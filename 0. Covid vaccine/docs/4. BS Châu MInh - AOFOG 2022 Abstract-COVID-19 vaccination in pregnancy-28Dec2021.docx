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BB2F" w14:textId="4BB64442" w:rsidR="00121837" w:rsidRPr="0059109C" w:rsidRDefault="00D50E84" w:rsidP="0059109C">
      <w:pPr>
        <w:spacing w:after="0" w:line="276" w:lineRule="auto"/>
        <w:jc w:val="center"/>
        <w:rPr>
          <w:rFonts w:ascii="Times New Roman" w:hAnsi="Times New Roman" w:cs="Times New Roman"/>
          <w:b/>
          <w:bCs/>
          <w:sz w:val="26"/>
          <w:szCs w:val="26"/>
        </w:rPr>
      </w:pPr>
      <w:r w:rsidRPr="0059109C">
        <w:rPr>
          <w:rFonts w:ascii="Times New Roman" w:hAnsi="Times New Roman" w:cs="Times New Roman"/>
          <w:b/>
          <w:bCs/>
          <w:sz w:val="26"/>
          <w:szCs w:val="26"/>
        </w:rPr>
        <w:t>OBSTETRIC</w:t>
      </w:r>
      <w:del w:id="0" w:author="PGS.TS. Vương Thị Ngọc Lan" w:date="2021-12-30T05:57:00Z">
        <w:r w:rsidRPr="0059109C" w:rsidDel="006D3525">
          <w:rPr>
            <w:rFonts w:ascii="Times New Roman" w:hAnsi="Times New Roman" w:cs="Times New Roman"/>
            <w:b/>
            <w:bCs/>
            <w:sz w:val="26"/>
            <w:szCs w:val="26"/>
          </w:rPr>
          <w:delText>S</w:delText>
        </w:r>
      </w:del>
      <w:r w:rsidRPr="0059109C">
        <w:rPr>
          <w:rFonts w:ascii="Times New Roman" w:hAnsi="Times New Roman" w:cs="Times New Roman"/>
          <w:b/>
          <w:bCs/>
          <w:sz w:val="26"/>
          <w:szCs w:val="26"/>
        </w:rPr>
        <w:t xml:space="preserve"> AND </w:t>
      </w:r>
      <w:del w:id="1" w:author="Ngoc Minh Chau" w:date="2021-12-28T00:33:00Z">
        <w:r w:rsidRPr="0059109C" w:rsidDel="001116AD">
          <w:rPr>
            <w:rFonts w:ascii="Times New Roman" w:hAnsi="Times New Roman" w:cs="Times New Roman"/>
            <w:b/>
            <w:bCs/>
            <w:sz w:val="26"/>
            <w:szCs w:val="26"/>
          </w:rPr>
          <w:delText xml:space="preserve">PREGNANCY </w:delText>
        </w:r>
      </w:del>
      <w:ins w:id="2" w:author="Ngoc Minh Chau" w:date="2021-12-28T00:33:00Z">
        <w:r w:rsidR="001116AD">
          <w:rPr>
            <w:rFonts w:ascii="Times New Roman" w:hAnsi="Times New Roman" w:cs="Times New Roman"/>
            <w:b/>
            <w:bCs/>
            <w:sz w:val="26"/>
            <w:szCs w:val="26"/>
          </w:rPr>
          <w:t>NEONATAL</w:t>
        </w:r>
        <w:r w:rsidR="001116AD" w:rsidRPr="0059109C">
          <w:rPr>
            <w:rFonts w:ascii="Times New Roman" w:hAnsi="Times New Roman" w:cs="Times New Roman"/>
            <w:b/>
            <w:bCs/>
            <w:sz w:val="26"/>
            <w:szCs w:val="26"/>
          </w:rPr>
          <w:t xml:space="preserve"> </w:t>
        </w:r>
      </w:ins>
      <w:r w:rsidRPr="0059109C">
        <w:rPr>
          <w:rFonts w:ascii="Times New Roman" w:hAnsi="Times New Roman" w:cs="Times New Roman"/>
          <w:b/>
          <w:bCs/>
          <w:sz w:val="26"/>
          <w:szCs w:val="26"/>
        </w:rPr>
        <w:t>OUTCOMES IN PREGNANT WOMEN VACCINATED WITH COVID-19 VACCINE</w:t>
      </w:r>
      <w:ins w:id="3" w:author="PGS.TS. Vương Thị Ngọc Lan" w:date="2021-12-30T05:59:00Z">
        <w:r w:rsidR="006A6318">
          <w:rPr>
            <w:rFonts w:ascii="Times New Roman" w:hAnsi="Times New Roman" w:cs="Times New Roman"/>
            <w:b/>
            <w:bCs/>
            <w:sz w:val="26"/>
            <w:szCs w:val="26"/>
          </w:rPr>
          <w:t>S</w:t>
        </w:r>
      </w:ins>
      <w:del w:id="4" w:author="PGS.TS. Vương Thị Ngọc Lan" w:date="2021-12-30T05:58:00Z">
        <w:r w:rsidRPr="0059109C" w:rsidDel="00FB52D1">
          <w:rPr>
            <w:rFonts w:ascii="Times New Roman" w:hAnsi="Times New Roman" w:cs="Times New Roman"/>
            <w:b/>
            <w:bCs/>
            <w:sz w:val="26"/>
            <w:szCs w:val="26"/>
          </w:rPr>
          <w:delText xml:space="preserve"> </w:delText>
        </w:r>
      </w:del>
      <w:del w:id="5" w:author="PGS.TS. Vương Thị Ngọc Lan" w:date="2021-12-30T05:57:00Z">
        <w:r w:rsidRPr="0059109C" w:rsidDel="00FB52D1">
          <w:rPr>
            <w:rFonts w:ascii="Times New Roman" w:hAnsi="Times New Roman" w:cs="Times New Roman"/>
            <w:b/>
            <w:bCs/>
            <w:sz w:val="26"/>
            <w:szCs w:val="26"/>
          </w:rPr>
          <w:delText xml:space="preserve">AFTER 13 WEEKS OF GESTATIONAL </w:delText>
        </w:r>
      </w:del>
      <w:del w:id="6" w:author="PGS.TS. Vương Thị Ngọc Lan" w:date="2021-12-30T05:58:00Z">
        <w:r w:rsidRPr="0059109C" w:rsidDel="00FB52D1">
          <w:rPr>
            <w:rFonts w:ascii="Times New Roman" w:hAnsi="Times New Roman" w:cs="Times New Roman"/>
            <w:b/>
            <w:bCs/>
            <w:sz w:val="26"/>
            <w:szCs w:val="26"/>
          </w:rPr>
          <w:delText>AGE</w:delText>
        </w:r>
      </w:del>
      <w:r w:rsidRPr="0059109C">
        <w:rPr>
          <w:rFonts w:ascii="Times New Roman" w:hAnsi="Times New Roman" w:cs="Times New Roman"/>
          <w:b/>
          <w:bCs/>
          <w:sz w:val="26"/>
          <w:szCs w:val="26"/>
        </w:rPr>
        <w:t xml:space="preserve">: A PROSPECTIVE </w:t>
      </w:r>
      <w:del w:id="7" w:author="PGS.TS. Vương Thị Ngọc Lan" w:date="2021-12-30T05:57:00Z">
        <w:r w:rsidRPr="0059109C" w:rsidDel="006D3525">
          <w:rPr>
            <w:rFonts w:ascii="Times New Roman" w:hAnsi="Times New Roman" w:cs="Times New Roman"/>
            <w:b/>
            <w:bCs/>
            <w:sz w:val="26"/>
            <w:szCs w:val="26"/>
          </w:rPr>
          <w:delText>CASE SERIES</w:delText>
        </w:r>
      </w:del>
      <w:ins w:id="8" w:author="PGS.TS. Vương Thị Ngọc Lan" w:date="2021-12-30T05:57:00Z">
        <w:r w:rsidR="006D3525">
          <w:rPr>
            <w:rFonts w:ascii="Times New Roman" w:hAnsi="Times New Roman" w:cs="Times New Roman"/>
            <w:b/>
            <w:bCs/>
            <w:sz w:val="26"/>
            <w:szCs w:val="26"/>
          </w:rPr>
          <w:t>COHORT</w:t>
        </w:r>
      </w:ins>
      <w:r w:rsidRPr="0059109C">
        <w:rPr>
          <w:rFonts w:ascii="Times New Roman" w:hAnsi="Times New Roman" w:cs="Times New Roman"/>
          <w:b/>
          <w:bCs/>
          <w:sz w:val="26"/>
          <w:szCs w:val="26"/>
        </w:rPr>
        <w:t xml:space="preserve"> STUDY</w:t>
      </w:r>
    </w:p>
    <w:p w14:paraId="69027125" w14:textId="39AFB0F4" w:rsidR="00D50E84" w:rsidRDefault="00D50E84" w:rsidP="0059109C">
      <w:pPr>
        <w:spacing w:after="0" w:line="276" w:lineRule="auto"/>
        <w:jc w:val="right"/>
        <w:rPr>
          <w:rFonts w:ascii="Times New Roman" w:hAnsi="Times New Roman" w:cs="Times New Roman"/>
          <w:b/>
          <w:bCs/>
          <w:sz w:val="26"/>
          <w:szCs w:val="26"/>
          <w:vertAlign w:val="superscript"/>
        </w:rPr>
      </w:pPr>
      <w:r w:rsidRPr="00D50E84">
        <w:rPr>
          <w:rFonts w:ascii="Times New Roman" w:hAnsi="Times New Roman" w:cs="Times New Roman"/>
          <w:b/>
          <w:bCs/>
          <w:sz w:val="26"/>
          <w:szCs w:val="26"/>
        </w:rPr>
        <w:t>Chau Ngoc Minh</w:t>
      </w:r>
      <w:r w:rsidRPr="00D50E84">
        <w:rPr>
          <w:rFonts w:ascii="Times New Roman" w:hAnsi="Times New Roman" w:cs="Times New Roman"/>
          <w:b/>
          <w:bCs/>
          <w:sz w:val="26"/>
          <w:szCs w:val="26"/>
          <w:vertAlign w:val="superscript"/>
        </w:rPr>
        <w:t>1,2</w:t>
      </w:r>
      <w:r w:rsidRPr="00D50E84">
        <w:rPr>
          <w:rFonts w:ascii="Times New Roman" w:hAnsi="Times New Roman" w:cs="Times New Roman"/>
          <w:b/>
          <w:bCs/>
          <w:sz w:val="26"/>
          <w:szCs w:val="26"/>
        </w:rPr>
        <w:t>, Tran Ngoc Van Anh</w:t>
      </w:r>
      <w:r w:rsidRPr="00D50E84">
        <w:rPr>
          <w:rFonts w:ascii="Times New Roman" w:hAnsi="Times New Roman" w:cs="Times New Roman"/>
          <w:b/>
          <w:bCs/>
          <w:sz w:val="26"/>
          <w:szCs w:val="26"/>
          <w:vertAlign w:val="superscript"/>
        </w:rPr>
        <w:t>1</w:t>
      </w:r>
      <w:r w:rsidRPr="00D50E84">
        <w:rPr>
          <w:rFonts w:ascii="Times New Roman" w:hAnsi="Times New Roman" w:cs="Times New Roman"/>
          <w:b/>
          <w:bCs/>
          <w:sz w:val="26"/>
          <w:szCs w:val="26"/>
        </w:rPr>
        <w:t>, Dao Thi Hai Yen</w:t>
      </w:r>
      <w:r w:rsidRPr="00D50E84">
        <w:rPr>
          <w:rFonts w:ascii="Times New Roman" w:hAnsi="Times New Roman" w:cs="Times New Roman"/>
          <w:b/>
          <w:bCs/>
          <w:sz w:val="26"/>
          <w:szCs w:val="26"/>
          <w:vertAlign w:val="superscript"/>
        </w:rPr>
        <w:t>1</w:t>
      </w:r>
      <w:r w:rsidRPr="00D50E84">
        <w:rPr>
          <w:rFonts w:ascii="Times New Roman" w:hAnsi="Times New Roman" w:cs="Times New Roman"/>
          <w:b/>
          <w:bCs/>
          <w:sz w:val="26"/>
          <w:szCs w:val="26"/>
        </w:rPr>
        <w:t xml:space="preserve">, </w:t>
      </w:r>
      <w:r w:rsidR="0059109C">
        <w:rPr>
          <w:rFonts w:ascii="Times New Roman" w:hAnsi="Times New Roman" w:cs="Times New Roman"/>
          <w:b/>
          <w:bCs/>
          <w:sz w:val="26"/>
          <w:szCs w:val="26"/>
        </w:rPr>
        <w:t>Nguyen Le Duy</w:t>
      </w:r>
      <w:r w:rsidRPr="00D50E84">
        <w:rPr>
          <w:rFonts w:ascii="Times New Roman" w:hAnsi="Times New Roman" w:cs="Times New Roman"/>
          <w:b/>
          <w:bCs/>
          <w:sz w:val="26"/>
          <w:szCs w:val="26"/>
          <w:vertAlign w:val="superscript"/>
        </w:rPr>
        <w:t>2</w:t>
      </w:r>
      <w:r w:rsidRPr="00D50E84">
        <w:rPr>
          <w:rFonts w:ascii="Times New Roman" w:hAnsi="Times New Roman" w:cs="Times New Roman"/>
          <w:b/>
          <w:bCs/>
          <w:sz w:val="26"/>
          <w:szCs w:val="26"/>
        </w:rPr>
        <w:t>, Vu Thi Lan Anh</w:t>
      </w:r>
      <w:r w:rsidRPr="00D50E84">
        <w:rPr>
          <w:rFonts w:ascii="Times New Roman" w:hAnsi="Times New Roman" w:cs="Times New Roman"/>
          <w:b/>
          <w:bCs/>
          <w:sz w:val="26"/>
          <w:szCs w:val="26"/>
          <w:vertAlign w:val="superscript"/>
        </w:rPr>
        <w:t>2</w:t>
      </w:r>
      <w:r w:rsidRPr="00D50E84">
        <w:rPr>
          <w:rFonts w:ascii="Times New Roman" w:hAnsi="Times New Roman" w:cs="Times New Roman"/>
          <w:b/>
          <w:bCs/>
          <w:sz w:val="26"/>
          <w:szCs w:val="26"/>
        </w:rPr>
        <w:t>, Vuong Thi Ngoc Lan</w:t>
      </w:r>
      <w:r w:rsidRPr="00D50E84">
        <w:rPr>
          <w:rFonts w:ascii="Times New Roman" w:hAnsi="Times New Roman" w:cs="Times New Roman"/>
          <w:b/>
          <w:bCs/>
          <w:sz w:val="26"/>
          <w:szCs w:val="26"/>
          <w:vertAlign w:val="superscript"/>
        </w:rPr>
        <w:t>2,3</w:t>
      </w:r>
      <w:r w:rsidRPr="00D50E84">
        <w:rPr>
          <w:rFonts w:ascii="Times New Roman" w:hAnsi="Times New Roman" w:cs="Times New Roman"/>
          <w:b/>
          <w:bCs/>
          <w:sz w:val="26"/>
          <w:szCs w:val="26"/>
        </w:rPr>
        <w:t>, Ho Manh Tuong</w:t>
      </w:r>
      <w:r w:rsidRPr="00D50E84">
        <w:rPr>
          <w:rFonts w:ascii="Times New Roman" w:hAnsi="Times New Roman" w:cs="Times New Roman"/>
          <w:b/>
          <w:bCs/>
          <w:sz w:val="26"/>
          <w:szCs w:val="26"/>
          <w:vertAlign w:val="superscript"/>
        </w:rPr>
        <w:t>1</w:t>
      </w:r>
      <w:r w:rsidRPr="00A96433">
        <w:rPr>
          <w:rFonts w:ascii="Times New Roman" w:hAnsi="Times New Roman" w:cs="Times New Roman"/>
          <w:b/>
          <w:bCs/>
          <w:sz w:val="26"/>
          <w:szCs w:val="26"/>
          <w:vertAlign w:val="superscript"/>
        </w:rPr>
        <w:t>,2</w:t>
      </w:r>
    </w:p>
    <w:p w14:paraId="4039095E" w14:textId="74739B8E" w:rsidR="00A96433" w:rsidRPr="00A96433" w:rsidRDefault="00A96433" w:rsidP="0059109C">
      <w:pPr>
        <w:spacing w:after="0" w:line="276" w:lineRule="auto"/>
        <w:jc w:val="both"/>
        <w:rPr>
          <w:rFonts w:ascii="Times New Roman" w:hAnsi="Times New Roman" w:cs="Times New Roman"/>
          <w:sz w:val="26"/>
          <w:szCs w:val="26"/>
        </w:rPr>
      </w:pPr>
      <w:r w:rsidRPr="00A96433">
        <w:rPr>
          <w:rFonts w:ascii="Times New Roman" w:hAnsi="Times New Roman" w:cs="Times New Roman"/>
          <w:sz w:val="26"/>
          <w:szCs w:val="26"/>
          <w:vertAlign w:val="superscript"/>
        </w:rPr>
        <w:t>1</w:t>
      </w:r>
      <w:r w:rsidRPr="00A96433">
        <w:rPr>
          <w:rFonts w:ascii="Times New Roman" w:hAnsi="Times New Roman" w:cs="Times New Roman"/>
          <w:sz w:val="26"/>
          <w:szCs w:val="26"/>
        </w:rPr>
        <w:t>My Duc Hospital</w:t>
      </w:r>
    </w:p>
    <w:p w14:paraId="12237F57" w14:textId="46800619" w:rsidR="00A96433" w:rsidRPr="00A96433" w:rsidRDefault="00A96433" w:rsidP="0059109C">
      <w:pPr>
        <w:spacing w:after="0" w:line="276" w:lineRule="auto"/>
        <w:jc w:val="both"/>
        <w:rPr>
          <w:rFonts w:ascii="Times New Roman" w:hAnsi="Times New Roman" w:cs="Times New Roman"/>
          <w:sz w:val="26"/>
          <w:szCs w:val="26"/>
        </w:rPr>
      </w:pPr>
      <w:r w:rsidRPr="00A96433">
        <w:rPr>
          <w:rFonts w:ascii="Times New Roman" w:hAnsi="Times New Roman" w:cs="Times New Roman"/>
          <w:sz w:val="26"/>
          <w:szCs w:val="26"/>
          <w:vertAlign w:val="superscript"/>
        </w:rPr>
        <w:t>2</w:t>
      </w:r>
      <w:r w:rsidRPr="00A96433">
        <w:rPr>
          <w:rFonts w:ascii="Times New Roman" w:hAnsi="Times New Roman" w:cs="Times New Roman"/>
          <w:sz w:val="26"/>
          <w:szCs w:val="26"/>
        </w:rPr>
        <w:t>HOPE Research Center, My Duc Hospital</w:t>
      </w:r>
    </w:p>
    <w:p w14:paraId="3876BB3C" w14:textId="0CEDFE4F" w:rsidR="00A96433" w:rsidRDefault="00A96433" w:rsidP="0059109C">
      <w:pPr>
        <w:spacing w:after="0" w:line="276" w:lineRule="auto"/>
        <w:jc w:val="both"/>
        <w:rPr>
          <w:rFonts w:ascii="Times New Roman" w:hAnsi="Times New Roman" w:cs="Times New Roman"/>
          <w:sz w:val="26"/>
          <w:szCs w:val="26"/>
        </w:rPr>
      </w:pPr>
      <w:r w:rsidRPr="00A96433">
        <w:rPr>
          <w:rFonts w:ascii="Times New Roman" w:hAnsi="Times New Roman" w:cs="Times New Roman"/>
          <w:sz w:val="26"/>
          <w:szCs w:val="26"/>
          <w:vertAlign w:val="superscript"/>
        </w:rPr>
        <w:t>3</w:t>
      </w:r>
      <w:r w:rsidRPr="00A96433">
        <w:rPr>
          <w:rFonts w:ascii="Times New Roman" w:hAnsi="Times New Roman" w:cs="Times New Roman"/>
          <w:sz w:val="26"/>
          <w:szCs w:val="26"/>
        </w:rPr>
        <w:t xml:space="preserve">University of Medicine and Pharmacy at </w:t>
      </w:r>
      <w:r w:rsidR="002A7ADD">
        <w:rPr>
          <w:rFonts w:ascii="Times New Roman" w:hAnsi="Times New Roman" w:cs="Times New Roman"/>
          <w:sz w:val="26"/>
          <w:szCs w:val="26"/>
        </w:rPr>
        <w:t>Ho Chi Minh City</w:t>
      </w:r>
    </w:p>
    <w:p w14:paraId="25EB2CEE" w14:textId="61D5B6DB" w:rsidR="00A96433" w:rsidRPr="00D73462" w:rsidRDefault="00A96433" w:rsidP="0059109C">
      <w:pPr>
        <w:spacing w:after="0" w:line="276" w:lineRule="auto"/>
        <w:jc w:val="both"/>
        <w:rPr>
          <w:rFonts w:ascii="Times New Roman" w:hAnsi="Times New Roman" w:cs="Times New Roman"/>
          <w:b/>
          <w:bCs/>
          <w:sz w:val="26"/>
          <w:szCs w:val="26"/>
        </w:rPr>
      </w:pPr>
      <w:r w:rsidRPr="00D73462">
        <w:rPr>
          <w:rFonts w:ascii="Times New Roman" w:hAnsi="Times New Roman" w:cs="Times New Roman"/>
          <w:b/>
          <w:bCs/>
          <w:sz w:val="26"/>
          <w:szCs w:val="26"/>
        </w:rPr>
        <w:t>ABSTRACT</w:t>
      </w:r>
    </w:p>
    <w:p w14:paraId="75E9ECFB" w14:textId="0B453A3B" w:rsidR="00A96433" w:rsidRDefault="00D73462" w:rsidP="0059109C">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Aim</w:t>
      </w:r>
    </w:p>
    <w:p w14:paraId="79D7AD3E" w14:textId="5EFF4492" w:rsidR="00D73462" w:rsidRPr="00D73462" w:rsidRDefault="00D73462" w:rsidP="0059109C">
      <w:pPr>
        <w:spacing w:after="0" w:line="276" w:lineRule="auto"/>
        <w:jc w:val="both"/>
        <w:rPr>
          <w:rFonts w:ascii="Times New Roman" w:hAnsi="Times New Roman" w:cs="Times New Roman"/>
          <w:b/>
          <w:bCs/>
          <w:sz w:val="26"/>
          <w:szCs w:val="26"/>
        </w:rPr>
      </w:pPr>
      <w:r w:rsidRPr="00D73462">
        <w:rPr>
          <w:rFonts w:ascii="Times New Roman" w:hAnsi="Times New Roman" w:cs="Times New Roman"/>
          <w:sz w:val="26"/>
          <w:szCs w:val="26"/>
        </w:rPr>
        <w:t xml:space="preserve">To investigate the obstetrics and neonatal outcomes in pregnant women </w:t>
      </w:r>
      <w:r w:rsidRPr="00D73462">
        <w:rPr>
          <w:rFonts w:ascii="Times New Roman" w:hAnsi="Times New Roman" w:cs="Times New Roman"/>
          <w:sz w:val="26"/>
          <w:szCs w:val="26"/>
        </w:rPr>
        <w:br/>
        <w:t>vaccinated with COVID-19 vaccine</w:t>
      </w:r>
      <w:r w:rsidR="000169AC">
        <w:rPr>
          <w:rFonts w:ascii="Times New Roman" w:hAnsi="Times New Roman" w:cs="Times New Roman"/>
          <w:sz w:val="26"/>
          <w:szCs w:val="26"/>
        </w:rPr>
        <w:t>s</w:t>
      </w:r>
      <w:ins w:id="9" w:author="PGS.TS. Vương Thị Ngọc Lan" w:date="2021-12-25T09:41:00Z">
        <w:r w:rsidR="00C71C6F">
          <w:rPr>
            <w:rFonts w:ascii="Times New Roman" w:hAnsi="Times New Roman" w:cs="Times New Roman"/>
            <w:sz w:val="26"/>
            <w:szCs w:val="26"/>
          </w:rPr>
          <w:t xml:space="preserve"> </w:t>
        </w:r>
      </w:ins>
      <w:ins w:id="10" w:author="PGS.TS. Vương Thị Ngọc Lan" w:date="2021-12-25T09:42:00Z">
        <w:r w:rsidR="00C71C6F">
          <w:rPr>
            <w:rFonts w:ascii="Times New Roman" w:hAnsi="Times New Roman" w:cs="Times New Roman"/>
            <w:sz w:val="26"/>
            <w:szCs w:val="26"/>
          </w:rPr>
          <w:t>(</w:t>
        </w:r>
        <w:r w:rsidR="00C71C6F" w:rsidRPr="00D73462">
          <w:rPr>
            <w:rFonts w:ascii="Times New Roman" w:hAnsi="Times New Roman" w:cs="Times New Roman"/>
            <w:sz w:val="26"/>
            <w:szCs w:val="26"/>
          </w:rPr>
          <w:t>Pfizer-</w:t>
        </w:r>
        <w:proofErr w:type="spellStart"/>
        <w:r w:rsidR="00C71C6F" w:rsidRPr="00D73462">
          <w:rPr>
            <w:rFonts w:ascii="Times New Roman" w:hAnsi="Times New Roman" w:cs="Times New Roman"/>
            <w:sz w:val="26"/>
            <w:szCs w:val="26"/>
          </w:rPr>
          <w:t>Bio</w:t>
        </w:r>
        <w:r w:rsidR="00C71C6F">
          <w:rPr>
            <w:rFonts w:ascii="Times New Roman" w:hAnsi="Times New Roman" w:cs="Times New Roman"/>
            <w:sz w:val="26"/>
            <w:szCs w:val="26"/>
          </w:rPr>
          <w:t>N</w:t>
        </w:r>
        <w:r w:rsidR="00C71C6F" w:rsidRPr="00D73462">
          <w:rPr>
            <w:rFonts w:ascii="Times New Roman" w:hAnsi="Times New Roman" w:cs="Times New Roman"/>
            <w:sz w:val="26"/>
            <w:szCs w:val="26"/>
          </w:rPr>
          <w:t>tech</w:t>
        </w:r>
      </w:ins>
      <w:proofErr w:type="spellEnd"/>
      <w:ins w:id="11" w:author="PGS.TS. Vương Thị Ngọc Lan" w:date="2021-12-30T05:33:00Z">
        <w:r w:rsidR="00334651">
          <w:rPr>
            <w:rFonts w:ascii="Times New Roman" w:hAnsi="Times New Roman" w:cs="Times New Roman"/>
            <w:sz w:val="26"/>
            <w:szCs w:val="26"/>
          </w:rPr>
          <w:t xml:space="preserve"> [PF]</w:t>
        </w:r>
      </w:ins>
      <w:ins w:id="12" w:author="PGS.TS. Vương Thị Ngọc Lan" w:date="2021-12-30T05:31:00Z">
        <w:r w:rsidR="00AA4765">
          <w:rPr>
            <w:rFonts w:ascii="Times New Roman" w:hAnsi="Times New Roman" w:cs="Times New Roman"/>
            <w:sz w:val="26"/>
            <w:szCs w:val="26"/>
          </w:rPr>
          <w:t xml:space="preserve"> or </w:t>
        </w:r>
        <w:r w:rsidR="00AA4765" w:rsidRPr="00D73462">
          <w:rPr>
            <w:rFonts w:ascii="Times New Roman" w:hAnsi="Times New Roman" w:cs="Times New Roman"/>
            <w:sz w:val="26"/>
            <w:szCs w:val="26"/>
          </w:rPr>
          <w:t>Oxford/AstraZeneca</w:t>
        </w:r>
      </w:ins>
      <w:ins w:id="13" w:author="PGS.TS. Vương Thị Ngọc Lan" w:date="2021-12-30T05:33:00Z">
        <w:r w:rsidR="00334651">
          <w:rPr>
            <w:rFonts w:ascii="Times New Roman" w:hAnsi="Times New Roman" w:cs="Times New Roman"/>
            <w:sz w:val="26"/>
            <w:szCs w:val="26"/>
          </w:rPr>
          <w:t xml:space="preserve"> [AZ]</w:t>
        </w:r>
      </w:ins>
      <w:ins w:id="14" w:author="PGS.TS. Vương Thị Ngọc Lan" w:date="2021-12-25T09:42:00Z">
        <w:r w:rsidR="00C71C6F">
          <w:rPr>
            <w:rFonts w:ascii="Times New Roman" w:hAnsi="Times New Roman" w:cs="Times New Roman"/>
            <w:sz w:val="26"/>
            <w:szCs w:val="26"/>
          </w:rPr>
          <w:t>)</w:t>
        </w:r>
      </w:ins>
      <w:r w:rsidRPr="00D73462">
        <w:rPr>
          <w:rFonts w:ascii="Times New Roman" w:hAnsi="Times New Roman" w:cs="Times New Roman"/>
          <w:sz w:val="26"/>
          <w:szCs w:val="26"/>
        </w:rPr>
        <w:t xml:space="preserve"> after 13 weeks of gestational age</w:t>
      </w:r>
      <w:r w:rsidR="00E500FD">
        <w:rPr>
          <w:rFonts w:ascii="Times New Roman" w:hAnsi="Times New Roman" w:cs="Times New Roman"/>
          <w:sz w:val="26"/>
          <w:szCs w:val="26"/>
        </w:rPr>
        <w:t>.</w:t>
      </w:r>
    </w:p>
    <w:p w14:paraId="55CADBDA" w14:textId="7E289AC1" w:rsidR="00A96433" w:rsidRDefault="00A96433" w:rsidP="0059109C">
      <w:pPr>
        <w:spacing w:after="0" w:line="276" w:lineRule="auto"/>
        <w:jc w:val="both"/>
        <w:rPr>
          <w:rFonts w:ascii="Times New Roman" w:hAnsi="Times New Roman" w:cs="Times New Roman"/>
          <w:b/>
          <w:bCs/>
          <w:sz w:val="26"/>
          <w:szCs w:val="26"/>
        </w:rPr>
      </w:pPr>
      <w:r w:rsidRPr="00D73462">
        <w:rPr>
          <w:rFonts w:ascii="Times New Roman" w:hAnsi="Times New Roman" w:cs="Times New Roman"/>
          <w:b/>
          <w:bCs/>
          <w:sz w:val="26"/>
          <w:szCs w:val="26"/>
        </w:rPr>
        <w:t>Methods</w:t>
      </w:r>
    </w:p>
    <w:p w14:paraId="2E135D59" w14:textId="5C88B5F5" w:rsidR="00AA4765" w:rsidRDefault="003A1503" w:rsidP="00AA4765">
      <w:pPr>
        <w:spacing w:after="0" w:line="276" w:lineRule="auto"/>
        <w:jc w:val="both"/>
        <w:rPr>
          <w:ins w:id="15" w:author="PGS.TS. Vương Thị Ngọc Lan" w:date="2021-12-30T05:30:00Z"/>
          <w:rFonts w:ascii="Times New Roman" w:hAnsi="Times New Roman" w:cs="Times New Roman"/>
          <w:sz w:val="26"/>
          <w:szCs w:val="26"/>
        </w:rPr>
      </w:pPr>
      <w:r>
        <w:rPr>
          <w:rFonts w:ascii="Times New Roman" w:hAnsi="Times New Roman" w:cs="Times New Roman"/>
          <w:sz w:val="26"/>
          <w:szCs w:val="26"/>
        </w:rPr>
        <w:t xml:space="preserve">This was a prospective </w:t>
      </w:r>
      <w:ins w:id="16" w:author="PGS.TS. Vương Thị Ngọc Lan" w:date="2021-12-30T05:22:00Z">
        <w:r w:rsidR="003D468C">
          <w:rPr>
            <w:rFonts w:ascii="Times New Roman" w:hAnsi="Times New Roman" w:cs="Times New Roman"/>
            <w:sz w:val="26"/>
            <w:szCs w:val="26"/>
          </w:rPr>
          <w:t>cohort</w:t>
        </w:r>
      </w:ins>
      <w:del w:id="17" w:author="PGS.TS. Vương Thị Ngọc Lan" w:date="2021-12-30T05:22:00Z">
        <w:r w:rsidDel="003D468C">
          <w:rPr>
            <w:rFonts w:ascii="Times New Roman" w:hAnsi="Times New Roman" w:cs="Times New Roman"/>
            <w:sz w:val="26"/>
            <w:szCs w:val="26"/>
          </w:rPr>
          <w:delText>case series</w:delText>
        </w:r>
      </w:del>
      <w:r>
        <w:rPr>
          <w:rFonts w:ascii="Times New Roman" w:hAnsi="Times New Roman" w:cs="Times New Roman"/>
          <w:sz w:val="26"/>
          <w:szCs w:val="26"/>
        </w:rPr>
        <w:t xml:space="preserve"> study</w:t>
      </w:r>
      <w:ins w:id="18" w:author="PGS.TS. Vương Thị Ngọc Lan" w:date="2021-12-25T09:41:00Z">
        <w:r w:rsidR="00110076">
          <w:rPr>
            <w:rFonts w:ascii="Times New Roman" w:hAnsi="Times New Roman" w:cs="Times New Roman"/>
            <w:sz w:val="26"/>
            <w:szCs w:val="26"/>
          </w:rPr>
          <w:t xml:space="preserve"> conducted at My Duc Hospital from</w:t>
        </w:r>
        <w:del w:id="19" w:author="Ngoc Minh Chau" w:date="2021-12-27T20:33:00Z">
          <w:r w:rsidR="00110076" w:rsidDel="004718CD">
            <w:rPr>
              <w:rFonts w:ascii="Times New Roman" w:hAnsi="Times New Roman" w:cs="Times New Roman"/>
              <w:sz w:val="26"/>
              <w:szCs w:val="26"/>
            </w:rPr>
            <w:delText xml:space="preserve">…. </w:delText>
          </w:r>
        </w:del>
      </w:ins>
      <w:ins w:id="20" w:author="Ngoc Minh Chau" w:date="2021-12-27T20:33:00Z">
        <w:r w:rsidR="004718CD">
          <w:rPr>
            <w:rFonts w:ascii="Times New Roman" w:hAnsi="Times New Roman" w:cs="Times New Roman"/>
            <w:sz w:val="26"/>
            <w:szCs w:val="26"/>
          </w:rPr>
          <w:t xml:space="preserve"> August 2021</w:t>
        </w:r>
      </w:ins>
      <w:ins w:id="21" w:author="Ngoc Minh Chau" w:date="2021-12-28T00:33:00Z">
        <w:r w:rsidR="001116AD">
          <w:rPr>
            <w:rFonts w:ascii="Times New Roman" w:hAnsi="Times New Roman" w:cs="Times New Roman"/>
            <w:sz w:val="26"/>
            <w:szCs w:val="26"/>
          </w:rPr>
          <w:t xml:space="preserve"> </w:t>
        </w:r>
      </w:ins>
      <w:ins w:id="22" w:author="PGS.TS. Vương Thị Ngọc Lan" w:date="2021-12-25T09:43:00Z">
        <w:r w:rsidR="00890133">
          <w:rPr>
            <w:rFonts w:ascii="Times New Roman" w:hAnsi="Times New Roman" w:cs="Times New Roman"/>
            <w:sz w:val="26"/>
            <w:szCs w:val="26"/>
          </w:rPr>
          <w:t>t</w:t>
        </w:r>
      </w:ins>
      <w:ins w:id="23" w:author="Ngoc Minh Chau" w:date="2021-12-27T20:33:00Z">
        <w:r w:rsidR="004718CD">
          <w:rPr>
            <w:rFonts w:ascii="Times New Roman" w:hAnsi="Times New Roman" w:cs="Times New Roman"/>
            <w:sz w:val="26"/>
            <w:szCs w:val="26"/>
          </w:rPr>
          <w:t xml:space="preserve">o November 2021. </w:t>
        </w:r>
      </w:ins>
      <w:ins w:id="24" w:author="PGS.TS. Vương Thị Ngọc Lan" w:date="2021-12-25T09:41:00Z">
        <w:del w:id="25" w:author="Ngoc Minh Chau" w:date="2021-12-27T20:33:00Z">
          <w:r w:rsidR="00110076" w:rsidDel="004718CD">
            <w:rPr>
              <w:rFonts w:ascii="Times New Roman" w:hAnsi="Times New Roman" w:cs="Times New Roman"/>
              <w:sz w:val="26"/>
              <w:szCs w:val="26"/>
            </w:rPr>
            <w:delText>o….</w:delText>
          </w:r>
        </w:del>
      </w:ins>
      <w:ins w:id="26" w:author="PGS.TS. Vương Thị Ngọc Lan" w:date="2021-12-25T09:43:00Z">
        <w:r w:rsidR="004065A3">
          <w:rPr>
            <w:rFonts w:ascii="Times New Roman" w:hAnsi="Times New Roman" w:cs="Times New Roman"/>
            <w:sz w:val="26"/>
            <w:szCs w:val="26"/>
          </w:rPr>
          <w:t xml:space="preserve">Pregnant women were </w:t>
        </w:r>
      </w:ins>
      <w:ins w:id="27" w:author="PGS.TS. Vương Thị Ngọc Lan" w:date="2021-12-30T05:58:00Z">
        <w:r w:rsidR="000E66E9">
          <w:rPr>
            <w:rFonts w:ascii="Times New Roman" w:hAnsi="Times New Roman" w:cs="Times New Roman"/>
            <w:sz w:val="26"/>
            <w:szCs w:val="26"/>
          </w:rPr>
          <w:t xml:space="preserve">vaccinated after 13 weeks of gestation and </w:t>
        </w:r>
      </w:ins>
      <w:ins w:id="28" w:author="PGS.TS. Vương Thị Ngọc Lan" w:date="2021-12-25T09:43:00Z">
        <w:r w:rsidR="004065A3">
          <w:rPr>
            <w:rFonts w:ascii="Times New Roman" w:hAnsi="Times New Roman" w:cs="Times New Roman"/>
            <w:sz w:val="26"/>
            <w:szCs w:val="26"/>
          </w:rPr>
          <w:t xml:space="preserve">followed </w:t>
        </w:r>
      </w:ins>
      <w:ins w:id="29" w:author="PGS.TS. Vương Thị Ngọc Lan" w:date="2021-12-25T09:44:00Z">
        <w:r w:rsidR="004065A3">
          <w:rPr>
            <w:rFonts w:ascii="Times New Roman" w:hAnsi="Times New Roman" w:cs="Times New Roman"/>
            <w:sz w:val="26"/>
            <w:szCs w:val="26"/>
          </w:rPr>
          <w:t xml:space="preserve">from one week after </w:t>
        </w:r>
        <w:del w:id="30" w:author="anh t" w:date="2021-12-28T08:49:00Z">
          <w:r w:rsidR="004065A3" w:rsidDel="00F6142C">
            <w:rPr>
              <w:rFonts w:ascii="Times New Roman" w:hAnsi="Times New Roman" w:cs="Times New Roman"/>
              <w:sz w:val="26"/>
              <w:szCs w:val="26"/>
            </w:rPr>
            <w:delText>vaccin</w:delText>
          </w:r>
        </w:del>
      </w:ins>
      <w:ins w:id="31" w:author="anh t" w:date="2021-12-28T08:49:00Z">
        <w:r w:rsidR="00F6142C">
          <w:rPr>
            <w:rFonts w:ascii="Times New Roman" w:hAnsi="Times New Roman" w:cs="Times New Roman"/>
            <w:sz w:val="26"/>
            <w:szCs w:val="26"/>
          </w:rPr>
          <w:t>vaccination</w:t>
        </w:r>
      </w:ins>
      <w:ins w:id="32" w:author="PGS.TS. Vương Thị Ngọc Lan" w:date="2021-12-25T09:44:00Z">
        <w:del w:id="33" w:author="anh t" w:date="2021-12-28T08:49:00Z">
          <w:r w:rsidR="004065A3" w:rsidDel="007F13F0">
            <w:rPr>
              <w:rFonts w:ascii="Times New Roman" w:hAnsi="Times New Roman" w:cs="Times New Roman"/>
              <w:sz w:val="26"/>
              <w:szCs w:val="26"/>
            </w:rPr>
            <w:delText>ated</w:delText>
          </w:r>
        </w:del>
        <w:r w:rsidR="004065A3">
          <w:rPr>
            <w:rFonts w:ascii="Times New Roman" w:hAnsi="Times New Roman" w:cs="Times New Roman"/>
            <w:sz w:val="26"/>
            <w:szCs w:val="26"/>
          </w:rPr>
          <w:t xml:space="preserve"> </w:t>
        </w:r>
        <w:commentRangeStart w:id="34"/>
        <w:commentRangeStart w:id="35"/>
        <w:commentRangeStart w:id="36"/>
        <w:del w:id="37" w:author="anh t" w:date="2021-12-28T08:56:00Z">
          <w:r w:rsidR="004065A3" w:rsidDel="00384A3E">
            <w:rPr>
              <w:rFonts w:ascii="Times New Roman" w:hAnsi="Times New Roman" w:cs="Times New Roman"/>
              <w:sz w:val="26"/>
              <w:szCs w:val="26"/>
            </w:rPr>
            <w:delText>t</w:delText>
          </w:r>
        </w:del>
      </w:ins>
      <w:ins w:id="38" w:author="anh t" w:date="2021-12-28T08:56:00Z">
        <w:r w:rsidR="00384A3E">
          <w:rPr>
            <w:rFonts w:ascii="Times New Roman" w:hAnsi="Times New Roman" w:cs="Times New Roman"/>
            <w:sz w:val="26"/>
            <w:szCs w:val="26"/>
          </w:rPr>
          <w:t xml:space="preserve">to </w:t>
        </w:r>
      </w:ins>
      <w:ins w:id="39" w:author="PGS.TS. Vương Thị Ngọc Lan" w:date="2021-12-25T09:44:00Z">
        <w:del w:id="40" w:author="anh t" w:date="2021-12-28T08:56:00Z">
          <w:r w:rsidR="004065A3" w:rsidDel="00384A3E">
            <w:rPr>
              <w:rFonts w:ascii="Times New Roman" w:hAnsi="Times New Roman" w:cs="Times New Roman"/>
              <w:sz w:val="26"/>
              <w:szCs w:val="26"/>
            </w:rPr>
            <w:delText xml:space="preserve">ill </w:delText>
          </w:r>
        </w:del>
        <w:del w:id="41" w:author="Ngoc Minh Chau" w:date="2021-12-28T00:33:00Z">
          <w:r w:rsidR="00D17470" w:rsidDel="001116AD">
            <w:rPr>
              <w:rFonts w:ascii="Times New Roman" w:hAnsi="Times New Roman" w:cs="Times New Roman"/>
              <w:sz w:val="26"/>
              <w:szCs w:val="26"/>
            </w:rPr>
            <w:delText xml:space="preserve">28 </w:delText>
          </w:r>
        </w:del>
      </w:ins>
      <w:ins w:id="42" w:author="Ngoc Minh Chau" w:date="2021-12-28T00:33:00Z">
        <w:del w:id="43" w:author="PGS.TS. Vương Thị Ngọc Lan" w:date="2021-12-30T05:18:00Z">
          <w:r w:rsidR="001116AD" w:rsidDel="00EB3151">
            <w:rPr>
              <w:rFonts w:ascii="Times New Roman" w:hAnsi="Times New Roman" w:cs="Times New Roman"/>
              <w:sz w:val="26"/>
              <w:szCs w:val="26"/>
            </w:rPr>
            <w:delText>14</w:delText>
          </w:r>
        </w:del>
      </w:ins>
      <w:ins w:id="44" w:author="PGS.TS. Vương Thị Ngọc Lan" w:date="2021-12-30T05:18:00Z">
        <w:r w:rsidR="00EB3151">
          <w:rPr>
            <w:rFonts w:ascii="Times New Roman" w:hAnsi="Times New Roman" w:cs="Times New Roman"/>
            <w:sz w:val="26"/>
            <w:szCs w:val="26"/>
          </w:rPr>
          <w:t>28</w:t>
        </w:r>
      </w:ins>
      <w:ins w:id="45" w:author="Ngoc Minh Chau" w:date="2021-12-28T00:33:00Z">
        <w:r w:rsidR="001116AD">
          <w:rPr>
            <w:rFonts w:ascii="Times New Roman" w:hAnsi="Times New Roman" w:cs="Times New Roman"/>
            <w:sz w:val="26"/>
            <w:szCs w:val="26"/>
          </w:rPr>
          <w:t xml:space="preserve"> </w:t>
        </w:r>
      </w:ins>
      <w:ins w:id="46" w:author="PGS.TS. Vương Thị Ngọc Lan" w:date="2021-12-25T09:44:00Z">
        <w:r w:rsidR="00D17470">
          <w:rPr>
            <w:rFonts w:ascii="Times New Roman" w:hAnsi="Times New Roman" w:cs="Times New Roman"/>
            <w:sz w:val="26"/>
            <w:szCs w:val="26"/>
          </w:rPr>
          <w:t xml:space="preserve">days after </w:t>
        </w:r>
      </w:ins>
      <w:ins w:id="47" w:author="PGS.TS. Vương Thị Ngọc Lan" w:date="2021-12-30T05:19:00Z">
        <w:r w:rsidR="00EB3151">
          <w:rPr>
            <w:rFonts w:ascii="Times New Roman" w:hAnsi="Times New Roman" w:cs="Times New Roman"/>
            <w:sz w:val="26"/>
            <w:szCs w:val="26"/>
          </w:rPr>
          <w:t xml:space="preserve">giving </w:t>
        </w:r>
      </w:ins>
      <w:ins w:id="48" w:author="PGS.TS. Vương Thị Ngọc Lan" w:date="2021-12-25T09:44:00Z">
        <w:del w:id="49" w:author="PK San 2" w:date="2021-12-27T07:59:00Z">
          <w:r w:rsidR="004065A3" w:rsidDel="00661DD5">
            <w:rPr>
              <w:rFonts w:ascii="Times New Roman" w:hAnsi="Times New Roman" w:cs="Times New Roman"/>
              <w:sz w:val="26"/>
              <w:szCs w:val="26"/>
            </w:rPr>
            <w:delText>birth</w:delText>
          </w:r>
        </w:del>
      </w:ins>
      <w:ins w:id="50" w:author="PK San 2" w:date="2021-12-27T07:59:00Z">
        <w:del w:id="51" w:author="PGS.TS. Vương Thị Ngọc Lan" w:date="2021-12-30T05:19:00Z">
          <w:r w:rsidR="00661DD5" w:rsidDel="00EB3151">
            <w:rPr>
              <w:rFonts w:ascii="Times New Roman" w:hAnsi="Times New Roman" w:cs="Times New Roman"/>
              <w:sz w:val="26"/>
              <w:szCs w:val="26"/>
            </w:rPr>
            <w:delText>estimated due day</w:delText>
          </w:r>
        </w:del>
      </w:ins>
      <w:ins w:id="52" w:author="PGS.TS. Vương Thị Ngọc Lan" w:date="2021-12-30T05:19:00Z">
        <w:r w:rsidR="00EB3151">
          <w:rPr>
            <w:rFonts w:ascii="Times New Roman" w:hAnsi="Times New Roman" w:cs="Times New Roman"/>
            <w:sz w:val="26"/>
            <w:szCs w:val="26"/>
          </w:rPr>
          <w:t>birth</w:t>
        </w:r>
      </w:ins>
      <w:ins w:id="53" w:author="PGS.TS. Vương Thị Ngọc Lan" w:date="2021-12-25T09:44:00Z">
        <w:r w:rsidR="004065A3">
          <w:rPr>
            <w:rFonts w:ascii="Times New Roman" w:hAnsi="Times New Roman" w:cs="Times New Roman"/>
            <w:sz w:val="26"/>
            <w:szCs w:val="26"/>
          </w:rPr>
          <w:t xml:space="preserve">. </w:t>
        </w:r>
      </w:ins>
      <w:commentRangeEnd w:id="34"/>
      <w:ins w:id="54" w:author="PGS.TS. Vương Thị Ngọc Lan" w:date="2021-12-25T09:45:00Z">
        <w:r w:rsidR="00FB023E">
          <w:rPr>
            <w:rStyle w:val="CommentReference"/>
          </w:rPr>
          <w:commentReference w:id="34"/>
        </w:r>
      </w:ins>
      <w:commentRangeEnd w:id="35"/>
      <w:r w:rsidR="00661DD5">
        <w:rPr>
          <w:rStyle w:val="CommentReference"/>
        </w:rPr>
        <w:commentReference w:id="35"/>
      </w:r>
      <w:commentRangeEnd w:id="36"/>
      <w:r w:rsidR="00EB3151">
        <w:rPr>
          <w:rStyle w:val="CommentReference"/>
        </w:rPr>
        <w:commentReference w:id="36"/>
      </w:r>
      <w:ins w:id="55" w:author="anh t" w:date="2021-12-28T08:48:00Z">
        <w:r w:rsidR="004E716A">
          <w:rPr>
            <w:rFonts w:ascii="Times New Roman" w:hAnsi="Times New Roman" w:cs="Times New Roman"/>
            <w:sz w:val="26"/>
            <w:szCs w:val="26"/>
          </w:rPr>
          <w:t>Post-</w:t>
        </w:r>
      </w:ins>
      <w:ins w:id="56" w:author="PGS.TS. Vương Thị Ngọc Lan" w:date="2021-12-25T09:45:00Z">
        <w:del w:id="57" w:author="anh t" w:date="2021-12-28T08:48:00Z">
          <w:r w:rsidR="00FB023E" w:rsidDel="004E716A">
            <w:rPr>
              <w:rFonts w:ascii="Times New Roman" w:hAnsi="Times New Roman" w:cs="Times New Roman"/>
              <w:sz w:val="26"/>
              <w:szCs w:val="26"/>
            </w:rPr>
            <w:delText xml:space="preserve">Side effects of </w:delText>
          </w:r>
        </w:del>
        <w:r w:rsidR="00FB023E">
          <w:rPr>
            <w:rFonts w:ascii="Times New Roman" w:hAnsi="Times New Roman" w:cs="Times New Roman"/>
            <w:sz w:val="26"/>
            <w:szCs w:val="26"/>
          </w:rPr>
          <w:t>vaccination</w:t>
        </w:r>
      </w:ins>
      <w:ins w:id="58" w:author="anh t" w:date="2021-12-28T08:48:00Z">
        <w:r w:rsidR="004E716A">
          <w:rPr>
            <w:rFonts w:ascii="Times New Roman" w:hAnsi="Times New Roman" w:cs="Times New Roman"/>
            <w:sz w:val="26"/>
            <w:szCs w:val="26"/>
          </w:rPr>
          <w:t xml:space="preserve"> </w:t>
        </w:r>
      </w:ins>
      <w:ins w:id="59" w:author="PGS.TS. Vương Thị Ngọc Lan" w:date="2021-12-30T05:19:00Z">
        <w:r w:rsidR="00B67AAF">
          <w:rPr>
            <w:rFonts w:ascii="Times New Roman" w:hAnsi="Times New Roman" w:cs="Times New Roman"/>
            <w:sz w:val="26"/>
            <w:szCs w:val="26"/>
          </w:rPr>
          <w:t>side-effects</w:t>
        </w:r>
      </w:ins>
      <w:ins w:id="60" w:author="anh t" w:date="2021-12-28T08:48:00Z">
        <w:del w:id="61" w:author="PGS.TS. Vương Thị Ngọc Lan" w:date="2021-12-30T05:19:00Z">
          <w:r w:rsidR="004E716A" w:rsidDel="00B67AAF">
            <w:rPr>
              <w:rFonts w:ascii="Times New Roman" w:hAnsi="Times New Roman" w:cs="Times New Roman"/>
              <w:sz w:val="26"/>
              <w:szCs w:val="26"/>
            </w:rPr>
            <w:delText>symptoms</w:delText>
          </w:r>
        </w:del>
      </w:ins>
      <w:ins w:id="62" w:author="PGS.TS. Vương Thị Ngọc Lan" w:date="2021-12-25T09:45:00Z">
        <w:r w:rsidR="00FB023E">
          <w:rPr>
            <w:rFonts w:ascii="Times New Roman" w:hAnsi="Times New Roman" w:cs="Times New Roman"/>
            <w:sz w:val="26"/>
            <w:szCs w:val="26"/>
          </w:rPr>
          <w:t xml:space="preserve">, </w:t>
        </w:r>
      </w:ins>
      <w:del w:id="63" w:author="PGS.TS. Vương Thị Ngọc Lan" w:date="2021-12-25T09:41:00Z">
        <w:r w:rsidDel="00110076">
          <w:rPr>
            <w:rFonts w:ascii="Times New Roman" w:hAnsi="Times New Roman" w:cs="Times New Roman"/>
            <w:sz w:val="26"/>
            <w:szCs w:val="26"/>
          </w:rPr>
          <w:delText>.</w:delText>
        </w:r>
        <w:r w:rsidR="00585936" w:rsidDel="00110076">
          <w:rPr>
            <w:rFonts w:ascii="Times New Roman" w:hAnsi="Times New Roman" w:cs="Times New Roman"/>
            <w:sz w:val="26"/>
            <w:szCs w:val="26"/>
          </w:rPr>
          <w:delText xml:space="preserve"> </w:delText>
        </w:r>
      </w:del>
      <w:del w:id="64" w:author="PGS.TS. Vương Thị Ngọc Lan" w:date="2021-12-25T09:42:00Z">
        <w:r w:rsidR="00D73462" w:rsidRPr="00D73462" w:rsidDel="00890133">
          <w:rPr>
            <w:rFonts w:ascii="Times New Roman" w:hAnsi="Times New Roman" w:cs="Times New Roman"/>
            <w:sz w:val="26"/>
            <w:szCs w:val="26"/>
          </w:rPr>
          <w:delText>Pregnant women vaccinated with COVID-19 vaccine</w:delText>
        </w:r>
        <w:r w:rsidR="000169AC" w:rsidDel="00890133">
          <w:rPr>
            <w:rFonts w:ascii="Times New Roman" w:hAnsi="Times New Roman" w:cs="Times New Roman"/>
            <w:sz w:val="26"/>
            <w:szCs w:val="26"/>
          </w:rPr>
          <w:delText>s</w:delText>
        </w:r>
        <w:r w:rsidR="00D73462" w:rsidRPr="00D73462" w:rsidDel="00890133">
          <w:rPr>
            <w:rFonts w:ascii="Times New Roman" w:hAnsi="Times New Roman" w:cs="Times New Roman"/>
            <w:sz w:val="26"/>
            <w:szCs w:val="26"/>
          </w:rPr>
          <w:delText xml:space="preserve"> </w:delText>
        </w:r>
        <w:r w:rsidR="000169AC" w:rsidDel="00890133">
          <w:rPr>
            <w:rFonts w:ascii="Times New Roman" w:hAnsi="Times New Roman" w:cs="Times New Roman"/>
            <w:sz w:val="26"/>
            <w:szCs w:val="26"/>
          </w:rPr>
          <w:delText>(</w:delText>
        </w:r>
        <w:r w:rsidR="00D73462" w:rsidRPr="00D73462" w:rsidDel="00890133">
          <w:rPr>
            <w:rFonts w:ascii="Times New Roman" w:hAnsi="Times New Roman" w:cs="Times New Roman"/>
            <w:sz w:val="26"/>
            <w:szCs w:val="26"/>
          </w:rPr>
          <w:delText xml:space="preserve">Pfizer-Biotech </w:delText>
        </w:r>
        <w:r w:rsidR="000169AC" w:rsidDel="00890133">
          <w:rPr>
            <w:rFonts w:ascii="Times New Roman" w:hAnsi="Times New Roman" w:cs="Times New Roman"/>
            <w:sz w:val="26"/>
            <w:szCs w:val="26"/>
          </w:rPr>
          <w:delText>or</w:delText>
        </w:r>
        <w:r w:rsidR="000169AC" w:rsidRPr="00D73462" w:rsidDel="00890133">
          <w:rPr>
            <w:rFonts w:ascii="Times New Roman" w:hAnsi="Times New Roman" w:cs="Times New Roman"/>
            <w:sz w:val="26"/>
            <w:szCs w:val="26"/>
          </w:rPr>
          <w:delText xml:space="preserve"> </w:delText>
        </w:r>
        <w:r w:rsidR="00D73462" w:rsidRPr="00D73462" w:rsidDel="00890133">
          <w:rPr>
            <w:rFonts w:ascii="Times New Roman" w:hAnsi="Times New Roman" w:cs="Times New Roman"/>
            <w:sz w:val="26"/>
            <w:szCs w:val="26"/>
          </w:rPr>
          <w:delText>Oxford/AstraZeneca</w:delText>
        </w:r>
        <w:r w:rsidR="000169AC" w:rsidDel="00890133">
          <w:rPr>
            <w:rFonts w:ascii="Times New Roman" w:hAnsi="Times New Roman" w:cs="Times New Roman"/>
            <w:sz w:val="26"/>
            <w:szCs w:val="26"/>
          </w:rPr>
          <w:delText>)</w:delText>
        </w:r>
        <w:r w:rsidR="00D73462" w:rsidRPr="00D73462" w:rsidDel="00890133">
          <w:rPr>
            <w:rFonts w:ascii="Times New Roman" w:hAnsi="Times New Roman" w:cs="Times New Roman"/>
            <w:sz w:val="26"/>
            <w:szCs w:val="26"/>
          </w:rPr>
          <w:delText xml:space="preserve"> at My Duc Hospital </w:delText>
        </w:r>
        <w:r w:rsidR="001F517A" w:rsidDel="00890133">
          <w:rPr>
            <w:rFonts w:ascii="Times New Roman" w:hAnsi="Times New Roman" w:cs="Times New Roman"/>
            <w:sz w:val="26"/>
            <w:szCs w:val="26"/>
          </w:rPr>
          <w:delText>were</w:delText>
        </w:r>
        <w:r w:rsidR="00D73462" w:rsidRPr="00D73462" w:rsidDel="00890133">
          <w:rPr>
            <w:rFonts w:ascii="Times New Roman" w:hAnsi="Times New Roman" w:cs="Times New Roman"/>
            <w:sz w:val="26"/>
            <w:szCs w:val="26"/>
          </w:rPr>
          <w:delText xml:space="preserve"> invited to participate in the study within a week after vaccination. </w:delText>
        </w:r>
      </w:del>
      <w:del w:id="65" w:author="PGS.TS. Vương Thị Ngọc Lan" w:date="2021-12-25T09:45:00Z">
        <w:r w:rsidR="00D73462" w:rsidRPr="00D73462" w:rsidDel="00FB023E">
          <w:rPr>
            <w:rFonts w:ascii="Times New Roman" w:hAnsi="Times New Roman" w:cs="Times New Roman"/>
            <w:sz w:val="26"/>
            <w:szCs w:val="26"/>
          </w:rPr>
          <w:delText>O</w:delText>
        </w:r>
      </w:del>
      <w:ins w:id="66" w:author="PGS.TS. Vương Thị Ngọc Lan" w:date="2021-12-25T09:45:00Z">
        <w:r w:rsidR="00FB023E">
          <w:rPr>
            <w:rFonts w:ascii="Times New Roman" w:hAnsi="Times New Roman" w:cs="Times New Roman"/>
            <w:sz w:val="26"/>
            <w:szCs w:val="26"/>
          </w:rPr>
          <w:t>o</w:t>
        </w:r>
      </w:ins>
      <w:r w:rsidR="00D73462" w:rsidRPr="00D73462">
        <w:rPr>
          <w:rFonts w:ascii="Times New Roman" w:hAnsi="Times New Roman" w:cs="Times New Roman"/>
          <w:sz w:val="26"/>
          <w:szCs w:val="26"/>
        </w:rPr>
        <w:t>bstetric</w:t>
      </w:r>
      <w:del w:id="67" w:author="PGS.TS. Vương Thị Ngọc Lan" w:date="2021-12-25T09:51:00Z">
        <w:r w:rsidR="00D73462" w:rsidRPr="00D73462" w:rsidDel="002460B3">
          <w:rPr>
            <w:rFonts w:ascii="Times New Roman" w:hAnsi="Times New Roman" w:cs="Times New Roman"/>
            <w:sz w:val="26"/>
            <w:szCs w:val="26"/>
          </w:rPr>
          <w:delText>s</w:delText>
        </w:r>
      </w:del>
      <w:r w:rsidR="00D73462" w:rsidRPr="00D73462">
        <w:rPr>
          <w:rFonts w:ascii="Times New Roman" w:hAnsi="Times New Roman" w:cs="Times New Roman"/>
          <w:sz w:val="26"/>
          <w:szCs w:val="26"/>
        </w:rPr>
        <w:t xml:space="preserve"> and neonatal outcomes w</w:t>
      </w:r>
      <w:ins w:id="68" w:author="PGS.TS. Vương Thị Ngọc Lan" w:date="2021-12-25T09:45:00Z">
        <w:r w:rsidR="00FB023E">
          <w:rPr>
            <w:rFonts w:ascii="Times New Roman" w:hAnsi="Times New Roman" w:cs="Times New Roman"/>
            <w:sz w:val="26"/>
            <w:szCs w:val="26"/>
          </w:rPr>
          <w:t>ere</w:t>
        </w:r>
      </w:ins>
      <w:del w:id="69" w:author="PGS.TS. Vương Thị Ngọc Lan" w:date="2021-12-25T09:45:00Z">
        <w:r w:rsidR="00D73462" w:rsidRPr="00D73462" w:rsidDel="00FB023E">
          <w:rPr>
            <w:rFonts w:ascii="Times New Roman" w:hAnsi="Times New Roman" w:cs="Times New Roman"/>
            <w:sz w:val="26"/>
            <w:szCs w:val="26"/>
          </w:rPr>
          <w:delText>ill be</w:delText>
        </w:r>
      </w:del>
      <w:ins w:id="70" w:author="PGS.TS. Vương Thị Ngọc Lan" w:date="2021-12-30T05:23:00Z">
        <w:r w:rsidR="00CD2AE9">
          <w:rPr>
            <w:rFonts w:ascii="Times New Roman" w:hAnsi="Times New Roman" w:cs="Times New Roman"/>
            <w:sz w:val="26"/>
            <w:szCs w:val="26"/>
          </w:rPr>
          <w:t xml:space="preserve"> compared between women vaccinated with </w:t>
        </w:r>
      </w:ins>
      <w:ins w:id="71" w:author="PGS.TS. Vương Thị Ngọc Lan" w:date="2021-12-30T05:33:00Z">
        <w:r w:rsidR="00334651">
          <w:rPr>
            <w:rFonts w:ascii="Times New Roman" w:hAnsi="Times New Roman" w:cs="Times New Roman"/>
            <w:sz w:val="26"/>
            <w:szCs w:val="26"/>
          </w:rPr>
          <w:t>PF or AZ</w:t>
        </w:r>
      </w:ins>
      <w:ins w:id="72" w:author="PGS.TS. Vương Thị Ngọc Lan" w:date="2021-12-30T05:31:00Z">
        <w:r w:rsidR="00AA4765">
          <w:rPr>
            <w:rFonts w:ascii="Times New Roman" w:hAnsi="Times New Roman" w:cs="Times New Roman"/>
            <w:sz w:val="26"/>
            <w:szCs w:val="26"/>
          </w:rPr>
          <w:t>.</w:t>
        </w:r>
      </w:ins>
    </w:p>
    <w:p w14:paraId="6850635C" w14:textId="104B2692" w:rsidR="00AA4765" w:rsidRDefault="00AA4765" w:rsidP="00AA4765">
      <w:pPr>
        <w:spacing w:after="0" w:line="276" w:lineRule="auto"/>
        <w:jc w:val="both"/>
        <w:rPr>
          <w:ins w:id="73" w:author="PGS.TS. Vương Thị Ngọc Lan" w:date="2021-12-30T05:30:00Z"/>
          <w:rFonts w:ascii="Times New Roman" w:hAnsi="Times New Roman" w:cs="Times New Roman"/>
          <w:b/>
          <w:bCs/>
          <w:sz w:val="26"/>
          <w:szCs w:val="26"/>
        </w:rPr>
      </w:pPr>
      <w:ins w:id="74" w:author="PGS.TS. Vương Thị Ngọc Lan" w:date="2021-12-30T05:30:00Z">
        <w:r w:rsidRPr="00D73462">
          <w:rPr>
            <w:rFonts w:ascii="Times New Roman" w:hAnsi="Times New Roman" w:cs="Times New Roman"/>
            <w:b/>
            <w:bCs/>
            <w:sz w:val="26"/>
            <w:szCs w:val="26"/>
          </w:rPr>
          <w:t>Results</w:t>
        </w:r>
        <w:commentRangeStart w:id="75"/>
        <w:commentRangeEnd w:id="75"/>
        <w:r>
          <w:rPr>
            <w:rStyle w:val="CommentReference"/>
          </w:rPr>
          <w:commentReference w:id="75"/>
        </w:r>
      </w:ins>
    </w:p>
    <w:p w14:paraId="76C5D3F9" w14:textId="0A21B104" w:rsidR="00D73462" w:rsidRPr="00D73462" w:rsidDel="00AA4765" w:rsidRDefault="00D73462">
      <w:pPr>
        <w:spacing w:after="0" w:line="276" w:lineRule="auto"/>
        <w:jc w:val="both"/>
        <w:rPr>
          <w:del w:id="76" w:author="PGS.TS. Vương Thị Ngọc Lan" w:date="2021-12-30T05:30:00Z"/>
          <w:rFonts w:ascii="Times New Roman" w:hAnsi="Times New Roman" w:cs="Times New Roman"/>
          <w:b/>
          <w:bCs/>
          <w:sz w:val="26"/>
          <w:szCs w:val="26"/>
        </w:rPr>
      </w:pPr>
      <w:commentRangeStart w:id="77"/>
      <w:del w:id="78" w:author="PGS.TS. Vương Thị Ngọc Lan" w:date="2021-12-30T05:23:00Z">
        <w:r w:rsidRPr="00D73462" w:rsidDel="00CD2AE9">
          <w:rPr>
            <w:rFonts w:ascii="Times New Roman" w:hAnsi="Times New Roman" w:cs="Times New Roman"/>
            <w:sz w:val="26"/>
            <w:szCs w:val="26"/>
          </w:rPr>
          <w:delText xml:space="preserve"> recorded</w:delText>
        </w:r>
      </w:del>
      <w:del w:id="79" w:author="PGS.TS. Vương Thị Ngọc Lan" w:date="2021-12-25T09:45:00Z">
        <w:r w:rsidRPr="00D73462" w:rsidDel="00FB023E">
          <w:rPr>
            <w:rFonts w:ascii="Times New Roman" w:hAnsi="Times New Roman" w:cs="Times New Roman"/>
            <w:sz w:val="26"/>
            <w:szCs w:val="26"/>
          </w:rPr>
          <w:delText xml:space="preserve"> since then </w:delText>
        </w:r>
        <w:r w:rsidR="00241DDD" w:rsidRPr="00D73462" w:rsidDel="00FB023E">
          <w:rPr>
            <w:rFonts w:ascii="Times New Roman" w:hAnsi="Times New Roman" w:cs="Times New Roman"/>
            <w:sz w:val="26"/>
            <w:szCs w:val="26"/>
          </w:rPr>
          <w:delText>till</w:delText>
        </w:r>
        <w:r w:rsidRPr="00D73462" w:rsidDel="00FB023E">
          <w:rPr>
            <w:rFonts w:ascii="Times New Roman" w:hAnsi="Times New Roman" w:cs="Times New Roman"/>
            <w:sz w:val="26"/>
            <w:szCs w:val="26"/>
          </w:rPr>
          <w:delText xml:space="preserve"> 28 days after </w:delText>
        </w:r>
        <w:r w:rsidR="00241DDD" w:rsidDel="00FB023E">
          <w:rPr>
            <w:rFonts w:ascii="Times New Roman" w:hAnsi="Times New Roman" w:cs="Times New Roman"/>
            <w:sz w:val="26"/>
            <w:szCs w:val="26"/>
          </w:rPr>
          <w:delText xml:space="preserve">the </w:delText>
        </w:r>
        <w:r w:rsidRPr="00D73462" w:rsidDel="00FB023E">
          <w:rPr>
            <w:rFonts w:ascii="Times New Roman" w:hAnsi="Times New Roman" w:cs="Times New Roman"/>
            <w:sz w:val="26"/>
            <w:szCs w:val="26"/>
          </w:rPr>
          <w:delText>estimated due day</w:delText>
        </w:r>
        <w:r w:rsidR="003A1503" w:rsidDel="00FB023E">
          <w:rPr>
            <w:rFonts w:ascii="Times New Roman" w:hAnsi="Times New Roman" w:cs="Times New Roman"/>
            <w:sz w:val="26"/>
            <w:szCs w:val="26"/>
          </w:rPr>
          <w:delText>.</w:delText>
        </w:r>
      </w:del>
    </w:p>
    <w:p w14:paraId="258C2055" w14:textId="499090B6" w:rsidR="00D73462" w:rsidDel="00AA4765" w:rsidRDefault="00D73462" w:rsidP="00AA4765">
      <w:pPr>
        <w:spacing w:after="0" w:line="276" w:lineRule="auto"/>
        <w:jc w:val="both"/>
        <w:rPr>
          <w:del w:id="80" w:author="PGS.TS. Vương Thị Ngọc Lan" w:date="2021-12-30T05:31:00Z"/>
          <w:rFonts w:ascii="Times New Roman" w:hAnsi="Times New Roman" w:cs="Times New Roman"/>
          <w:b/>
          <w:bCs/>
          <w:sz w:val="26"/>
          <w:szCs w:val="26"/>
        </w:rPr>
      </w:pPr>
      <w:del w:id="81" w:author="PGS.TS. Vương Thị Ngọc Lan" w:date="2021-12-30T05:30:00Z">
        <w:r w:rsidRPr="00D73462" w:rsidDel="00AA4765">
          <w:rPr>
            <w:rFonts w:ascii="Times New Roman" w:hAnsi="Times New Roman" w:cs="Times New Roman"/>
            <w:b/>
            <w:bCs/>
            <w:sz w:val="26"/>
            <w:szCs w:val="26"/>
          </w:rPr>
          <w:delText>Results</w:delText>
        </w:r>
        <w:commentRangeEnd w:id="77"/>
        <w:r w:rsidR="00CD2AE9" w:rsidDel="00AA4765">
          <w:rPr>
            <w:rStyle w:val="CommentReference"/>
          </w:rPr>
          <w:commentReference w:id="77"/>
        </w:r>
      </w:del>
    </w:p>
    <w:p w14:paraId="6E51AEEC" w14:textId="253FE279" w:rsidR="00B67A4B" w:rsidRDefault="00A26D51" w:rsidP="0059109C">
      <w:pPr>
        <w:spacing w:after="0" w:line="276" w:lineRule="auto"/>
        <w:jc w:val="both"/>
        <w:rPr>
          <w:ins w:id="82" w:author="Ngoc Minh Chau" w:date="2021-12-28T00:09:00Z"/>
          <w:rFonts w:ascii="Times New Roman" w:hAnsi="Times New Roman" w:cs="Times New Roman"/>
          <w:sz w:val="26"/>
          <w:szCs w:val="26"/>
        </w:rPr>
      </w:pPr>
      <w:ins w:id="83" w:author="Ngoc Minh Chau" w:date="2021-12-27T23:29:00Z">
        <w:r>
          <w:rPr>
            <w:rFonts w:ascii="Times New Roman" w:hAnsi="Times New Roman" w:cs="Times New Roman"/>
            <w:sz w:val="26"/>
            <w:szCs w:val="26"/>
          </w:rPr>
          <w:t>Between August 2021 and November 2021, there were</w:t>
        </w:r>
      </w:ins>
      <w:ins w:id="84" w:author="Ngoc Minh Chau" w:date="2021-12-27T23:30:00Z">
        <w:r>
          <w:rPr>
            <w:rFonts w:ascii="Times New Roman" w:hAnsi="Times New Roman" w:cs="Times New Roman"/>
            <w:sz w:val="26"/>
            <w:szCs w:val="26"/>
          </w:rPr>
          <w:t xml:space="preserve"> 4420 pregnant women </w:t>
        </w:r>
      </w:ins>
      <w:ins w:id="85" w:author="anh t" w:date="2021-12-28T08:46:00Z">
        <w:del w:id="86" w:author="PGS.TS. Vương Thị Ngọc Lan" w:date="2021-12-30T05:21:00Z">
          <w:r w:rsidR="009E34E9" w:rsidDel="00FD4917">
            <w:rPr>
              <w:rFonts w:ascii="Times New Roman" w:hAnsi="Times New Roman" w:cs="Times New Roman"/>
              <w:sz w:val="26"/>
              <w:szCs w:val="26"/>
            </w:rPr>
            <w:delText xml:space="preserve">who </w:delText>
          </w:r>
        </w:del>
      </w:ins>
      <w:ins w:id="87" w:author="Ngoc Minh Chau" w:date="2021-12-27T23:30:00Z">
        <w:del w:id="88" w:author="PGS.TS. Vương Thị Ngọc Lan" w:date="2021-12-30T05:21:00Z">
          <w:r w:rsidDel="00FD4917">
            <w:rPr>
              <w:rFonts w:ascii="Times New Roman" w:hAnsi="Times New Roman" w:cs="Times New Roman"/>
              <w:sz w:val="26"/>
              <w:szCs w:val="26"/>
            </w:rPr>
            <w:delText xml:space="preserve">got </w:delText>
          </w:r>
        </w:del>
        <w:r>
          <w:rPr>
            <w:rFonts w:ascii="Times New Roman" w:hAnsi="Times New Roman" w:cs="Times New Roman"/>
            <w:sz w:val="26"/>
            <w:szCs w:val="26"/>
          </w:rPr>
          <w:t>vaccinate</w:t>
        </w:r>
      </w:ins>
      <w:ins w:id="89" w:author="PGS.TS. Vương Thị Ngọc Lan" w:date="2021-12-30T05:20:00Z">
        <w:r w:rsidR="00FD4917">
          <w:rPr>
            <w:rFonts w:ascii="Times New Roman" w:hAnsi="Times New Roman" w:cs="Times New Roman"/>
            <w:sz w:val="26"/>
            <w:szCs w:val="26"/>
          </w:rPr>
          <w:t>d</w:t>
        </w:r>
      </w:ins>
      <w:ins w:id="90" w:author="PGS.TS. Vương Thị Ngọc Lan" w:date="2021-12-30T05:21:00Z">
        <w:r w:rsidR="00FD4917">
          <w:rPr>
            <w:rFonts w:ascii="Times New Roman" w:hAnsi="Times New Roman" w:cs="Times New Roman"/>
            <w:sz w:val="26"/>
            <w:szCs w:val="26"/>
          </w:rPr>
          <w:t>.</w:t>
        </w:r>
      </w:ins>
      <w:ins w:id="91" w:author="Ngoc Minh Chau" w:date="2021-12-27T23:30:00Z">
        <w:del w:id="92" w:author="PGS.TS. Vương Thị Ngọc Lan" w:date="2021-12-30T05:20:00Z">
          <w:r w:rsidDel="00FD4917">
            <w:rPr>
              <w:rFonts w:ascii="Times New Roman" w:hAnsi="Times New Roman" w:cs="Times New Roman"/>
              <w:sz w:val="26"/>
              <w:szCs w:val="26"/>
            </w:rPr>
            <w:delText>d</w:delText>
          </w:r>
          <w:r w:rsidDel="00020437">
            <w:rPr>
              <w:rFonts w:ascii="Times New Roman" w:hAnsi="Times New Roman" w:cs="Times New Roman"/>
              <w:sz w:val="26"/>
              <w:szCs w:val="26"/>
            </w:rPr>
            <w:delText>.</w:delText>
          </w:r>
        </w:del>
        <w:r>
          <w:rPr>
            <w:rFonts w:ascii="Times New Roman" w:hAnsi="Times New Roman" w:cs="Times New Roman"/>
            <w:sz w:val="26"/>
            <w:szCs w:val="26"/>
          </w:rPr>
          <w:t xml:space="preserve"> Out of them, 533 </w:t>
        </w:r>
      </w:ins>
      <w:ins w:id="93" w:author="Ngoc Minh Chau" w:date="2021-12-27T23:35:00Z">
        <w:r w:rsidR="0049380F">
          <w:rPr>
            <w:rFonts w:ascii="Times New Roman" w:hAnsi="Times New Roman" w:cs="Times New Roman"/>
            <w:sz w:val="26"/>
            <w:szCs w:val="26"/>
          </w:rPr>
          <w:t>(</w:t>
        </w:r>
      </w:ins>
      <w:ins w:id="94" w:author="PGS.TS. Vương Thị Ngọc Lan" w:date="2021-12-30T05:30:00Z">
        <w:r w:rsidR="00AA4765">
          <w:rPr>
            <w:rFonts w:ascii="Times New Roman" w:hAnsi="Times New Roman" w:cs="Times New Roman"/>
            <w:sz w:val="26"/>
            <w:szCs w:val="26"/>
          </w:rPr>
          <w:t>267 with P</w:t>
        </w:r>
      </w:ins>
      <w:ins w:id="95" w:author="PGS.TS. Vương Thị Ngọc Lan" w:date="2021-12-30T05:33:00Z">
        <w:r w:rsidR="00334651">
          <w:rPr>
            <w:rFonts w:ascii="Times New Roman" w:hAnsi="Times New Roman" w:cs="Times New Roman"/>
            <w:sz w:val="26"/>
            <w:szCs w:val="26"/>
          </w:rPr>
          <w:t>Z</w:t>
        </w:r>
      </w:ins>
      <w:ins w:id="96" w:author="PGS.TS. Vương Thị Ngọc Lan" w:date="2021-12-30T05:30:00Z">
        <w:r w:rsidR="00AA4765">
          <w:rPr>
            <w:rFonts w:ascii="Times New Roman" w:hAnsi="Times New Roman" w:cs="Times New Roman"/>
            <w:sz w:val="26"/>
            <w:szCs w:val="26"/>
          </w:rPr>
          <w:t xml:space="preserve">, </w:t>
        </w:r>
      </w:ins>
      <w:ins w:id="97" w:author="Ngoc Minh Chau" w:date="2021-12-27T23:35:00Z">
        <w:r w:rsidR="0049380F">
          <w:rPr>
            <w:rFonts w:ascii="Times New Roman" w:hAnsi="Times New Roman" w:cs="Times New Roman"/>
            <w:sz w:val="26"/>
            <w:szCs w:val="26"/>
          </w:rPr>
          <w:t xml:space="preserve">266 </w:t>
        </w:r>
      </w:ins>
      <w:ins w:id="98" w:author="Ngoc Minh Chau" w:date="2021-12-27T23:36:00Z">
        <w:r w:rsidR="0049380F">
          <w:rPr>
            <w:rFonts w:ascii="Times New Roman" w:hAnsi="Times New Roman" w:cs="Times New Roman"/>
            <w:sz w:val="26"/>
            <w:szCs w:val="26"/>
          </w:rPr>
          <w:t xml:space="preserve">with </w:t>
        </w:r>
        <w:del w:id="99" w:author="PGS.TS. Vương Thị Ngọc Lan" w:date="2021-12-30T05:34:00Z">
          <w:r w:rsidR="0049380F" w:rsidDel="00334651">
            <w:rPr>
              <w:rFonts w:ascii="Times New Roman" w:hAnsi="Times New Roman" w:cs="Times New Roman"/>
              <w:sz w:val="26"/>
              <w:szCs w:val="26"/>
            </w:rPr>
            <w:delText>Oxford/AstraZeneca</w:delText>
          </w:r>
        </w:del>
      </w:ins>
      <w:ins w:id="100" w:author="PGS.TS. Vương Thị Ngọc Lan" w:date="2021-12-30T05:34:00Z">
        <w:r w:rsidR="00334651">
          <w:rPr>
            <w:rFonts w:ascii="Times New Roman" w:hAnsi="Times New Roman" w:cs="Times New Roman"/>
            <w:sz w:val="26"/>
            <w:szCs w:val="26"/>
          </w:rPr>
          <w:t>AZ</w:t>
        </w:r>
      </w:ins>
      <w:ins w:id="101" w:author="Ngoc Minh Chau" w:date="2021-12-27T23:36:00Z">
        <w:del w:id="102" w:author="PGS.TS. Vương Thị Ngọc Lan" w:date="2021-12-30T05:30:00Z">
          <w:r w:rsidR="0049380F" w:rsidDel="00AA4765">
            <w:rPr>
              <w:rFonts w:ascii="Times New Roman" w:hAnsi="Times New Roman" w:cs="Times New Roman"/>
              <w:sz w:val="26"/>
              <w:szCs w:val="26"/>
            </w:rPr>
            <w:delText>, 267 with Pfizer-Bio</w:delText>
          </w:r>
        </w:del>
      </w:ins>
      <w:ins w:id="103" w:author="Ngoc Minh Chau" w:date="2021-12-28T00:34:00Z">
        <w:del w:id="104" w:author="PGS.TS. Vương Thị Ngọc Lan" w:date="2021-12-30T05:30:00Z">
          <w:r w:rsidR="001116AD" w:rsidDel="00AA4765">
            <w:rPr>
              <w:rFonts w:ascii="Times New Roman" w:hAnsi="Times New Roman" w:cs="Times New Roman"/>
              <w:sz w:val="26"/>
              <w:szCs w:val="26"/>
            </w:rPr>
            <w:delText>N</w:delText>
          </w:r>
        </w:del>
      </w:ins>
      <w:ins w:id="105" w:author="Ngoc Minh Chau" w:date="2021-12-27T23:36:00Z">
        <w:del w:id="106" w:author="PGS.TS. Vương Thị Ngọc Lan" w:date="2021-12-30T05:30:00Z">
          <w:r w:rsidR="0049380F" w:rsidDel="00AA4765">
            <w:rPr>
              <w:rFonts w:ascii="Times New Roman" w:hAnsi="Times New Roman" w:cs="Times New Roman"/>
              <w:sz w:val="26"/>
              <w:szCs w:val="26"/>
            </w:rPr>
            <w:delText>tech</w:delText>
          </w:r>
        </w:del>
        <w:r w:rsidR="0049380F">
          <w:rPr>
            <w:rFonts w:ascii="Times New Roman" w:hAnsi="Times New Roman" w:cs="Times New Roman"/>
            <w:sz w:val="26"/>
            <w:szCs w:val="26"/>
          </w:rPr>
          <w:t xml:space="preserve">) </w:t>
        </w:r>
      </w:ins>
      <w:ins w:id="107" w:author="Ngoc Minh Chau" w:date="2021-12-27T23:31:00Z">
        <w:r>
          <w:rPr>
            <w:rFonts w:ascii="Times New Roman" w:hAnsi="Times New Roman" w:cs="Times New Roman"/>
            <w:sz w:val="26"/>
            <w:szCs w:val="26"/>
          </w:rPr>
          <w:t xml:space="preserve">had given birth and completed </w:t>
        </w:r>
        <w:del w:id="108" w:author="PGS.TS. Vương Thị Ngọc Lan" w:date="2021-12-30T05:21:00Z">
          <w:r w:rsidDel="00EE68A0">
            <w:rPr>
              <w:rFonts w:ascii="Times New Roman" w:hAnsi="Times New Roman" w:cs="Times New Roman"/>
              <w:sz w:val="26"/>
              <w:szCs w:val="26"/>
            </w:rPr>
            <w:delText>our</w:delText>
          </w:r>
        </w:del>
      </w:ins>
      <w:ins w:id="109" w:author="PGS.TS. Vương Thị Ngọc Lan" w:date="2021-12-30T05:21:00Z">
        <w:r w:rsidR="00EE68A0">
          <w:rPr>
            <w:rFonts w:ascii="Times New Roman" w:hAnsi="Times New Roman" w:cs="Times New Roman"/>
            <w:sz w:val="26"/>
            <w:szCs w:val="26"/>
          </w:rPr>
          <w:t>the follow-up duration.</w:t>
        </w:r>
      </w:ins>
      <w:ins w:id="110" w:author="Ngoc Minh Chau" w:date="2021-12-27T23:31:00Z">
        <w:del w:id="111" w:author="PGS.TS. Vương Thị Ngọc Lan" w:date="2021-12-30T05:21:00Z">
          <w:r w:rsidDel="00EE68A0">
            <w:rPr>
              <w:rFonts w:ascii="Times New Roman" w:hAnsi="Times New Roman" w:cs="Times New Roman"/>
              <w:sz w:val="26"/>
              <w:szCs w:val="26"/>
            </w:rPr>
            <w:delText xml:space="preserve"> </w:delText>
          </w:r>
          <w:r w:rsidDel="002E1F01">
            <w:rPr>
              <w:rFonts w:ascii="Times New Roman" w:hAnsi="Times New Roman" w:cs="Times New Roman"/>
              <w:sz w:val="26"/>
              <w:szCs w:val="26"/>
            </w:rPr>
            <w:delText>study-fol</w:delText>
          </w:r>
          <w:r w:rsidDel="00EE68A0">
            <w:rPr>
              <w:rFonts w:ascii="Times New Roman" w:hAnsi="Times New Roman" w:cs="Times New Roman"/>
              <w:sz w:val="26"/>
              <w:szCs w:val="26"/>
            </w:rPr>
            <w:delText>lowing up procedure.</w:delText>
          </w:r>
        </w:del>
        <w:r>
          <w:rPr>
            <w:rFonts w:ascii="Times New Roman" w:hAnsi="Times New Roman" w:cs="Times New Roman"/>
            <w:sz w:val="26"/>
            <w:szCs w:val="26"/>
          </w:rPr>
          <w:t xml:space="preserve"> </w:t>
        </w:r>
      </w:ins>
      <w:ins w:id="112" w:author="Ngoc Minh Chau" w:date="2021-12-27T23:33:00Z">
        <w:r>
          <w:rPr>
            <w:rFonts w:ascii="Times New Roman" w:hAnsi="Times New Roman" w:cs="Times New Roman"/>
            <w:sz w:val="26"/>
            <w:szCs w:val="26"/>
          </w:rPr>
          <w:t>N</w:t>
        </w:r>
      </w:ins>
      <w:ins w:id="113" w:author="Ngoc Minh Chau" w:date="2021-12-27T23:31:00Z">
        <w:r>
          <w:rPr>
            <w:rFonts w:ascii="Times New Roman" w:hAnsi="Times New Roman" w:cs="Times New Roman"/>
            <w:sz w:val="26"/>
            <w:szCs w:val="26"/>
          </w:rPr>
          <w:t xml:space="preserve">o </w:t>
        </w:r>
      </w:ins>
      <w:ins w:id="114" w:author="Ngoc Minh Chau" w:date="2021-12-27T23:32:00Z">
        <w:r>
          <w:rPr>
            <w:rFonts w:ascii="Times New Roman" w:hAnsi="Times New Roman" w:cs="Times New Roman"/>
            <w:sz w:val="26"/>
            <w:szCs w:val="26"/>
          </w:rPr>
          <w:t>miscarriage case</w:t>
        </w:r>
      </w:ins>
      <w:ins w:id="115" w:author="Ngoc Minh Chau" w:date="2021-12-27T23:33:00Z">
        <w:r>
          <w:rPr>
            <w:rFonts w:ascii="Times New Roman" w:hAnsi="Times New Roman" w:cs="Times New Roman"/>
            <w:sz w:val="26"/>
            <w:szCs w:val="26"/>
          </w:rPr>
          <w:t xml:space="preserve"> was recorded</w:t>
        </w:r>
      </w:ins>
      <w:ins w:id="116" w:author="Ngoc Minh Chau" w:date="2021-12-27T23:32:00Z">
        <w:r w:rsidRPr="00AA4765">
          <w:rPr>
            <w:rFonts w:ascii="Times New Roman" w:hAnsi="Times New Roman" w:cs="Times New Roman"/>
            <w:sz w:val="26"/>
            <w:szCs w:val="26"/>
            <w:highlight w:val="green"/>
            <w:rPrChange w:id="117" w:author="PGS.TS. Vương Thị Ngọc Lan" w:date="2021-12-30T05:30:00Z">
              <w:rPr>
                <w:rFonts w:ascii="Times New Roman" w:hAnsi="Times New Roman" w:cs="Times New Roman"/>
                <w:sz w:val="26"/>
                <w:szCs w:val="26"/>
              </w:rPr>
            </w:rPrChange>
          </w:rPr>
          <w:t xml:space="preserve">. </w:t>
        </w:r>
      </w:ins>
      <w:ins w:id="118" w:author="Ngoc Minh Chau" w:date="2021-12-27T23:49:00Z">
        <w:r w:rsidR="00CB4330" w:rsidRPr="00AA4765">
          <w:rPr>
            <w:rFonts w:ascii="Times New Roman" w:hAnsi="Times New Roman" w:cs="Times New Roman"/>
            <w:sz w:val="26"/>
            <w:szCs w:val="26"/>
            <w:highlight w:val="green"/>
            <w:rPrChange w:id="119" w:author="PGS.TS. Vương Thị Ngọc Lan" w:date="2021-12-30T05:30:00Z">
              <w:rPr>
                <w:rFonts w:ascii="Times New Roman" w:hAnsi="Times New Roman" w:cs="Times New Roman"/>
                <w:sz w:val="26"/>
                <w:szCs w:val="26"/>
              </w:rPr>
            </w:rPrChange>
          </w:rPr>
          <w:t xml:space="preserve">There </w:t>
        </w:r>
      </w:ins>
      <w:ins w:id="120" w:author="Ngoc Minh Chau" w:date="2021-12-28T00:10:00Z">
        <w:r w:rsidR="00B67A4B" w:rsidRPr="00AA4765">
          <w:rPr>
            <w:rFonts w:ascii="Times New Roman" w:hAnsi="Times New Roman" w:cs="Times New Roman"/>
            <w:sz w:val="26"/>
            <w:szCs w:val="26"/>
            <w:highlight w:val="green"/>
            <w:rPrChange w:id="121" w:author="PGS.TS. Vương Thị Ngọc Lan" w:date="2021-12-30T05:30:00Z">
              <w:rPr>
                <w:rFonts w:ascii="Times New Roman" w:hAnsi="Times New Roman" w:cs="Times New Roman"/>
                <w:sz w:val="26"/>
                <w:szCs w:val="26"/>
              </w:rPr>
            </w:rPrChange>
          </w:rPr>
          <w:t>was</w:t>
        </w:r>
      </w:ins>
      <w:ins w:id="122" w:author="Ngoc Minh Chau" w:date="2021-12-27T23:49:00Z">
        <w:r w:rsidR="00CB4330" w:rsidRPr="00AA4765">
          <w:rPr>
            <w:rFonts w:ascii="Times New Roman" w:hAnsi="Times New Roman" w:cs="Times New Roman"/>
            <w:sz w:val="26"/>
            <w:szCs w:val="26"/>
            <w:highlight w:val="green"/>
            <w:rPrChange w:id="123" w:author="PGS.TS. Vương Thị Ngọc Lan" w:date="2021-12-30T05:30:00Z">
              <w:rPr>
                <w:rFonts w:ascii="Times New Roman" w:hAnsi="Times New Roman" w:cs="Times New Roman"/>
                <w:sz w:val="26"/>
                <w:szCs w:val="26"/>
              </w:rPr>
            </w:rPrChange>
          </w:rPr>
          <w:t xml:space="preserve"> no </w:t>
        </w:r>
      </w:ins>
      <w:ins w:id="124" w:author="Ngoc Minh Chau" w:date="2021-12-27T23:50:00Z">
        <w:r w:rsidR="00CB4330" w:rsidRPr="00AA4765">
          <w:rPr>
            <w:rFonts w:ascii="Times New Roman" w:hAnsi="Times New Roman" w:cs="Times New Roman"/>
            <w:sz w:val="26"/>
            <w:szCs w:val="26"/>
            <w:highlight w:val="green"/>
            <w:rPrChange w:id="125" w:author="PGS.TS. Vương Thị Ngọc Lan" w:date="2021-12-30T05:30:00Z">
              <w:rPr>
                <w:rFonts w:ascii="Times New Roman" w:hAnsi="Times New Roman" w:cs="Times New Roman"/>
                <w:sz w:val="26"/>
                <w:szCs w:val="26"/>
              </w:rPr>
            </w:rPrChange>
          </w:rPr>
          <w:t>differen</w:t>
        </w:r>
      </w:ins>
      <w:ins w:id="126" w:author="Ngoc Minh Chau" w:date="2021-12-28T00:06:00Z">
        <w:r w:rsidR="00195B01" w:rsidRPr="00AA4765">
          <w:rPr>
            <w:rFonts w:ascii="Times New Roman" w:hAnsi="Times New Roman" w:cs="Times New Roman"/>
            <w:sz w:val="26"/>
            <w:szCs w:val="26"/>
            <w:highlight w:val="green"/>
            <w:rPrChange w:id="127" w:author="PGS.TS. Vương Thị Ngọc Lan" w:date="2021-12-30T05:30:00Z">
              <w:rPr>
                <w:rFonts w:ascii="Times New Roman" w:hAnsi="Times New Roman" w:cs="Times New Roman"/>
                <w:sz w:val="26"/>
                <w:szCs w:val="26"/>
              </w:rPr>
            </w:rPrChange>
          </w:rPr>
          <w:t>ce</w:t>
        </w:r>
      </w:ins>
      <w:ins w:id="128" w:author="Ngoc Minh Chau" w:date="2021-12-27T23:50:00Z">
        <w:r w:rsidR="00CB4330" w:rsidRPr="00AA4765">
          <w:rPr>
            <w:rFonts w:ascii="Times New Roman" w:hAnsi="Times New Roman" w:cs="Times New Roman"/>
            <w:sz w:val="26"/>
            <w:szCs w:val="26"/>
            <w:highlight w:val="green"/>
            <w:rPrChange w:id="129" w:author="PGS.TS. Vương Thị Ngọc Lan" w:date="2021-12-30T05:30:00Z">
              <w:rPr>
                <w:rFonts w:ascii="Times New Roman" w:hAnsi="Times New Roman" w:cs="Times New Roman"/>
                <w:sz w:val="26"/>
                <w:szCs w:val="26"/>
              </w:rPr>
            </w:rPrChange>
          </w:rPr>
          <w:t xml:space="preserve"> </w:t>
        </w:r>
      </w:ins>
      <w:ins w:id="130" w:author="PGS.TS. Vương Thị Ngọc Lan" w:date="2021-12-30T05:25:00Z">
        <w:r w:rsidR="00153212" w:rsidRPr="00AA4765">
          <w:rPr>
            <w:rFonts w:ascii="Times New Roman" w:hAnsi="Times New Roman" w:cs="Times New Roman"/>
            <w:sz w:val="26"/>
            <w:szCs w:val="26"/>
            <w:highlight w:val="green"/>
            <w:rPrChange w:id="131" w:author="PGS.TS. Vương Thị Ngọc Lan" w:date="2021-12-30T05:30:00Z">
              <w:rPr>
                <w:rFonts w:ascii="Times New Roman" w:hAnsi="Times New Roman" w:cs="Times New Roman"/>
                <w:sz w:val="26"/>
                <w:szCs w:val="26"/>
              </w:rPr>
            </w:rPrChange>
          </w:rPr>
          <w:t xml:space="preserve">in rates </w:t>
        </w:r>
      </w:ins>
      <w:ins w:id="132" w:author="Ngoc Minh Chau" w:date="2021-12-28T00:07:00Z">
        <w:r w:rsidR="00195B01" w:rsidRPr="00AA4765">
          <w:rPr>
            <w:rFonts w:ascii="Times New Roman" w:hAnsi="Times New Roman" w:cs="Times New Roman"/>
            <w:sz w:val="26"/>
            <w:szCs w:val="26"/>
            <w:highlight w:val="green"/>
            <w:rPrChange w:id="133" w:author="PGS.TS. Vương Thị Ngọc Lan" w:date="2021-12-30T05:30:00Z">
              <w:rPr>
                <w:rFonts w:ascii="Times New Roman" w:hAnsi="Times New Roman" w:cs="Times New Roman"/>
                <w:sz w:val="26"/>
                <w:szCs w:val="26"/>
              </w:rPr>
            </w:rPrChange>
          </w:rPr>
          <w:t xml:space="preserve">of </w:t>
        </w:r>
      </w:ins>
      <w:ins w:id="134" w:author="Ngoc Minh Chau" w:date="2021-12-27T23:59:00Z">
        <w:r w:rsidR="00D3576E" w:rsidRPr="00AA4765">
          <w:rPr>
            <w:rFonts w:ascii="Times New Roman" w:hAnsi="Times New Roman" w:cs="Times New Roman"/>
            <w:sz w:val="26"/>
            <w:szCs w:val="26"/>
            <w:highlight w:val="green"/>
            <w:rPrChange w:id="135" w:author="PGS.TS. Vương Thị Ngọc Lan" w:date="2021-12-30T05:30:00Z">
              <w:rPr>
                <w:rFonts w:ascii="Times New Roman" w:hAnsi="Times New Roman" w:cs="Times New Roman"/>
                <w:sz w:val="26"/>
                <w:szCs w:val="26"/>
              </w:rPr>
            </w:rPrChange>
          </w:rPr>
          <w:t>PIH (0.75%</w:t>
        </w:r>
      </w:ins>
      <w:ins w:id="136" w:author="Ngoc Minh Chau" w:date="2021-12-28T00:01:00Z">
        <w:r w:rsidR="00A46DB0" w:rsidRPr="00AA4765">
          <w:rPr>
            <w:rFonts w:ascii="Times New Roman" w:hAnsi="Times New Roman" w:cs="Times New Roman"/>
            <w:sz w:val="26"/>
            <w:szCs w:val="26"/>
            <w:highlight w:val="green"/>
            <w:rPrChange w:id="137" w:author="PGS.TS. Vương Thị Ngọc Lan" w:date="2021-12-30T05:30:00Z">
              <w:rPr>
                <w:rFonts w:ascii="Times New Roman" w:hAnsi="Times New Roman" w:cs="Times New Roman"/>
                <w:sz w:val="26"/>
                <w:szCs w:val="26"/>
              </w:rPr>
            </w:rPrChange>
          </w:rPr>
          <w:t xml:space="preserve"> </w:t>
        </w:r>
      </w:ins>
      <w:ins w:id="138" w:author="Ngoc Minh Chau" w:date="2021-12-27T23:59:00Z">
        <w:r w:rsidR="00D3576E" w:rsidRPr="00AA4765">
          <w:rPr>
            <w:rFonts w:ascii="Times New Roman" w:hAnsi="Times New Roman" w:cs="Times New Roman"/>
            <w:sz w:val="26"/>
            <w:szCs w:val="26"/>
            <w:highlight w:val="green"/>
            <w:rPrChange w:id="139" w:author="PGS.TS. Vương Thị Ngọc Lan" w:date="2021-12-30T05:30:00Z">
              <w:rPr>
                <w:rFonts w:ascii="Times New Roman" w:hAnsi="Times New Roman" w:cs="Times New Roman"/>
                <w:sz w:val="26"/>
                <w:szCs w:val="26"/>
              </w:rPr>
            </w:rPrChange>
          </w:rPr>
          <w:t>vs 2.25%, p=0.285), GDM (8.27</w:t>
        </w:r>
      </w:ins>
      <w:ins w:id="140" w:author="Ngoc Minh Chau" w:date="2021-12-28T00:01:00Z">
        <w:r w:rsidR="00A46DB0" w:rsidRPr="00AA4765">
          <w:rPr>
            <w:rFonts w:ascii="Times New Roman" w:hAnsi="Times New Roman" w:cs="Times New Roman"/>
            <w:sz w:val="26"/>
            <w:szCs w:val="26"/>
            <w:highlight w:val="green"/>
            <w:rPrChange w:id="141" w:author="PGS.TS. Vương Thị Ngọc Lan" w:date="2021-12-30T05:30:00Z">
              <w:rPr>
                <w:rFonts w:ascii="Times New Roman" w:hAnsi="Times New Roman" w:cs="Times New Roman"/>
                <w:sz w:val="26"/>
                <w:szCs w:val="26"/>
              </w:rPr>
            </w:rPrChange>
          </w:rPr>
          <w:t>%</w:t>
        </w:r>
      </w:ins>
      <w:ins w:id="142" w:author="Ngoc Minh Chau" w:date="2021-12-27T23:59:00Z">
        <w:r w:rsidR="00D3576E" w:rsidRPr="00AA4765">
          <w:rPr>
            <w:rFonts w:ascii="Times New Roman" w:hAnsi="Times New Roman" w:cs="Times New Roman"/>
            <w:sz w:val="26"/>
            <w:szCs w:val="26"/>
            <w:highlight w:val="green"/>
            <w:rPrChange w:id="143" w:author="PGS.TS. Vương Thị Ngọc Lan" w:date="2021-12-30T05:30:00Z">
              <w:rPr>
                <w:rFonts w:ascii="Times New Roman" w:hAnsi="Times New Roman" w:cs="Times New Roman"/>
                <w:sz w:val="26"/>
                <w:szCs w:val="26"/>
              </w:rPr>
            </w:rPrChange>
          </w:rPr>
          <w:t xml:space="preserve"> vs 5.24</w:t>
        </w:r>
      </w:ins>
      <w:ins w:id="144" w:author="Ngoc Minh Chau" w:date="2021-12-28T00:01:00Z">
        <w:r w:rsidR="00A46DB0" w:rsidRPr="00AA4765">
          <w:rPr>
            <w:rFonts w:ascii="Times New Roman" w:hAnsi="Times New Roman" w:cs="Times New Roman"/>
            <w:sz w:val="26"/>
            <w:szCs w:val="26"/>
            <w:highlight w:val="green"/>
            <w:rPrChange w:id="145" w:author="PGS.TS. Vương Thị Ngọc Lan" w:date="2021-12-30T05:30:00Z">
              <w:rPr>
                <w:rFonts w:ascii="Times New Roman" w:hAnsi="Times New Roman" w:cs="Times New Roman"/>
                <w:sz w:val="26"/>
                <w:szCs w:val="26"/>
              </w:rPr>
            </w:rPrChange>
          </w:rPr>
          <w:t>%</w:t>
        </w:r>
      </w:ins>
      <w:ins w:id="146" w:author="Ngoc Minh Chau" w:date="2021-12-27T23:59:00Z">
        <w:r w:rsidR="00D3576E" w:rsidRPr="00AA4765">
          <w:rPr>
            <w:rFonts w:ascii="Times New Roman" w:hAnsi="Times New Roman" w:cs="Times New Roman"/>
            <w:sz w:val="26"/>
            <w:szCs w:val="26"/>
            <w:highlight w:val="green"/>
            <w:rPrChange w:id="147" w:author="PGS.TS. Vương Thị Ngọc Lan" w:date="2021-12-30T05:30:00Z">
              <w:rPr>
                <w:rFonts w:ascii="Times New Roman" w:hAnsi="Times New Roman" w:cs="Times New Roman"/>
                <w:sz w:val="26"/>
                <w:szCs w:val="26"/>
              </w:rPr>
            </w:rPrChange>
          </w:rPr>
          <w:t>, p=</w:t>
        </w:r>
        <w:r w:rsidR="00A46DB0" w:rsidRPr="00AA4765">
          <w:rPr>
            <w:rFonts w:ascii="Times New Roman" w:hAnsi="Times New Roman" w:cs="Times New Roman"/>
            <w:sz w:val="26"/>
            <w:szCs w:val="26"/>
            <w:highlight w:val="green"/>
            <w:rPrChange w:id="148" w:author="PGS.TS. Vương Thị Ngọc Lan" w:date="2021-12-30T05:30:00Z">
              <w:rPr>
                <w:rFonts w:ascii="Times New Roman" w:hAnsi="Times New Roman" w:cs="Times New Roman"/>
                <w:sz w:val="26"/>
                <w:szCs w:val="26"/>
              </w:rPr>
            </w:rPrChange>
          </w:rPr>
          <w:t>0.223), preterm birth (</w:t>
        </w:r>
      </w:ins>
      <w:ins w:id="149" w:author="Ngoc Minh Chau" w:date="2021-12-28T00:00:00Z">
        <w:r w:rsidR="00A46DB0" w:rsidRPr="00AA4765">
          <w:rPr>
            <w:rFonts w:ascii="Times New Roman" w:hAnsi="Times New Roman" w:cs="Times New Roman"/>
            <w:sz w:val="26"/>
            <w:szCs w:val="26"/>
            <w:highlight w:val="green"/>
            <w:rPrChange w:id="150" w:author="PGS.TS. Vương Thị Ngọc Lan" w:date="2021-12-30T05:30:00Z">
              <w:rPr>
                <w:rFonts w:ascii="Times New Roman" w:hAnsi="Times New Roman" w:cs="Times New Roman"/>
                <w:sz w:val="26"/>
                <w:szCs w:val="26"/>
              </w:rPr>
            </w:rPrChange>
          </w:rPr>
          <w:t xml:space="preserve">7.89% vs 8.61%, p=0.885), </w:t>
        </w:r>
      </w:ins>
      <w:ins w:id="151" w:author="Ngoc Minh Chau" w:date="2021-12-28T00:01:00Z">
        <w:r w:rsidR="00A46DB0" w:rsidRPr="00AA4765">
          <w:rPr>
            <w:rFonts w:ascii="Times New Roman" w:hAnsi="Times New Roman" w:cs="Times New Roman"/>
            <w:sz w:val="26"/>
            <w:szCs w:val="26"/>
            <w:highlight w:val="green"/>
            <w:rPrChange w:id="152" w:author="PGS.TS. Vương Thị Ngọc Lan" w:date="2021-12-30T05:30:00Z">
              <w:rPr>
                <w:rFonts w:ascii="Times New Roman" w:hAnsi="Times New Roman" w:cs="Times New Roman"/>
                <w:sz w:val="26"/>
                <w:szCs w:val="26"/>
              </w:rPr>
            </w:rPrChange>
          </w:rPr>
          <w:t xml:space="preserve">IUGR (1.13% vs 0.75%, p=0.686), </w:t>
        </w:r>
      </w:ins>
      <w:ins w:id="153" w:author="Ngoc Minh Chau" w:date="2021-12-28T00:02:00Z">
        <w:r w:rsidR="00A46DB0" w:rsidRPr="00AA4765">
          <w:rPr>
            <w:rFonts w:ascii="Times New Roman" w:hAnsi="Times New Roman" w:cs="Times New Roman"/>
            <w:sz w:val="26"/>
            <w:szCs w:val="26"/>
            <w:highlight w:val="green"/>
            <w:rPrChange w:id="154" w:author="PGS.TS. Vương Thị Ngọc Lan" w:date="2021-12-30T05:30:00Z">
              <w:rPr>
                <w:rFonts w:ascii="Times New Roman" w:hAnsi="Times New Roman" w:cs="Times New Roman"/>
                <w:sz w:val="26"/>
                <w:szCs w:val="26"/>
              </w:rPr>
            </w:rPrChange>
          </w:rPr>
          <w:t>oligohydramnios (0.38% vs 0%, p=1), polyhydramnios (</w:t>
        </w:r>
      </w:ins>
      <w:ins w:id="155" w:author="Ngoc Minh Chau" w:date="2021-12-28T00:05:00Z">
        <w:r w:rsidR="00195B01" w:rsidRPr="00AA4765">
          <w:rPr>
            <w:rFonts w:ascii="Times New Roman" w:hAnsi="Times New Roman" w:cs="Times New Roman"/>
            <w:sz w:val="26"/>
            <w:szCs w:val="26"/>
            <w:highlight w:val="green"/>
            <w:rPrChange w:id="156" w:author="PGS.TS. Vương Thị Ngọc Lan" w:date="2021-12-30T05:30:00Z">
              <w:rPr>
                <w:rFonts w:ascii="Times New Roman" w:hAnsi="Times New Roman" w:cs="Times New Roman"/>
                <w:sz w:val="26"/>
                <w:szCs w:val="26"/>
              </w:rPr>
            </w:rPrChange>
          </w:rPr>
          <w:t xml:space="preserve">0.75% vs 0.75%, p=1), </w:t>
        </w:r>
      </w:ins>
      <w:ins w:id="157" w:author="PGS.TS. Vương Thị Ngọc Lan" w:date="2021-12-30T05:34:00Z">
        <w:r w:rsidR="00622FC1">
          <w:rPr>
            <w:rFonts w:ascii="Times New Roman" w:hAnsi="Times New Roman" w:cs="Times New Roman"/>
            <w:sz w:val="26"/>
            <w:szCs w:val="26"/>
            <w:highlight w:val="green"/>
          </w:rPr>
          <w:t xml:space="preserve">and </w:t>
        </w:r>
      </w:ins>
      <w:ins w:id="158" w:author="Ngoc Minh Chau" w:date="2021-12-28T00:05:00Z">
        <w:r w:rsidR="00195B01" w:rsidRPr="00AA4765">
          <w:rPr>
            <w:rFonts w:ascii="Times New Roman" w:hAnsi="Times New Roman" w:cs="Times New Roman"/>
            <w:sz w:val="26"/>
            <w:szCs w:val="26"/>
            <w:highlight w:val="green"/>
            <w:rPrChange w:id="159" w:author="PGS.TS. Vương Thị Ngọc Lan" w:date="2021-12-30T05:30:00Z">
              <w:rPr>
                <w:rFonts w:ascii="Times New Roman" w:hAnsi="Times New Roman" w:cs="Times New Roman"/>
                <w:sz w:val="26"/>
                <w:szCs w:val="26"/>
              </w:rPr>
            </w:rPrChange>
          </w:rPr>
          <w:t>stillbirth (</w:t>
        </w:r>
      </w:ins>
      <w:ins w:id="160" w:author="Ngoc Minh Chau" w:date="2021-12-28T00:06:00Z">
        <w:r w:rsidR="00195B01" w:rsidRPr="00AA4765">
          <w:rPr>
            <w:rFonts w:ascii="Times New Roman" w:hAnsi="Times New Roman" w:cs="Times New Roman"/>
            <w:sz w:val="26"/>
            <w:szCs w:val="26"/>
            <w:highlight w:val="green"/>
            <w:rPrChange w:id="161" w:author="PGS.TS. Vương Thị Ngọc Lan" w:date="2021-12-30T05:30:00Z">
              <w:rPr>
                <w:rFonts w:ascii="Times New Roman" w:hAnsi="Times New Roman" w:cs="Times New Roman"/>
                <w:sz w:val="26"/>
                <w:szCs w:val="26"/>
              </w:rPr>
            </w:rPrChange>
          </w:rPr>
          <w:t>0.8% vs 0%, p=0.198)</w:t>
        </w:r>
      </w:ins>
      <w:ins w:id="162" w:author="Ngoc Minh Chau" w:date="2021-12-28T00:07:00Z">
        <w:r w:rsidR="00195B01" w:rsidRPr="00AA4765">
          <w:rPr>
            <w:rFonts w:ascii="Times New Roman" w:hAnsi="Times New Roman" w:cs="Times New Roman"/>
            <w:sz w:val="26"/>
            <w:szCs w:val="26"/>
            <w:highlight w:val="green"/>
            <w:rPrChange w:id="163" w:author="PGS.TS. Vương Thị Ngọc Lan" w:date="2021-12-30T05:30:00Z">
              <w:rPr>
                <w:rFonts w:ascii="Times New Roman" w:hAnsi="Times New Roman" w:cs="Times New Roman"/>
                <w:sz w:val="26"/>
                <w:szCs w:val="26"/>
              </w:rPr>
            </w:rPrChange>
          </w:rPr>
          <w:t xml:space="preserve"> </w:t>
        </w:r>
        <w:del w:id="164" w:author="PGS.TS. Vương Thị Ngọc Lan" w:date="2021-12-30T05:34:00Z">
          <w:r w:rsidR="00195B01" w:rsidRPr="00AA4765" w:rsidDel="00622FC1">
            <w:rPr>
              <w:rFonts w:ascii="Times New Roman" w:hAnsi="Times New Roman" w:cs="Times New Roman"/>
              <w:sz w:val="26"/>
              <w:szCs w:val="26"/>
              <w:highlight w:val="green"/>
              <w:rPrChange w:id="165" w:author="PGS.TS. Vương Thị Ngọc Lan" w:date="2021-12-30T05:30:00Z">
                <w:rPr>
                  <w:rFonts w:ascii="Times New Roman" w:hAnsi="Times New Roman" w:cs="Times New Roman"/>
                  <w:sz w:val="26"/>
                  <w:szCs w:val="26"/>
                </w:rPr>
              </w:rPrChange>
            </w:rPr>
            <w:delText xml:space="preserve">and </w:delText>
          </w:r>
          <w:commentRangeStart w:id="166"/>
          <w:r w:rsidR="00195B01" w:rsidRPr="00AA4765" w:rsidDel="00622FC1">
            <w:rPr>
              <w:rFonts w:ascii="Times New Roman" w:hAnsi="Times New Roman" w:cs="Times New Roman"/>
              <w:sz w:val="26"/>
              <w:szCs w:val="26"/>
              <w:highlight w:val="green"/>
              <w:rPrChange w:id="167" w:author="PGS.TS. Vương Thị Ngọc Lan" w:date="2021-12-30T05:30:00Z">
                <w:rPr>
                  <w:rFonts w:ascii="Times New Roman" w:hAnsi="Times New Roman" w:cs="Times New Roman"/>
                  <w:sz w:val="26"/>
                  <w:szCs w:val="26"/>
                </w:rPr>
              </w:rPrChange>
            </w:rPr>
            <w:delText xml:space="preserve">maternal death </w:delText>
          </w:r>
        </w:del>
      </w:ins>
      <w:commentRangeEnd w:id="166"/>
      <w:del w:id="168" w:author="PGS.TS. Vương Thị Ngọc Lan" w:date="2021-12-30T05:34:00Z">
        <w:r w:rsidR="008910A0" w:rsidRPr="00AA4765" w:rsidDel="00622FC1">
          <w:rPr>
            <w:rStyle w:val="CommentReference"/>
            <w:highlight w:val="green"/>
            <w:rPrChange w:id="169" w:author="PGS.TS. Vương Thị Ngọc Lan" w:date="2021-12-30T05:30:00Z">
              <w:rPr>
                <w:rStyle w:val="CommentReference"/>
              </w:rPr>
            </w:rPrChange>
          </w:rPr>
          <w:commentReference w:id="166"/>
        </w:r>
      </w:del>
      <w:ins w:id="170" w:author="Ngoc Minh Chau" w:date="2021-12-28T00:07:00Z">
        <w:r w:rsidR="00195B01" w:rsidRPr="00AA4765">
          <w:rPr>
            <w:rFonts w:ascii="Times New Roman" w:hAnsi="Times New Roman" w:cs="Times New Roman"/>
            <w:sz w:val="26"/>
            <w:szCs w:val="26"/>
            <w:highlight w:val="green"/>
            <w:rPrChange w:id="171" w:author="PGS.TS. Vương Thị Ngọc Lan" w:date="2021-12-30T05:30:00Z">
              <w:rPr>
                <w:rFonts w:ascii="Times New Roman" w:hAnsi="Times New Roman" w:cs="Times New Roman"/>
                <w:sz w:val="26"/>
                <w:szCs w:val="26"/>
              </w:rPr>
            </w:rPrChange>
          </w:rPr>
          <w:t>betwee</w:t>
        </w:r>
        <w:r w:rsidR="00195B01" w:rsidRPr="00622FC1">
          <w:rPr>
            <w:rFonts w:ascii="Times New Roman" w:hAnsi="Times New Roman" w:cs="Times New Roman"/>
            <w:sz w:val="26"/>
            <w:szCs w:val="26"/>
            <w:highlight w:val="green"/>
            <w:rPrChange w:id="172" w:author="PGS.TS. Vương Thị Ngọc Lan" w:date="2021-12-30T05:34:00Z">
              <w:rPr>
                <w:rFonts w:ascii="Times New Roman" w:hAnsi="Times New Roman" w:cs="Times New Roman"/>
                <w:sz w:val="26"/>
                <w:szCs w:val="26"/>
              </w:rPr>
            </w:rPrChange>
          </w:rPr>
          <w:t>n</w:t>
        </w:r>
      </w:ins>
      <w:ins w:id="173" w:author="Ngoc Minh Chau" w:date="2021-12-28T00:08:00Z">
        <w:r w:rsidR="00195B01" w:rsidRPr="00622FC1">
          <w:rPr>
            <w:rFonts w:ascii="Times New Roman" w:hAnsi="Times New Roman" w:cs="Times New Roman"/>
            <w:sz w:val="26"/>
            <w:szCs w:val="26"/>
            <w:highlight w:val="green"/>
            <w:rPrChange w:id="174" w:author="PGS.TS. Vương Thị Ngọc Lan" w:date="2021-12-30T05:34:00Z">
              <w:rPr>
                <w:rFonts w:ascii="Times New Roman" w:hAnsi="Times New Roman" w:cs="Times New Roman"/>
                <w:sz w:val="26"/>
                <w:szCs w:val="26"/>
              </w:rPr>
            </w:rPrChange>
          </w:rPr>
          <w:t xml:space="preserve"> </w:t>
        </w:r>
        <w:del w:id="175" w:author="PGS.TS. Vương Thị Ngọc Lan" w:date="2021-12-30T05:34:00Z">
          <w:r w:rsidR="00195B01" w:rsidRPr="00622FC1" w:rsidDel="00622FC1">
            <w:rPr>
              <w:rFonts w:ascii="Times New Roman" w:hAnsi="Times New Roman" w:cs="Times New Roman"/>
              <w:sz w:val="26"/>
              <w:szCs w:val="26"/>
              <w:highlight w:val="green"/>
              <w:rPrChange w:id="176" w:author="PGS.TS. Vương Thị Ngọc Lan" w:date="2021-12-30T05:34:00Z">
                <w:rPr>
                  <w:rFonts w:ascii="Times New Roman" w:hAnsi="Times New Roman" w:cs="Times New Roman"/>
                  <w:sz w:val="26"/>
                  <w:szCs w:val="26"/>
                </w:rPr>
              </w:rPrChange>
            </w:rPr>
            <w:delText>Oxford/AstraZeneca and Pfizer-Biotech</w:delText>
          </w:r>
        </w:del>
      </w:ins>
      <w:proofErr w:type="spellStart"/>
      <w:ins w:id="177" w:author="PGS.TS. Vương Thị Ngọc Lan" w:date="2021-12-30T05:34:00Z">
        <w:r w:rsidR="00622FC1" w:rsidRPr="00622FC1">
          <w:rPr>
            <w:rFonts w:ascii="Times New Roman" w:hAnsi="Times New Roman" w:cs="Times New Roman"/>
            <w:sz w:val="26"/>
            <w:szCs w:val="26"/>
            <w:highlight w:val="green"/>
            <w:rPrChange w:id="178" w:author="PGS.TS. Vương Thị Ngọc Lan" w:date="2021-12-30T05:34:00Z">
              <w:rPr>
                <w:rFonts w:ascii="Times New Roman" w:hAnsi="Times New Roman" w:cs="Times New Roman"/>
                <w:sz w:val="26"/>
                <w:szCs w:val="26"/>
              </w:rPr>
            </w:rPrChange>
          </w:rPr>
          <w:t>AZ</w:t>
        </w:r>
      </w:ins>
      <w:ins w:id="179" w:author="Ngoc Minh Chau" w:date="2021-12-28T00:08:00Z">
        <w:r w:rsidR="00195B01" w:rsidRPr="00622FC1">
          <w:rPr>
            <w:rFonts w:ascii="Times New Roman" w:hAnsi="Times New Roman" w:cs="Times New Roman"/>
            <w:sz w:val="26"/>
            <w:szCs w:val="26"/>
            <w:highlight w:val="green"/>
            <w:rPrChange w:id="180" w:author="PGS.TS. Vương Thị Ngọc Lan" w:date="2021-12-30T05:34:00Z">
              <w:rPr>
                <w:rFonts w:ascii="Times New Roman" w:hAnsi="Times New Roman" w:cs="Times New Roman"/>
                <w:sz w:val="26"/>
                <w:szCs w:val="26"/>
              </w:rPr>
            </w:rPrChange>
          </w:rPr>
          <w:t>.</w:t>
        </w:r>
      </w:ins>
      <w:ins w:id="181" w:author="PGS.TS. Vương Thị Ngọc Lan" w:date="2021-12-30T05:34:00Z">
        <w:r w:rsidR="00622FC1" w:rsidRPr="00622FC1">
          <w:rPr>
            <w:rFonts w:ascii="Times New Roman" w:hAnsi="Times New Roman" w:cs="Times New Roman"/>
            <w:sz w:val="26"/>
            <w:szCs w:val="26"/>
            <w:highlight w:val="green"/>
            <w:rPrChange w:id="182" w:author="PGS.TS. Vương Thị Ngọc Lan" w:date="2021-12-30T05:34:00Z">
              <w:rPr>
                <w:rFonts w:ascii="Times New Roman" w:hAnsi="Times New Roman" w:cs="Times New Roman"/>
                <w:sz w:val="26"/>
                <w:szCs w:val="26"/>
              </w:rPr>
            </w:rPrChange>
          </w:rPr>
          <w:t>and</w:t>
        </w:r>
        <w:proofErr w:type="spellEnd"/>
        <w:r w:rsidR="00622FC1" w:rsidRPr="00622FC1">
          <w:rPr>
            <w:rFonts w:ascii="Times New Roman" w:hAnsi="Times New Roman" w:cs="Times New Roman"/>
            <w:sz w:val="26"/>
            <w:szCs w:val="26"/>
            <w:highlight w:val="green"/>
            <w:rPrChange w:id="183" w:author="PGS.TS. Vương Thị Ngọc Lan" w:date="2021-12-30T05:34:00Z">
              <w:rPr>
                <w:rFonts w:ascii="Times New Roman" w:hAnsi="Times New Roman" w:cs="Times New Roman"/>
                <w:sz w:val="26"/>
                <w:szCs w:val="26"/>
              </w:rPr>
            </w:rPrChange>
          </w:rPr>
          <w:t xml:space="preserve"> PF</w:t>
        </w:r>
      </w:ins>
      <w:ins w:id="184" w:author="PGS.TS. Vương Thị Ngọc Lan" w:date="2021-12-30T05:44:00Z">
        <w:r w:rsidR="00BE618A">
          <w:rPr>
            <w:rFonts w:ascii="Times New Roman" w:hAnsi="Times New Roman" w:cs="Times New Roman"/>
            <w:sz w:val="26"/>
            <w:szCs w:val="26"/>
          </w:rPr>
          <w:t xml:space="preserve">. </w:t>
        </w:r>
        <w:r w:rsidR="00BE618A" w:rsidRPr="00BD4BEC">
          <w:rPr>
            <w:rFonts w:ascii="Times New Roman" w:hAnsi="Times New Roman" w:cs="Times New Roman"/>
            <w:sz w:val="26"/>
            <w:szCs w:val="26"/>
            <w:highlight w:val="cyan"/>
            <w:rPrChange w:id="185" w:author="PGS.TS. Vương Thị Ngọc Lan" w:date="2021-12-30T05:45:00Z">
              <w:rPr>
                <w:rFonts w:ascii="Times New Roman" w:hAnsi="Times New Roman" w:cs="Times New Roman"/>
                <w:sz w:val="26"/>
                <w:szCs w:val="26"/>
              </w:rPr>
            </w:rPrChange>
          </w:rPr>
          <w:t>Gestational age at delive</w:t>
        </w:r>
        <w:r w:rsidR="00BD4BEC" w:rsidRPr="00BD4BEC">
          <w:rPr>
            <w:rFonts w:ascii="Times New Roman" w:hAnsi="Times New Roman" w:cs="Times New Roman"/>
            <w:sz w:val="26"/>
            <w:szCs w:val="26"/>
            <w:highlight w:val="cyan"/>
            <w:rPrChange w:id="186" w:author="PGS.TS. Vương Thị Ngọc Lan" w:date="2021-12-30T05:45:00Z">
              <w:rPr>
                <w:rFonts w:ascii="Times New Roman" w:hAnsi="Times New Roman" w:cs="Times New Roman"/>
                <w:sz w:val="26"/>
                <w:szCs w:val="26"/>
              </w:rPr>
            </w:rPrChange>
          </w:rPr>
          <w:t xml:space="preserve">ry was not different … in PF </w:t>
        </w:r>
        <w:commentRangeStart w:id="187"/>
        <w:r w:rsidR="00BD4BEC" w:rsidRPr="00BD4BEC">
          <w:rPr>
            <w:rFonts w:ascii="Times New Roman" w:hAnsi="Times New Roman" w:cs="Times New Roman"/>
            <w:sz w:val="26"/>
            <w:szCs w:val="26"/>
            <w:highlight w:val="cyan"/>
            <w:rPrChange w:id="188" w:author="PGS.TS. Vương Thị Ngọc Lan" w:date="2021-12-30T05:45:00Z">
              <w:rPr>
                <w:rFonts w:ascii="Times New Roman" w:hAnsi="Times New Roman" w:cs="Times New Roman"/>
                <w:sz w:val="26"/>
                <w:szCs w:val="26"/>
              </w:rPr>
            </w:rPrChange>
          </w:rPr>
          <w:t xml:space="preserve">and … in AZ </w:t>
        </w:r>
      </w:ins>
      <w:commentRangeEnd w:id="187"/>
      <w:ins w:id="189" w:author="PGS.TS. Vương Thị Ngọc Lan" w:date="2021-12-30T05:45:00Z">
        <w:r w:rsidR="00BD4BEC">
          <w:rPr>
            <w:rStyle w:val="CommentReference"/>
          </w:rPr>
          <w:commentReference w:id="187"/>
        </w:r>
      </w:ins>
      <w:ins w:id="190" w:author="PGS.TS. Vương Thị Ngọc Lan" w:date="2021-12-30T05:44:00Z">
        <w:r w:rsidR="00BD4BEC" w:rsidRPr="00BD4BEC">
          <w:rPr>
            <w:rFonts w:ascii="Times New Roman" w:hAnsi="Times New Roman" w:cs="Times New Roman"/>
            <w:sz w:val="26"/>
            <w:szCs w:val="26"/>
            <w:highlight w:val="cyan"/>
            <w:rPrChange w:id="191" w:author="PGS.TS. Vương Thị Ngọc Lan" w:date="2021-12-30T05:45:00Z">
              <w:rPr>
                <w:rFonts w:ascii="Times New Roman" w:hAnsi="Times New Roman" w:cs="Times New Roman"/>
                <w:sz w:val="26"/>
                <w:szCs w:val="26"/>
              </w:rPr>
            </w:rPrChange>
          </w:rPr>
          <w:t>(…)</w:t>
        </w:r>
      </w:ins>
      <w:ins w:id="192" w:author="PGS.TS. Vương Thị Ngọc Lan" w:date="2021-12-30T05:45:00Z">
        <w:r w:rsidR="00BD4BEC" w:rsidRPr="00BD4BEC">
          <w:rPr>
            <w:rFonts w:ascii="Times New Roman" w:hAnsi="Times New Roman" w:cs="Times New Roman"/>
            <w:sz w:val="26"/>
            <w:szCs w:val="26"/>
            <w:highlight w:val="cyan"/>
            <w:rPrChange w:id="193" w:author="PGS.TS. Vương Thị Ngọc Lan" w:date="2021-12-30T05:45:00Z">
              <w:rPr>
                <w:rFonts w:ascii="Times New Roman" w:hAnsi="Times New Roman" w:cs="Times New Roman"/>
                <w:sz w:val="26"/>
                <w:szCs w:val="26"/>
              </w:rPr>
            </w:rPrChange>
          </w:rPr>
          <w:t>.</w:t>
        </w:r>
        <w:r w:rsidR="00BD4BEC">
          <w:rPr>
            <w:rFonts w:ascii="Times New Roman" w:hAnsi="Times New Roman" w:cs="Times New Roman"/>
            <w:sz w:val="26"/>
            <w:szCs w:val="26"/>
          </w:rPr>
          <w:t xml:space="preserve"> </w:t>
        </w:r>
      </w:ins>
      <w:ins w:id="194" w:author="Ngoc Minh Chau" w:date="2021-12-28T00:08:00Z">
        <w:del w:id="195" w:author="PGS.TS. Vương Thị Ngọc Lan" w:date="2021-12-30T05:45:00Z">
          <w:r w:rsidR="00195B01" w:rsidDel="00BD4BEC">
            <w:rPr>
              <w:rFonts w:ascii="Times New Roman" w:hAnsi="Times New Roman" w:cs="Times New Roman"/>
              <w:sz w:val="26"/>
              <w:szCs w:val="26"/>
            </w:rPr>
            <w:delText xml:space="preserve"> </w:delText>
          </w:r>
        </w:del>
      </w:ins>
      <w:ins w:id="196" w:author="Ngoc Minh Chau" w:date="2021-12-28T00:10:00Z">
        <w:r w:rsidR="00B67A4B" w:rsidRPr="00D42141">
          <w:rPr>
            <w:rFonts w:ascii="Times New Roman" w:hAnsi="Times New Roman" w:cs="Times New Roman"/>
            <w:sz w:val="26"/>
            <w:szCs w:val="26"/>
            <w:highlight w:val="cyan"/>
            <w:rPrChange w:id="197" w:author="PGS.TS. Vương Thị Ngọc Lan" w:date="2021-12-30T05:49:00Z">
              <w:rPr>
                <w:rFonts w:ascii="Times New Roman" w:hAnsi="Times New Roman" w:cs="Times New Roman"/>
                <w:sz w:val="26"/>
                <w:szCs w:val="26"/>
              </w:rPr>
            </w:rPrChange>
          </w:rPr>
          <w:t xml:space="preserve">For </w:t>
        </w:r>
        <w:commentRangeStart w:id="198"/>
        <w:r w:rsidR="00B67A4B" w:rsidRPr="00D42141">
          <w:rPr>
            <w:rFonts w:ascii="Times New Roman" w:hAnsi="Times New Roman" w:cs="Times New Roman"/>
            <w:sz w:val="26"/>
            <w:szCs w:val="26"/>
            <w:highlight w:val="cyan"/>
            <w:rPrChange w:id="199" w:author="PGS.TS. Vương Thị Ngọc Lan" w:date="2021-12-30T05:49:00Z">
              <w:rPr>
                <w:rFonts w:ascii="Times New Roman" w:hAnsi="Times New Roman" w:cs="Times New Roman"/>
                <w:sz w:val="26"/>
                <w:szCs w:val="26"/>
              </w:rPr>
            </w:rPrChange>
          </w:rPr>
          <w:t>neonatal</w:t>
        </w:r>
      </w:ins>
      <w:ins w:id="200" w:author="Ngoc Minh Chau" w:date="2021-12-28T00:11:00Z">
        <w:r w:rsidR="00B67A4B" w:rsidRPr="00D42141">
          <w:rPr>
            <w:rFonts w:ascii="Times New Roman" w:hAnsi="Times New Roman" w:cs="Times New Roman"/>
            <w:sz w:val="26"/>
            <w:szCs w:val="26"/>
            <w:highlight w:val="cyan"/>
            <w:rPrChange w:id="201" w:author="PGS.TS. Vương Thị Ngọc Lan" w:date="2021-12-30T05:49:00Z">
              <w:rPr>
                <w:rFonts w:ascii="Times New Roman" w:hAnsi="Times New Roman" w:cs="Times New Roman"/>
                <w:sz w:val="26"/>
                <w:szCs w:val="26"/>
              </w:rPr>
            </w:rPrChange>
          </w:rPr>
          <w:t xml:space="preserve"> outcomes, the rate </w:t>
        </w:r>
        <w:commentRangeStart w:id="202"/>
        <w:del w:id="203" w:author="PGS.TS. Vương Thị Ngọc Lan" w:date="2021-12-30T05:27:00Z">
          <w:r w:rsidR="00B67A4B" w:rsidRPr="00D42141" w:rsidDel="00376025">
            <w:rPr>
              <w:rFonts w:ascii="Times New Roman" w:hAnsi="Times New Roman" w:cs="Times New Roman"/>
              <w:sz w:val="26"/>
              <w:szCs w:val="26"/>
              <w:highlight w:val="cyan"/>
              <w:rPrChange w:id="204" w:author="PGS.TS. Vương Thị Ngọc Lan" w:date="2021-12-30T05:49:00Z">
                <w:rPr>
                  <w:rFonts w:ascii="Times New Roman" w:hAnsi="Times New Roman" w:cs="Times New Roman"/>
                  <w:sz w:val="26"/>
                  <w:szCs w:val="26"/>
                </w:rPr>
              </w:rPrChange>
            </w:rPr>
            <w:delText>o</w:delText>
          </w:r>
        </w:del>
      </w:ins>
      <w:ins w:id="205" w:author="PGS.TS. Vương Thị Ngọc Lan" w:date="2021-12-30T05:28:00Z">
        <w:r w:rsidR="00376025" w:rsidRPr="00D42141">
          <w:rPr>
            <w:rFonts w:ascii="Times New Roman" w:hAnsi="Times New Roman" w:cs="Times New Roman"/>
            <w:sz w:val="26"/>
            <w:szCs w:val="26"/>
            <w:highlight w:val="cyan"/>
            <w:rPrChange w:id="206" w:author="PGS.TS. Vương Thị Ngọc Lan" w:date="2021-12-30T05:49:00Z">
              <w:rPr>
                <w:rFonts w:ascii="Times New Roman" w:hAnsi="Times New Roman" w:cs="Times New Roman"/>
                <w:sz w:val="26"/>
                <w:szCs w:val="26"/>
              </w:rPr>
            </w:rPrChange>
          </w:rPr>
          <w:t>o</w:t>
        </w:r>
      </w:ins>
      <w:ins w:id="207" w:author="Ngoc Minh Chau" w:date="2021-12-28T00:11:00Z">
        <w:r w:rsidR="00B67A4B" w:rsidRPr="00D42141">
          <w:rPr>
            <w:rFonts w:ascii="Times New Roman" w:hAnsi="Times New Roman" w:cs="Times New Roman"/>
            <w:sz w:val="26"/>
            <w:szCs w:val="26"/>
            <w:highlight w:val="cyan"/>
            <w:rPrChange w:id="208" w:author="PGS.TS. Vương Thị Ngọc Lan" w:date="2021-12-30T05:49:00Z">
              <w:rPr>
                <w:rFonts w:ascii="Times New Roman" w:hAnsi="Times New Roman" w:cs="Times New Roman"/>
                <w:sz w:val="26"/>
                <w:szCs w:val="26"/>
              </w:rPr>
            </w:rPrChange>
          </w:rPr>
          <w:t xml:space="preserve">f </w:t>
        </w:r>
      </w:ins>
      <w:ins w:id="209" w:author="Ngoc Minh Chau" w:date="2021-12-28T00:13:00Z">
        <w:del w:id="210" w:author="PGS.TS. Vương Thị Ngọc Lan" w:date="2021-12-30T05:28:00Z">
          <w:r w:rsidR="00B67A4B" w:rsidRPr="00D42141" w:rsidDel="00376025">
            <w:rPr>
              <w:rFonts w:ascii="Times New Roman" w:hAnsi="Times New Roman" w:cs="Times New Roman"/>
              <w:sz w:val="26"/>
              <w:szCs w:val="26"/>
              <w:highlight w:val="cyan"/>
              <w:rPrChange w:id="211" w:author="PGS.TS. Vương Thị Ngọc Lan" w:date="2021-12-30T05:49:00Z">
                <w:rPr>
                  <w:rFonts w:ascii="Times New Roman" w:hAnsi="Times New Roman" w:cs="Times New Roman"/>
                  <w:sz w:val="26"/>
                  <w:szCs w:val="26"/>
                </w:rPr>
              </w:rPrChange>
            </w:rPr>
            <w:delText>baby with birthweight</w:delText>
          </w:r>
        </w:del>
      </w:ins>
      <w:ins w:id="212" w:author="PGS.TS. Vương Thị Ngọc Lan" w:date="2021-12-30T05:28:00Z">
        <w:r w:rsidR="00376025" w:rsidRPr="00D42141">
          <w:rPr>
            <w:rFonts w:ascii="Times New Roman" w:hAnsi="Times New Roman" w:cs="Times New Roman"/>
            <w:sz w:val="26"/>
            <w:szCs w:val="26"/>
            <w:highlight w:val="cyan"/>
            <w:rPrChange w:id="213" w:author="PGS.TS. Vương Thị Ngọc Lan" w:date="2021-12-30T05:49:00Z">
              <w:rPr>
                <w:rFonts w:ascii="Times New Roman" w:hAnsi="Times New Roman" w:cs="Times New Roman"/>
                <w:sz w:val="26"/>
                <w:szCs w:val="26"/>
              </w:rPr>
            </w:rPrChange>
          </w:rPr>
          <w:t>low birthweight</w:t>
        </w:r>
      </w:ins>
      <w:ins w:id="214" w:author="Ngoc Minh Chau" w:date="2021-12-28T00:13:00Z">
        <w:r w:rsidR="00B67A4B" w:rsidRPr="00D42141">
          <w:rPr>
            <w:rFonts w:ascii="Times New Roman" w:hAnsi="Times New Roman" w:cs="Times New Roman"/>
            <w:sz w:val="26"/>
            <w:szCs w:val="26"/>
            <w:highlight w:val="cyan"/>
            <w:rPrChange w:id="215" w:author="PGS.TS. Vương Thị Ngọc Lan" w:date="2021-12-30T05:49:00Z">
              <w:rPr>
                <w:rFonts w:ascii="Times New Roman" w:hAnsi="Times New Roman" w:cs="Times New Roman"/>
                <w:sz w:val="26"/>
                <w:szCs w:val="26"/>
              </w:rPr>
            </w:rPrChange>
          </w:rPr>
          <w:t xml:space="preserve"> </w:t>
        </w:r>
        <w:del w:id="216" w:author="PGS.TS. Vương Thị Ngọc Lan" w:date="2021-12-30T05:28:00Z">
          <w:r w:rsidR="00B67A4B" w:rsidRPr="00D42141" w:rsidDel="00376025">
            <w:rPr>
              <w:rFonts w:ascii="Times New Roman" w:hAnsi="Times New Roman" w:cs="Times New Roman"/>
              <w:sz w:val="26"/>
              <w:szCs w:val="26"/>
              <w:highlight w:val="cyan"/>
              <w:rPrChange w:id="217" w:author="PGS.TS. Vương Thị Ngọc Lan" w:date="2021-12-30T05:49:00Z">
                <w:rPr>
                  <w:rFonts w:ascii="Times New Roman" w:hAnsi="Times New Roman" w:cs="Times New Roman"/>
                  <w:sz w:val="26"/>
                  <w:szCs w:val="26"/>
                </w:rPr>
              </w:rPrChange>
            </w:rPr>
            <w:delText xml:space="preserve">less than </w:delText>
          </w:r>
        </w:del>
      </w:ins>
      <w:ins w:id="218" w:author="PGS.TS. Vương Thị Ngọc Lan" w:date="2021-12-30T05:28:00Z">
        <w:r w:rsidR="00376025" w:rsidRPr="00D42141">
          <w:rPr>
            <w:rFonts w:ascii="Times New Roman" w:hAnsi="Times New Roman" w:cs="Times New Roman"/>
            <w:sz w:val="26"/>
            <w:szCs w:val="26"/>
            <w:highlight w:val="cyan"/>
            <w:rPrChange w:id="219" w:author="PGS.TS. Vương Thị Ngọc Lan" w:date="2021-12-30T05:49:00Z">
              <w:rPr>
                <w:rFonts w:ascii="Times New Roman" w:hAnsi="Times New Roman" w:cs="Times New Roman"/>
                <w:sz w:val="26"/>
                <w:szCs w:val="26"/>
              </w:rPr>
            </w:rPrChange>
          </w:rPr>
          <w:t>(&lt;</w:t>
        </w:r>
      </w:ins>
      <w:ins w:id="220" w:author="Ngoc Minh Chau" w:date="2021-12-28T00:13:00Z">
        <w:r w:rsidR="00B67A4B" w:rsidRPr="00D42141">
          <w:rPr>
            <w:rFonts w:ascii="Times New Roman" w:hAnsi="Times New Roman" w:cs="Times New Roman"/>
            <w:sz w:val="26"/>
            <w:szCs w:val="26"/>
            <w:highlight w:val="cyan"/>
            <w:rPrChange w:id="221" w:author="PGS.TS. Vương Thị Ngọc Lan" w:date="2021-12-30T05:49:00Z">
              <w:rPr>
                <w:rFonts w:ascii="Times New Roman" w:hAnsi="Times New Roman" w:cs="Times New Roman"/>
                <w:sz w:val="26"/>
                <w:szCs w:val="26"/>
              </w:rPr>
            </w:rPrChange>
          </w:rPr>
          <w:t>250</w:t>
        </w:r>
      </w:ins>
      <w:ins w:id="222" w:author="Ngoc Minh Chau" w:date="2021-12-28T00:14:00Z">
        <w:r w:rsidR="00B67A4B" w:rsidRPr="00D42141">
          <w:rPr>
            <w:rFonts w:ascii="Times New Roman" w:hAnsi="Times New Roman" w:cs="Times New Roman"/>
            <w:sz w:val="26"/>
            <w:szCs w:val="26"/>
            <w:highlight w:val="cyan"/>
            <w:rPrChange w:id="223" w:author="PGS.TS. Vương Thị Ngọc Lan" w:date="2021-12-30T05:49:00Z">
              <w:rPr>
                <w:rFonts w:ascii="Times New Roman" w:hAnsi="Times New Roman" w:cs="Times New Roman"/>
                <w:sz w:val="26"/>
                <w:szCs w:val="26"/>
              </w:rPr>
            </w:rPrChange>
          </w:rPr>
          <w:t>0g</w:t>
        </w:r>
      </w:ins>
      <w:ins w:id="224" w:author="PGS.TS. Vương Thị Ngọc Lan" w:date="2021-12-30T05:28:00Z">
        <w:r w:rsidR="00376025" w:rsidRPr="00D42141">
          <w:rPr>
            <w:rFonts w:ascii="Times New Roman" w:hAnsi="Times New Roman" w:cs="Times New Roman"/>
            <w:sz w:val="26"/>
            <w:szCs w:val="26"/>
            <w:highlight w:val="cyan"/>
            <w:rPrChange w:id="225" w:author="PGS.TS. Vương Thị Ngọc Lan" w:date="2021-12-30T05:49:00Z">
              <w:rPr>
                <w:rFonts w:ascii="Times New Roman" w:hAnsi="Times New Roman" w:cs="Times New Roman"/>
                <w:sz w:val="26"/>
                <w:szCs w:val="26"/>
              </w:rPr>
            </w:rPrChange>
          </w:rPr>
          <w:t>)</w:t>
        </w:r>
      </w:ins>
      <w:ins w:id="226" w:author="Ngoc Minh Chau" w:date="2021-12-28T00:14:00Z">
        <w:r w:rsidR="00B67A4B" w:rsidRPr="00D42141">
          <w:rPr>
            <w:rFonts w:ascii="Times New Roman" w:hAnsi="Times New Roman" w:cs="Times New Roman"/>
            <w:sz w:val="26"/>
            <w:szCs w:val="26"/>
            <w:highlight w:val="cyan"/>
            <w:rPrChange w:id="227" w:author="PGS.TS. Vương Thị Ngọc Lan" w:date="2021-12-30T05:49:00Z">
              <w:rPr>
                <w:rFonts w:ascii="Times New Roman" w:hAnsi="Times New Roman" w:cs="Times New Roman"/>
                <w:sz w:val="26"/>
                <w:szCs w:val="26"/>
              </w:rPr>
            </w:rPrChange>
          </w:rPr>
          <w:t xml:space="preserve"> was significantly</w:t>
        </w:r>
      </w:ins>
      <w:ins w:id="228" w:author="PGS.TS. Vương Thị Ngọc Lan" w:date="2021-12-30T05:28:00Z">
        <w:r w:rsidR="00AA4765" w:rsidRPr="00D42141">
          <w:rPr>
            <w:rFonts w:ascii="Times New Roman" w:hAnsi="Times New Roman" w:cs="Times New Roman"/>
            <w:sz w:val="26"/>
            <w:szCs w:val="26"/>
            <w:highlight w:val="cyan"/>
            <w:rPrChange w:id="229" w:author="PGS.TS. Vương Thị Ngọc Lan" w:date="2021-12-30T05:49:00Z">
              <w:rPr>
                <w:rFonts w:ascii="Times New Roman" w:hAnsi="Times New Roman" w:cs="Times New Roman"/>
                <w:sz w:val="26"/>
                <w:szCs w:val="26"/>
              </w:rPr>
            </w:rPrChange>
          </w:rPr>
          <w:t xml:space="preserve"> higher </w:t>
        </w:r>
      </w:ins>
      <w:ins w:id="230" w:author="Ngoc Minh Chau" w:date="2021-12-28T00:14:00Z">
        <w:del w:id="231" w:author="PGS.TS. Vương Thị Ngọc Lan" w:date="2021-12-30T05:28:00Z">
          <w:r w:rsidR="00B67A4B" w:rsidRPr="00D42141" w:rsidDel="00AA4765">
            <w:rPr>
              <w:rFonts w:ascii="Times New Roman" w:hAnsi="Times New Roman" w:cs="Times New Roman"/>
              <w:sz w:val="26"/>
              <w:szCs w:val="26"/>
              <w:highlight w:val="cyan"/>
              <w:rPrChange w:id="232" w:author="PGS.TS. Vương Thị Ngọc Lan" w:date="2021-12-30T05:49:00Z">
                <w:rPr>
                  <w:rFonts w:ascii="Times New Roman" w:hAnsi="Times New Roman" w:cs="Times New Roman"/>
                  <w:sz w:val="26"/>
                  <w:szCs w:val="26"/>
                </w:rPr>
              </w:rPrChange>
            </w:rPr>
            <w:delText xml:space="preserve"> </w:delText>
          </w:r>
        </w:del>
      </w:ins>
      <w:ins w:id="233" w:author="Ngoc Minh Chau" w:date="2021-12-28T00:22:00Z">
        <w:del w:id="234" w:author="PGS.TS. Vương Thị Ngọc Lan" w:date="2021-12-30T05:28:00Z">
          <w:r w:rsidR="00970643" w:rsidRPr="00D42141" w:rsidDel="00AA4765">
            <w:rPr>
              <w:rFonts w:ascii="Times New Roman" w:hAnsi="Times New Roman" w:cs="Times New Roman"/>
              <w:sz w:val="26"/>
              <w:szCs w:val="26"/>
              <w:highlight w:val="cyan"/>
              <w:rPrChange w:id="235" w:author="PGS.TS. Vương Thị Ngọc Lan" w:date="2021-12-30T05:49:00Z">
                <w:rPr>
                  <w:rFonts w:ascii="Times New Roman" w:hAnsi="Times New Roman" w:cs="Times New Roman"/>
                  <w:sz w:val="26"/>
                  <w:szCs w:val="26"/>
                </w:rPr>
              </w:rPrChange>
            </w:rPr>
            <w:delText xml:space="preserve">elevated </w:delText>
          </w:r>
        </w:del>
        <w:r w:rsidR="00970643" w:rsidRPr="00D42141">
          <w:rPr>
            <w:rFonts w:ascii="Times New Roman" w:hAnsi="Times New Roman" w:cs="Times New Roman"/>
            <w:sz w:val="26"/>
            <w:szCs w:val="26"/>
            <w:highlight w:val="cyan"/>
            <w:rPrChange w:id="236" w:author="PGS.TS. Vương Thị Ngọc Lan" w:date="2021-12-30T05:49:00Z">
              <w:rPr>
                <w:rFonts w:ascii="Times New Roman" w:hAnsi="Times New Roman" w:cs="Times New Roman"/>
                <w:sz w:val="26"/>
                <w:szCs w:val="26"/>
              </w:rPr>
            </w:rPrChange>
          </w:rPr>
          <w:t xml:space="preserve">in </w:t>
        </w:r>
      </w:ins>
      <w:ins w:id="237" w:author="Ngoc Minh Chau" w:date="2021-12-28T00:23:00Z">
        <w:del w:id="238" w:author="PGS.TS. Vương Thị Ngọc Lan" w:date="2021-12-30T05:34:00Z">
          <w:r w:rsidR="00970643" w:rsidRPr="00D42141" w:rsidDel="00622FC1">
            <w:rPr>
              <w:rFonts w:ascii="Times New Roman" w:hAnsi="Times New Roman" w:cs="Times New Roman"/>
              <w:sz w:val="26"/>
              <w:szCs w:val="26"/>
              <w:highlight w:val="cyan"/>
              <w:rPrChange w:id="239" w:author="PGS.TS. Vương Thị Ngọc Lan" w:date="2021-12-30T05:49:00Z">
                <w:rPr>
                  <w:rFonts w:ascii="Times New Roman" w:hAnsi="Times New Roman" w:cs="Times New Roman"/>
                  <w:sz w:val="26"/>
                  <w:szCs w:val="26"/>
                </w:rPr>
              </w:rPrChange>
            </w:rPr>
            <w:delText>Pfizer-Biotec</w:delText>
          </w:r>
        </w:del>
      </w:ins>
      <w:ins w:id="240" w:author="PGS.TS. Vương Thị Ngọc Lan" w:date="2021-12-30T05:34:00Z">
        <w:r w:rsidR="00622FC1" w:rsidRPr="00D42141">
          <w:rPr>
            <w:rFonts w:ascii="Times New Roman" w:hAnsi="Times New Roman" w:cs="Times New Roman"/>
            <w:sz w:val="26"/>
            <w:szCs w:val="26"/>
            <w:highlight w:val="cyan"/>
            <w:rPrChange w:id="241" w:author="PGS.TS. Vương Thị Ngọc Lan" w:date="2021-12-30T05:49:00Z">
              <w:rPr>
                <w:rFonts w:ascii="Times New Roman" w:hAnsi="Times New Roman" w:cs="Times New Roman"/>
                <w:sz w:val="26"/>
                <w:szCs w:val="26"/>
              </w:rPr>
            </w:rPrChange>
          </w:rPr>
          <w:t>PF</w:t>
        </w:r>
      </w:ins>
      <w:ins w:id="242" w:author="Ngoc Minh Chau" w:date="2021-12-28T00:23:00Z">
        <w:del w:id="243" w:author="PGS.TS. Vương Thị Ngọc Lan" w:date="2021-12-30T05:34:00Z">
          <w:r w:rsidR="00970643" w:rsidRPr="00D42141" w:rsidDel="00622FC1">
            <w:rPr>
              <w:rFonts w:ascii="Times New Roman" w:hAnsi="Times New Roman" w:cs="Times New Roman"/>
              <w:sz w:val="26"/>
              <w:szCs w:val="26"/>
              <w:highlight w:val="cyan"/>
              <w:rPrChange w:id="244" w:author="PGS.TS. Vương Thị Ngọc Lan" w:date="2021-12-30T05:49:00Z">
                <w:rPr>
                  <w:rFonts w:ascii="Times New Roman" w:hAnsi="Times New Roman" w:cs="Times New Roman"/>
                  <w:sz w:val="26"/>
                  <w:szCs w:val="26"/>
                </w:rPr>
              </w:rPrChange>
            </w:rPr>
            <w:delText>h</w:delText>
          </w:r>
        </w:del>
        <w:del w:id="245" w:author="PGS.TS. Vương Thị Ngọc Lan" w:date="2021-12-30T05:35:00Z">
          <w:r w:rsidR="00970643" w:rsidRPr="00D42141" w:rsidDel="00622FC1">
            <w:rPr>
              <w:rFonts w:ascii="Times New Roman" w:hAnsi="Times New Roman" w:cs="Times New Roman"/>
              <w:sz w:val="26"/>
              <w:szCs w:val="26"/>
              <w:highlight w:val="cyan"/>
              <w:rPrChange w:id="246" w:author="PGS.TS. Vương Thị Ngọc Lan" w:date="2021-12-30T05:49:00Z">
                <w:rPr>
                  <w:rFonts w:ascii="Times New Roman" w:hAnsi="Times New Roman" w:cs="Times New Roman"/>
                  <w:sz w:val="26"/>
                  <w:szCs w:val="26"/>
                </w:rPr>
              </w:rPrChange>
            </w:rPr>
            <w:delText xml:space="preserve"> gro</w:delText>
          </w:r>
        </w:del>
        <w:del w:id="247" w:author="PGS.TS. Vương Thị Ngọc Lan" w:date="2021-12-30T05:34:00Z">
          <w:r w:rsidR="00970643" w:rsidRPr="00D42141" w:rsidDel="00622FC1">
            <w:rPr>
              <w:rFonts w:ascii="Times New Roman" w:hAnsi="Times New Roman" w:cs="Times New Roman"/>
              <w:sz w:val="26"/>
              <w:szCs w:val="26"/>
              <w:highlight w:val="cyan"/>
              <w:rPrChange w:id="248" w:author="PGS.TS. Vương Thị Ngọc Lan" w:date="2021-12-30T05:49:00Z">
                <w:rPr>
                  <w:rFonts w:ascii="Times New Roman" w:hAnsi="Times New Roman" w:cs="Times New Roman"/>
                  <w:sz w:val="26"/>
                  <w:szCs w:val="26"/>
                </w:rPr>
              </w:rPrChange>
            </w:rPr>
            <w:delText>up</w:delText>
          </w:r>
        </w:del>
      </w:ins>
      <w:ins w:id="249" w:author="PGS.TS. Vương Thị Ngọc Lan" w:date="2021-12-30T05:35:00Z">
        <w:r w:rsidR="00622FC1" w:rsidRPr="00D42141">
          <w:rPr>
            <w:rFonts w:ascii="Times New Roman" w:hAnsi="Times New Roman" w:cs="Times New Roman"/>
            <w:sz w:val="26"/>
            <w:szCs w:val="26"/>
            <w:highlight w:val="cyan"/>
            <w:rPrChange w:id="250" w:author="PGS.TS. Vương Thị Ngọc Lan" w:date="2021-12-30T05:49:00Z">
              <w:rPr>
                <w:rFonts w:ascii="Times New Roman" w:hAnsi="Times New Roman" w:cs="Times New Roman"/>
                <w:sz w:val="26"/>
                <w:szCs w:val="26"/>
              </w:rPr>
            </w:rPrChange>
          </w:rPr>
          <w:t xml:space="preserve"> </w:t>
        </w:r>
      </w:ins>
      <w:ins w:id="251" w:author="Ngoc Minh Chau" w:date="2021-12-28T00:23:00Z">
        <w:del w:id="252" w:author="PGS.TS. Vương Thị Ngọc Lan" w:date="2021-12-30T05:35:00Z">
          <w:r w:rsidR="00970643" w:rsidRPr="00D42141" w:rsidDel="00622FC1">
            <w:rPr>
              <w:rFonts w:ascii="Times New Roman" w:hAnsi="Times New Roman" w:cs="Times New Roman"/>
              <w:sz w:val="26"/>
              <w:szCs w:val="26"/>
              <w:highlight w:val="cyan"/>
              <w:rPrChange w:id="253" w:author="PGS.TS. Vương Thị Ngọc Lan" w:date="2021-12-30T05:49:00Z">
                <w:rPr>
                  <w:rFonts w:ascii="Times New Roman" w:hAnsi="Times New Roman" w:cs="Times New Roman"/>
                  <w:sz w:val="26"/>
                  <w:szCs w:val="26"/>
                </w:rPr>
              </w:rPrChange>
            </w:rPr>
            <w:delText xml:space="preserve"> </w:delText>
          </w:r>
        </w:del>
      </w:ins>
      <w:ins w:id="254" w:author="PGS.TS. Vương Thị Ngọc Lan" w:date="2021-12-30T05:33:00Z">
        <w:r w:rsidR="009A19CE" w:rsidRPr="00D42141">
          <w:rPr>
            <w:rFonts w:ascii="Times New Roman" w:hAnsi="Times New Roman" w:cs="Times New Roman"/>
            <w:sz w:val="26"/>
            <w:szCs w:val="26"/>
            <w:highlight w:val="cyan"/>
            <w:rPrChange w:id="255" w:author="PGS.TS. Vương Thị Ngọc Lan" w:date="2021-12-30T05:49:00Z">
              <w:rPr>
                <w:rFonts w:ascii="Times New Roman" w:hAnsi="Times New Roman" w:cs="Times New Roman"/>
                <w:sz w:val="26"/>
                <w:szCs w:val="26"/>
              </w:rPr>
            </w:rPrChange>
          </w:rPr>
          <w:t>as compared to AZ</w:t>
        </w:r>
      </w:ins>
      <w:ins w:id="256" w:author="PGS.TS. Vương Thị Ngọc Lan" w:date="2021-12-30T05:35:00Z">
        <w:r w:rsidR="00622FC1" w:rsidRPr="00D42141">
          <w:rPr>
            <w:rFonts w:ascii="Times New Roman" w:hAnsi="Times New Roman" w:cs="Times New Roman"/>
            <w:sz w:val="26"/>
            <w:szCs w:val="26"/>
            <w:highlight w:val="cyan"/>
            <w:rPrChange w:id="257" w:author="PGS.TS. Vương Thị Ngọc Lan" w:date="2021-12-30T05:49:00Z">
              <w:rPr>
                <w:rFonts w:ascii="Times New Roman" w:hAnsi="Times New Roman" w:cs="Times New Roman"/>
                <w:sz w:val="26"/>
                <w:szCs w:val="26"/>
              </w:rPr>
            </w:rPrChange>
          </w:rPr>
          <w:t xml:space="preserve"> groups</w:t>
        </w:r>
      </w:ins>
      <w:ins w:id="258" w:author="PGS.TS. Vương Thị Ngọc Lan" w:date="2021-12-30T05:33:00Z">
        <w:r w:rsidR="009A19CE" w:rsidRPr="00D42141">
          <w:rPr>
            <w:rFonts w:ascii="Times New Roman" w:hAnsi="Times New Roman" w:cs="Times New Roman"/>
            <w:sz w:val="26"/>
            <w:szCs w:val="26"/>
            <w:highlight w:val="cyan"/>
            <w:rPrChange w:id="259" w:author="PGS.TS. Vương Thị Ngọc Lan" w:date="2021-12-30T05:49:00Z">
              <w:rPr>
                <w:rFonts w:ascii="Times New Roman" w:hAnsi="Times New Roman" w:cs="Times New Roman"/>
                <w:sz w:val="26"/>
                <w:szCs w:val="26"/>
              </w:rPr>
            </w:rPrChange>
          </w:rPr>
          <w:t xml:space="preserve"> </w:t>
        </w:r>
      </w:ins>
      <w:ins w:id="260" w:author="Ngoc Minh Chau" w:date="2021-12-28T00:24:00Z">
        <w:r w:rsidR="00970643" w:rsidRPr="00D42141">
          <w:rPr>
            <w:rFonts w:ascii="Times New Roman" w:hAnsi="Times New Roman" w:cs="Times New Roman"/>
            <w:sz w:val="26"/>
            <w:szCs w:val="26"/>
            <w:highlight w:val="cyan"/>
            <w:rPrChange w:id="261" w:author="PGS.TS. Vương Thị Ngọc Lan" w:date="2021-12-30T05:49:00Z">
              <w:rPr>
                <w:rFonts w:ascii="Times New Roman" w:hAnsi="Times New Roman" w:cs="Times New Roman"/>
                <w:sz w:val="26"/>
                <w:szCs w:val="26"/>
              </w:rPr>
            </w:rPrChange>
          </w:rPr>
          <w:t>(9.2% vs 3.46%, p=0.015</w:t>
        </w:r>
      </w:ins>
      <w:commentRangeEnd w:id="202"/>
      <w:r w:rsidR="00AA4765" w:rsidRPr="00D42141">
        <w:rPr>
          <w:rStyle w:val="CommentReference"/>
          <w:highlight w:val="cyan"/>
          <w:rPrChange w:id="262" w:author="PGS.TS. Vương Thị Ngọc Lan" w:date="2021-12-30T05:49:00Z">
            <w:rPr>
              <w:rStyle w:val="CommentReference"/>
            </w:rPr>
          </w:rPrChange>
        </w:rPr>
        <w:commentReference w:id="202"/>
      </w:r>
      <w:ins w:id="263" w:author="Ngoc Minh Chau" w:date="2021-12-28T00:24:00Z">
        <w:r w:rsidR="00970643" w:rsidRPr="00D42141">
          <w:rPr>
            <w:rFonts w:ascii="Times New Roman" w:hAnsi="Times New Roman" w:cs="Times New Roman"/>
            <w:sz w:val="26"/>
            <w:szCs w:val="26"/>
            <w:highlight w:val="cyan"/>
            <w:rPrChange w:id="264" w:author="PGS.TS. Vương Thị Ngọc Lan" w:date="2021-12-30T05:49:00Z">
              <w:rPr>
                <w:rFonts w:ascii="Times New Roman" w:hAnsi="Times New Roman" w:cs="Times New Roman"/>
                <w:sz w:val="26"/>
                <w:szCs w:val="26"/>
              </w:rPr>
            </w:rPrChange>
          </w:rPr>
          <w:t xml:space="preserve">); </w:t>
        </w:r>
      </w:ins>
      <w:commentRangeEnd w:id="198"/>
      <w:r w:rsidR="00BD4BEC" w:rsidRPr="00D42141">
        <w:rPr>
          <w:rStyle w:val="CommentReference"/>
          <w:highlight w:val="cyan"/>
          <w:rPrChange w:id="265" w:author="PGS.TS. Vương Thị Ngọc Lan" w:date="2021-12-30T05:49:00Z">
            <w:rPr>
              <w:rStyle w:val="CommentReference"/>
            </w:rPr>
          </w:rPrChange>
        </w:rPr>
        <w:commentReference w:id="198"/>
      </w:r>
      <w:ins w:id="266" w:author="Ngoc Minh Chau" w:date="2021-12-28T00:24:00Z">
        <w:r w:rsidR="00970643">
          <w:rPr>
            <w:rFonts w:ascii="Times New Roman" w:hAnsi="Times New Roman" w:cs="Times New Roman"/>
            <w:sz w:val="26"/>
            <w:szCs w:val="26"/>
          </w:rPr>
          <w:t>other complicat</w:t>
        </w:r>
      </w:ins>
      <w:ins w:id="267" w:author="Ngoc Minh Chau" w:date="2021-12-28T00:25:00Z">
        <w:r w:rsidR="00970643">
          <w:rPr>
            <w:rFonts w:ascii="Times New Roman" w:hAnsi="Times New Roman" w:cs="Times New Roman"/>
            <w:sz w:val="26"/>
            <w:szCs w:val="26"/>
          </w:rPr>
          <w:t xml:space="preserve">ions such as </w:t>
        </w:r>
        <w:r w:rsidR="00E364E0">
          <w:rPr>
            <w:rFonts w:ascii="Times New Roman" w:hAnsi="Times New Roman" w:cs="Times New Roman"/>
            <w:sz w:val="26"/>
            <w:szCs w:val="26"/>
          </w:rPr>
          <w:t>congenital defects, admission to NICU</w:t>
        </w:r>
      </w:ins>
      <w:ins w:id="268" w:author="Ngoc Minh Chau" w:date="2021-12-28T00:29:00Z">
        <w:r w:rsidR="00E364E0">
          <w:rPr>
            <w:rFonts w:ascii="Times New Roman" w:hAnsi="Times New Roman" w:cs="Times New Roman"/>
            <w:sz w:val="26"/>
            <w:szCs w:val="26"/>
          </w:rPr>
          <w:t>, neonatal death</w:t>
        </w:r>
      </w:ins>
      <w:ins w:id="269" w:author="Ngoc Minh Chau" w:date="2021-12-28T00:26:00Z">
        <w:r w:rsidR="00E364E0">
          <w:rPr>
            <w:rFonts w:ascii="Times New Roman" w:hAnsi="Times New Roman" w:cs="Times New Roman"/>
            <w:sz w:val="26"/>
            <w:szCs w:val="26"/>
          </w:rPr>
          <w:t xml:space="preserve"> were not</w:t>
        </w:r>
      </w:ins>
      <w:ins w:id="270" w:author="Ngoc Minh Chau" w:date="2021-12-28T00:27:00Z">
        <w:r w:rsidR="00E364E0">
          <w:rPr>
            <w:rFonts w:ascii="Times New Roman" w:hAnsi="Times New Roman" w:cs="Times New Roman"/>
            <w:sz w:val="26"/>
            <w:szCs w:val="26"/>
          </w:rPr>
          <w:t xml:space="preserve"> different.</w:t>
        </w:r>
      </w:ins>
      <w:ins w:id="271" w:author="Ngoc Minh Chau" w:date="2021-12-28T00:28:00Z">
        <w:r w:rsidR="00E364E0">
          <w:rPr>
            <w:rFonts w:ascii="Times New Roman" w:hAnsi="Times New Roman" w:cs="Times New Roman"/>
            <w:sz w:val="26"/>
            <w:szCs w:val="26"/>
          </w:rPr>
          <w:t xml:space="preserve"> </w:t>
        </w:r>
        <w:commentRangeStart w:id="272"/>
        <w:r w:rsidR="00E364E0">
          <w:rPr>
            <w:rFonts w:ascii="Times New Roman" w:hAnsi="Times New Roman" w:cs="Times New Roman"/>
            <w:sz w:val="26"/>
            <w:szCs w:val="26"/>
          </w:rPr>
          <w:t>The most frequent</w:t>
        </w:r>
      </w:ins>
      <w:ins w:id="273" w:author="PGS.TS. Vương Thị Ngọc Lan" w:date="2021-12-30T05:36:00Z">
        <w:r w:rsidR="001A1C7E">
          <w:rPr>
            <w:rFonts w:ascii="Times New Roman" w:hAnsi="Times New Roman" w:cs="Times New Roman"/>
            <w:sz w:val="26"/>
            <w:szCs w:val="26"/>
          </w:rPr>
          <w:t xml:space="preserve"> side effect</w:t>
        </w:r>
      </w:ins>
      <w:ins w:id="274" w:author="Ngoc Minh Chau" w:date="2021-12-28T00:28:00Z">
        <w:del w:id="275" w:author="PGS.TS. Vương Thị Ngọc Lan" w:date="2021-12-30T05:36:00Z">
          <w:r w:rsidR="00E364E0" w:rsidDel="001A1C7E">
            <w:rPr>
              <w:rFonts w:ascii="Times New Roman" w:hAnsi="Times New Roman" w:cs="Times New Roman"/>
              <w:sz w:val="26"/>
              <w:szCs w:val="26"/>
            </w:rPr>
            <w:delText xml:space="preserve"> sympto</w:delText>
          </w:r>
        </w:del>
        <w:del w:id="276" w:author="PGS.TS. Vương Thị Ngọc Lan" w:date="2021-12-30T05:35:00Z">
          <w:r w:rsidR="00E364E0" w:rsidDel="001A1C7E">
            <w:rPr>
              <w:rFonts w:ascii="Times New Roman" w:hAnsi="Times New Roman" w:cs="Times New Roman"/>
              <w:sz w:val="26"/>
              <w:szCs w:val="26"/>
            </w:rPr>
            <w:delText>m</w:delText>
          </w:r>
        </w:del>
        <w:r w:rsidR="00E364E0">
          <w:rPr>
            <w:rFonts w:ascii="Times New Roman" w:hAnsi="Times New Roman" w:cs="Times New Roman"/>
            <w:sz w:val="26"/>
            <w:szCs w:val="26"/>
          </w:rPr>
          <w:t xml:space="preserve"> after vaccination was injection-site pain (77.9%). </w:t>
        </w:r>
      </w:ins>
      <w:commentRangeEnd w:id="272"/>
      <w:r w:rsidR="001A1C7E">
        <w:rPr>
          <w:rStyle w:val="CommentReference"/>
        </w:rPr>
        <w:commentReference w:id="272"/>
      </w:r>
      <w:ins w:id="277" w:author="Ngoc Minh Chau" w:date="2021-12-28T00:28:00Z">
        <w:r w:rsidR="00E364E0">
          <w:rPr>
            <w:rFonts w:ascii="Times New Roman" w:hAnsi="Times New Roman" w:cs="Times New Roman"/>
            <w:sz w:val="26"/>
            <w:szCs w:val="26"/>
          </w:rPr>
          <w:t>There was no serious adverse reaction recorded (e.g., myocarditis, anaphylaxis, thrombotic thrombocytopenic purpura-TTP)</w:t>
        </w:r>
      </w:ins>
      <w:ins w:id="278" w:author="PGS.TS. Vương Thị Ngọc Lan" w:date="2021-12-30T05:36:00Z">
        <w:r w:rsidR="001A1C7E">
          <w:rPr>
            <w:rFonts w:ascii="Times New Roman" w:hAnsi="Times New Roman" w:cs="Times New Roman"/>
            <w:sz w:val="26"/>
            <w:szCs w:val="26"/>
          </w:rPr>
          <w:t xml:space="preserve"> in both groups</w:t>
        </w:r>
      </w:ins>
      <w:ins w:id="279" w:author="Ngoc Minh Chau" w:date="2021-12-28T00:28:00Z">
        <w:r w:rsidR="00E364E0">
          <w:rPr>
            <w:rFonts w:ascii="Times New Roman" w:hAnsi="Times New Roman" w:cs="Times New Roman"/>
            <w:sz w:val="26"/>
            <w:szCs w:val="26"/>
          </w:rPr>
          <w:t xml:space="preserve">. </w:t>
        </w:r>
      </w:ins>
      <w:ins w:id="280" w:author="PGS.TS. Vương Thị Ngọc Lan" w:date="2021-12-30T05:38:00Z">
        <w:r w:rsidR="00C87124">
          <w:rPr>
            <w:rFonts w:ascii="Times New Roman" w:hAnsi="Times New Roman" w:cs="Times New Roman"/>
            <w:sz w:val="26"/>
            <w:szCs w:val="26"/>
          </w:rPr>
          <w:t xml:space="preserve">For the first dose, </w:t>
        </w:r>
      </w:ins>
      <w:commentRangeStart w:id="281"/>
      <w:commentRangeStart w:id="282"/>
      <w:ins w:id="283" w:author="Ngoc Minh Chau" w:date="2021-12-28T00:28:00Z">
        <w:del w:id="284" w:author="PGS.TS. Vương Thị Ngọc Lan" w:date="2021-12-30T05:38:00Z">
          <w:r w:rsidR="00E364E0" w:rsidDel="00C87124">
            <w:rPr>
              <w:rFonts w:ascii="Times New Roman" w:hAnsi="Times New Roman" w:cs="Times New Roman"/>
              <w:sz w:val="26"/>
              <w:szCs w:val="26"/>
            </w:rPr>
            <w:delText>Compared with P</w:delText>
          </w:r>
        </w:del>
        <w:del w:id="285" w:author="PGS.TS. Vương Thị Ngọc Lan" w:date="2021-12-30T05:37:00Z">
          <w:r w:rsidR="00E364E0" w:rsidDel="00C87124">
            <w:rPr>
              <w:rFonts w:ascii="Times New Roman" w:hAnsi="Times New Roman" w:cs="Times New Roman"/>
              <w:sz w:val="26"/>
              <w:szCs w:val="26"/>
            </w:rPr>
            <w:delText>fizer vaccine</w:delText>
          </w:r>
        </w:del>
        <w:del w:id="286" w:author="PGS.TS. Vương Thị Ngọc Lan" w:date="2021-12-30T05:38:00Z">
          <w:r w:rsidR="00E364E0" w:rsidDel="00C87124">
            <w:rPr>
              <w:rFonts w:ascii="Times New Roman" w:hAnsi="Times New Roman" w:cs="Times New Roman"/>
              <w:sz w:val="26"/>
              <w:szCs w:val="26"/>
            </w:rPr>
            <w:delText>, f</w:delText>
          </w:r>
        </w:del>
      </w:ins>
      <w:ins w:id="287" w:author="PGS.TS. Vương Thị Ngọc Lan" w:date="2021-12-30T05:38:00Z">
        <w:r w:rsidR="00C87124">
          <w:rPr>
            <w:rFonts w:ascii="Times New Roman" w:hAnsi="Times New Roman" w:cs="Times New Roman"/>
            <w:sz w:val="26"/>
            <w:szCs w:val="26"/>
          </w:rPr>
          <w:t>f</w:t>
        </w:r>
      </w:ins>
      <w:ins w:id="288" w:author="Ngoc Minh Chau" w:date="2021-12-28T00:28:00Z">
        <w:r w:rsidR="00E364E0">
          <w:rPr>
            <w:rFonts w:ascii="Times New Roman" w:hAnsi="Times New Roman" w:cs="Times New Roman"/>
            <w:sz w:val="26"/>
            <w:szCs w:val="26"/>
          </w:rPr>
          <w:t>irst dose</w:t>
        </w:r>
      </w:ins>
      <w:ins w:id="289" w:author="PGS.TS. Vương Thị Ngọc Lan" w:date="2021-12-30T05:38:00Z">
        <w:r w:rsidR="00C87124">
          <w:rPr>
            <w:rFonts w:ascii="Times New Roman" w:hAnsi="Times New Roman" w:cs="Times New Roman"/>
            <w:sz w:val="26"/>
            <w:szCs w:val="26"/>
          </w:rPr>
          <w:t xml:space="preserve">, PF had </w:t>
        </w:r>
        <w:proofErr w:type="gramStart"/>
        <w:r w:rsidR="00C87124">
          <w:rPr>
            <w:rFonts w:ascii="Times New Roman" w:hAnsi="Times New Roman" w:cs="Times New Roman"/>
            <w:sz w:val="26"/>
            <w:szCs w:val="26"/>
          </w:rPr>
          <w:t>less</w:t>
        </w:r>
        <w:proofErr w:type="gramEnd"/>
        <w:r w:rsidR="00C87124">
          <w:rPr>
            <w:rFonts w:ascii="Times New Roman" w:hAnsi="Times New Roman" w:cs="Times New Roman"/>
            <w:sz w:val="26"/>
            <w:szCs w:val="26"/>
          </w:rPr>
          <w:t xml:space="preserve"> side </w:t>
        </w:r>
        <w:r w:rsidR="00830764">
          <w:rPr>
            <w:rFonts w:ascii="Times New Roman" w:hAnsi="Times New Roman" w:cs="Times New Roman"/>
            <w:sz w:val="26"/>
            <w:szCs w:val="26"/>
          </w:rPr>
          <w:t>effects as compared to AZ</w:t>
        </w:r>
      </w:ins>
      <w:ins w:id="290" w:author="PGS.TS. Vương Thị Ngọc Lan" w:date="2021-12-30T05:39:00Z">
        <w:r w:rsidR="00DD2E30">
          <w:rPr>
            <w:rFonts w:ascii="Times New Roman" w:hAnsi="Times New Roman" w:cs="Times New Roman"/>
            <w:sz w:val="26"/>
            <w:szCs w:val="26"/>
          </w:rPr>
          <w:t xml:space="preserve"> including fatigue….</w:t>
        </w:r>
      </w:ins>
      <w:ins w:id="291" w:author="PGS.TS. Vương Thị Ngọc Lan" w:date="2021-12-30T05:38:00Z">
        <w:r w:rsidR="00830764" w:rsidRPr="00830764">
          <w:rPr>
            <w:rFonts w:ascii="Times New Roman" w:hAnsi="Times New Roman" w:cs="Times New Roman"/>
            <w:sz w:val="26"/>
            <w:szCs w:val="26"/>
            <w:highlight w:val="green"/>
            <w:rPrChange w:id="292" w:author="PGS.TS. Vương Thị Ngọc Lan" w:date="2021-12-30T05:38:00Z">
              <w:rPr>
                <w:rFonts w:ascii="Times New Roman" w:hAnsi="Times New Roman" w:cs="Times New Roman"/>
                <w:sz w:val="26"/>
                <w:szCs w:val="26"/>
              </w:rPr>
            </w:rPrChange>
          </w:rPr>
          <w:t>….</w:t>
        </w:r>
      </w:ins>
      <w:ins w:id="293" w:author="Ngoc Minh Chau" w:date="2021-12-28T00:28:00Z">
        <w:del w:id="294" w:author="PGS.TS. Vương Thị Ngọc Lan" w:date="2021-12-30T05:38:00Z">
          <w:r w:rsidR="00E364E0" w:rsidRPr="00830764" w:rsidDel="00C87124">
            <w:rPr>
              <w:rFonts w:ascii="Times New Roman" w:hAnsi="Times New Roman" w:cs="Times New Roman"/>
              <w:sz w:val="26"/>
              <w:szCs w:val="26"/>
              <w:highlight w:val="green"/>
              <w:rPrChange w:id="295" w:author="PGS.TS. Vương Thị Ngọc Lan" w:date="2021-12-30T05:38:00Z">
                <w:rPr>
                  <w:rFonts w:ascii="Times New Roman" w:hAnsi="Times New Roman" w:cs="Times New Roman"/>
                  <w:sz w:val="26"/>
                  <w:szCs w:val="26"/>
                </w:rPr>
              </w:rPrChange>
            </w:rPr>
            <w:delText xml:space="preserve"> of</w:delText>
          </w:r>
        </w:del>
        <w:r w:rsidR="00E364E0" w:rsidRPr="00830764">
          <w:rPr>
            <w:rFonts w:ascii="Times New Roman" w:hAnsi="Times New Roman" w:cs="Times New Roman"/>
            <w:sz w:val="26"/>
            <w:szCs w:val="26"/>
            <w:highlight w:val="green"/>
            <w:rPrChange w:id="296" w:author="PGS.TS. Vương Thị Ngọc Lan" w:date="2021-12-30T05:38:00Z">
              <w:rPr>
                <w:rFonts w:ascii="Times New Roman" w:hAnsi="Times New Roman" w:cs="Times New Roman"/>
                <w:sz w:val="26"/>
                <w:szCs w:val="26"/>
              </w:rPr>
            </w:rPrChange>
          </w:rPr>
          <w:t xml:space="preserve"> AstraZeneca </w:t>
        </w:r>
        <w:commentRangeEnd w:id="281"/>
        <w:r w:rsidR="00E364E0" w:rsidRPr="00830764">
          <w:rPr>
            <w:rStyle w:val="CommentReference"/>
            <w:highlight w:val="green"/>
            <w:rPrChange w:id="297" w:author="PGS.TS. Vương Thị Ngọc Lan" w:date="2021-12-30T05:38:00Z">
              <w:rPr>
                <w:rStyle w:val="CommentReference"/>
              </w:rPr>
            </w:rPrChange>
          </w:rPr>
          <w:commentReference w:id="281"/>
        </w:r>
        <w:commentRangeEnd w:id="282"/>
        <w:r w:rsidR="00E364E0" w:rsidRPr="00830764">
          <w:rPr>
            <w:rStyle w:val="CommentReference"/>
            <w:highlight w:val="green"/>
            <w:rPrChange w:id="298" w:author="PGS.TS. Vương Thị Ngọc Lan" w:date="2021-12-30T05:38:00Z">
              <w:rPr>
                <w:rStyle w:val="CommentReference"/>
              </w:rPr>
            </w:rPrChange>
          </w:rPr>
          <w:commentReference w:id="282"/>
        </w:r>
        <w:r w:rsidR="00E364E0" w:rsidRPr="00830764">
          <w:rPr>
            <w:rFonts w:ascii="Times New Roman" w:hAnsi="Times New Roman" w:cs="Times New Roman"/>
            <w:sz w:val="26"/>
            <w:szCs w:val="26"/>
            <w:highlight w:val="green"/>
            <w:rPrChange w:id="299" w:author="PGS.TS. Vương Thị Ngọc Lan" w:date="2021-12-30T05:38:00Z">
              <w:rPr>
                <w:rFonts w:ascii="Times New Roman" w:hAnsi="Times New Roman" w:cs="Times New Roman"/>
                <w:sz w:val="26"/>
                <w:szCs w:val="26"/>
              </w:rPr>
            </w:rPrChange>
          </w:rPr>
          <w:t>had more side effects such as fatigue (56% vs 10.1%, p&lt;0.001), headache (</w:t>
        </w:r>
        <w:commentRangeStart w:id="300"/>
        <w:r w:rsidR="00E364E0" w:rsidRPr="00830764">
          <w:rPr>
            <w:rFonts w:ascii="Times New Roman" w:hAnsi="Times New Roman" w:cs="Times New Roman"/>
            <w:sz w:val="26"/>
            <w:szCs w:val="26"/>
            <w:highlight w:val="green"/>
            <w:rPrChange w:id="301" w:author="PGS.TS. Vương Thị Ngọc Lan" w:date="2021-12-30T05:38:00Z">
              <w:rPr>
                <w:rFonts w:ascii="Times New Roman" w:hAnsi="Times New Roman" w:cs="Times New Roman"/>
                <w:sz w:val="26"/>
                <w:szCs w:val="26"/>
              </w:rPr>
            </w:rPrChange>
          </w:rPr>
          <w:t>30.6% vs 8.99%, p&lt;0.001), and myalgia (40.6 vs 10.5, p&lt;0.001)</w:t>
        </w:r>
        <w:r w:rsidR="00E364E0">
          <w:rPr>
            <w:rFonts w:ascii="Times New Roman" w:hAnsi="Times New Roman" w:cs="Times New Roman"/>
            <w:sz w:val="26"/>
            <w:szCs w:val="26"/>
          </w:rPr>
          <w:t xml:space="preserve">. </w:t>
        </w:r>
      </w:ins>
      <w:commentRangeEnd w:id="300"/>
      <w:r w:rsidR="00DD2E30">
        <w:rPr>
          <w:rStyle w:val="CommentReference"/>
        </w:rPr>
        <w:commentReference w:id="300"/>
      </w:r>
      <w:ins w:id="302" w:author="PGS.TS. Vương Thị Ngọc Lan" w:date="2021-12-30T05:40:00Z">
        <w:r w:rsidR="00DD2E30">
          <w:rPr>
            <w:rFonts w:ascii="Times New Roman" w:hAnsi="Times New Roman" w:cs="Times New Roman"/>
            <w:sz w:val="26"/>
            <w:szCs w:val="26"/>
          </w:rPr>
          <w:t xml:space="preserve">For the second dose, </w:t>
        </w:r>
      </w:ins>
      <w:ins w:id="303" w:author="Ngoc Minh Chau" w:date="2021-12-28T00:28:00Z">
        <w:del w:id="304" w:author="PGS.TS. Vương Thị Ngọc Lan" w:date="2021-12-30T05:40:00Z">
          <w:r w:rsidR="00E364E0" w:rsidDel="00DD2E30">
            <w:rPr>
              <w:rFonts w:ascii="Times New Roman" w:hAnsi="Times New Roman" w:cs="Times New Roman"/>
              <w:sz w:val="26"/>
              <w:szCs w:val="26"/>
            </w:rPr>
            <w:delText>Howe</w:delText>
          </w:r>
        </w:del>
      </w:ins>
      <w:ins w:id="305" w:author="PGS.TS. Vương Thị Ngọc Lan" w:date="2021-12-30T05:40:00Z">
        <w:r w:rsidR="00DD2E30">
          <w:rPr>
            <w:rFonts w:ascii="Times New Roman" w:hAnsi="Times New Roman" w:cs="Times New Roman"/>
            <w:sz w:val="26"/>
            <w:szCs w:val="26"/>
          </w:rPr>
          <w:t xml:space="preserve">PF had more side effects </w:t>
        </w:r>
        <w:r w:rsidR="00D97D41">
          <w:rPr>
            <w:rFonts w:ascii="Times New Roman" w:hAnsi="Times New Roman" w:cs="Times New Roman"/>
            <w:sz w:val="26"/>
            <w:szCs w:val="26"/>
          </w:rPr>
          <w:t xml:space="preserve">including </w:t>
        </w:r>
      </w:ins>
      <w:ins w:id="306" w:author="Ngoc Minh Chau" w:date="2021-12-28T00:28:00Z">
        <w:del w:id="307" w:author="PGS.TS. Vương Thị Ngọc Lan" w:date="2021-12-30T05:40:00Z">
          <w:r w:rsidR="00E364E0" w:rsidDel="00D97D41">
            <w:rPr>
              <w:rFonts w:ascii="Times New Roman" w:hAnsi="Times New Roman" w:cs="Times New Roman"/>
              <w:sz w:val="26"/>
              <w:szCs w:val="26"/>
            </w:rPr>
            <w:delText xml:space="preserve">ver, symptoms were more common in the second dose of Pfizer, including </w:delText>
          </w:r>
        </w:del>
        <w:r w:rsidR="00E364E0">
          <w:rPr>
            <w:rFonts w:ascii="Times New Roman" w:hAnsi="Times New Roman" w:cs="Times New Roman"/>
            <w:sz w:val="26"/>
            <w:szCs w:val="26"/>
          </w:rPr>
          <w:t xml:space="preserve">injection-site pain </w:t>
        </w:r>
        <w:r w:rsidR="00E364E0">
          <w:rPr>
            <w:rFonts w:ascii="Times New Roman" w:hAnsi="Times New Roman" w:cs="Times New Roman"/>
            <w:sz w:val="26"/>
            <w:szCs w:val="26"/>
          </w:rPr>
          <w:lastRenderedPageBreak/>
          <w:t>(42.3% vs 12.1%, p&lt;0.001), fatigue (15.3% vs 3.23%, p=0.001), and headache (10.2% vs 0%, p=0.001).</w:t>
        </w:r>
      </w:ins>
    </w:p>
    <w:p w14:paraId="144448B0" w14:textId="295516C1" w:rsidR="003A1503" w:rsidRPr="008C2F63" w:rsidRDefault="00195B01" w:rsidP="0059109C">
      <w:pPr>
        <w:spacing w:after="0" w:line="276" w:lineRule="auto"/>
        <w:jc w:val="both"/>
        <w:rPr>
          <w:rFonts w:ascii="Times New Roman" w:hAnsi="Times New Roman" w:cs="Times New Roman"/>
          <w:sz w:val="26"/>
          <w:szCs w:val="26"/>
        </w:rPr>
      </w:pPr>
      <w:ins w:id="308" w:author="Ngoc Minh Chau" w:date="2021-12-28T00:07:00Z">
        <w:r>
          <w:rPr>
            <w:rFonts w:ascii="Times New Roman" w:hAnsi="Times New Roman" w:cs="Times New Roman"/>
            <w:sz w:val="26"/>
            <w:szCs w:val="26"/>
          </w:rPr>
          <w:t xml:space="preserve"> </w:t>
        </w:r>
      </w:ins>
      <w:del w:id="309" w:author="Ngoc Minh Chau" w:date="2021-12-27T23:49:00Z">
        <w:r w:rsidR="00154F9D" w:rsidDel="00CB4330">
          <w:rPr>
            <w:rFonts w:ascii="Times New Roman" w:hAnsi="Times New Roman" w:cs="Times New Roman"/>
            <w:sz w:val="26"/>
            <w:szCs w:val="26"/>
          </w:rPr>
          <w:delText xml:space="preserve">Between </w:delText>
        </w:r>
      </w:del>
      <w:del w:id="310" w:author="Ngoc Minh Chau" w:date="2021-12-28T00:28:00Z">
        <w:r w:rsidR="00154F9D" w:rsidDel="00E364E0">
          <w:rPr>
            <w:rFonts w:ascii="Times New Roman" w:hAnsi="Times New Roman" w:cs="Times New Roman"/>
            <w:sz w:val="26"/>
            <w:szCs w:val="26"/>
          </w:rPr>
          <w:delText>August 2021 and November 2021,</w:delText>
        </w:r>
        <w:r w:rsidR="00585936" w:rsidDel="00E364E0">
          <w:rPr>
            <w:rFonts w:ascii="Times New Roman" w:hAnsi="Times New Roman" w:cs="Times New Roman"/>
            <w:sz w:val="26"/>
            <w:szCs w:val="26"/>
          </w:rPr>
          <w:delText xml:space="preserve"> t</w:delText>
        </w:r>
        <w:r w:rsidR="003A1503" w:rsidRPr="003A1503" w:rsidDel="00E364E0">
          <w:rPr>
            <w:rFonts w:ascii="Times New Roman" w:hAnsi="Times New Roman" w:cs="Times New Roman"/>
            <w:sz w:val="26"/>
            <w:szCs w:val="26"/>
          </w:rPr>
          <w:delText xml:space="preserve">here </w:delText>
        </w:r>
        <w:commentRangeStart w:id="311"/>
        <w:commentRangeStart w:id="312"/>
        <w:r w:rsidR="003A1503" w:rsidRPr="003A1503" w:rsidDel="00E364E0">
          <w:rPr>
            <w:rFonts w:ascii="Times New Roman" w:hAnsi="Times New Roman" w:cs="Times New Roman"/>
            <w:sz w:val="26"/>
            <w:szCs w:val="26"/>
          </w:rPr>
          <w:delText xml:space="preserve">were </w:delText>
        </w:r>
      </w:del>
      <w:ins w:id="313" w:author="PGS.TS. Vương Thị Ngọc Lan" w:date="2021-12-25T09:46:00Z">
        <w:del w:id="314" w:author="Ngoc Minh Chau" w:date="2021-12-27T20:47:00Z">
          <w:r w:rsidR="00DD31BA" w:rsidDel="00626D05">
            <w:rPr>
              <w:rFonts w:ascii="Times New Roman" w:hAnsi="Times New Roman" w:cs="Times New Roman"/>
              <w:sz w:val="26"/>
              <w:szCs w:val="26"/>
            </w:rPr>
            <w:delText>…</w:delText>
          </w:r>
        </w:del>
        <w:del w:id="315" w:author="Ngoc Minh Chau" w:date="2021-12-28T00:28:00Z">
          <w:r w:rsidR="00DD31BA" w:rsidDel="00E364E0">
            <w:rPr>
              <w:rFonts w:ascii="Times New Roman" w:hAnsi="Times New Roman" w:cs="Times New Roman"/>
              <w:sz w:val="26"/>
              <w:szCs w:val="26"/>
            </w:rPr>
            <w:delText xml:space="preserve"> </w:delText>
          </w:r>
        </w:del>
      </w:ins>
      <w:commentRangeEnd w:id="311"/>
      <w:ins w:id="316" w:author="PGS.TS. Vương Thị Ngọc Lan" w:date="2021-12-25T09:48:00Z">
        <w:del w:id="317" w:author="Ngoc Minh Chau" w:date="2021-12-28T00:28:00Z">
          <w:r w:rsidR="006976FC" w:rsidDel="00E364E0">
            <w:rPr>
              <w:rStyle w:val="CommentReference"/>
            </w:rPr>
            <w:commentReference w:id="311"/>
          </w:r>
        </w:del>
      </w:ins>
      <w:commentRangeEnd w:id="312"/>
      <w:del w:id="318" w:author="Ngoc Minh Chau" w:date="2021-12-28T00:28:00Z">
        <w:r w:rsidR="00B74F16" w:rsidDel="00E364E0">
          <w:rPr>
            <w:rStyle w:val="CommentReference"/>
          </w:rPr>
          <w:commentReference w:id="312"/>
        </w:r>
      </w:del>
      <w:ins w:id="319" w:author="PGS.TS. Vương Thị Ngọc Lan" w:date="2021-12-25T09:46:00Z">
        <w:del w:id="320" w:author="Ngoc Minh Chau" w:date="2021-12-28T00:28:00Z">
          <w:r w:rsidR="00DD31BA" w:rsidDel="00E364E0">
            <w:rPr>
              <w:rFonts w:ascii="Times New Roman" w:hAnsi="Times New Roman" w:cs="Times New Roman"/>
              <w:sz w:val="26"/>
              <w:szCs w:val="26"/>
            </w:rPr>
            <w:delText xml:space="preserve">pregnant women </w:delText>
          </w:r>
        </w:del>
      </w:ins>
      <w:ins w:id="321" w:author="PGS.TS. Vương Thị Ngọc Lan" w:date="2021-12-25T09:47:00Z">
        <w:del w:id="322" w:author="Ngoc Minh Chau" w:date="2021-12-28T00:28:00Z">
          <w:r w:rsidR="00DD31BA" w:rsidDel="00E364E0">
            <w:rPr>
              <w:rFonts w:ascii="Times New Roman" w:hAnsi="Times New Roman" w:cs="Times New Roman"/>
              <w:sz w:val="26"/>
              <w:szCs w:val="26"/>
            </w:rPr>
            <w:delText>got vacci</w:delText>
          </w:r>
          <w:r w:rsidR="00134A54" w:rsidDel="00E364E0">
            <w:rPr>
              <w:rFonts w:ascii="Times New Roman" w:hAnsi="Times New Roman" w:cs="Times New Roman"/>
              <w:sz w:val="26"/>
              <w:szCs w:val="26"/>
            </w:rPr>
            <w:delText>nated. Out of them</w:delText>
          </w:r>
          <w:commentRangeStart w:id="323"/>
          <w:r w:rsidR="00134A54" w:rsidDel="00E364E0">
            <w:rPr>
              <w:rFonts w:ascii="Times New Roman" w:hAnsi="Times New Roman" w:cs="Times New Roman"/>
              <w:sz w:val="26"/>
              <w:szCs w:val="26"/>
            </w:rPr>
            <w:delText xml:space="preserve">, </w:delText>
          </w:r>
        </w:del>
      </w:ins>
      <w:del w:id="324" w:author="Ngoc Minh Chau" w:date="2021-12-28T00:28:00Z">
        <w:r w:rsidR="003A1503" w:rsidRPr="003A1503" w:rsidDel="00E364E0">
          <w:rPr>
            <w:rFonts w:ascii="Times New Roman" w:hAnsi="Times New Roman" w:cs="Times New Roman"/>
            <w:sz w:val="26"/>
            <w:szCs w:val="26"/>
          </w:rPr>
          <w:delText>533</w:delText>
        </w:r>
        <w:r w:rsidR="003A1503" w:rsidDel="00E364E0">
          <w:rPr>
            <w:rFonts w:ascii="Times New Roman" w:hAnsi="Times New Roman" w:cs="Times New Roman"/>
            <w:sz w:val="26"/>
            <w:szCs w:val="26"/>
          </w:rPr>
          <w:delText xml:space="preserve"> </w:delText>
        </w:r>
        <w:r w:rsidR="00154F9D" w:rsidDel="00E364E0">
          <w:rPr>
            <w:rFonts w:ascii="Times New Roman" w:hAnsi="Times New Roman" w:cs="Times New Roman"/>
            <w:sz w:val="26"/>
            <w:szCs w:val="26"/>
          </w:rPr>
          <w:delText xml:space="preserve">COVID-19 </w:delText>
        </w:r>
        <w:r w:rsidR="00852825" w:rsidDel="00E364E0">
          <w:rPr>
            <w:rFonts w:ascii="Times New Roman" w:hAnsi="Times New Roman" w:cs="Times New Roman"/>
            <w:sz w:val="26"/>
            <w:szCs w:val="26"/>
          </w:rPr>
          <w:delText xml:space="preserve">vaccinated </w:delText>
        </w:r>
        <w:r w:rsidR="003A1503" w:rsidDel="00E364E0">
          <w:rPr>
            <w:rFonts w:ascii="Times New Roman" w:hAnsi="Times New Roman" w:cs="Times New Roman"/>
            <w:sz w:val="26"/>
            <w:szCs w:val="26"/>
          </w:rPr>
          <w:delText xml:space="preserve">pregnant </w:delText>
        </w:r>
        <w:commentRangeEnd w:id="323"/>
        <w:r w:rsidR="00F53A1D" w:rsidDel="00E364E0">
          <w:rPr>
            <w:rStyle w:val="CommentReference"/>
          </w:rPr>
          <w:commentReference w:id="323"/>
        </w:r>
        <w:r w:rsidR="003A1503" w:rsidDel="00E364E0">
          <w:rPr>
            <w:rFonts w:ascii="Times New Roman" w:hAnsi="Times New Roman" w:cs="Times New Roman"/>
            <w:sz w:val="26"/>
            <w:szCs w:val="26"/>
          </w:rPr>
          <w:delText>women</w:delText>
        </w:r>
      </w:del>
      <w:del w:id="325" w:author="Ngoc Minh Chau" w:date="2021-12-27T21:03:00Z">
        <w:r w:rsidR="00585936" w:rsidDel="00817EAE">
          <w:rPr>
            <w:rFonts w:ascii="Times New Roman" w:hAnsi="Times New Roman" w:cs="Times New Roman"/>
            <w:sz w:val="26"/>
            <w:szCs w:val="26"/>
          </w:rPr>
          <w:delText xml:space="preserve"> </w:delText>
        </w:r>
      </w:del>
      <w:ins w:id="326" w:author="PGS.TS. Vương Thị Ngọc Lan" w:date="2021-12-25T09:54:00Z">
        <w:del w:id="327" w:author="Ngoc Minh Chau" w:date="2021-12-28T00:28:00Z">
          <w:r w:rsidR="00062DE8" w:rsidDel="00E364E0">
            <w:rPr>
              <w:rFonts w:ascii="Times New Roman" w:hAnsi="Times New Roman" w:cs="Times New Roman"/>
              <w:sz w:val="26"/>
              <w:szCs w:val="26"/>
            </w:rPr>
            <w:delText xml:space="preserve">completed </w:delText>
          </w:r>
        </w:del>
        <w:del w:id="328" w:author="Ngoc Minh Chau" w:date="2021-12-27T21:03:00Z">
          <w:r w:rsidR="00062DE8" w:rsidDel="00817EAE">
            <w:rPr>
              <w:rFonts w:ascii="Times New Roman" w:hAnsi="Times New Roman" w:cs="Times New Roman"/>
              <w:sz w:val="26"/>
              <w:szCs w:val="26"/>
            </w:rPr>
            <w:delText xml:space="preserve">their </w:delText>
          </w:r>
          <w:r w:rsidR="0015555C" w:rsidDel="00817EAE">
            <w:rPr>
              <w:rFonts w:ascii="Times New Roman" w:hAnsi="Times New Roman" w:cs="Times New Roman"/>
              <w:sz w:val="26"/>
              <w:szCs w:val="26"/>
            </w:rPr>
            <w:delText>gestations</w:delText>
          </w:r>
        </w:del>
      </w:ins>
      <w:ins w:id="329" w:author="PGS.TS. Vương Thị Ngọc Lan" w:date="2021-12-25T09:55:00Z">
        <w:del w:id="330" w:author="Ngoc Minh Chau" w:date="2021-12-27T21:04:00Z">
          <w:r w:rsidR="00F53A1D" w:rsidDel="00817EAE">
            <w:rPr>
              <w:rFonts w:ascii="Times New Roman" w:hAnsi="Times New Roman" w:cs="Times New Roman"/>
              <w:sz w:val="26"/>
              <w:szCs w:val="26"/>
            </w:rPr>
            <w:delText>,</w:delText>
          </w:r>
        </w:del>
        <w:del w:id="331" w:author="Ngoc Minh Chau" w:date="2021-12-27T21:03:00Z">
          <w:r w:rsidR="00F53A1D" w:rsidDel="00817EAE">
            <w:rPr>
              <w:rFonts w:ascii="Times New Roman" w:hAnsi="Times New Roman" w:cs="Times New Roman"/>
              <w:sz w:val="26"/>
              <w:szCs w:val="26"/>
            </w:rPr>
            <w:delText xml:space="preserve"> 533</w:delText>
          </w:r>
        </w:del>
      </w:ins>
      <w:ins w:id="332" w:author="PGS.TS. Vương Thị Ngọc Lan" w:date="2021-12-25T09:54:00Z">
        <w:del w:id="333" w:author="Ngoc Minh Chau" w:date="2021-12-27T21:03:00Z">
          <w:r w:rsidR="0015555C" w:rsidDel="00817EAE">
            <w:rPr>
              <w:rFonts w:ascii="Times New Roman" w:hAnsi="Times New Roman" w:cs="Times New Roman"/>
              <w:sz w:val="26"/>
              <w:szCs w:val="26"/>
            </w:rPr>
            <w:delText xml:space="preserve"> </w:delText>
          </w:r>
        </w:del>
      </w:ins>
      <w:del w:id="334" w:author="Ngoc Minh Chau" w:date="2021-12-27T21:03:00Z">
        <w:r w:rsidR="00585936" w:rsidDel="00817EAE">
          <w:rPr>
            <w:rFonts w:ascii="Times New Roman" w:hAnsi="Times New Roman" w:cs="Times New Roman"/>
            <w:sz w:val="26"/>
            <w:szCs w:val="26"/>
          </w:rPr>
          <w:delText xml:space="preserve">had </w:delText>
        </w:r>
        <w:r w:rsidR="00B62A13" w:rsidDel="00817EAE">
          <w:rPr>
            <w:rFonts w:ascii="Times New Roman" w:hAnsi="Times New Roman" w:cs="Times New Roman"/>
            <w:sz w:val="26"/>
            <w:szCs w:val="26"/>
          </w:rPr>
          <w:delText>given birth</w:delText>
        </w:r>
      </w:del>
      <w:del w:id="335" w:author="Ngoc Minh Chau" w:date="2021-12-27T21:04:00Z">
        <w:r w:rsidR="007D77EA" w:rsidDel="00817EAE">
          <w:rPr>
            <w:rFonts w:ascii="Times New Roman" w:hAnsi="Times New Roman" w:cs="Times New Roman"/>
            <w:sz w:val="26"/>
            <w:szCs w:val="26"/>
          </w:rPr>
          <w:delText>.</w:delText>
        </w:r>
      </w:del>
      <w:del w:id="336" w:author="Ngoc Minh Chau" w:date="2021-12-28T00:28:00Z">
        <w:r w:rsidR="007D77EA" w:rsidDel="00E364E0">
          <w:rPr>
            <w:rFonts w:ascii="Times New Roman" w:hAnsi="Times New Roman" w:cs="Times New Roman"/>
            <w:sz w:val="26"/>
            <w:szCs w:val="26"/>
          </w:rPr>
          <w:delText xml:space="preserve"> </w:delText>
        </w:r>
      </w:del>
      <w:commentRangeStart w:id="337"/>
      <w:ins w:id="338" w:author="PGS.TS. Vương Thị Ngọc Lan" w:date="2021-12-25T09:49:00Z">
        <w:del w:id="339" w:author="Ngoc Minh Chau" w:date="2021-12-28T00:28:00Z">
          <w:r w:rsidR="0045157E" w:rsidDel="00E364E0">
            <w:rPr>
              <w:rFonts w:ascii="Times New Roman" w:hAnsi="Times New Roman" w:cs="Times New Roman"/>
              <w:sz w:val="26"/>
              <w:szCs w:val="26"/>
            </w:rPr>
            <w:delText>The miscarriage</w:delText>
          </w:r>
        </w:del>
        <w:del w:id="340" w:author="Ngoc Minh Chau" w:date="2021-12-27T21:05:00Z">
          <w:r w:rsidR="0045157E" w:rsidDel="008D0EF0">
            <w:rPr>
              <w:rFonts w:ascii="Times New Roman" w:hAnsi="Times New Roman" w:cs="Times New Roman"/>
              <w:sz w:val="26"/>
              <w:szCs w:val="26"/>
            </w:rPr>
            <w:delText xml:space="preserve"> rate before 24 weeks was ….</w:delText>
          </w:r>
          <w:commentRangeEnd w:id="337"/>
          <w:r w:rsidR="0045157E" w:rsidDel="008D0EF0">
            <w:rPr>
              <w:rStyle w:val="CommentReference"/>
            </w:rPr>
            <w:commentReference w:id="337"/>
          </w:r>
        </w:del>
      </w:ins>
      <w:del w:id="341" w:author="Ngoc Minh Chau" w:date="2021-12-27T21:05:00Z">
        <w:r w:rsidR="007D77EA" w:rsidDel="008D0EF0">
          <w:rPr>
            <w:rFonts w:ascii="Times New Roman" w:hAnsi="Times New Roman" w:cs="Times New Roman"/>
            <w:sz w:val="26"/>
            <w:szCs w:val="26"/>
          </w:rPr>
          <w:delText>T</w:delText>
        </w:r>
      </w:del>
      <w:del w:id="342" w:author="Ngoc Minh Chau" w:date="2021-12-28T00:28:00Z">
        <w:r w:rsidR="007D77EA" w:rsidDel="00E364E0">
          <w:rPr>
            <w:rFonts w:ascii="Times New Roman" w:hAnsi="Times New Roman" w:cs="Times New Roman"/>
            <w:sz w:val="26"/>
            <w:szCs w:val="26"/>
          </w:rPr>
          <w:delText>he rate</w:delText>
        </w:r>
        <w:r w:rsidR="0049204E" w:rsidDel="00E364E0">
          <w:rPr>
            <w:rFonts w:ascii="Times New Roman" w:hAnsi="Times New Roman" w:cs="Times New Roman"/>
            <w:sz w:val="26"/>
            <w:szCs w:val="26"/>
          </w:rPr>
          <w:delText>s</w:delText>
        </w:r>
        <w:r w:rsidR="007D77EA" w:rsidDel="00E364E0">
          <w:rPr>
            <w:rFonts w:ascii="Times New Roman" w:hAnsi="Times New Roman" w:cs="Times New Roman"/>
            <w:sz w:val="26"/>
            <w:szCs w:val="26"/>
          </w:rPr>
          <w:delText xml:space="preserve"> of PIH, GDM, </w:delText>
        </w:r>
        <w:commentRangeStart w:id="343"/>
        <w:commentRangeStart w:id="344"/>
        <w:r w:rsidR="007D77EA" w:rsidDel="00E364E0">
          <w:rPr>
            <w:rFonts w:ascii="Times New Roman" w:hAnsi="Times New Roman" w:cs="Times New Roman"/>
            <w:sz w:val="26"/>
            <w:szCs w:val="26"/>
          </w:rPr>
          <w:delText>preterm birth</w:delText>
        </w:r>
        <w:commentRangeEnd w:id="343"/>
        <w:r w:rsidR="00667915" w:rsidDel="00E364E0">
          <w:rPr>
            <w:rStyle w:val="CommentReference"/>
          </w:rPr>
          <w:commentReference w:id="343"/>
        </w:r>
        <w:commentRangeEnd w:id="344"/>
        <w:r w:rsidR="008D0EF0" w:rsidDel="00E364E0">
          <w:rPr>
            <w:rStyle w:val="CommentReference"/>
          </w:rPr>
          <w:commentReference w:id="344"/>
        </w:r>
        <w:r w:rsidR="007D77EA" w:rsidDel="00E364E0">
          <w:rPr>
            <w:rFonts w:ascii="Times New Roman" w:hAnsi="Times New Roman" w:cs="Times New Roman"/>
            <w:sz w:val="26"/>
            <w:szCs w:val="26"/>
          </w:rPr>
          <w:delText xml:space="preserve">, </w:delText>
        </w:r>
        <w:r w:rsidR="0049204E" w:rsidDel="00E364E0">
          <w:rPr>
            <w:rFonts w:ascii="Times New Roman" w:hAnsi="Times New Roman" w:cs="Times New Roman"/>
            <w:sz w:val="26"/>
            <w:szCs w:val="26"/>
          </w:rPr>
          <w:delText>IUGR, oligohydramnios, polyhydramnios</w:delText>
        </w:r>
        <w:r w:rsidR="007A5DF4" w:rsidDel="00E364E0">
          <w:rPr>
            <w:rFonts w:ascii="Times New Roman" w:hAnsi="Times New Roman" w:cs="Times New Roman"/>
            <w:sz w:val="26"/>
            <w:szCs w:val="26"/>
          </w:rPr>
          <w:delText>, stillbirth</w:delText>
        </w:r>
        <w:r w:rsidR="0049204E" w:rsidDel="00E364E0">
          <w:rPr>
            <w:rFonts w:ascii="Times New Roman" w:hAnsi="Times New Roman" w:cs="Times New Roman"/>
            <w:sz w:val="26"/>
            <w:szCs w:val="26"/>
          </w:rPr>
          <w:delText xml:space="preserve"> were </w:delText>
        </w:r>
        <w:r w:rsidR="007D77EA" w:rsidDel="00E364E0">
          <w:rPr>
            <w:rFonts w:ascii="Times New Roman" w:hAnsi="Times New Roman" w:cs="Times New Roman"/>
            <w:sz w:val="26"/>
            <w:szCs w:val="26"/>
          </w:rPr>
          <w:delText>1.5% (8</w:delText>
        </w:r>
        <w:commentRangeStart w:id="345"/>
        <w:r w:rsidR="007D77EA" w:rsidDel="00E364E0">
          <w:rPr>
            <w:rFonts w:ascii="Times New Roman" w:hAnsi="Times New Roman" w:cs="Times New Roman"/>
            <w:sz w:val="26"/>
            <w:szCs w:val="26"/>
          </w:rPr>
          <w:delText>/533)</w:delText>
        </w:r>
        <w:r w:rsidR="0049204E" w:rsidDel="00E364E0">
          <w:rPr>
            <w:rFonts w:ascii="Times New Roman" w:hAnsi="Times New Roman" w:cs="Times New Roman"/>
            <w:sz w:val="26"/>
            <w:szCs w:val="26"/>
          </w:rPr>
          <w:delText>, 6</w:delText>
        </w:r>
        <w:commentRangeEnd w:id="345"/>
        <w:r w:rsidR="002460B3" w:rsidDel="00E364E0">
          <w:rPr>
            <w:rStyle w:val="CommentReference"/>
          </w:rPr>
          <w:commentReference w:id="345"/>
        </w:r>
        <w:r w:rsidR="0049204E" w:rsidDel="00E364E0">
          <w:rPr>
            <w:rFonts w:ascii="Times New Roman" w:hAnsi="Times New Roman" w:cs="Times New Roman"/>
            <w:sz w:val="26"/>
            <w:szCs w:val="26"/>
          </w:rPr>
          <w:delText xml:space="preserve">.8% (36/533), 8.4% (44/533), 0.9% (5/533), 0.2% (1/533), 0.8% (4/533), respectively. </w:delText>
        </w:r>
        <w:commentRangeStart w:id="346"/>
        <w:r w:rsidR="00F63EFF" w:rsidDel="00E364E0">
          <w:rPr>
            <w:rFonts w:ascii="Times New Roman" w:hAnsi="Times New Roman" w:cs="Times New Roman"/>
            <w:sz w:val="26"/>
            <w:szCs w:val="26"/>
          </w:rPr>
          <w:delText xml:space="preserve">Neonatal complications </w:delText>
        </w:r>
        <w:commentRangeEnd w:id="346"/>
        <w:r w:rsidR="00F57713" w:rsidDel="00E364E0">
          <w:rPr>
            <w:rStyle w:val="CommentReference"/>
          </w:rPr>
          <w:commentReference w:id="346"/>
        </w:r>
        <w:r w:rsidR="00F63EFF" w:rsidDel="00E364E0">
          <w:rPr>
            <w:rFonts w:ascii="Times New Roman" w:hAnsi="Times New Roman" w:cs="Times New Roman"/>
            <w:sz w:val="26"/>
            <w:szCs w:val="26"/>
          </w:rPr>
          <w:delText>includ</w:delText>
        </w:r>
        <w:r w:rsidR="00F54095" w:rsidDel="00E364E0">
          <w:rPr>
            <w:rFonts w:ascii="Times New Roman" w:hAnsi="Times New Roman" w:cs="Times New Roman"/>
            <w:sz w:val="26"/>
            <w:szCs w:val="26"/>
          </w:rPr>
          <w:delText>ed</w:delText>
        </w:r>
        <w:r w:rsidR="00F63EFF" w:rsidDel="00E364E0">
          <w:rPr>
            <w:rFonts w:ascii="Times New Roman" w:hAnsi="Times New Roman" w:cs="Times New Roman"/>
            <w:sz w:val="26"/>
            <w:szCs w:val="26"/>
          </w:rPr>
          <w:delText xml:space="preserve"> st</w:delText>
        </w:r>
        <w:commentRangeStart w:id="347"/>
        <w:r w:rsidR="00F63EFF" w:rsidDel="00E364E0">
          <w:rPr>
            <w:rFonts w:ascii="Times New Roman" w:hAnsi="Times New Roman" w:cs="Times New Roman"/>
            <w:sz w:val="26"/>
            <w:szCs w:val="26"/>
          </w:rPr>
          <w:delText>illbirth</w:delText>
        </w:r>
        <w:commentRangeEnd w:id="347"/>
        <w:r w:rsidR="00CA37A9" w:rsidDel="00E364E0">
          <w:rPr>
            <w:rStyle w:val="CommentReference"/>
          </w:rPr>
          <w:commentReference w:id="347"/>
        </w:r>
        <w:r w:rsidR="00F54095" w:rsidDel="00E364E0">
          <w:rPr>
            <w:rFonts w:ascii="Times New Roman" w:hAnsi="Times New Roman" w:cs="Times New Roman"/>
            <w:sz w:val="26"/>
            <w:szCs w:val="26"/>
          </w:rPr>
          <w:delText xml:space="preserve"> [0.6% (33/521)]</w:delText>
        </w:r>
        <w:r w:rsidR="00F63EFF" w:rsidDel="00E364E0">
          <w:rPr>
            <w:rFonts w:ascii="Times New Roman" w:hAnsi="Times New Roman" w:cs="Times New Roman"/>
            <w:sz w:val="26"/>
            <w:szCs w:val="26"/>
          </w:rPr>
          <w:delText>, congenital defects</w:delText>
        </w:r>
        <w:r w:rsidR="00F54095" w:rsidDel="00E364E0">
          <w:rPr>
            <w:rFonts w:ascii="Times New Roman" w:hAnsi="Times New Roman" w:cs="Times New Roman"/>
            <w:sz w:val="26"/>
            <w:szCs w:val="26"/>
          </w:rPr>
          <w:delText xml:space="preserve"> [0.2% (1/521)]</w:delText>
        </w:r>
        <w:r w:rsidR="00F63EFF" w:rsidDel="00E364E0">
          <w:rPr>
            <w:rFonts w:ascii="Times New Roman" w:hAnsi="Times New Roman" w:cs="Times New Roman"/>
            <w:sz w:val="26"/>
            <w:szCs w:val="26"/>
          </w:rPr>
          <w:delText>, birthweight less than 2500g</w:delText>
        </w:r>
        <w:r w:rsidR="00F54095" w:rsidDel="00E364E0">
          <w:rPr>
            <w:rFonts w:ascii="Times New Roman" w:hAnsi="Times New Roman" w:cs="Times New Roman"/>
            <w:sz w:val="26"/>
            <w:szCs w:val="26"/>
          </w:rPr>
          <w:delText xml:space="preserve"> [6.3% (33/521)]</w:delText>
        </w:r>
        <w:r w:rsidR="00F63EFF" w:rsidDel="00E364E0">
          <w:rPr>
            <w:rFonts w:ascii="Times New Roman" w:hAnsi="Times New Roman" w:cs="Times New Roman"/>
            <w:sz w:val="26"/>
            <w:szCs w:val="26"/>
          </w:rPr>
          <w:delText xml:space="preserve">, </w:delText>
        </w:r>
        <w:r w:rsidR="00F54095" w:rsidDel="00E364E0">
          <w:rPr>
            <w:rFonts w:ascii="Times New Roman" w:hAnsi="Times New Roman" w:cs="Times New Roman"/>
            <w:sz w:val="26"/>
            <w:szCs w:val="26"/>
          </w:rPr>
          <w:delText xml:space="preserve">and </w:delText>
        </w:r>
        <w:r w:rsidR="00F63EFF" w:rsidDel="00E364E0">
          <w:rPr>
            <w:rFonts w:ascii="Times New Roman" w:hAnsi="Times New Roman" w:cs="Times New Roman"/>
            <w:sz w:val="26"/>
            <w:szCs w:val="26"/>
          </w:rPr>
          <w:delText xml:space="preserve">admission to NICU </w:delText>
        </w:r>
        <w:r w:rsidR="00F54095" w:rsidDel="00E364E0">
          <w:rPr>
            <w:rFonts w:ascii="Times New Roman" w:hAnsi="Times New Roman" w:cs="Times New Roman"/>
            <w:sz w:val="26"/>
            <w:szCs w:val="26"/>
          </w:rPr>
          <w:delText xml:space="preserve">[6.1% (32/521)]. </w:delText>
        </w:r>
        <w:r w:rsidR="006D6F22" w:rsidDel="00E364E0">
          <w:rPr>
            <w:rFonts w:ascii="Times New Roman" w:hAnsi="Times New Roman" w:cs="Times New Roman"/>
            <w:sz w:val="26"/>
            <w:szCs w:val="26"/>
          </w:rPr>
          <w:delText>The most frequent symptom after vaccination was injection-site pain</w:delText>
        </w:r>
        <w:r w:rsidR="008C2F63" w:rsidDel="00E364E0">
          <w:rPr>
            <w:rFonts w:ascii="Times New Roman" w:hAnsi="Times New Roman" w:cs="Times New Roman"/>
            <w:sz w:val="26"/>
            <w:szCs w:val="26"/>
          </w:rPr>
          <w:delText xml:space="preserve"> (77.9%)</w:delText>
        </w:r>
        <w:r w:rsidR="006D6F22" w:rsidDel="00E364E0">
          <w:rPr>
            <w:rFonts w:ascii="Times New Roman" w:hAnsi="Times New Roman" w:cs="Times New Roman"/>
            <w:sz w:val="26"/>
            <w:szCs w:val="26"/>
          </w:rPr>
          <w:delText xml:space="preserve">. There was no </w:delText>
        </w:r>
        <w:r w:rsidR="005F79FA" w:rsidDel="00E364E0">
          <w:rPr>
            <w:rFonts w:ascii="Times New Roman" w:hAnsi="Times New Roman" w:cs="Times New Roman"/>
            <w:sz w:val="26"/>
            <w:szCs w:val="26"/>
          </w:rPr>
          <w:delText>serious adverse reaction</w:delText>
        </w:r>
        <w:r w:rsidR="006D6F22" w:rsidDel="00E364E0">
          <w:rPr>
            <w:rFonts w:ascii="Times New Roman" w:hAnsi="Times New Roman" w:cs="Times New Roman"/>
            <w:sz w:val="26"/>
            <w:szCs w:val="26"/>
          </w:rPr>
          <w:delText xml:space="preserve"> recorded</w:delText>
        </w:r>
        <w:r w:rsidR="005F79FA" w:rsidDel="00E364E0">
          <w:rPr>
            <w:rFonts w:ascii="Times New Roman" w:hAnsi="Times New Roman" w:cs="Times New Roman"/>
            <w:sz w:val="26"/>
            <w:szCs w:val="26"/>
          </w:rPr>
          <w:delText xml:space="preserve"> (e.g., </w:delText>
        </w:r>
        <w:r w:rsidR="006D6F22" w:rsidDel="00E364E0">
          <w:rPr>
            <w:rFonts w:ascii="Times New Roman" w:hAnsi="Times New Roman" w:cs="Times New Roman"/>
            <w:sz w:val="26"/>
            <w:szCs w:val="26"/>
          </w:rPr>
          <w:delText xml:space="preserve">myocarditis, </w:delText>
        </w:r>
        <w:r w:rsidR="00946CCD" w:rsidDel="00E364E0">
          <w:rPr>
            <w:rFonts w:ascii="Times New Roman" w:hAnsi="Times New Roman" w:cs="Times New Roman"/>
            <w:sz w:val="26"/>
            <w:szCs w:val="26"/>
          </w:rPr>
          <w:delText>anaphylaxis, thrombotic thrombocytopenic purpura-TTP</w:delText>
        </w:r>
        <w:r w:rsidR="005F79FA" w:rsidDel="00E364E0">
          <w:rPr>
            <w:rFonts w:ascii="Times New Roman" w:hAnsi="Times New Roman" w:cs="Times New Roman"/>
            <w:sz w:val="26"/>
            <w:szCs w:val="26"/>
          </w:rPr>
          <w:delText>)</w:delText>
        </w:r>
        <w:r w:rsidR="00946CCD" w:rsidDel="00E364E0">
          <w:rPr>
            <w:rFonts w:ascii="Times New Roman" w:hAnsi="Times New Roman" w:cs="Times New Roman"/>
            <w:sz w:val="26"/>
            <w:szCs w:val="26"/>
          </w:rPr>
          <w:delText xml:space="preserve">. </w:delText>
        </w:r>
        <w:commentRangeStart w:id="348"/>
        <w:commentRangeStart w:id="349"/>
        <w:r w:rsidR="005F79FA" w:rsidDel="00E364E0">
          <w:rPr>
            <w:rFonts w:ascii="Times New Roman" w:hAnsi="Times New Roman" w:cs="Times New Roman"/>
            <w:sz w:val="26"/>
            <w:szCs w:val="26"/>
          </w:rPr>
          <w:delText xml:space="preserve">Compared with Pfizer vaccine, first dose of </w:delText>
        </w:r>
        <w:r w:rsidR="00FA6D72" w:rsidDel="00E364E0">
          <w:rPr>
            <w:rFonts w:ascii="Times New Roman" w:hAnsi="Times New Roman" w:cs="Times New Roman"/>
            <w:sz w:val="26"/>
            <w:szCs w:val="26"/>
          </w:rPr>
          <w:delText xml:space="preserve">AstraZeneca </w:delText>
        </w:r>
        <w:commentRangeEnd w:id="348"/>
        <w:r w:rsidR="00B87FA2" w:rsidDel="00E364E0">
          <w:rPr>
            <w:rStyle w:val="CommentReference"/>
          </w:rPr>
          <w:commentReference w:id="348"/>
        </w:r>
        <w:commentRangeEnd w:id="349"/>
        <w:r w:rsidR="00B74F16" w:rsidDel="00E364E0">
          <w:rPr>
            <w:rStyle w:val="CommentReference"/>
          </w:rPr>
          <w:commentReference w:id="349"/>
        </w:r>
        <w:r w:rsidR="00FA6D72" w:rsidDel="00E364E0">
          <w:rPr>
            <w:rFonts w:ascii="Times New Roman" w:hAnsi="Times New Roman" w:cs="Times New Roman"/>
            <w:sz w:val="26"/>
            <w:szCs w:val="26"/>
          </w:rPr>
          <w:delText>had more side effects</w:delText>
        </w:r>
        <w:r w:rsidR="00813398" w:rsidDel="00E364E0">
          <w:rPr>
            <w:rFonts w:ascii="Times New Roman" w:hAnsi="Times New Roman" w:cs="Times New Roman"/>
            <w:sz w:val="26"/>
            <w:szCs w:val="26"/>
          </w:rPr>
          <w:delText xml:space="preserve"> </w:delText>
        </w:r>
        <w:r w:rsidR="00FA6D72" w:rsidDel="00E364E0">
          <w:rPr>
            <w:rFonts w:ascii="Times New Roman" w:hAnsi="Times New Roman" w:cs="Times New Roman"/>
            <w:sz w:val="26"/>
            <w:szCs w:val="26"/>
          </w:rPr>
          <w:delText xml:space="preserve">such as </w:delText>
        </w:r>
        <w:r w:rsidR="00813398" w:rsidDel="00E364E0">
          <w:rPr>
            <w:rFonts w:ascii="Times New Roman" w:hAnsi="Times New Roman" w:cs="Times New Roman"/>
            <w:sz w:val="26"/>
            <w:szCs w:val="26"/>
          </w:rPr>
          <w:delText xml:space="preserve">fatigue </w:delText>
        </w:r>
        <w:r w:rsidR="003A1ACD" w:rsidDel="00E364E0">
          <w:rPr>
            <w:rFonts w:ascii="Times New Roman" w:hAnsi="Times New Roman" w:cs="Times New Roman"/>
            <w:sz w:val="26"/>
            <w:szCs w:val="26"/>
          </w:rPr>
          <w:delText xml:space="preserve">(56% vs </w:delText>
        </w:r>
        <w:r w:rsidR="00E538DE" w:rsidDel="00E364E0">
          <w:rPr>
            <w:rFonts w:ascii="Times New Roman" w:hAnsi="Times New Roman" w:cs="Times New Roman"/>
            <w:sz w:val="26"/>
            <w:szCs w:val="26"/>
          </w:rPr>
          <w:delText xml:space="preserve">10.1%, p&lt;0.001), headache (30.6% vs </w:delText>
        </w:r>
        <w:r w:rsidR="008C2F63" w:rsidDel="00E364E0">
          <w:rPr>
            <w:rFonts w:ascii="Times New Roman" w:hAnsi="Times New Roman" w:cs="Times New Roman"/>
            <w:sz w:val="26"/>
            <w:szCs w:val="26"/>
          </w:rPr>
          <w:delText>8.99%, p&lt;0.001)</w:delText>
        </w:r>
        <w:r w:rsidR="00E500FD" w:rsidDel="00E364E0">
          <w:rPr>
            <w:rFonts w:ascii="Times New Roman" w:hAnsi="Times New Roman" w:cs="Times New Roman"/>
            <w:sz w:val="26"/>
            <w:szCs w:val="26"/>
          </w:rPr>
          <w:delText xml:space="preserve">, </w:delText>
        </w:r>
        <w:r w:rsidR="00154F9D" w:rsidDel="00E364E0">
          <w:rPr>
            <w:rFonts w:ascii="Times New Roman" w:hAnsi="Times New Roman" w:cs="Times New Roman"/>
            <w:sz w:val="26"/>
            <w:szCs w:val="26"/>
          </w:rPr>
          <w:delText xml:space="preserve">and </w:delText>
        </w:r>
        <w:r w:rsidR="003A62A0" w:rsidDel="00E364E0">
          <w:rPr>
            <w:rFonts w:ascii="Times New Roman" w:hAnsi="Times New Roman" w:cs="Times New Roman"/>
            <w:sz w:val="26"/>
            <w:szCs w:val="26"/>
          </w:rPr>
          <w:delText>myalgia (40.6 vs 10.5, p&lt;0.001)</w:delText>
        </w:r>
        <w:r w:rsidR="008C2F63" w:rsidDel="00E364E0">
          <w:rPr>
            <w:rFonts w:ascii="Times New Roman" w:hAnsi="Times New Roman" w:cs="Times New Roman"/>
            <w:sz w:val="26"/>
            <w:szCs w:val="26"/>
          </w:rPr>
          <w:delText xml:space="preserve">. However, </w:delText>
        </w:r>
        <w:r w:rsidR="003148F8" w:rsidDel="00E364E0">
          <w:rPr>
            <w:rFonts w:ascii="Times New Roman" w:hAnsi="Times New Roman" w:cs="Times New Roman"/>
            <w:sz w:val="26"/>
            <w:szCs w:val="26"/>
          </w:rPr>
          <w:delText>symptoms were more common in the second dose of Pfizer,</w:delText>
        </w:r>
        <w:r w:rsidR="008C2F63" w:rsidDel="00E364E0">
          <w:rPr>
            <w:rFonts w:ascii="Times New Roman" w:hAnsi="Times New Roman" w:cs="Times New Roman"/>
            <w:sz w:val="26"/>
            <w:szCs w:val="26"/>
          </w:rPr>
          <w:delText xml:space="preserve"> </w:delText>
        </w:r>
        <w:r w:rsidR="003148F8" w:rsidDel="00E364E0">
          <w:rPr>
            <w:rFonts w:ascii="Times New Roman" w:hAnsi="Times New Roman" w:cs="Times New Roman"/>
            <w:sz w:val="26"/>
            <w:szCs w:val="26"/>
          </w:rPr>
          <w:delText xml:space="preserve">including </w:delText>
        </w:r>
        <w:r w:rsidR="008C2F63" w:rsidDel="00E364E0">
          <w:rPr>
            <w:rFonts w:ascii="Times New Roman" w:hAnsi="Times New Roman" w:cs="Times New Roman"/>
            <w:sz w:val="26"/>
            <w:szCs w:val="26"/>
          </w:rPr>
          <w:delText xml:space="preserve">injection-site pain (42.3% vs 12.1%, p&lt;0.001), fatigue (15.3% vs 3.23%, p=0.001), </w:delText>
        </w:r>
        <w:r w:rsidR="00154F9D" w:rsidDel="00E364E0">
          <w:rPr>
            <w:rFonts w:ascii="Times New Roman" w:hAnsi="Times New Roman" w:cs="Times New Roman"/>
            <w:sz w:val="26"/>
            <w:szCs w:val="26"/>
          </w:rPr>
          <w:delText xml:space="preserve">and </w:delText>
        </w:r>
        <w:r w:rsidR="008C2F63" w:rsidDel="00E364E0">
          <w:rPr>
            <w:rFonts w:ascii="Times New Roman" w:hAnsi="Times New Roman" w:cs="Times New Roman"/>
            <w:sz w:val="26"/>
            <w:szCs w:val="26"/>
          </w:rPr>
          <w:delText>headache (10.2% vs 0%, p=0.001).</w:delText>
        </w:r>
      </w:del>
    </w:p>
    <w:p w14:paraId="440B5835" w14:textId="3AE17963" w:rsidR="00D73462" w:rsidRDefault="00D73462" w:rsidP="0059109C">
      <w:pPr>
        <w:spacing w:after="0" w:line="276" w:lineRule="auto"/>
        <w:jc w:val="both"/>
        <w:rPr>
          <w:rFonts w:ascii="Times New Roman" w:hAnsi="Times New Roman" w:cs="Times New Roman"/>
          <w:b/>
          <w:bCs/>
          <w:sz w:val="26"/>
          <w:szCs w:val="26"/>
        </w:rPr>
      </w:pPr>
      <w:r w:rsidRPr="00D73462">
        <w:rPr>
          <w:rFonts w:ascii="Times New Roman" w:hAnsi="Times New Roman" w:cs="Times New Roman"/>
          <w:b/>
          <w:bCs/>
          <w:sz w:val="26"/>
          <w:szCs w:val="26"/>
        </w:rPr>
        <w:t>Conclusion</w:t>
      </w:r>
    </w:p>
    <w:p w14:paraId="76FAA7DF" w14:textId="327B4D06" w:rsidR="008C2F63" w:rsidRPr="008C2F63" w:rsidRDefault="008C2F63" w:rsidP="0059109C">
      <w:pPr>
        <w:spacing w:after="0" w:line="276" w:lineRule="auto"/>
        <w:jc w:val="both"/>
        <w:rPr>
          <w:rFonts w:ascii="Times New Roman" w:hAnsi="Times New Roman" w:cs="Times New Roman"/>
          <w:sz w:val="26"/>
          <w:szCs w:val="26"/>
        </w:rPr>
      </w:pPr>
      <w:r w:rsidRPr="00D73462">
        <w:rPr>
          <w:rFonts w:ascii="Times New Roman" w:hAnsi="Times New Roman" w:cs="Times New Roman"/>
          <w:sz w:val="26"/>
          <w:szCs w:val="26"/>
        </w:rPr>
        <w:t>Pfizer</w:t>
      </w:r>
      <w:r w:rsidR="002546E5">
        <w:rPr>
          <w:rFonts w:ascii="Times New Roman" w:hAnsi="Times New Roman" w:cs="Times New Roman"/>
          <w:sz w:val="26"/>
          <w:szCs w:val="26"/>
        </w:rPr>
        <w:t xml:space="preserve"> and </w:t>
      </w:r>
      <w:r w:rsidRPr="00D73462">
        <w:rPr>
          <w:rFonts w:ascii="Times New Roman" w:hAnsi="Times New Roman" w:cs="Times New Roman"/>
          <w:sz w:val="26"/>
          <w:szCs w:val="26"/>
        </w:rPr>
        <w:t>AstraZeneca COVID-19</w:t>
      </w:r>
      <w:r>
        <w:rPr>
          <w:rFonts w:ascii="Times New Roman" w:hAnsi="Times New Roman" w:cs="Times New Roman"/>
          <w:sz w:val="26"/>
          <w:szCs w:val="26"/>
        </w:rPr>
        <w:t xml:space="preserve"> vaccine</w:t>
      </w:r>
      <w:r w:rsidR="002546E5">
        <w:rPr>
          <w:rFonts w:ascii="Times New Roman" w:hAnsi="Times New Roman" w:cs="Times New Roman"/>
          <w:sz w:val="26"/>
          <w:szCs w:val="26"/>
        </w:rPr>
        <w:t>s</w:t>
      </w:r>
      <w:r>
        <w:rPr>
          <w:rFonts w:ascii="Times New Roman" w:hAnsi="Times New Roman" w:cs="Times New Roman"/>
          <w:sz w:val="26"/>
          <w:szCs w:val="26"/>
        </w:rPr>
        <w:t xml:space="preserve"> </w:t>
      </w:r>
      <w:r w:rsidR="002546E5">
        <w:rPr>
          <w:rFonts w:ascii="Times New Roman" w:hAnsi="Times New Roman" w:cs="Times New Roman"/>
          <w:sz w:val="26"/>
          <w:szCs w:val="26"/>
        </w:rPr>
        <w:t>are generally safe and well-tolerated among pregnant women.</w:t>
      </w:r>
      <w:ins w:id="350" w:author="Ngoc Minh Chau" w:date="2021-12-28T00:30:00Z">
        <w:r w:rsidR="001116AD">
          <w:rPr>
            <w:rFonts w:ascii="Times New Roman" w:hAnsi="Times New Roman" w:cs="Times New Roman"/>
            <w:sz w:val="26"/>
            <w:szCs w:val="26"/>
          </w:rPr>
          <w:t xml:space="preserve"> </w:t>
        </w:r>
        <w:r w:rsidR="001116AD" w:rsidRPr="006A6318">
          <w:rPr>
            <w:rFonts w:ascii="Times New Roman" w:hAnsi="Times New Roman" w:cs="Times New Roman"/>
            <w:sz w:val="26"/>
            <w:szCs w:val="26"/>
            <w:highlight w:val="cyan"/>
            <w:rPrChange w:id="351" w:author="PGS.TS. Vương Thị Ngọc Lan" w:date="2021-12-30T05:59:00Z">
              <w:rPr>
                <w:rFonts w:ascii="Times New Roman" w:hAnsi="Times New Roman" w:cs="Times New Roman"/>
                <w:sz w:val="26"/>
                <w:szCs w:val="26"/>
              </w:rPr>
            </w:rPrChange>
          </w:rPr>
          <w:t xml:space="preserve">Pfizer </w:t>
        </w:r>
      </w:ins>
      <w:ins w:id="352" w:author="PGS.TS. Vương Thị Ngọc Lan" w:date="2021-12-30T05:43:00Z">
        <w:r w:rsidR="00F30DE7" w:rsidRPr="006A6318">
          <w:rPr>
            <w:rFonts w:ascii="Times New Roman" w:hAnsi="Times New Roman" w:cs="Times New Roman"/>
            <w:sz w:val="26"/>
            <w:szCs w:val="26"/>
            <w:highlight w:val="cyan"/>
            <w:rPrChange w:id="353" w:author="PGS.TS. Vương Thị Ngọc Lan" w:date="2021-12-30T05:59:00Z">
              <w:rPr>
                <w:rFonts w:ascii="Times New Roman" w:hAnsi="Times New Roman" w:cs="Times New Roman"/>
                <w:sz w:val="26"/>
                <w:szCs w:val="26"/>
              </w:rPr>
            </w:rPrChange>
          </w:rPr>
          <w:t>COVID-19</w:t>
        </w:r>
      </w:ins>
      <w:ins w:id="354" w:author="PGS.TS. Vương Thị Ngọc Lan" w:date="2021-12-30T05:50:00Z">
        <w:r w:rsidR="00FE7BFE" w:rsidRPr="006A6318">
          <w:rPr>
            <w:rFonts w:ascii="Times New Roman" w:hAnsi="Times New Roman" w:cs="Times New Roman"/>
            <w:sz w:val="26"/>
            <w:szCs w:val="26"/>
            <w:highlight w:val="cyan"/>
            <w:rPrChange w:id="355" w:author="PGS.TS. Vương Thị Ngọc Lan" w:date="2021-12-30T05:59:00Z">
              <w:rPr>
                <w:rFonts w:ascii="Times New Roman" w:hAnsi="Times New Roman" w:cs="Times New Roman"/>
                <w:sz w:val="26"/>
                <w:szCs w:val="26"/>
              </w:rPr>
            </w:rPrChange>
          </w:rPr>
          <w:t xml:space="preserve"> in pregnant women</w:t>
        </w:r>
      </w:ins>
      <w:ins w:id="356" w:author="PGS.TS. Vương Thị Ngọc Lan" w:date="2021-12-30T05:43:00Z">
        <w:r w:rsidR="00F30DE7" w:rsidRPr="006A6318">
          <w:rPr>
            <w:rFonts w:ascii="Times New Roman" w:hAnsi="Times New Roman" w:cs="Times New Roman"/>
            <w:sz w:val="26"/>
            <w:szCs w:val="26"/>
            <w:highlight w:val="cyan"/>
            <w:rPrChange w:id="357" w:author="PGS.TS. Vương Thị Ngọc Lan" w:date="2021-12-30T05:59:00Z">
              <w:rPr>
                <w:rFonts w:ascii="Times New Roman" w:hAnsi="Times New Roman" w:cs="Times New Roman"/>
                <w:sz w:val="26"/>
                <w:szCs w:val="26"/>
              </w:rPr>
            </w:rPrChange>
          </w:rPr>
          <w:t xml:space="preserve"> </w:t>
        </w:r>
      </w:ins>
      <w:ins w:id="358" w:author="Ngoc Minh Chau" w:date="2021-12-28T00:31:00Z">
        <w:del w:id="359" w:author="PGS.TS. Vương Thị Ngọc Lan" w:date="2021-12-30T05:42:00Z">
          <w:r w:rsidR="001116AD" w:rsidRPr="006A6318" w:rsidDel="001419BB">
            <w:rPr>
              <w:rFonts w:ascii="Times New Roman" w:hAnsi="Times New Roman" w:cs="Times New Roman"/>
              <w:sz w:val="26"/>
              <w:szCs w:val="26"/>
              <w:highlight w:val="cyan"/>
              <w:rPrChange w:id="360" w:author="PGS.TS. Vương Thị Ngọc Lan" w:date="2021-12-30T05:59:00Z">
                <w:rPr>
                  <w:rFonts w:ascii="Times New Roman" w:hAnsi="Times New Roman" w:cs="Times New Roman"/>
                  <w:sz w:val="26"/>
                  <w:szCs w:val="26"/>
                </w:rPr>
              </w:rPrChange>
            </w:rPr>
            <w:delText>are</w:delText>
          </w:r>
        </w:del>
      </w:ins>
      <w:ins w:id="361" w:author="PGS.TS. Vương Thị Ngọc Lan" w:date="2021-12-30T05:42:00Z">
        <w:r w:rsidR="001419BB" w:rsidRPr="006A6318">
          <w:rPr>
            <w:rFonts w:ascii="Times New Roman" w:hAnsi="Times New Roman" w:cs="Times New Roman"/>
            <w:sz w:val="26"/>
            <w:szCs w:val="26"/>
            <w:highlight w:val="cyan"/>
            <w:rPrChange w:id="362" w:author="PGS.TS. Vương Thị Ngọc Lan" w:date="2021-12-30T05:59:00Z">
              <w:rPr>
                <w:rFonts w:ascii="Times New Roman" w:hAnsi="Times New Roman" w:cs="Times New Roman"/>
                <w:sz w:val="26"/>
                <w:szCs w:val="26"/>
              </w:rPr>
            </w:rPrChange>
          </w:rPr>
          <w:t xml:space="preserve">is associated </w:t>
        </w:r>
      </w:ins>
      <w:ins w:id="363" w:author="Ngoc Minh Chau" w:date="2021-12-28T00:31:00Z">
        <w:del w:id="364" w:author="PGS.TS. Vương Thị Ngọc Lan" w:date="2021-12-30T05:42:00Z">
          <w:r w:rsidR="001116AD" w:rsidRPr="006A6318" w:rsidDel="001419BB">
            <w:rPr>
              <w:rFonts w:ascii="Times New Roman" w:hAnsi="Times New Roman" w:cs="Times New Roman"/>
              <w:sz w:val="26"/>
              <w:szCs w:val="26"/>
              <w:highlight w:val="cyan"/>
              <w:rPrChange w:id="365" w:author="PGS.TS. Vương Thị Ngọc Lan" w:date="2021-12-30T05:59:00Z">
                <w:rPr>
                  <w:rFonts w:ascii="Times New Roman" w:hAnsi="Times New Roman" w:cs="Times New Roman"/>
                  <w:sz w:val="26"/>
                  <w:szCs w:val="26"/>
                </w:rPr>
              </w:rPrChange>
            </w:rPr>
            <w:delText xml:space="preserve"> related </w:delText>
          </w:r>
        </w:del>
        <w:r w:rsidR="001116AD" w:rsidRPr="006A6318">
          <w:rPr>
            <w:rFonts w:ascii="Times New Roman" w:hAnsi="Times New Roman" w:cs="Times New Roman"/>
            <w:sz w:val="26"/>
            <w:szCs w:val="26"/>
            <w:highlight w:val="cyan"/>
            <w:rPrChange w:id="366" w:author="PGS.TS. Vương Thị Ngọc Lan" w:date="2021-12-30T05:59:00Z">
              <w:rPr>
                <w:rFonts w:ascii="Times New Roman" w:hAnsi="Times New Roman" w:cs="Times New Roman"/>
                <w:sz w:val="26"/>
                <w:szCs w:val="26"/>
              </w:rPr>
            </w:rPrChange>
          </w:rPr>
          <w:t>with</w:t>
        </w:r>
      </w:ins>
      <w:ins w:id="367" w:author="PGS.TS. Vương Thị Ngọc Lan" w:date="2021-12-30T05:42:00Z">
        <w:r w:rsidR="001419BB" w:rsidRPr="006A6318">
          <w:rPr>
            <w:rFonts w:ascii="Times New Roman" w:hAnsi="Times New Roman" w:cs="Times New Roman"/>
            <w:sz w:val="26"/>
            <w:szCs w:val="26"/>
            <w:highlight w:val="cyan"/>
            <w:rPrChange w:id="368" w:author="PGS.TS. Vương Thị Ngọc Lan" w:date="2021-12-30T05:59:00Z">
              <w:rPr>
                <w:rFonts w:ascii="Times New Roman" w:hAnsi="Times New Roman" w:cs="Times New Roman"/>
                <w:sz w:val="26"/>
                <w:szCs w:val="26"/>
              </w:rPr>
            </w:rPrChange>
          </w:rPr>
          <w:t xml:space="preserve"> </w:t>
        </w:r>
      </w:ins>
      <w:ins w:id="369" w:author="PGS.TS. Vương Thị Ngọc Lan" w:date="2021-12-30T05:50:00Z">
        <w:r w:rsidR="00FE7BFE" w:rsidRPr="006A6318">
          <w:rPr>
            <w:rFonts w:ascii="Times New Roman" w:hAnsi="Times New Roman" w:cs="Times New Roman"/>
            <w:sz w:val="26"/>
            <w:szCs w:val="26"/>
            <w:highlight w:val="cyan"/>
            <w:rPrChange w:id="370" w:author="PGS.TS. Vương Thị Ngọc Lan" w:date="2021-12-30T05:59:00Z">
              <w:rPr>
                <w:rFonts w:ascii="Times New Roman" w:hAnsi="Times New Roman" w:cs="Times New Roman"/>
                <w:sz w:val="26"/>
                <w:szCs w:val="26"/>
              </w:rPr>
            </w:rPrChange>
          </w:rPr>
          <w:t xml:space="preserve">higher rate of </w:t>
        </w:r>
      </w:ins>
      <w:ins w:id="371" w:author="PGS.TS. Vương Thị Ngọc Lan" w:date="2021-12-30T05:42:00Z">
        <w:r w:rsidR="001419BB" w:rsidRPr="006A6318">
          <w:rPr>
            <w:rFonts w:ascii="Times New Roman" w:hAnsi="Times New Roman" w:cs="Times New Roman"/>
            <w:sz w:val="26"/>
            <w:szCs w:val="26"/>
            <w:highlight w:val="cyan"/>
            <w:rPrChange w:id="372" w:author="PGS.TS. Vương Thị Ngọc Lan" w:date="2021-12-30T05:59:00Z">
              <w:rPr>
                <w:rFonts w:ascii="Times New Roman" w:hAnsi="Times New Roman" w:cs="Times New Roman"/>
                <w:sz w:val="26"/>
                <w:szCs w:val="26"/>
              </w:rPr>
            </w:rPrChange>
          </w:rPr>
          <w:t xml:space="preserve">low </w:t>
        </w:r>
      </w:ins>
      <w:ins w:id="373" w:author="Ngoc Minh Chau" w:date="2021-12-28T00:31:00Z">
        <w:del w:id="374" w:author="PGS.TS. Vương Thị Ngọc Lan" w:date="2021-12-30T05:42:00Z">
          <w:r w:rsidR="001116AD" w:rsidRPr="006A6318" w:rsidDel="001419BB">
            <w:rPr>
              <w:rFonts w:ascii="Times New Roman" w:hAnsi="Times New Roman" w:cs="Times New Roman"/>
              <w:sz w:val="26"/>
              <w:szCs w:val="26"/>
              <w:highlight w:val="cyan"/>
              <w:rPrChange w:id="375" w:author="PGS.TS. Vương Thị Ngọc Lan" w:date="2021-12-30T05:59:00Z">
                <w:rPr>
                  <w:rFonts w:ascii="Times New Roman" w:hAnsi="Times New Roman" w:cs="Times New Roman"/>
                  <w:sz w:val="26"/>
                  <w:szCs w:val="26"/>
                </w:rPr>
              </w:rPrChange>
            </w:rPr>
            <w:delText xml:space="preserve"> </w:delText>
          </w:r>
        </w:del>
      </w:ins>
      <w:ins w:id="376" w:author="Ngoc Minh Chau" w:date="2021-12-28T00:32:00Z">
        <w:r w:rsidR="001116AD" w:rsidRPr="006A6318">
          <w:rPr>
            <w:rFonts w:ascii="Times New Roman" w:hAnsi="Times New Roman" w:cs="Times New Roman"/>
            <w:sz w:val="26"/>
            <w:szCs w:val="26"/>
            <w:highlight w:val="cyan"/>
            <w:rPrChange w:id="377" w:author="PGS.TS. Vương Thị Ngọc Lan" w:date="2021-12-30T05:59:00Z">
              <w:rPr>
                <w:rFonts w:ascii="Times New Roman" w:hAnsi="Times New Roman" w:cs="Times New Roman"/>
                <w:sz w:val="26"/>
                <w:szCs w:val="26"/>
              </w:rPr>
            </w:rPrChange>
          </w:rPr>
          <w:t>birthweight</w:t>
        </w:r>
        <w:del w:id="378" w:author="PGS.TS. Vương Thị Ngọc Lan" w:date="2021-12-30T05:43:00Z">
          <w:r w:rsidR="001116AD" w:rsidRPr="006A6318" w:rsidDel="001419BB">
            <w:rPr>
              <w:rFonts w:ascii="Times New Roman" w:hAnsi="Times New Roman" w:cs="Times New Roman"/>
              <w:sz w:val="26"/>
              <w:szCs w:val="26"/>
              <w:highlight w:val="cyan"/>
              <w:rPrChange w:id="379" w:author="PGS.TS. Vương Thị Ngọc Lan" w:date="2021-12-30T05:59:00Z">
                <w:rPr>
                  <w:rFonts w:ascii="Times New Roman" w:hAnsi="Times New Roman" w:cs="Times New Roman"/>
                  <w:sz w:val="26"/>
                  <w:szCs w:val="26"/>
                </w:rPr>
              </w:rPrChange>
            </w:rPr>
            <w:delText xml:space="preserve"> </w:delText>
          </w:r>
        </w:del>
        <w:del w:id="380" w:author="PGS.TS. Vương Thị Ngọc Lan" w:date="2021-12-30T05:42:00Z">
          <w:r w:rsidR="001116AD" w:rsidRPr="006A6318" w:rsidDel="001419BB">
            <w:rPr>
              <w:rFonts w:ascii="Times New Roman" w:hAnsi="Times New Roman" w:cs="Times New Roman"/>
              <w:sz w:val="26"/>
              <w:szCs w:val="26"/>
              <w:highlight w:val="cyan"/>
              <w:rPrChange w:id="381" w:author="PGS.TS. Vương Thị Ngọc Lan" w:date="2021-12-30T05:59:00Z">
                <w:rPr>
                  <w:rFonts w:ascii="Times New Roman" w:hAnsi="Times New Roman" w:cs="Times New Roman"/>
                  <w:sz w:val="26"/>
                  <w:szCs w:val="26"/>
                </w:rPr>
              </w:rPrChange>
            </w:rPr>
            <w:delText>less than 2500g</w:delText>
          </w:r>
        </w:del>
      </w:ins>
      <w:ins w:id="382" w:author="PGS.TS. Vương Thị Ngọc Lan" w:date="2021-12-30T05:50:00Z">
        <w:r w:rsidR="00FE7BFE" w:rsidRPr="006A6318">
          <w:rPr>
            <w:rFonts w:ascii="Times New Roman" w:hAnsi="Times New Roman" w:cs="Times New Roman"/>
            <w:sz w:val="26"/>
            <w:szCs w:val="26"/>
            <w:highlight w:val="cyan"/>
            <w:rPrChange w:id="383" w:author="PGS.TS. Vương Thị Ngọc Lan" w:date="2021-12-30T05:59:00Z">
              <w:rPr>
                <w:rFonts w:ascii="Times New Roman" w:hAnsi="Times New Roman" w:cs="Times New Roman"/>
                <w:sz w:val="26"/>
                <w:szCs w:val="26"/>
              </w:rPr>
            </w:rPrChange>
          </w:rPr>
          <w:t xml:space="preserve"> as compared with </w:t>
        </w:r>
      </w:ins>
      <w:commentRangeStart w:id="384"/>
      <w:ins w:id="385" w:author="PGS.TS. Vương Thị Ngọc Lan" w:date="2021-12-30T05:56:00Z">
        <w:r w:rsidR="00B64757" w:rsidRPr="006A6318">
          <w:rPr>
            <w:rFonts w:ascii="Times New Roman" w:hAnsi="Times New Roman" w:cs="Times New Roman"/>
            <w:sz w:val="26"/>
            <w:szCs w:val="26"/>
            <w:highlight w:val="cyan"/>
            <w:rPrChange w:id="386" w:author="PGS.TS. Vương Thị Ngọc Lan" w:date="2021-12-30T05:59:00Z">
              <w:rPr>
                <w:rFonts w:ascii="Times New Roman" w:hAnsi="Times New Roman" w:cs="Times New Roman"/>
                <w:sz w:val="26"/>
                <w:szCs w:val="26"/>
              </w:rPr>
            </w:rPrChange>
          </w:rPr>
          <w:t>AstraZeneca</w:t>
        </w:r>
      </w:ins>
      <w:commentRangeEnd w:id="384"/>
      <w:ins w:id="387" w:author="PGS.TS. Vương Thị Ngọc Lan" w:date="2021-12-30T05:59:00Z">
        <w:r w:rsidR="006A6318">
          <w:rPr>
            <w:rStyle w:val="CommentReference"/>
          </w:rPr>
          <w:commentReference w:id="384"/>
        </w:r>
      </w:ins>
      <w:ins w:id="388" w:author="PGS.TS. Vương Thị Ngọc Lan" w:date="2021-12-30T05:56:00Z">
        <w:r w:rsidR="00B64757">
          <w:rPr>
            <w:rFonts w:ascii="Times New Roman" w:hAnsi="Times New Roman" w:cs="Times New Roman"/>
            <w:sz w:val="26"/>
            <w:szCs w:val="26"/>
          </w:rPr>
          <w:t>.</w:t>
        </w:r>
      </w:ins>
      <w:ins w:id="389" w:author="Ngoc Minh Chau" w:date="2021-12-28T00:32:00Z">
        <w:del w:id="390" w:author="PGS.TS. Vương Thị Ngọc Lan" w:date="2021-12-30T05:50:00Z">
          <w:r w:rsidR="001116AD" w:rsidDel="00FE7BFE">
            <w:rPr>
              <w:rFonts w:ascii="Times New Roman" w:hAnsi="Times New Roman" w:cs="Times New Roman"/>
              <w:sz w:val="26"/>
              <w:szCs w:val="26"/>
            </w:rPr>
            <w:delText>.</w:delText>
          </w:r>
        </w:del>
      </w:ins>
    </w:p>
    <w:p w14:paraId="594C9E29" w14:textId="1402B6AB" w:rsidR="00A96433" w:rsidRPr="00266F1B" w:rsidRDefault="00D73462" w:rsidP="0059109C">
      <w:pPr>
        <w:spacing w:after="0" w:line="276" w:lineRule="auto"/>
        <w:jc w:val="both"/>
        <w:rPr>
          <w:rFonts w:ascii="Times New Roman" w:hAnsi="Times New Roman" w:cs="Times New Roman"/>
          <w:b/>
          <w:bCs/>
          <w:sz w:val="26"/>
          <w:szCs w:val="26"/>
        </w:rPr>
      </w:pPr>
      <w:r w:rsidRPr="00D73462">
        <w:rPr>
          <w:rFonts w:ascii="Times New Roman" w:hAnsi="Times New Roman" w:cs="Times New Roman"/>
          <w:b/>
          <w:bCs/>
          <w:sz w:val="26"/>
          <w:szCs w:val="26"/>
        </w:rPr>
        <w:t>Keywords</w:t>
      </w:r>
      <w:r w:rsidR="003A62A0">
        <w:rPr>
          <w:rFonts w:ascii="Times New Roman" w:hAnsi="Times New Roman" w:cs="Times New Roman"/>
          <w:b/>
          <w:bCs/>
          <w:sz w:val="26"/>
          <w:szCs w:val="26"/>
        </w:rPr>
        <w:t xml:space="preserve">: </w:t>
      </w:r>
      <w:r w:rsidR="003A62A0" w:rsidRPr="003A62A0">
        <w:rPr>
          <w:rFonts w:ascii="Times New Roman" w:hAnsi="Times New Roman" w:cs="Times New Roman"/>
          <w:sz w:val="26"/>
          <w:szCs w:val="26"/>
        </w:rPr>
        <w:t>COVID-19 vaccin</w:t>
      </w:r>
      <w:ins w:id="391" w:author="PGS.TS. Vương Thị Ngọc Lan" w:date="2021-12-30T05:56:00Z">
        <w:r w:rsidR="006D32C2">
          <w:rPr>
            <w:rFonts w:ascii="Times New Roman" w:hAnsi="Times New Roman" w:cs="Times New Roman"/>
            <w:sz w:val="26"/>
            <w:szCs w:val="26"/>
          </w:rPr>
          <w:t>es</w:t>
        </w:r>
      </w:ins>
      <w:del w:id="392" w:author="PGS.TS. Vương Thị Ngọc Lan" w:date="2021-12-30T05:56:00Z">
        <w:r w:rsidR="003A62A0" w:rsidRPr="003A62A0" w:rsidDel="006D32C2">
          <w:rPr>
            <w:rFonts w:ascii="Times New Roman" w:hAnsi="Times New Roman" w:cs="Times New Roman"/>
            <w:sz w:val="26"/>
            <w:szCs w:val="26"/>
          </w:rPr>
          <w:delText>ation</w:delText>
        </w:r>
      </w:del>
      <w:r w:rsidR="003A62A0" w:rsidRPr="003A62A0">
        <w:rPr>
          <w:rFonts w:ascii="Times New Roman" w:hAnsi="Times New Roman" w:cs="Times New Roman"/>
          <w:sz w:val="26"/>
          <w:szCs w:val="26"/>
        </w:rPr>
        <w:t>, pregnancy, side effects, obstetrics outcomes, neonatal outcomes.</w:t>
      </w:r>
    </w:p>
    <w:sectPr w:rsidR="00A96433" w:rsidRPr="00266F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PGS.TS. Vương Thị Ngọc Lan" w:date="2021-12-25T09:45:00Z" w:initials="PVTNL">
    <w:p w14:paraId="2B003774" w14:textId="6F890B73" w:rsidR="00FB023E" w:rsidRDefault="00FB023E">
      <w:pPr>
        <w:pStyle w:val="CommentText"/>
      </w:pPr>
      <w:r>
        <w:rPr>
          <w:rStyle w:val="CommentReference"/>
        </w:rPr>
        <w:annotationRef/>
      </w:r>
      <w:r>
        <w:t>Theo dõi thai phụ đến 28 ngày sau sinh luôn hay sao?</w:t>
      </w:r>
    </w:p>
  </w:comment>
  <w:comment w:id="35" w:author="PK San 2" w:date="2021-12-27T07:58:00Z" w:initials="PS2">
    <w:p w14:paraId="1CA5A03D" w14:textId="68F20C76" w:rsidR="00661DD5" w:rsidRDefault="00661DD5">
      <w:pPr>
        <w:pStyle w:val="CommentText"/>
      </w:pPr>
      <w:r>
        <w:rPr>
          <w:rStyle w:val="CommentReference"/>
        </w:rPr>
        <w:annotationRef/>
      </w:r>
      <w:r>
        <w:t xml:space="preserve">Dạ chị, </w:t>
      </w:r>
      <w:r w:rsidR="00694710">
        <w:t>đúng ra là</w:t>
      </w:r>
      <w:r>
        <w:t xml:space="preserve"> theo dõi đến 28 ngày sau ngày dự sinh</w:t>
      </w:r>
      <w:r w:rsidR="00817EAE">
        <w:t>.</w:t>
      </w:r>
    </w:p>
  </w:comment>
  <w:comment w:id="36" w:author="PGS.TS. Vương Thị Ngọc Lan" w:date="2021-12-30T05:18:00Z" w:initials="PVTNL">
    <w:p w14:paraId="35BAA447" w14:textId="47D98A7B" w:rsidR="00EB3151" w:rsidRDefault="00EB3151">
      <w:pPr>
        <w:pStyle w:val="CommentText"/>
      </w:pPr>
      <w:r>
        <w:rPr>
          <w:rStyle w:val="CommentReference"/>
        </w:rPr>
        <w:annotationRef/>
      </w:r>
      <w:r w:rsidRPr="00CD2AE9">
        <w:rPr>
          <w:highlight w:val="yellow"/>
        </w:rPr>
        <w:t>ĐÃ THỰC HIỆN XONG. TỨC LÀ NGƯỜI TA ĐÃ SINH XONG THÌ ĐÃ BIẾT RÕ NGÀY SINH CHỨ DỰ SINH SAO ĐƯỢC?!</w:t>
      </w:r>
    </w:p>
  </w:comment>
  <w:comment w:id="75" w:author="PGS.TS. Vương Thị Ngọc Lan" w:date="2021-12-30T05:23:00Z" w:initials="PVTNL">
    <w:p w14:paraId="09DC57F5" w14:textId="77777777" w:rsidR="00AA4765" w:rsidRDefault="00AA4765" w:rsidP="00AA4765">
      <w:pPr>
        <w:pStyle w:val="CommentText"/>
      </w:pPr>
      <w:r w:rsidRPr="00CD2AE9">
        <w:rPr>
          <w:rStyle w:val="CommentReference"/>
          <w:highlight w:val="yellow"/>
        </w:rPr>
        <w:annotationRef/>
      </w:r>
      <w:r w:rsidRPr="00CD2AE9">
        <w:rPr>
          <w:highlight w:val="yellow"/>
        </w:rPr>
        <w:t xml:space="preserve">Như </w:t>
      </w:r>
      <w:proofErr w:type="spellStart"/>
      <w:r w:rsidRPr="00CD2AE9">
        <w:rPr>
          <w:highlight w:val="yellow"/>
        </w:rPr>
        <w:t>đã</w:t>
      </w:r>
      <w:proofErr w:type="spellEnd"/>
      <w:r w:rsidRPr="00CD2AE9">
        <w:rPr>
          <w:highlight w:val="yellow"/>
        </w:rPr>
        <w:t xml:space="preserve"> </w:t>
      </w:r>
      <w:proofErr w:type="spellStart"/>
      <w:r w:rsidRPr="00CD2AE9">
        <w:rPr>
          <w:highlight w:val="yellow"/>
        </w:rPr>
        <w:t>nòi</w:t>
      </w:r>
      <w:proofErr w:type="spellEnd"/>
      <w:r w:rsidRPr="00CD2AE9">
        <w:rPr>
          <w:highlight w:val="yellow"/>
        </w:rPr>
        <w:t xml:space="preserve"> </w:t>
      </w:r>
      <w:proofErr w:type="spellStart"/>
      <w:r w:rsidRPr="00CD2AE9">
        <w:rPr>
          <w:highlight w:val="yellow"/>
        </w:rPr>
        <w:t>lần</w:t>
      </w:r>
      <w:proofErr w:type="spellEnd"/>
      <w:r w:rsidRPr="00CD2AE9">
        <w:rPr>
          <w:highlight w:val="yellow"/>
        </w:rPr>
        <w:t xml:space="preserve"> </w:t>
      </w:r>
      <w:proofErr w:type="spellStart"/>
      <w:r w:rsidRPr="00CD2AE9">
        <w:rPr>
          <w:highlight w:val="yellow"/>
        </w:rPr>
        <w:t>trước</w:t>
      </w:r>
      <w:proofErr w:type="spellEnd"/>
      <w:r w:rsidRPr="00CD2AE9">
        <w:rPr>
          <w:highlight w:val="yellow"/>
        </w:rPr>
        <w:t xml:space="preserve"> </w:t>
      </w:r>
      <w:proofErr w:type="spellStart"/>
      <w:r w:rsidRPr="00CD2AE9">
        <w:rPr>
          <w:highlight w:val="yellow"/>
        </w:rPr>
        <w:t>nếu</w:t>
      </w:r>
      <w:proofErr w:type="spellEnd"/>
      <w:r w:rsidRPr="00CD2AE9">
        <w:rPr>
          <w:highlight w:val="yellow"/>
        </w:rPr>
        <w:t xml:space="preserve"> so </w:t>
      </w:r>
      <w:proofErr w:type="spellStart"/>
      <w:r w:rsidRPr="00CD2AE9">
        <w:rPr>
          <w:highlight w:val="yellow"/>
        </w:rPr>
        <w:t>sánh</w:t>
      </w:r>
      <w:proofErr w:type="spellEnd"/>
      <w:r w:rsidRPr="00CD2AE9">
        <w:rPr>
          <w:highlight w:val="yellow"/>
        </w:rPr>
        <w:t xml:space="preserve"> </w:t>
      </w:r>
      <w:proofErr w:type="spellStart"/>
      <w:r w:rsidRPr="00CD2AE9">
        <w:rPr>
          <w:highlight w:val="yellow"/>
        </w:rPr>
        <w:t>kết</w:t>
      </w:r>
      <w:proofErr w:type="spellEnd"/>
      <w:r w:rsidRPr="00CD2AE9">
        <w:rPr>
          <w:highlight w:val="yellow"/>
        </w:rPr>
        <w:t xml:space="preserve"> </w:t>
      </w:r>
      <w:proofErr w:type="spellStart"/>
      <w:r w:rsidRPr="00CD2AE9">
        <w:rPr>
          <w:highlight w:val="yellow"/>
        </w:rPr>
        <w:t>cục</w:t>
      </w:r>
      <w:proofErr w:type="spellEnd"/>
      <w:r w:rsidRPr="00CD2AE9">
        <w:rPr>
          <w:highlight w:val="yellow"/>
        </w:rPr>
        <w:t xml:space="preserve"> </w:t>
      </w:r>
      <w:proofErr w:type="spellStart"/>
      <w:r w:rsidRPr="00CD2AE9">
        <w:rPr>
          <w:highlight w:val="yellow"/>
        </w:rPr>
        <w:t>thì</w:t>
      </w:r>
      <w:proofErr w:type="spellEnd"/>
      <w:r w:rsidRPr="00CD2AE9">
        <w:rPr>
          <w:highlight w:val="yellow"/>
        </w:rPr>
        <w:t xml:space="preserve"> </w:t>
      </w:r>
      <w:proofErr w:type="spellStart"/>
      <w:r w:rsidRPr="00CD2AE9">
        <w:rPr>
          <w:highlight w:val="yellow"/>
        </w:rPr>
        <w:t>là</w:t>
      </w:r>
      <w:proofErr w:type="spellEnd"/>
      <w:r w:rsidRPr="00CD2AE9">
        <w:rPr>
          <w:highlight w:val="yellow"/>
        </w:rPr>
        <w:t xml:space="preserve"> cohort study</w:t>
      </w:r>
      <w:r>
        <w:t xml:space="preserve"> </w:t>
      </w:r>
      <w:proofErr w:type="spellStart"/>
      <w:r>
        <w:t>không</w:t>
      </w:r>
      <w:proofErr w:type="spellEnd"/>
      <w:r>
        <w:t xml:space="preserve"> </w:t>
      </w:r>
      <w:proofErr w:type="spellStart"/>
      <w:r>
        <w:t>phải</w:t>
      </w:r>
      <w:proofErr w:type="spellEnd"/>
      <w:r>
        <w:t xml:space="preserve"> case series.</w:t>
      </w:r>
    </w:p>
  </w:comment>
  <w:comment w:id="77" w:author="PGS.TS. Vương Thị Ngọc Lan" w:date="2021-12-30T05:23:00Z" w:initials="PVTNL">
    <w:p w14:paraId="50C9A21E" w14:textId="3F4136F8" w:rsidR="00CD2AE9" w:rsidRDefault="00CD2AE9">
      <w:pPr>
        <w:pStyle w:val="CommentText"/>
      </w:pPr>
      <w:r w:rsidRPr="00CD2AE9">
        <w:rPr>
          <w:rStyle w:val="CommentReference"/>
          <w:highlight w:val="yellow"/>
        </w:rPr>
        <w:annotationRef/>
      </w:r>
      <w:r w:rsidRPr="00CD2AE9">
        <w:rPr>
          <w:highlight w:val="yellow"/>
        </w:rPr>
        <w:t xml:space="preserve">Như </w:t>
      </w:r>
      <w:proofErr w:type="spellStart"/>
      <w:r w:rsidRPr="00CD2AE9">
        <w:rPr>
          <w:highlight w:val="yellow"/>
        </w:rPr>
        <w:t>đã</w:t>
      </w:r>
      <w:proofErr w:type="spellEnd"/>
      <w:r w:rsidRPr="00CD2AE9">
        <w:rPr>
          <w:highlight w:val="yellow"/>
        </w:rPr>
        <w:t xml:space="preserve"> </w:t>
      </w:r>
      <w:proofErr w:type="spellStart"/>
      <w:r w:rsidRPr="00CD2AE9">
        <w:rPr>
          <w:highlight w:val="yellow"/>
        </w:rPr>
        <w:t>nòi</w:t>
      </w:r>
      <w:proofErr w:type="spellEnd"/>
      <w:r w:rsidRPr="00CD2AE9">
        <w:rPr>
          <w:highlight w:val="yellow"/>
        </w:rPr>
        <w:t xml:space="preserve"> </w:t>
      </w:r>
      <w:proofErr w:type="spellStart"/>
      <w:r w:rsidRPr="00CD2AE9">
        <w:rPr>
          <w:highlight w:val="yellow"/>
        </w:rPr>
        <w:t>lần</w:t>
      </w:r>
      <w:proofErr w:type="spellEnd"/>
      <w:r w:rsidRPr="00CD2AE9">
        <w:rPr>
          <w:highlight w:val="yellow"/>
        </w:rPr>
        <w:t xml:space="preserve"> </w:t>
      </w:r>
      <w:proofErr w:type="spellStart"/>
      <w:r w:rsidRPr="00CD2AE9">
        <w:rPr>
          <w:highlight w:val="yellow"/>
        </w:rPr>
        <w:t>trước</w:t>
      </w:r>
      <w:proofErr w:type="spellEnd"/>
      <w:r w:rsidRPr="00CD2AE9">
        <w:rPr>
          <w:highlight w:val="yellow"/>
        </w:rPr>
        <w:t xml:space="preserve"> </w:t>
      </w:r>
      <w:proofErr w:type="spellStart"/>
      <w:r w:rsidRPr="00CD2AE9">
        <w:rPr>
          <w:highlight w:val="yellow"/>
        </w:rPr>
        <w:t>nếu</w:t>
      </w:r>
      <w:proofErr w:type="spellEnd"/>
      <w:r w:rsidRPr="00CD2AE9">
        <w:rPr>
          <w:highlight w:val="yellow"/>
        </w:rPr>
        <w:t xml:space="preserve"> so </w:t>
      </w:r>
      <w:proofErr w:type="spellStart"/>
      <w:r w:rsidRPr="00CD2AE9">
        <w:rPr>
          <w:highlight w:val="yellow"/>
        </w:rPr>
        <w:t>sánh</w:t>
      </w:r>
      <w:proofErr w:type="spellEnd"/>
      <w:r w:rsidRPr="00CD2AE9">
        <w:rPr>
          <w:highlight w:val="yellow"/>
        </w:rPr>
        <w:t xml:space="preserve"> </w:t>
      </w:r>
      <w:proofErr w:type="spellStart"/>
      <w:r w:rsidRPr="00CD2AE9">
        <w:rPr>
          <w:highlight w:val="yellow"/>
        </w:rPr>
        <w:t>kết</w:t>
      </w:r>
      <w:proofErr w:type="spellEnd"/>
      <w:r w:rsidRPr="00CD2AE9">
        <w:rPr>
          <w:highlight w:val="yellow"/>
        </w:rPr>
        <w:t xml:space="preserve"> </w:t>
      </w:r>
      <w:proofErr w:type="spellStart"/>
      <w:r w:rsidRPr="00CD2AE9">
        <w:rPr>
          <w:highlight w:val="yellow"/>
        </w:rPr>
        <w:t>cục</w:t>
      </w:r>
      <w:proofErr w:type="spellEnd"/>
      <w:r w:rsidRPr="00CD2AE9">
        <w:rPr>
          <w:highlight w:val="yellow"/>
        </w:rPr>
        <w:t xml:space="preserve"> </w:t>
      </w:r>
      <w:proofErr w:type="spellStart"/>
      <w:r w:rsidRPr="00CD2AE9">
        <w:rPr>
          <w:highlight w:val="yellow"/>
        </w:rPr>
        <w:t>thì</w:t>
      </w:r>
      <w:proofErr w:type="spellEnd"/>
      <w:r w:rsidRPr="00CD2AE9">
        <w:rPr>
          <w:highlight w:val="yellow"/>
        </w:rPr>
        <w:t xml:space="preserve"> </w:t>
      </w:r>
      <w:proofErr w:type="spellStart"/>
      <w:r w:rsidRPr="00CD2AE9">
        <w:rPr>
          <w:highlight w:val="yellow"/>
        </w:rPr>
        <w:t>là</w:t>
      </w:r>
      <w:proofErr w:type="spellEnd"/>
      <w:r w:rsidRPr="00CD2AE9">
        <w:rPr>
          <w:highlight w:val="yellow"/>
        </w:rPr>
        <w:t xml:space="preserve"> cohort study</w:t>
      </w:r>
      <w:r>
        <w:t xml:space="preserve"> </w:t>
      </w:r>
      <w:proofErr w:type="spellStart"/>
      <w:r>
        <w:t>không</w:t>
      </w:r>
      <w:proofErr w:type="spellEnd"/>
      <w:r>
        <w:t xml:space="preserve"> </w:t>
      </w:r>
      <w:proofErr w:type="spellStart"/>
      <w:r>
        <w:t>phải</w:t>
      </w:r>
      <w:proofErr w:type="spellEnd"/>
      <w:r>
        <w:t xml:space="preserve"> case series.</w:t>
      </w:r>
    </w:p>
  </w:comment>
  <w:comment w:id="166" w:author="PGS.TS. Vương Thị Ngọc Lan" w:date="2021-12-30T05:26:00Z" w:initials="PVTNL">
    <w:p w14:paraId="0F4FA360" w14:textId="51624E7D" w:rsidR="008910A0" w:rsidRDefault="008910A0">
      <w:pPr>
        <w:pStyle w:val="CommentText"/>
      </w:pPr>
      <w:r>
        <w:rPr>
          <w:rStyle w:val="CommentReference"/>
        </w:rPr>
        <w:annotationRef/>
      </w:r>
      <w:proofErr w:type="spellStart"/>
      <w:r w:rsidRPr="008910A0">
        <w:rPr>
          <w:highlight w:val="yellow"/>
        </w:rPr>
        <w:t>Có</w:t>
      </w:r>
      <w:proofErr w:type="spellEnd"/>
      <w:r w:rsidRPr="008910A0">
        <w:rPr>
          <w:highlight w:val="yellow"/>
        </w:rPr>
        <w:t xml:space="preserve"> ai </w:t>
      </w:r>
      <w:proofErr w:type="spellStart"/>
      <w:r w:rsidRPr="008910A0">
        <w:rPr>
          <w:highlight w:val="yellow"/>
        </w:rPr>
        <w:t>chết</w:t>
      </w:r>
      <w:proofErr w:type="spellEnd"/>
      <w:r w:rsidRPr="008910A0">
        <w:rPr>
          <w:highlight w:val="yellow"/>
        </w:rPr>
        <w:t xml:space="preserve"> </w:t>
      </w:r>
      <w:proofErr w:type="spellStart"/>
      <w:r w:rsidRPr="008910A0">
        <w:rPr>
          <w:highlight w:val="yellow"/>
        </w:rPr>
        <w:t>không</w:t>
      </w:r>
      <w:proofErr w:type="spellEnd"/>
      <w:r w:rsidRPr="008910A0">
        <w:rPr>
          <w:highlight w:val="yellow"/>
        </w:rPr>
        <w:t xml:space="preserve"> </w:t>
      </w:r>
      <w:proofErr w:type="spellStart"/>
      <w:r w:rsidRPr="008910A0">
        <w:rPr>
          <w:highlight w:val="yellow"/>
        </w:rPr>
        <w:t>mà</w:t>
      </w:r>
      <w:proofErr w:type="spellEnd"/>
      <w:r w:rsidRPr="008910A0">
        <w:rPr>
          <w:highlight w:val="yellow"/>
        </w:rPr>
        <w:t xml:space="preserve"> </w:t>
      </w:r>
      <w:proofErr w:type="spellStart"/>
      <w:r w:rsidRPr="008910A0">
        <w:rPr>
          <w:highlight w:val="yellow"/>
        </w:rPr>
        <w:t>ghi</w:t>
      </w:r>
      <w:proofErr w:type="spellEnd"/>
      <w:r w:rsidRPr="008910A0">
        <w:rPr>
          <w:highlight w:val="yellow"/>
        </w:rPr>
        <w:t xml:space="preserve"> </w:t>
      </w:r>
      <w:proofErr w:type="spellStart"/>
      <w:r w:rsidRPr="008910A0">
        <w:rPr>
          <w:highlight w:val="yellow"/>
        </w:rPr>
        <w:t>vào</w:t>
      </w:r>
      <w:proofErr w:type="spellEnd"/>
      <w:r w:rsidRPr="008910A0">
        <w:rPr>
          <w:highlight w:val="yellow"/>
        </w:rPr>
        <w:t xml:space="preserve"> </w:t>
      </w:r>
      <w:proofErr w:type="spellStart"/>
      <w:r w:rsidRPr="008910A0">
        <w:rPr>
          <w:highlight w:val="yellow"/>
        </w:rPr>
        <w:t>đây</w:t>
      </w:r>
      <w:proofErr w:type="spellEnd"/>
      <w:r w:rsidRPr="008910A0">
        <w:rPr>
          <w:highlight w:val="yellow"/>
        </w:rPr>
        <w:t>?</w:t>
      </w:r>
    </w:p>
  </w:comment>
  <w:comment w:id="187" w:author="PGS.TS. Vương Thị Ngọc Lan" w:date="2021-12-30T05:45:00Z" w:initials="PVTNL">
    <w:p w14:paraId="3E489B2E" w14:textId="07E971D5" w:rsidR="00BD4BEC" w:rsidRDefault="00BD4BEC">
      <w:pPr>
        <w:pStyle w:val="CommentText"/>
      </w:pPr>
      <w:r>
        <w:rPr>
          <w:rStyle w:val="CommentReference"/>
        </w:rPr>
        <w:annotationRef/>
      </w:r>
      <w:proofErr w:type="spellStart"/>
      <w:r>
        <w:t>Bổ</w:t>
      </w:r>
      <w:proofErr w:type="spellEnd"/>
      <w:r>
        <w:t xml:space="preserve"> sung. </w:t>
      </w:r>
    </w:p>
  </w:comment>
  <w:comment w:id="202" w:author="PGS.TS. Vương Thị Ngọc Lan" w:date="2021-12-30T05:28:00Z" w:initials="PVTNL">
    <w:p w14:paraId="208F95A0" w14:textId="77777777" w:rsidR="00AA4765" w:rsidRDefault="00AA4765">
      <w:pPr>
        <w:pStyle w:val="CommentText"/>
      </w:pPr>
      <w:r>
        <w:rPr>
          <w:rStyle w:val="CommentReference"/>
        </w:rPr>
        <w:annotationRef/>
      </w:r>
      <w:r w:rsidRPr="00AA4765">
        <w:rPr>
          <w:highlight w:val="yellow"/>
        </w:rPr>
        <w:t xml:space="preserve">Khi </w:t>
      </w:r>
      <w:proofErr w:type="spellStart"/>
      <w:r w:rsidRPr="00AA4765">
        <w:rPr>
          <w:highlight w:val="yellow"/>
        </w:rPr>
        <w:t>thì</w:t>
      </w:r>
      <w:proofErr w:type="spellEnd"/>
      <w:r w:rsidRPr="00AA4765">
        <w:rPr>
          <w:highlight w:val="yellow"/>
        </w:rPr>
        <w:t xml:space="preserve"> </w:t>
      </w:r>
      <w:proofErr w:type="spellStart"/>
      <w:r w:rsidRPr="00AA4765">
        <w:rPr>
          <w:highlight w:val="yellow"/>
        </w:rPr>
        <w:t>viết</w:t>
      </w:r>
      <w:proofErr w:type="spellEnd"/>
      <w:r w:rsidRPr="00AA4765">
        <w:rPr>
          <w:highlight w:val="yellow"/>
        </w:rPr>
        <w:t xml:space="preserve"> Pfizer </w:t>
      </w:r>
      <w:proofErr w:type="spellStart"/>
      <w:r w:rsidRPr="00AA4765">
        <w:rPr>
          <w:highlight w:val="yellow"/>
        </w:rPr>
        <w:t>trước</w:t>
      </w:r>
      <w:proofErr w:type="spellEnd"/>
      <w:r w:rsidRPr="00AA4765">
        <w:rPr>
          <w:highlight w:val="yellow"/>
        </w:rPr>
        <w:t xml:space="preserve">, </w:t>
      </w:r>
      <w:proofErr w:type="spellStart"/>
      <w:r w:rsidRPr="00AA4765">
        <w:rPr>
          <w:highlight w:val="yellow"/>
        </w:rPr>
        <w:t>khi</w:t>
      </w:r>
      <w:proofErr w:type="spellEnd"/>
      <w:r w:rsidRPr="00AA4765">
        <w:rPr>
          <w:highlight w:val="yellow"/>
        </w:rPr>
        <w:t xml:space="preserve"> </w:t>
      </w:r>
      <w:proofErr w:type="spellStart"/>
      <w:r w:rsidRPr="00AA4765">
        <w:rPr>
          <w:highlight w:val="yellow"/>
        </w:rPr>
        <w:t>thì</w:t>
      </w:r>
      <w:proofErr w:type="spellEnd"/>
      <w:r w:rsidRPr="00AA4765">
        <w:rPr>
          <w:highlight w:val="yellow"/>
        </w:rPr>
        <w:t xml:space="preserve"> </w:t>
      </w:r>
      <w:proofErr w:type="spellStart"/>
      <w:r w:rsidRPr="00AA4765">
        <w:rPr>
          <w:highlight w:val="yellow"/>
        </w:rPr>
        <w:t>viết</w:t>
      </w:r>
      <w:proofErr w:type="spellEnd"/>
      <w:r w:rsidRPr="00AA4765">
        <w:rPr>
          <w:highlight w:val="yellow"/>
        </w:rPr>
        <w:t xml:space="preserve"> sau!!!</w:t>
      </w:r>
    </w:p>
    <w:p w14:paraId="00FF6E25" w14:textId="77777777" w:rsidR="00AA4765" w:rsidRDefault="00AA4765">
      <w:pPr>
        <w:pStyle w:val="CommentText"/>
      </w:pPr>
    </w:p>
    <w:p w14:paraId="66F0447E" w14:textId="6D64624B" w:rsidR="00AA4765" w:rsidRDefault="00AA4765">
      <w:pPr>
        <w:pStyle w:val="CommentText"/>
      </w:pPr>
      <w:r w:rsidRPr="00AA4765">
        <w:rPr>
          <w:highlight w:val="yellow"/>
        </w:rPr>
        <w:t>ĐỔI LẠI ĐOẠN TÔ XANH CÁC TỶ LỆ VÀ CÁCH VIẾT, THỐNG NHẤT PFIZER TRƯỚC, AZ SAU!</w:t>
      </w:r>
    </w:p>
  </w:comment>
  <w:comment w:id="198" w:author="PGS.TS. Vương Thị Ngọc Lan" w:date="2021-12-30T05:45:00Z" w:initials="PVTNL">
    <w:p w14:paraId="3EB68073" w14:textId="5458CBB9" w:rsidR="00BD4BEC" w:rsidRDefault="00BD4BEC">
      <w:pPr>
        <w:pStyle w:val="CommentText"/>
      </w:pPr>
      <w:r>
        <w:rPr>
          <w:rStyle w:val="CommentReference"/>
        </w:rPr>
        <w:annotationRef/>
      </w:r>
      <w:proofErr w:type="spellStart"/>
      <w:r w:rsidRPr="00D42141">
        <w:rPr>
          <w:highlight w:val="cyan"/>
        </w:rPr>
        <w:t>Kiểm</w:t>
      </w:r>
      <w:proofErr w:type="spellEnd"/>
      <w:r w:rsidRPr="00D42141">
        <w:rPr>
          <w:highlight w:val="cyan"/>
        </w:rPr>
        <w:t xml:space="preserve"> </w:t>
      </w:r>
      <w:proofErr w:type="spellStart"/>
      <w:r w:rsidRPr="00D42141">
        <w:rPr>
          <w:highlight w:val="cyan"/>
        </w:rPr>
        <w:t>tra</w:t>
      </w:r>
      <w:proofErr w:type="spellEnd"/>
      <w:r w:rsidRPr="00D42141">
        <w:rPr>
          <w:highlight w:val="cyan"/>
        </w:rPr>
        <w:t xml:space="preserve"> </w:t>
      </w:r>
      <w:proofErr w:type="spellStart"/>
      <w:r w:rsidRPr="00D42141">
        <w:rPr>
          <w:highlight w:val="cyan"/>
        </w:rPr>
        <w:t>xem</w:t>
      </w:r>
      <w:proofErr w:type="spellEnd"/>
      <w:r w:rsidRPr="00D42141">
        <w:rPr>
          <w:highlight w:val="cyan"/>
        </w:rPr>
        <w:t xml:space="preserve"> </w:t>
      </w:r>
      <w:proofErr w:type="spellStart"/>
      <w:r w:rsidRPr="00D42141">
        <w:rPr>
          <w:highlight w:val="cyan"/>
        </w:rPr>
        <w:t>có</w:t>
      </w:r>
      <w:proofErr w:type="spellEnd"/>
      <w:r w:rsidRPr="00D42141">
        <w:rPr>
          <w:highlight w:val="cyan"/>
        </w:rPr>
        <w:t xml:space="preserve"> do SINH NON Ở NHÓM PF NHIỀU HƠN KHÔNG? HAY ĐẶC ĐIỂM CỦA MẸ CÓ GÌ KHÁC NHAU KHÔNG</w:t>
      </w:r>
      <w:r w:rsidR="0049104D" w:rsidRPr="00D42141">
        <w:rPr>
          <w:highlight w:val="cyan"/>
        </w:rPr>
        <w:t xml:space="preserve">, VÍ DỤ TĂNG CÂN CỦA MẸ TRONG SUỐT THAI KỲ CỦA PF THẤP HƠN, </w:t>
      </w:r>
      <w:r w:rsidR="00AB5D99">
        <w:t>…</w:t>
      </w:r>
    </w:p>
    <w:p w14:paraId="6D8C61EE" w14:textId="77777777" w:rsidR="00AB5D99" w:rsidRDefault="00AB5D99">
      <w:pPr>
        <w:pStyle w:val="CommentText"/>
      </w:pPr>
    </w:p>
    <w:p w14:paraId="4750C1ED" w14:textId="77777777" w:rsidR="00BD4BEC" w:rsidRDefault="00BD4BEC">
      <w:pPr>
        <w:pStyle w:val="CommentText"/>
      </w:pPr>
      <w:r>
        <w:t>COI CHỪNG CON SỐ NÀY BIAS.</w:t>
      </w:r>
    </w:p>
    <w:p w14:paraId="26D52846" w14:textId="77777777" w:rsidR="00BD4BEC" w:rsidRDefault="00BD4BEC">
      <w:pPr>
        <w:pStyle w:val="CommentText"/>
      </w:pPr>
    </w:p>
    <w:p w14:paraId="0C6E8E77" w14:textId="256E9581" w:rsidR="00BD4BEC" w:rsidRDefault="00BD4BEC">
      <w:pPr>
        <w:pStyle w:val="CommentText"/>
      </w:pPr>
      <w:r>
        <w:t xml:space="preserve">CẦN </w:t>
      </w:r>
      <w:r w:rsidR="0049104D">
        <w:t xml:space="preserve">PHÂN TÍCH ĐA BIẾN. KHÔNG ĐƯA KẾT QUẢ VÀO ĐÂY NHƯNG PHẢI LÀM. NẾU KHÔNG, THÔNG ĐIỆP NÀY ĐƯA RA CÓ </w:t>
      </w:r>
      <w:r w:rsidR="0049104D" w:rsidRPr="0049104D">
        <w:rPr>
          <w:b/>
          <w:bCs/>
          <w:highlight w:val="cyan"/>
        </w:rPr>
        <w:t>TẦM QUAN TRỌNG</w:t>
      </w:r>
      <w:r w:rsidR="0049104D">
        <w:t xml:space="preserve"> MÀ SAI THÌ KHÔNG ĐƯỢC.</w:t>
      </w:r>
    </w:p>
  </w:comment>
  <w:comment w:id="272" w:author="PGS.TS. Vương Thị Ngọc Lan" w:date="2021-12-30T05:36:00Z" w:initials="PVTNL">
    <w:p w14:paraId="46CC4D15" w14:textId="27CAF0E2" w:rsidR="001A1C7E" w:rsidRDefault="001A1C7E">
      <w:pPr>
        <w:pStyle w:val="CommentText"/>
      </w:pPr>
      <w:r w:rsidRPr="001A1C7E">
        <w:rPr>
          <w:rStyle w:val="CommentReference"/>
          <w:highlight w:val="yellow"/>
        </w:rPr>
        <w:annotationRef/>
      </w:r>
      <w:r w:rsidRPr="001A1C7E">
        <w:rPr>
          <w:highlight w:val="yellow"/>
        </w:rPr>
        <w:t>SO SÁNH GIỮA PF VÀ AZ</w:t>
      </w:r>
      <w:r w:rsidRPr="00D92D6D">
        <w:rPr>
          <w:highlight w:val="yellow"/>
        </w:rPr>
        <w:t>.</w:t>
      </w:r>
      <w:r w:rsidR="00D92D6D" w:rsidRPr="00D92D6D">
        <w:rPr>
          <w:highlight w:val="yellow"/>
        </w:rPr>
        <w:t xml:space="preserve"> ĐANG SO SÁNH TỰ NHIÊN TỚI ĐÂY THÌ THÔI!!!</w:t>
      </w:r>
    </w:p>
  </w:comment>
  <w:comment w:id="281" w:author="PGS.TS. Vương Thị Ngọc Lan" w:date="2021-12-25T09:59:00Z" w:initials="PVTNL">
    <w:p w14:paraId="77374F22" w14:textId="77777777" w:rsidR="00E364E0" w:rsidRDefault="00E364E0" w:rsidP="00E364E0">
      <w:pPr>
        <w:pStyle w:val="CommentText"/>
      </w:pPr>
      <w:r>
        <w:rPr>
          <w:rStyle w:val="CommentReference"/>
        </w:rPr>
        <w:annotationRef/>
      </w:r>
      <w:proofErr w:type="spellStart"/>
      <w:r>
        <w:t>Mình</w:t>
      </w:r>
      <w:proofErr w:type="spellEnd"/>
      <w:r>
        <w:t xml:space="preserve"> </w:t>
      </w:r>
      <w:proofErr w:type="spellStart"/>
      <w:r>
        <w:t>có</w:t>
      </w:r>
      <w:proofErr w:type="spellEnd"/>
      <w:r>
        <w:t xml:space="preserve"> so </w:t>
      </w:r>
      <w:proofErr w:type="spellStart"/>
      <w:r>
        <w:t>sánh</w:t>
      </w:r>
      <w:proofErr w:type="spellEnd"/>
      <w:r>
        <w:t xml:space="preserve"> KẾT CỤC SẢN VÀ SƠ SINH GIỮA 2 LOẠI VX KHÔNG? </w:t>
      </w:r>
    </w:p>
    <w:p w14:paraId="1FE3D4D9" w14:textId="77777777" w:rsidR="00E364E0" w:rsidRDefault="00E364E0" w:rsidP="00E364E0">
      <w:pPr>
        <w:pStyle w:val="CommentText"/>
      </w:pPr>
      <w:r>
        <w:t xml:space="preserve">SỐ BỆNH NHÂN TIÊM MỖI LOẠI VX NÀY LÀ BAO NHIÊU VẬY? NẾU TƯƠNG ĐỒNG THÌ SO SÁNH KẾT CỤC SẢN KHOA VÀ SƠ SINH LUÔN. </w:t>
      </w:r>
    </w:p>
    <w:p w14:paraId="0269484D" w14:textId="77777777" w:rsidR="00E364E0" w:rsidRDefault="00E364E0" w:rsidP="00E364E0">
      <w:pPr>
        <w:pStyle w:val="CommentText"/>
      </w:pPr>
    </w:p>
    <w:p w14:paraId="1C075FAE" w14:textId="77777777" w:rsidR="00E364E0" w:rsidRDefault="00E364E0" w:rsidP="00E364E0">
      <w:pPr>
        <w:pStyle w:val="CommentText"/>
      </w:pPr>
      <w:r>
        <w:t>CHUYỂN MỤC TIÊU THÀNH: SO SÁNH KẾT CỤC</w:t>
      </w:r>
      <w:proofErr w:type="gramStart"/>
      <w:r>
        <w:t>….GIỮA</w:t>
      </w:r>
      <w:proofErr w:type="gramEnd"/>
      <w:r>
        <w:t xml:space="preserve"> 2 LOẠI VX.</w:t>
      </w:r>
    </w:p>
    <w:p w14:paraId="61EE6868" w14:textId="77777777" w:rsidR="00E364E0" w:rsidRDefault="00E364E0" w:rsidP="00E364E0">
      <w:pPr>
        <w:pStyle w:val="CommentText"/>
      </w:pPr>
      <w:r>
        <w:t>METHODS LÀ PROSPECTIVE COHORT STUDY.</w:t>
      </w:r>
    </w:p>
    <w:p w14:paraId="12285898" w14:textId="77777777" w:rsidR="00E364E0" w:rsidRDefault="00E364E0" w:rsidP="00E364E0">
      <w:pPr>
        <w:pStyle w:val="CommentText"/>
      </w:pPr>
    </w:p>
    <w:p w14:paraId="30DB6788" w14:textId="77777777" w:rsidR="00E364E0" w:rsidRDefault="00E364E0" w:rsidP="00E364E0">
      <w:pPr>
        <w:pStyle w:val="CommentText"/>
      </w:pPr>
    </w:p>
  </w:comment>
  <w:comment w:id="282" w:author="PK San 2" w:date="2021-12-27T08:24:00Z" w:initials="PS2">
    <w:p w14:paraId="6C1F9B9A" w14:textId="77777777" w:rsidR="00E364E0" w:rsidRDefault="00E364E0" w:rsidP="00E364E0">
      <w:pPr>
        <w:pStyle w:val="CommentText"/>
      </w:pPr>
      <w:r>
        <w:rPr>
          <w:rStyle w:val="CommentReference"/>
        </w:rPr>
        <w:annotationRef/>
      </w:r>
    </w:p>
  </w:comment>
  <w:comment w:id="300" w:author="PGS.TS. Vương Thị Ngọc Lan" w:date="2021-12-30T05:39:00Z" w:initials="PVTNL">
    <w:p w14:paraId="5AF16F02" w14:textId="16643F9D" w:rsidR="00DD2E30" w:rsidRDefault="00DD2E30">
      <w:pPr>
        <w:pStyle w:val="CommentText"/>
      </w:pPr>
      <w:r>
        <w:rPr>
          <w:rStyle w:val="CommentReference"/>
        </w:rPr>
        <w:annotationRef/>
      </w:r>
      <w:r w:rsidRPr="00DD2E30">
        <w:rPr>
          <w:highlight w:val="yellow"/>
        </w:rPr>
        <w:t>VIẾT ĐẢO LẠI NHƯ COMMENT Ở TRÊN.</w:t>
      </w:r>
    </w:p>
  </w:comment>
  <w:comment w:id="311" w:author="PGS.TS. Vương Thị Ngọc Lan" w:date="2021-12-25T09:48:00Z" w:initials="PVTNL">
    <w:p w14:paraId="6D505FC7" w14:textId="77777777" w:rsidR="006976FC" w:rsidRDefault="006976FC">
      <w:pPr>
        <w:pStyle w:val="CommentText"/>
      </w:pPr>
      <w:r>
        <w:rPr>
          <w:rStyle w:val="CommentReference"/>
        </w:rPr>
        <w:annotationRef/>
      </w:r>
      <w:r>
        <w:t xml:space="preserve">Bao </w:t>
      </w:r>
      <w:proofErr w:type="spellStart"/>
      <w:r>
        <w:t>nhiêu</w:t>
      </w:r>
      <w:proofErr w:type="spellEnd"/>
      <w:r>
        <w:t xml:space="preserve"> </w:t>
      </w:r>
      <w:proofErr w:type="spellStart"/>
      <w:r>
        <w:t>người</w:t>
      </w:r>
      <w:proofErr w:type="spellEnd"/>
      <w:r>
        <w:t xml:space="preserve"> </w:t>
      </w:r>
      <w:proofErr w:type="spellStart"/>
      <w:r>
        <w:t>tiêm</w:t>
      </w:r>
      <w:proofErr w:type="spellEnd"/>
      <w:r>
        <w:t xml:space="preserve"> VX. Trong số đó, bao nhiêu sinh. </w:t>
      </w:r>
    </w:p>
    <w:p w14:paraId="4DE4DBD1" w14:textId="77777777" w:rsidR="006976FC" w:rsidRDefault="006976FC">
      <w:pPr>
        <w:pStyle w:val="CommentText"/>
      </w:pPr>
    </w:p>
    <w:p w14:paraId="7699BAC6" w14:textId="1F9C7FC4" w:rsidR="006976FC" w:rsidRDefault="006976FC">
      <w:pPr>
        <w:pStyle w:val="CommentText"/>
      </w:pPr>
      <w:r>
        <w:t>Mình theo dõi người ta từ lúc tiêm VX thì phải báo cáo, lỡ sẩy thai thì sao? Đâu phải chỉ báo cáo ca nào sinh thôi. Vậy thì số sẩy thai cũng là outcome vậy.</w:t>
      </w:r>
    </w:p>
  </w:comment>
  <w:comment w:id="312" w:author="PK San 2" w:date="2021-12-27T08:26:00Z" w:initials="PS2">
    <w:p w14:paraId="78F85C58" w14:textId="25A514E9" w:rsidR="00B74F16" w:rsidRDefault="00B74F16">
      <w:pPr>
        <w:pStyle w:val="CommentText"/>
      </w:pPr>
      <w:r>
        <w:rPr>
          <w:rStyle w:val="CommentReference"/>
        </w:rPr>
        <w:annotationRef/>
      </w:r>
      <w:r>
        <w:t>Dạ em bổ sung số ca tiêm vaccine cho đến tháng 11, trong đó chỉ có 533 ca là đi đến thời điểm ghi nhận kết cục: 28 ngày sau ngày dự sinh nên nhóm chỉ ghi nhận kết cục các ca này. Trong số này không có ca sẩy thai ạ.</w:t>
      </w:r>
    </w:p>
  </w:comment>
  <w:comment w:id="323" w:author="PGS.TS. Vương Thị Ngọc Lan" w:date="2021-12-25T09:55:00Z" w:initials="PVTNL">
    <w:p w14:paraId="2B6388CF" w14:textId="77777777" w:rsidR="00F53A1D" w:rsidRDefault="00F53A1D">
      <w:pPr>
        <w:pStyle w:val="CommentText"/>
      </w:pPr>
      <w:r>
        <w:rPr>
          <w:rStyle w:val="CommentReference"/>
        </w:rPr>
        <w:annotationRef/>
      </w:r>
      <w:r>
        <w:t>Bao nhiêu người đã hoàn thành thai kỳ, gồm:</w:t>
      </w:r>
    </w:p>
    <w:p w14:paraId="326A2959" w14:textId="77777777" w:rsidR="00F53A1D" w:rsidRDefault="00F53A1D" w:rsidP="00F53A1D">
      <w:pPr>
        <w:pStyle w:val="CommentText"/>
        <w:numPr>
          <w:ilvl w:val="0"/>
          <w:numId w:val="1"/>
        </w:numPr>
      </w:pPr>
      <w:r>
        <w:t>Sẩy thai&lt;24 weeks</w:t>
      </w:r>
    </w:p>
    <w:p w14:paraId="5DB8A2E4" w14:textId="77777777" w:rsidR="00F53A1D" w:rsidRDefault="00F53A1D" w:rsidP="00F53A1D">
      <w:pPr>
        <w:pStyle w:val="CommentText"/>
        <w:numPr>
          <w:ilvl w:val="0"/>
          <w:numId w:val="1"/>
        </w:numPr>
      </w:pPr>
      <w:r>
        <w:t>Sinh non</w:t>
      </w:r>
    </w:p>
    <w:p w14:paraId="789E0450" w14:textId="153374B8" w:rsidR="00F53A1D" w:rsidRDefault="00F53A1D" w:rsidP="00F53A1D">
      <w:pPr>
        <w:pStyle w:val="CommentText"/>
        <w:numPr>
          <w:ilvl w:val="0"/>
          <w:numId w:val="1"/>
        </w:numPr>
      </w:pPr>
      <w:r>
        <w:t>Sinh đủ tháng</w:t>
      </w:r>
    </w:p>
  </w:comment>
  <w:comment w:id="337" w:author="PGS.TS. Vương Thị Ngọc Lan" w:date="2021-12-25T09:49:00Z" w:initials="PVTNL">
    <w:p w14:paraId="650AB0A8" w14:textId="09B761AA" w:rsidR="0045157E" w:rsidRDefault="0045157E">
      <w:pPr>
        <w:pStyle w:val="CommentText"/>
      </w:pPr>
      <w:r>
        <w:rPr>
          <w:rStyle w:val="CommentReference"/>
        </w:rPr>
        <w:annotationRef/>
      </w:r>
      <w:r>
        <w:t>Bổ sung.</w:t>
      </w:r>
    </w:p>
  </w:comment>
  <w:comment w:id="343" w:author="PGS.TS. Vương Thị Ngọc Lan" w:date="2021-12-25T09:50:00Z" w:initials="PVTNL">
    <w:p w14:paraId="798137BC" w14:textId="25CDD907" w:rsidR="00667915" w:rsidRDefault="00667915">
      <w:pPr>
        <w:pStyle w:val="CommentText"/>
      </w:pPr>
      <w:r>
        <w:rPr>
          <w:rStyle w:val="CommentReference"/>
        </w:rPr>
        <w:annotationRef/>
      </w:r>
      <w:r>
        <w:t>Định nghĩa là sau 24 weeks phải không?</w:t>
      </w:r>
    </w:p>
  </w:comment>
  <w:comment w:id="344" w:author="Ngoc Minh Chau" w:date="2021-12-27T21:06:00Z" w:initials="NMC">
    <w:p w14:paraId="2DB55EE2" w14:textId="7EE43C9C" w:rsidR="008D0EF0" w:rsidRDefault="008D0EF0">
      <w:pPr>
        <w:pStyle w:val="CommentText"/>
      </w:pPr>
      <w:r>
        <w:rPr>
          <w:rStyle w:val="CommentReference"/>
        </w:rPr>
        <w:annotationRef/>
      </w:r>
      <w:r>
        <w:t xml:space="preserve">Dạ tụi em lấy mốc 22 tuần theo ACOG ạ. </w:t>
      </w:r>
    </w:p>
  </w:comment>
  <w:comment w:id="345" w:author="PGS.TS. Vương Thị Ngọc Lan" w:date="2021-12-25T09:51:00Z" w:initials="PVTNL">
    <w:p w14:paraId="2FF58295" w14:textId="0DEBDD6F" w:rsidR="002460B3" w:rsidRDefault="002460B3">
      <w:pPr>
        <w:pStyle w:val="CommentText"/>
      </w:pPr>
      <w:r>
        <w:rPr>
          <w:rStyle w:val="CommentReference"/>
        </w:rPr>
        <w:annotationRef/>
      </w:r>
      <w:r>
        <w:t xml:space="preserve">Toàn bộ các tỷ lệ này: MẪU SỐ PHẢI LÀ TỔNG SỐ </w:t>
      </w:r>
      <w:r w:rsidR="00F53A1D">
        <w:t>ĐÃ HOÀN THÀNH THAI KỲ (gồm cả số sẩy thai, sinh non, đủ tháng).</w:t>
      </w:r>
    </w:p>
  </w:comment>
  <w:comment w:id="346" w:author="PGS.TS. Vương Thị Ngọc Lan" w:date="2021-12-25T09:58:00Z" w:initials="PVTNL">
    <w:p w14:paraId="497421E8" w14:textId="435B9705" w:rsidR="00F57713" w:rsidRDefault="00F57713">
      <w:pPr>
        <w:pStyle w:val="CommentText"/>
      </w:pPr>
      <w:r>
        <w:rPr>
          <w:rStyle w:val="CommentReference"/>
        </w:rPr>
        <w:annotationRef/>
      </w:r>
      <w:r w:rsidRPr="00F57713">
        <w:rPr>
          <w:highlight w:val="yellow"/>
        </w:rPr>
        <w:t>12 em bé bị gì vậy?</w:t>
      </w:r>
    </w:p>
  </w:comment>
  <w:comment w:id="347" w:author="PGS.TS. Vương Thị Ngọc Lan" w:date="2021-12-25T09:50:00Z" w:initials="PVTNL">
    <w:p w14:paraId="0A03FBF5" w14:textId="405BFB01" w:rsidR="00CA37A9" w:rsidRDefault="00CA37A9">
      <w:pPr>
        <w:pStyle w:val="CommentText"/>
      </w:pPr>
      <w:r>
        <w:rPr>
          <w:rStyle w:val="CommentReference"/>
        </w:rPr>
        <w:annotationRef/>
      </w:r>
      <w:r>
        <w:t>Stillbirth không phải là neonatal outcomes</w:t>
      </w:r>
      <w:r w:rsidR="002460B3">
        <w:t xml:space="preserve"> là obstetric outcomes</w:t>
      </w:r>
      <w:r w:rsidR="00287C1F">
        <w:t>, đưa vô obstetric phía trên.</w:t>
      </w:r>
    </w:p>
  </w:comment>
  <w:comment w:id="348" w:author="PGS.TS. Vương Thị Ngọc Lan" w:date="2021-12-25T09:59:00Z" w:initials="PVTNL">
    <w:p w14:paraId="79E3042D" w14:textId="77777777" w:rsidR="00B87FA2" w:rsidRDefault="00B87FA2">
      <w:pPr>
        <w:pStyle w:val="CommentText"/>
      </w:pPr>
      <w:r>
        <w:rPr>
          <w:rStyle w:val="CommentReference"/>
        </w:rPr>
        <w:annotationRef/>
      </w:r>
      <w:r>
        <w:t xml:space="preserve">Mình có so sánh </w:t>
      </w:r>
      <w:r w:rsidR="00AE158A">
        <w:t xml:space="preserve">KẾT CỤC SẢN VÀ SƠ SINH GIỮA 2 LOẠI VX KHÔNG? </w:t>
      </w:r>
    </w:p>
    <w:p w14:paraId="6ADED5F5" w14:textId="256CBD66" w:rsidR="00AE158A" w:rsidRDefault="00AE158A">
      <w:pPr>
        <w:pStyle w:val="CommentText"/>
      </w:pPr>
      <w:r>
        <w:t>SỐ BỆNH NHÂN TIÊM M</w:t>
      </w:r>
      <w:r w:rsidR="00CF6EA1">
        <w:t>ỖI LOẠI VX NÀY LÀ BAO NHIÊU VẬY? NẾU TƯƠNG ĐỒNG THÌ SO SÁNH KẾT CỤC SẢN KHOA VÀ SƠ SINH LUÔN.</w:t>
      </w:r>
      <w:r w:rsidR="00B74F16">
        <w:t xml:space="preserve"> </w:t>
      </w:r>
    </w:p>
    <w:p w14:paraId="4F5C64C5" w14:textId="77777777" w:rsidR="00CF6EA1" w:rsidRDefault="00CF6EA1">
      <w:pPr>
        <w:pStyle w:val="CommentText"/>
      </w:pPr>
    </w:p>
    <w:p w14:paraId="535075E4" w14:textId="77777777" w:rsidR="00CF6EA1" w:rsidRDefault="00CF6EA1">
      <w:pPr>
        <w:pStyle w:val="CommentText"/>
      </w:pPr>
      <w:r>
        <w:t>CHUYỂN MỤC TIÊU THÀNH: SO SÁNH KẾT CỤC</w:t>
      </w:r>
      <w:proofErr w:type="gramStart"/>
      <w:r>
        <w:t>….GIỮA</w:t>
      </w:r>
      <w:proofErr w:type="gramEnd"/>
      <w:r>
        <w:t xml:space="preserve"> 2 LOẠI VX.</w:t>
      </w:r>
    </w:p>
    <w:p w14:paraId="2309F238" w14:textId="77777777" w:rsidR="00491B9D" w:rsidRDefault="00491B9D">
      <w:pPr>
        <w:pStyle w:val="CommentText"/>
      </w:pPr>
      <w:r>
        <w:t>METHODS LÀ PROSPECTIVE COHORT STUDY.</w:t>
      </w:r>
    </w:p>
    <w:p w14:paraId="484D2EB5" w14:textId="77777777" w:rsidR="00491B9D" w:rsidRDefault="00491B9D">
      <w:pPr>
        <w:pStyle w:val="CommentText"/>
      </w:pPr>
    </w:p>
    <w:p w14:paraId="34D00C19" w14:textId="35F66353" w:rsidR="00491B9D" w:rsidRDefault="00491B9D">
      <w:pPr>
        <w:pStyle w:val="CommentText"/>
      </w:pPr>
    </w:p>
  </w:comment>
  <w:comment w:id="349" w:author="PK San 2" w:date="2021-12-27T08:24:00Z" w:initials="PS2">
    <w:p w14:paraId="270FCF8F" w14:textId="703AC1E8" w:rsidR="00B74F16" w:rsidRDefault="00B74F16">
      <w:pPr>
        <w:pStyle w:val="CommentText"/>
      </w:pPr>
      <w:r>
        <w:rPr>
          <w:rStyle w:val="CommentReference"/>
        </w:rPr>
        <w:annotationRef/>
      </w:r>
    </w:p>
  </w:comment>
  <w:comment w:id="384" w:author="PGS.TS. Vương Thị Ngọc Lan" w:date="2021-12-30T05:59:00Z" w:initials="PVTNL">
    <w:p w14:paraId="224F90CD" w14:textId="2279FA6F" w:rsidR="006A6318" w:rsidRDefault="006A6318">
      <w:pPr>
        <w:pStyle w:val="CommentText"/>
      </w:pPr>
      <w:r>
        <w:rPr>
          <w:rStyle w:val="CommentReference"/>
        </w:rPr>
        <w:annotationRef/>
      </w:r>
      <w:proofErr w:type="spellStart"/>
      <w:r>
        <w:t>Xem</w:t>
      </w:r>
      <w:proofErr w:type="spellEnd"/>
      <w:r>
        <w:t xml:space="preserve"> </w:t>
      </w:r>
      <w:r w:rsidR="00C61D97">
        <w:t xml:space="preserve">comment </w:t>
      </w:r>
      <w:proofErr w:type="spellStart"/>
      <w:r w:rsidR="00C61D97">
        <w:t>trên</w:t>
      </w:r>
      <w:proofErr w:type="spellEnd"/>
      <w:r w:rsidR="00C61D97">
        <w:t xml:space="preserve">. </w:t>
      </w:r>
      <w:proofErr w:type="spellStart"/>
      <w:r w:rsidR="00C61D97">
        <w:t>Nếu</w:t>
      </w:r>
      <w:proofErr w:type="spellEnd"/>
      <w:r w:rsidR="00C61D97">
        <w:t xml:space="preserve"> </w:t>
      </w:r>
      <w:proofErr w:type="spellStart"/>
      <w:r w:rsidR="00C61D97">
        <w:t>số</w:t>
      </w:r>
      <w:proofErr w:type="spellEnd"/>
      <w:r w:rsidR="00C61D97">
        <w:t xml:space="preserve"> </w:t>
      </w:r>
      <w:proofErr w:type="spellStart"/>
      <w:r w:rsidR="00C61D97">
        <w:t>liệu</w:t>
      </w:r>
      <w:proofErr w:type="spellEnd"/>
      <w:r w:rsidR="00C61D97">
        <w:t xml:space="preserve"> </w:t>
      </w:r>
      <w:proofErr w:type="spellStart"/>
      <w:r w:rsidR="00C61D97">
        <w:t>ổn</w:t>
      </w:r>
      <w:proofErr w:type="spellEnd"/>
      <w:r w:rsidR="00C61D97">
        <w:t xml:space="preserve"> </w:t>
      </w:r>
      <w:proofErr w:type="spellStart"/>
      <w:r w:rsidR="00C61D97">
        <w:t>thì</w:t>
      </w:r>
      <w:proofErr w:type="spellEnd"/>
      <w:r w:rsidR="00C61D97">
        <w:t xml:space="preserve"> </w:t>
      </w:r>
      <w:proofErr w:type="spellStart"/>
      <w:r w:rsidR="00C61D97">
        <w:t>vẫn</w:t>
      </w:r>
      <w:proofErr w:type="spellEnd"/>
      <w:r w:rsidR="00C61D97">
        <w:t xml:space="preserve"> </w:t>
      </w:r>
      <w:proofErr w:type="spellStart"/>
      <w:r w:rsidR="00C61D97">
        <w:t>để</w:t>
      </w:r>
      <w:proofErr w:type="spellEnd"/>
      <w:r w:rsidR="00C61D97">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03774" w15:done="0"/>
  <w15:commentEx w15:paraId="1CA5A03D" w15:paraIdParent="2B003774" w15:done="0"/>
  <w15:commentEx w15:paraId="35BAA447" w15:paraIdParent="2B003774" w15:done="0"/>
  <w15:commentEx w15:paraId="09DC57F5" w15:done="0"/>
  <w15:commentEx w15:paraId="50C9A21E" w15:done="0"/>
  <w15:commentEx w15:paraId="0F4FA360" w15:done="0"/>
  <w15:commentEx w15:paraId="3E489B2E" w15:done="0"/>
  <w15:commentEx w15:paraId="66F0447E" w15:done="0"/>
  <w15:commentEx w15:paraId="0C6E8E77" w15:done="0"/>
  <w15:commentEx w15:paraId="46CC4D15" w15:done="0"/>
  <w15:commentEx w15:paraId="30DB6788" w15:done="0"/>
  <w15:commentEx w15:paraId="6C1F9B9A" w15:paraIdParent="30DB6788" w15:done="0"/>
  <w15:commentEx w15:paraId="5AF16F02" w15:done="0"/>
  <w15:commentEx w15:paraId="7699BAC6" w15:done="0"/>
  <w15:commentEx w15:paraId="78F85C58" w15:paraIdParent="7699BAC6" w15:done="0"/>
  <w15:commentEx w15:paraId="789E0450" w15:done="0"/>
  <w15:commentEx w15:paraId="650AB0A8" w15:done="0"/>
  <w15:commentEx w15:paraId="798137BC" w15:done="0"/>
  <w15:commentEx w15:paraId="2DB55EE2" w15:paraIdParent="798137BC" w15:done="0"/>
  <w15:commentEx w15:paraId="2FF58295" w15:done="0"/>
  <w15:commentEx w15:paraId="497421E8" w15:done="0"/>
  <w15:commentEx w15:paraId="0A03FBF5" w15:done="0"/>
  <w15:commentEx w15:paraId="34D00C19" w15:done="0"/>
  <w15:commentEx w15:paraId="270FCF8F" w15:paraIdParent="34D00C19" w15:done="0"/>
  <w15:commentEx w15:paraId="224F90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166D4" w16cex:dateUtc="2021-12-25T02:45:00Z"/>
  <w16cex:commentExtensible w16cex:durableId="2573F0BB" w16cex:dateUtc="2021-12-27T00:58:00Z"/>
  <w16cex:commentExtensible w16cex:durableId="2577BF9A" w16cex:dateUtc="2021-12-29T22:18:00Z"/>
  <w16cex:commentExtensible w16cex:durableId="2577C28A" w16cex:dateUtc="2021-12-29T22:23:00Z"/>
  <w16cex:commentExtensible w16cex:durableId="2577C0E5" w16cex:dateUtc="2021-12-29T22:23:00Z"/>
  <w16cex:commentExtensible w16cex:durableId="2577C172" w16cex:dateUtc="2021-12-29T22:26:00Z"/>
  <w16cex:commentExtensible w16cex:durableId="2577C5EA" w16cex:dateUtc="2021-12-29T22:45:00Z"/>
  <w16cex:commentExtensible w16cex:durableId="2577C214" w16cex:dateUtc="2021-12-29T22:28:00Z"/>
  <w16cex:commentExtensible w16cex:durableId="2577C5F4" w16cex:dateUtc="2021-12-29T22:45:00Z"/>
  <w16cex:commentExtensible w16cex:durableId="2577C3E7" w16cex:dateUtc="2021-12-29T22:36:00Z"/>
  <w16cex:commentExtensible w16cex:durableId="2574D89C" w16cex:dateUtc="2021-12-25T02:59:00Z"/>
  <w16cex:commentExtensible w16cex:durableId="2574D89B" w16cex:dateUtc="2021-12-27T01:24:00Z"/>
  <w16cex:commentExtensible w16cex:durableId="2577C495" w16cex:dateUtc="2021-12-29T22:39:00Z"/>
  <w16cex:commentExtensible w16cex:durableId="25716752" w16cex:dateUtc="2021-12-25T02:48:00Z"/>
  <w16cex:commentExtensible w16cex:durableId="2573F746" w16cex:dateUtc="2021-12-27T01:26:00Z"/>
  <w16cex:commentExtensible w16cex:durableId="2571690D" w16cex:dateUtc="2021-12-25T02:55:00Z"/>
  <w16cex:commentExtensible w16cex:durableId="257167AA" w16cex:dateUtc="2021-12-25T02:49:00Z"/>
  <w16cex:commentExtensible w16cex:durableId="257167D4" w16cex:dateUtc="2021-12-25T02:50:00Z"/>
  <w16cex:commentExtensible w16cex:durableId="2574A963" w16cex:dateUtc="2021-12-27T14:06:00Z"/>
  <w16cex:commentExtensible w16cex:durableId="25716820" w16cex:dateUtc="2021-12-25T02:51:00Z"/>
  <w16cex:commentExtensible w16cex:durableId="257169B2" w16cex:dateUtc="2021-12-25T02:58:00Z"/>
  <w16cex:commentExtensible w16cex:durableId="257167F6" w16cex:dateUtc="2021-12-25T02:50:00Z"/>
  <w16cex:commentExtensible w16cex:durableId="257169F1" w16cex:dateUtc="2021-12-25T02:59:00Z"/>
  <w16cex:commentExtensible w16cex:durableId="2573F6A7" w16cex:dateUtc="2021-12-27T01:24:00Z"/>
  <w16cex:commentExtensible w16cex:durableId="2577C957" w16cex:dateUtc="2021-12-29T2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03774" w16cid:durableId="257166D4"/>
  <w16cid:commentId w16cid:paraId="1CA5A03D" w16cid:durableId="2573F0BB"/>
  <w16cid:commentId w16cid:paraId="35BAA447" w16cid:durableId="2577BF9A"/>
  <w16cid:commentId w16cid:paraId="09DC57F5" w16cid:durableId="2577C28A"/>
  <w16cid:commentId w16cid:paraId="50C9A21E" w16cid:durableId="2577C0E5"/>
  <w16cid:commentId w16cid:paraId="0F4FA360" w16cid:durableId="2577C172"/>
  <w16cid:commentId w16cid:paraId="3E489B2E" w16cid:durableId="2577C5EA"/>
  <w16cid:commentId w16cid:paraId="66F0447E" w16cid:durableId="2577C214"/>
  <w16cid:commentId w16cid:paraId="0C6E8E77" w16cid:durableId="2577C5F4"/>
  <w16cid:commentId w16cid:paraId="46CC4D15" w16cid:durableId="2577C3E7"/>
  <w16cid:commentId w16cid:paraId="30DB6788" w16cid:durableId="2574D89C"/>
  <w16cid:commentId w16cid:paraId="6C1F9B9A" w16cid:durableId="2574D89B"/>
  <w16cid:commentId w16cid:paraId="5AF16F02" w16cid:durableId="2577C495"/>
  <w16cid:commentId w16cid:paraId="7699BAC6" w16cid:durableId="25716752"/>
  <w16cid:commentId w16cid:paraId="78F85C58" w16cid:durableId="2573F746"/>
  <w16cid:commentId w16cid:paraId="789E0450" w16cid:durableId="2571690D"/>
  <w16cid:commentId w16cid:paraId="650AB0A8" w16cid:durableId="257167AA"/>
  <w16cid:commentId w16cid:paraId="798137BC" w16cid:durableId="257167D4"/>
  <w16cid:commentId w16cid:paraId="2DB55EE2" w16cid:durableId="2574A963"/>
  <w16cid:commentId w16cid:paraId="2FF58295" w16cid:durableId="25716820"/>
  <w16cid:commentId w16cid:paraId="497421E8" w16cid:durableId="257169B2"/>
  <w16cid:commentId w16cid:paraId="0A03FBF5" w16cid:durableId="257167F6"/>
  <w16cid:commentId w16cid:paraId="34D00C19" w16cid:durableId="257169F1"/>
  <w16cid:commentId w16cid:paraId="270FCF8F" w16cid:durableId="2573F6A7"/>
  <w16cid:commentId w16cid:paraId="224F90CD" w16cid:durableId="2577C9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1D92"/>
    <w:multiLevelType w:val="hybridMultilevel"/>
    <w:tmpl w:val="092C3204"/>
    <w:lvl w:ilvl="0" w:tplc="680066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S.TS. Vương Thị Ngọc Lan">
    <w15:presenceInfo w15:providerId="AD" w15:userId="S::lanvuong@ump.edu.vn::a3ad416d-90bf-4307-9613-3c4f0abdbf7f"/>
  </w15:person>
  <w15:person w15:author="Ngoc Minh Chau">
    <w15:presenceInfo w15:providerId="Windows Live" w15:userId="ef5f57c28b636054"/>
  </w15:person>
  <w15:person w15:author="anh t">
    <w15:presenceInfo w15:providerId="Windows Live" w15:userId="b09b4631042c5d4e"/>
  </w15:person>
  <w15:person w15:author="PK San 2">
    <w15:presenceInfo w15:providerId="AD" w15:userId="S-1-5-21-3182821989-1615786212-1896250318-18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84"/>
    <w:rsid w:val="000169AC"/>
    <w:rsid w:val="00020437"/>
    <w:rsid w:val="00062DE8"/>
    <w:rsid w:val="000E66E9"/>
    <w:rsid w:val="0010216D"/>
    <w:rsid w:val="00110076"/>
    <w:rsid w:val="001116AD"/>
    <w:rsid w:val="00121837"/>
    <w:rsid w:val="00134A54"/>
    <w:rsid w:val="001419BB"/>
    <w:rsid w:val="00153212"/>
    <w:rsid w:val="00154F9D"/>
    <w:rsid w:val="0015555C"/>
    <w:rsid w:val="00195B01"/>
    <w:rsid w:val="001A1C7E"/>
    <w:rsid w:val="001F517A"/>
    <w:rsid w:val="0023380A"/>
    <w:rsid w:val="00241DDD"/>
    <w:rsid w:val="002460B3"/>
    <w:rsid w:val="002546E5"/>
    <w:rsid w:val="00266F1B"/>
    <w:rsid w:val="00287C1F"/>
    <w:rsid w:val="002A7ADD"/>
    <w:rsid w:val="002E1F01"/>
    <w:rsid w:val="002F5155"/>
    <w:rsid w:val="003148F8"/>
    <w:rsid w:val="00334651"/>
    <w:rsid w:val="00344C18"/>
    <w:rsid w:val="003522D5"/>
    <w:rsid w:val="00376025"/>
    <w:rsid w:val="00384A3E"/>
    <w:rsid w:val="003A1503"/>
    <w:rsid w:val="003A1ACD"/>
    <w:rsid w:val="003A62A0"/>
    <w:rsid w:val="003D468C"/>
    <w:rsid w:val="004065A3"/>
    <w:rsid w:val="0045157E"/>
    <w:rsid w:val="004550D5"/>
    <w:rsid w:val="004718CD"/>
    <w:rsid w:val="0049104D"/>
    <w:rsid w:val="00491B9D"/>
    <w:rsid w:val="0049204E"/>
    <w:rsid w:val="0049380F"/>
    <w:rsid w:val="00493CF7"/>
    <w:rsid w:val="004E716A"/>
    <w:rsid w:val="00572C75"/>
    <w:rsid w:val="00585936"/>
    <w:rsid w:val="0059109C"/>
    <w:rsid w:val="005C6649"/>
    <w:rsid w:val="005F79FA"/>
    <w:rsid w:val="006101F5"/>
    <w:rsid w:val="00622FC1"/>
    <w:rsid w:val="00626D05"/>
    <w:rsid w:val="00661DD5"/>
    <w:rsid w:val="00667915"/>
    <w:rsid w:val="00694710"/>
    <w:rsid w:val="006976FC"/>
    <w:rsid w:val="006A6318"/>
    <w:rsid w:val="006D32C2"/>
    <w:rsid w:val="006D3525"/>
    <w:rsid w:val="006D6F22"/>
    <w:rsid w:val="007A5DF4"/>
    <w:rsid w:val="007D77EA"/>
    <w:rsid w:val="007F13F0"/>
    <w:rsid w:val="007F1CD9"/>
    <w:rsid w:val="00813398"/>
    <w:rsid w:val="00817EAE"/>
    <w:rsid w:val="00830764"/>
    <w:rsid w:val="00852825"/>
    <w:rsid w:val="00890133"/>
    <w:rsid w:val="008910A0"/>
    <w:rsid w:val="008B6E29"/>
    <w:rsid w:val="008C2EDF"/>
    <w:rsid w:val="008C2F63"/>
    <w:rsid w:val="008D0EF0"/>
    <w:rsid w:val="00915FC2"/>
    <w:rsid w:val="00946CCD"/>
    <w:rsid w:val="00970643"/>
    <w:rsid w:val="009818B7"/>
    <w:rsid w:val="009A19CE"/>
    <w:rsid w:val="009B6374"/>
    <w:rsid w:val="009C6EE5"/>
    <w:rsid w:val="009E34E9"/>
    <w:rsid w:val="00A2354F"/>
    <w:rsid w:val="00A26D51"/>
    <w:rsid w:val="00A466B6"/>
    <w:rsid w:val="00A46DB0"/>
    <w:rsid w:val="00A7678E"/>
    <w:rsid w:val="00A96433"/>
    <w:rsid w:val="00AA4765"/>
    <w:rsid w:val="00AB5D99"/>
    <w:rsid w:val="00AE158A"/>
    <w:rsid w:val="00B62A13"/>
    <w:rsid w:val="00B64656"/>
    <w:rsid w:val="00B64757"/>
    <w:rsid w:val="00B67A4B"/>
    <w:rsid w:val="00B67AAF"/>
    <w:rsid w:val="00B74F16"/>
    <w:rsid w:val="00B87FA2"/>
    <w:rsid w:val="00BD4BEC"/>
    <w:rsid w:val="00BE618A"/>
    <w:rsid w:val="00C61D97"/>
    <w:rsid w:val="00C71C6F"/>
    <w:rsid w:val="00C87124"/>
    <w:rsid w:val="00CA37A9"/>
    <w:rsid w:val="00CB4330"/>
    <w:rsid w:val="00CD2AE9"/>
    <w:rsid w:val="00CF6EA1"/>
    <w:rsid w:val="00D0010B"/>
    <w:rsid w:val="00D15D8A"/>
    <w:rsid w:val="00D17470"/>
    <w:rsid w:val="00D3576E"/>
    <w:rsid w:val="00D42141"/>
    <w:rsid w:val="00D50E84"/>
    <w:rsid w:val="00D73462"/>
    <w:rsid w:val="00D83A93"/>
    <w:rsid w:val="00D92D6D"/>
    <w:rsid w:val="00D97D41"/>
    <w:rsid w:val="00DD2E30"/>
    <w:rsid w:val="00DD31BA"/>
    <w:rsid w:val="00DD3392"/>
    <w:rsid w:val="00E364E0"/>
    <w:rsid w:val="00E500FD"/>
    <w:rsid w:val="00E538DE"/>
    <w:rsid w:val="00EA5AA7"/>
    <w:rsid w:val="00EA6358"/>
    <w:rsid w:val="00EB3151"/>
    <w:rsid w:val="00EE68A0"/>
    <w:rsid w:val="00EF086D"/>
    <w:rsid w:val="00F30DE7"/>
    <w:rsid w:val="00F53A1D"/>
    <w:rsid w:val="00F54095"/>
    <w:rsid w:val="00F57713"/>
    <w:rsid w:val="00F6142C"/>
    <w:rsid w:val="00F63EFF"/>
    <w:rsid w:val="00FA6A2A"/>
    <w:rsid w:val="00FA6D72"/>
    <w:rsid w:val="00FB023E"/>
    <w:rsid w:val="00FB52D1"/>
    <w:rsid w:val="00FD4917"/>
    <w:rsid w:val="00FE7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02F5"/>
  <w15:chartTrackingRefBased/>
  <w15:docId w15:val="{8153BCBD-1CF7-40A8-AEFE-B6914126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qFormat/>
    <w:rsid w:val="00572C75"/>
    <w:pPr>
      <w:keepNext/>
      <w:keepLines/>
      <w:spacing w:before="40" w:after="0" w:line="480" w:lineRule="auto"/>
      <w:jc w:val="both"/>
      <w:outlineLvl w:val="1"/>
    </w:pPr>
    <w:rPr>
      <w:rFonts w:ascii="Calibri" w:eastAsia="Calibri" w:hAnsi="Calibri" w:cs="Calibri"/>
      <w:color w:val="2F5496"/>
      <w:sz w:val="26"/>
      <w:szCs w:val="26"/>
    </w:rPr>
  </w:style>
  <w:style w:type="paragraph" w:styleId="Heading3">
    <w:name w:val="heading 3"/>
    <w:basedOn w:val="Normal"/>
    <w:next w:val="Normal"/>
    <w:link w:val="Heading3Char"/>
    <w:rsid w:val="009C6EE5"/>
    <w:pPr>
      <w:keepNext/>
      <w:keepLines/>
      <w:spacing w:after="120" w:line="480" w:lineRule="auto"/>
      <w:outlineLvl w:val="2"/>
    </w:pPr>
    <w:rPr>
      <w:rFonts w:ascii="Times New Roman" w:eastAsia="Calibri" w:hAnsi="Times New Roman" w:cs="Calibr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72C75"/>
    <w:rPr>
      <w:rFonts w:ascii="Calibri" w:eastAsia="Calibri" w:hAnsi="Calibri" w:cs="Calibri"/>
      <w:color w:val="2F5496"/>
      <w:sz w:val="26"/>
      <w:szCs w:val="26"/>
    </w:rPr>
  </w:style>
  <w:style w:type="character" w:customStyle="1" w:styleId="Heading3Char">
    <w:name w:val="Heading 3 Char"/>
    <w:basedOn w:val="DefaultParagraphFont"/>
    <w:link w:val="Heading3"/>
    <w:rsid w:val="009C6EE5"/>
    <w:rPr>
      <w:rFonts w:ascii="Times New Roman" w:eastAsia="Calibri" w:hAnsi="Times New Roman" w:cs="Calibri"/>
      <w:b/>
      <w:sz w:val="24"/>
      <w:szCs w:val="24"/>
    </w:rPr>
  </w:style>
  <w:style w:type="paragraph" w:styleId="Revision">
    <w:name w:val="Revision"/>
    <w:hidden/>
    <w:uiPriority w:val="99"/>
    <w:semiHidden/>
    <w:rsid w:val="000169AC"/>
    <w:pPr>
      <w:spacing w:after="0" w:line="240" w:lineRule="auto"/>
    </w:pPr>
  </w:style>
  <w:style w:type="character" w:styleId="CommentReference">
    <w:name w:val="annotation reference"/>
    <w:basedOn w:val="DefaultParagraphFont"/>
    <w:uiPriority w:val="99"/>
    <w:semiHidden/>
    <w:unhideWhenUsed/>
    <w:rsid w:val="00FB023E"/>
    <w:rPr>
      <w:sz w:val="16"/>
      <w:szCs w:val="16"/>
    </w:rPr>
  </w:style>
  <w:style w:type="paragraph" w:styleId="CommentText">
    <w:name w:val="annotation text"/>
    <w:basedOn w:val="Normal"/>
    <w:link w:val="CommentTextChar"/>
    <w:uiPriority w:val="99"/>
    <w:semiHidden/>
    <w:unhideWhenUsed/>
    <w:rsid w:val="00FB023E"/>
    <w:pPr>
      <w:spacing w:line="240" w:lineRule="auto"/>
    </w:pPr>
    <w:rPr>
      <w:sz w:val="20"/>
      <w:szCs w:val="20"/>
    </w:rPr>
  </w:style>
  <w:style w:type="character" w:customStyle="1" w:styleId="CommentTextChar">
    <w:name w:val="Comment Text Char"/>
    <w:basedOn w:val="DefaultParagraphFont"/>
    <w:link w:val="CommentText"/>
    <w:uiPriority w:val="99"/>
    <w:semiHidden/>
    <w:rsid w:val="00FB023E"/>
    <w:rPr>
      <w:sz w:val="20"/>
      <w:szCs w:val="20"/>
    </w:rPr>
  </w:style>
  <w:style w:type="paragraph" w:styleId="CommentSubject">
    <w:name w:val="annotation subject"/>
    <w:basedOn w:val="CommentText"/>
    <w:next w:val="CommentText"/>
    <w:link w:val="CommentSubjectChar"/>
    <w:uiPriority w:val="99"/>
    <w:semiHidden/>
    <w:unhideWhenUsed/>
    <w:rsid w:val="00FB023E"/>
    <w:rPr>
      <w:b/>
      <w:bCs/>
    </w:rPr>
  </w:style>
  <w:style w:type="character" w:customStyle="1" w:styleId="CommentSubjectChar">
    <w:name w:val="Comment Subject Char"/>
    <w:basedOn w:val="CommentTextChar"/>
    <w:link w:val="CommentSubject"/>
    <w:uiPriority w:val="99"/>
    <w:semiHidden/>
    <w:rsid w:val="00FB0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Minh Chau</dc:creator>
  <cp:keywords/>
  <dc:description/>
  <cp:lastModifiedBy>PGS.TS. Vương Thị Ngọc Lan</cp:lastModifiedBy>
  <cp:revision>41</cp:revision>
  <dcterms:created xsi:type="dcterms:W3CDTF">2021-12-28T01:57:00Z</dcterms:created>
  <dcterms:modified xsi:type="dcterms:W3CDTF">2021-12-29T23:00:00Z</dcterms:modified>
</cp:coreProperties>
</file>