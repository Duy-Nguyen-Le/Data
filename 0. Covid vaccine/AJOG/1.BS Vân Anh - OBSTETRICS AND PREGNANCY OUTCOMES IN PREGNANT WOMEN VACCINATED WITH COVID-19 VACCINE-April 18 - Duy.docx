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5AD7" w14:textId="35506C0E" w:rsidR="00504D7D" w:rsidRDefault="00F713D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OBSTETRICS AND PREGNANCY OUTCOMES IN PREGNANT WOMEN VACCINATED WITH COVID-19 VACCINE AFTER 13 WEEKS OF GESTATIONAL AGE: A PROSPECTIVE </w:t>
      </w:r>
      <w:del w:id="0" w:author="PGS.TS. Vương Thị Ngọc Lan" w:date="2022-04-17T18:37:00Z">
        <w:r w:rsidDel="00CE5C9D">
          <w:rPr>
            <w:rFonts w:ascii="Times New Roman" w:eastAsia="Times New Roman" w:hAnsi="Times New Roman" w:cs="Times New Roman"/>
            <w:b/>
            <w:sz w:val="26"/>
            <w:szCs w:val="26"/>
          </w:rPr>
          <w:delText>CASE SERIES</w:delText>
        </w:r>
      </w:del>
      <w:ins w:id="1" w:author="PGS.TS. Vương Thị Ngọc Lan" w:date="2022-04-17T18:37:00Z">
        <w:r w:rsidR="00CE5C9D">
          <w:rPr>
            <w:rFonts w:ascii="Times New Roman" w:eastAsia="Times New Roman" w:hAnsi="Times New Roman" w:cs="Times New Roman"/>
            <w:b/>
            <w:sz w:val="26"/>
            <w:szCs w:val="26"/>
          </w:rPr>
          <w:t>COHORT</w:t>
        </w:r>
      </w:ins>
      <w:r>
        <w:rPr>
          <w:rFonts w:ascii="Times New Roman" w:eastAsia="Times New Roman" w:hAnsi="Times New Roman" w:cs="Times New Roman"/>
          <w:b/>
          <w:sz w:val="26"/>
          <w:szCs w:val="26"/>
        </w:rPr>
        <w:t xml:space="preserve"> STUDY</w:t>
      </w:r>
    </w:p>
    <w:p w14:paraId="2A22CA2A" w14:textId="77777777" w:rsidR="00504D7D" w:rsidRDefault="00F713D9">
      <w:pPr>
        <w:jc w:val="right"/>
        <w:rPr>
          <w:rFonts w:ascii="Times New Roman" w:eastAsia="Times New Roman" w:hAnsi="Times New Roman" w:cs="Times New Roman"/>
          <w:b/>
          <w:sz w:val="26"/>
          <w:szCs w:val="26"/>
          <w:vertAlign w:val="superscript"/>
        </w:rPr>
      </w:pPr>
      <w:r>
        <w:rPr>
          <w:rFonts w:ascii="Times New Roman" w:eastAsia="Times New Roman" w:hAnsi="Times New Roman" w:cs="Times New Roman"/>
          <w:b/>
          <w:sz w:val="26"/>
          <w:szCs w:val="26"/>
        </w:rPr>
        <w:t>Chau Ngoc Minh</w:t>
      </w:r>
      <w:r>
        <w:rPr>
          <w:rFonts w:ascii="Times New Roman" w:eastAsia="Times New Roman" w:hAnsi="Times New Roman" w:cs="Times New Roman"/>
          <w:b/>
          <w:sz w:val="26"/>
          <w:szCs w:val="26"/>
          <w:vertAlign w:val="superscript"/>
        </w:rPr>
        <w:t>1,2</w:t>
      </w:r>
      <w:r>
        <w:rPr>
          <w:rFonts w:ascii="Times New Roman" w:eastAsia="Times New Roman" w:hAnsi="Times New Roman" w:cs="Times New Roman"/>
          <w:b/>
          <w:sz w:val="26"/>
          <w:szCs w:val="26"/>
        </w:rPr>
        <w:t>, Tran Ngoc Van Anh</w:t>
      </w:r>
      <w:r>
        <w:rPr>
          <w:rFonts w:ascii="Times New Roman" w:eastAsia="Times New Roman" w:hAnsi="Times New Roman" w:cs="Times New Roman"/>
          <w:b/>
          <w:sz w:val="26"/>
          <w:szCs w:val="26"/>
          <w:vertAlign w:val="superscript"/>
        </w:rPr>
        <w:t>1</w:t>
      </w:r>
      <w:r>
        <w:rPr>
          <w:rFonts w:ascii="Times New Roman" w:eastAsia="Times New Roman" w:hAnsi="Times New Roman" w:cs="Times New Roman"/>
          <w:b/>
          <w:sz w:val="26"/>
          <w:szCs w:val="26"/>
        </w:rPr>
        <w:t xml:space="preserve">, Dao </w:t>
      </w:r>
      <w:proofErr w:type="spellStart"/>
      <w:r>
        <w:rPr>
          <w:rFonts w:ascii="Times New Roman" w:eastAsia="Times New Roman" w:hAnsi="Times New Roman" w:cs="Times New Roman"/>
          <w:b/>
          <w:sz w:val="26"/>
          <w:szCs w:val="26"/>
        </w:rPr>
        <w:t>Thi</w:t>
      </w:r>
      <w:proofErr w:type="spellEnd"/>
      <w:r>
        <w:rPr>
          <w:rFonts w:ascii="Times New Roman" w:eastAsia="Times New Roman" w:hAnsi="Times New Roman" w:cs="Times New Roman"/>
          <w:b/>
          <w:sz w:val="26"/>
          <w:szCs w:val="26"/>
        </w:rPr>
        <w:t xml:space="preserve"> Hai Yen</w:t>
      </w:r>
      <w:r>
        <w:rPr>
          <w:rFonts w:ascii="Times New Roman" w:eastAsia="Times New Roman" w:hAnsi="Times New Roman" w:cs="Times New Roman"/>
          <w:b/>
          <w:sz w:val="26"/>
          <w:szCs w:val="26"/>
          <w:vertAlign w:val="superscript"/>
        </w:rPr>
        <w:t>1</w:t>
      </w:r>
      <w:r>
        <w:rPr>
          <w:rFonts w:ascii="Times New Roman" w:eastAsia="Times New Roman" w:hAnsi="Times New Roman" w:cs="Times New Roman"/>
          <w:b/>
          <w:sz w:val="26"/>
          <w:szCs w:val="26"/>
        </w:rPr>
        <w:t>, Nguyen Le Duy</w:t>
      </w:r>
      <w:r>
        <w:rPr>
          <w:rFonts w:ascii="Times New Roman" w:eastAsia="Times New Roman" w:hAnsi="Times New Roman" w:cs="Times New Roman"/>
          <w:b/>
          <w:sz w:val="26"/>
          <w:szCs w:val="26"/>
          <w:vertAlign w:val="superscript"/>
        </w:rPr>
        <w:t>2</w:t>
      </w:r>
      <w:r>
        <w:rPr>
          <w:rFonts w:ascii="Times New Roman" w:eastAsia="Times New Roman" w:hAnsi="Times New Roman" w:cs="Times New Roman"/>
          <w:b/>
          <w:sz w:val="26"/>
          <w:szCs w:val="26"/>
        </w:rPr>
        <w:t xml:space="preserve">, Vu </w:t>
      </w:r>
      <w:proofErr w:type="spellStart"/>
      <w:r>
        <w:rPr>
          <w:rFonts w:ascii="Times New Roman" w:eastAsia="Times New Roman" w:hAnsi="Times New Roman" w:cs="Times New Roman"/>
          <w:b/>
          <w:sz w:val="26"/>
          <w:szCs w:val="26"/>
        </w:rPr>
        <w:t>Thi</w:t>
      </w:r>
      <w:proofErr w:type="spellEnd"/>
      <w:r>
        <w:rPr>
          <w:rFonts w:ascii="Times New Roman" w:eastAsia="Times New Roman" w:hAnsi="Times New Roman" w:cs="Times New Roman"/>
          <w:b/>
          <w:sz w:val="26"/>
          <w:szCs w:val="26"/>
        </w:rPr>
        <w:t xml:space="preserve"> Lan Anh</w:t>
      </w:r>
      <w:r>
        <w:rPr>
          <w:rFonts w:ascii="Times New Roman" w:eastAsia="Times New Roman" w:hAnsi="Times New Roman" w:cs="Times New Roman"/>
          <w:b/>
          <w:sz w:val="26"/>
          <w:szCs w:val="26"/>
          <w:vertAlign w:val="superscript"/>
        </w:rPr>
        <w:t>2</w:t>
      </w:r>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Vuong</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Thi</w:t>
      </w:r>
      <w:proofErr w:type="spellEnd"/>
      <w:r>
        <w:rPr>
          <w:rFonts w:ascii="Times New Roman" w:eastAsia="Times New Roman" w:hAnsi="Times New Roman" w:cs="Times New Roman"/>
          <w:b/>
          <w:sz w:val="26"/>
          <w:szCs w:val="26"/>
        </w:rPr>
        <w:t xml:space="preserve"> Ngoc Lan</w:t>
      </w:r>
      <w:r>
        <w:rPr>
          <w:rFonts w:ascii="Times New Roman" w:eastAsia="Times New Roman" w:hAnsi="Times New Roman" w:cs="Times New Roman"/>
          <w:b/>
          <w:sz w:val="26"/>
          <w:szCs w:val="26"/>
          <w:vertAlign w:val="superscript"/>
        </w:rPr>
        <w:t>2,3</w:t>
      </w:r>
      <w:r>
        <w:rPr>
          <w:rFonts w:ascii="Times New Roman" w:eastAsia="Times New Roman" w:hAnsi="Times New Roman" w:cs="Times New Roman"/>
          <w:b/>
          <w:sz w:val="26"/>
          <w:szCs w:val="26"/>
        </w:rPr>
        <w:t xml:space="preserve">, Ho </w:t>
      </w:r>
      <w:proofErr w:type="spellStart"/>
      <w:r>
        <w:rPr>
          <w:rFonts w:ascii="Times New Roman" w:eastAsia="Times New Roman" w:hAnsi="Times New Roman" w:cs="Times New Roman"/>
          <w:b/>
          <w:sz w:val="26"/>
          <w:szCs w:val="26"/>
        </w:rPr>
        <w:t>Manh</w:t>
      </w:r>
      <w:proofErr w:type="spellEnd"/>
      <w:r>
        <w:rPr>
          <w:rFonts w:ascii="Times New Roman" w:eastAsia="Times New Roman" w:hAnsi="Times New Roman" w:cs="Times New Roman"/>
          <w:b/>
          <w:sz w:val="26"/>
          <w:szCs w:val="26"/>
        </w:rPr>
        <w:t xml:space="preserve"> Tuong</w:t>
      </w:r>
      <w:r>
        <w:rPr>
          <w:rFonts w:ascii="Times New Roman" w:eastAsia="Times New Roman" w:hAnsi="Times New Roman" w:cs="Times New Roman"/>
          <w:b/>
          <w:sz w:val="26"/>
          <w:szCs w:val="26"/>
          <w:vertAlign w:val="superscript"/>
        </w:rPr>
        <w:t>1,2</w:t>
      </w:r>
    </w:p>
    <w:p w14:paraId="13B281DB" w14:textId="41B0D05E" w:rsidR="00504D7D" w:rsidRDefault="00F713D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vertAlign w:val="superscript"/>
        </w:rPr>
        <w:t>1</w:t>
      </w:r>
      <w:r>
        <w:rPr>
          <w:rFonts w:ascii="Times New Roman" w:eastAsia="Times New Roman" w:hAnsi="Times New Roman" w:cs="Times New Roman"/>
          <w:sz w:val="26"/>
          <w:szCs w:val="26"/>
        </w:rPr>
        <w:t>My Duc Hospital</w:t>
      </w:r>
      <w:r w:rsidR="00C46162">
        <w:rPr>
          <w:rFonts w:ascii="Times New Roman" w:eastAsia="Times New Roman" w:hAnsi="Times New Roman" w:cs="Times New Roman"/>
          <w:sz w:val="26"/>
          <w:szCs w:val="26"/>
        </w:rPr>
        <w:t xml:space="preserve">, </w:t>
      </w:r>
      <w:ins w:id="2" w:author="PGS.TS. Vương Thị Ngọc Lan" w:date="2022-04-17T18:32:00Z">
        <w:r w:rsidR="00C46162">
          <w:rPr>
            <w:rFonts w:ascii="Times New Roman" w:eastAsia="Times New Roman" w:hAnsi="Times New Roman" w:cs="Times New Roman"/>
            <w:sz w:val="26"/>
            <w:szCs w:val="26"/>
          </w:rPr>
          <w:t>Ho Chi Minh City, Vietnam</w:t>
        </w:r>
      </w:ins>
    </w:p>
    <w:p w14:paraId="422C64CF" w14:textId="789226F9" w:rsidR="00504D7D" w:rsidRDefault="00F713D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vertAlign w:val="superscript"/>
        </w:rPr>
        <w:t>2</w:t>
      </w:r>
      <w:r>
        <w:rPr>
          <w:rFonts w:ascii="Times New Roman" w:eastAsia="Times New Roman" w:hAnsi="Times New Roman" w:cs="Times New Roman"/>
          <w:sz w:val="26"/>
          <w:szCs w:val="26"/>
        </w:rPr>
        <w:t>HOPE Research Center, My Duc Hospital</w:t>
      </w:r>
      <w:ins w:id="3" w:author="PGS.TS. Vương Thị Ngọc Lan" w:date="2022-04-17T18:32:00Z">
        <w:r w:rsidR="00C46162">
          <w:rPr>
            <w:rFonts w:ascii="Times New Roman" w:eastAsia="Times New Roman" w:hAnsi="Times New Roman" w:cs="Times New Roman"/>
            <w:sz w:val="26"/>
            <w:szCs w:val="26"/>
          </w:rPr>
          <w:t>, Ho Chi Minh City, Vietnam</w:t>
        </w:r>
      </w:ins>
    </w:p>
    <w:p w14:paraId="3C242028" w14:textId="6F88594F" w:rsidR="00504D7D" w:rsidRDefault="00F713D9">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vertAlign w:val="superscript"/>
        </w:rPr>
        <w:t>3</w:t>
      </w:r>
      <w:r>
        <w:rPr>
          <w:rFonts w:ascii="Times New Roman" w:eastAsia="Times New Roman" w:hAnsi="Times New Roman" w:cs="Times New Roman"/>
          <w:sz w:val="26"/>
          <w:szCs w:val="26"/>
        </w:rPr>
        <w:t>University of Medicine and Pharmacy at Ho Chi Minh City</w:t>
      </w:r>
      <w:ins w:id="4" w:author="PGS.TS. Vương Thị Ngọc Lan" w:date="2022-04-17T18:32:00Z">
        <w:r w:rsidR="00C46162">
          <w:rPr>
            <w:rFonts w:ascii="Times New Roman" w:eastAsia="Times New Roman" w:hAnsi="Times New Roman" w:cs="Times New Roman"/>
            <w:sz w:val="26"/>
            <w:szCs w:val="26"/>
          </w:rPr>
          <w:t>, Vietnam</w:t>
        </w:r>
      </w:ins>
    </w:p>
    <w:p w14:paraId="50F278E5" w14:textId="5004DC43" w:rsidR="00504D7D" w:rsidRDefault="00F713D9">
      <w:pPr>
        <w:shd w:val="clear" w:color="auto" w:fill="FFFFFF"/>
        <w:spacing w:before="220" w:after="220"/>
        <w:jc w:val="both"/>
        <w:rPr>
          <w:rFonts w:ascii="Times New Roman" w:eastAsia="Times New Roman" w:hAnsi="Times New Roman" w:cs="Times New Roman"/>
          <w:b/>
          <w:sz w:val="26"/>
          <w:szCs w:val="26"/>
        </w:rPr>
      </w:pPr>
      <w:commentRangeStart w:id="5"/>
      <w:del w:id="6" w:author="PGS.TS. Vương Thị Ngọc Lan" w:date="2022-04-17T18:33:00Z">
        <w:r w:rsidDel="00C46162">
          <w:rPr>
            <w:rFonts w:ascii="Times New Roman" w:eastAsia="Times New Roman" w:hAnsi="Times New Roman" w:cs="Times New Roman"/>
            <w:b/>
            <w:sz w:val="26"/>
            <w:szCs w:val="26"/>
          </w:rPr>
          <w:delText>ABSTRACT</w:delText>
        </w:r>
        <w:commentRangeEnd w:id="5"/>
        <w:r w:rsidR="00C46162" w:rsidDel="00C46162">
          <w:rPr>
            <w:rStyle w:val="CommentReference"/>
          </w:rPr>
          <w:commentReference w:id="5"/>
        </w:r>
      </w:del>
    </w:p>
    <w:p w14:paraId="0114C548" w14:textId="6B243C3A" w:rsidR="00504D7D" w:rsidRDefault="00F713D9">
      <w:pPr>
        <w:shd w:val="clear" w:color="auto" w:fill="FFFFFF"/>
        <w:spacing w:before="220" w:after="220"/>
        <w:jc w:val="both"/>
        <w:rPr>
          <w:rFonts w:ascii="Times New Roman" w:eastAsia="Times New Roman" w:hAnsi="Times New Roman" w:cs="Times New Roman"/>
          <w:b/>
          <w:sz w:val="26"/>
          <w:szCs w:val="26"/>
        </w:rPr>
      </w:pPr>
      <w:del w:id="7" w:author="PGS.TS. Vương Thị Ngọc Lan" w:date="2022-04-17T18:36:00Z">
        <w:r w:rsidDel="00194C16">
          <w:rPr>
            <w:rFonts w:ascii="Times New Roman" w:eastAsia="Times New Roman" w:hAnsi="Times New Roman" w:cs="Times New Roman"/>
            <w:b/>
            <w:sz w:val="26"/>
            <w:szCs w:val="26"/>
          </w:rPr>
          <w:delText>Aim</w:delText>
        </w:r>
      </w:del>
      <w:ins w:id="8" w:author="PGS.TS. Vương Thị Ngọc Lan" w:date="2022-04-17T18:36:00Z">
        <w:r w:rsidR="00077B2E">
          <w:rPr>
            <w:rFonts w:ascii="Times New Roman" w:eastAsia="Times New Roman" w:hAnsi="Times New Roman" w:cs="Times New Roman"/>
            <w:b/>
            <w:sz w:val="26"/>
            <w:szCs w:val="26"/>
          </w:rPr>
          <w:t>Intro</w:t>
        </w:r>
      </w:ins>
      <w:ins w:id="9" w:author="PGS.TS. Vương Thị Ngọc Lan" w:date="2022-04-17T18:37:00Z">
        <w:r w:rsidR="00077B2E">
          <w:rPr>
            <w:rFonts w:ascii="Times New Roman" w:eastAsia="Times New Roman" w:hAnsi="Times New Roman" w:cs="Times New Roman"/>
            <w:b/>
            <w:sz w:val="26"/>
            <w:szCs w:val="26"/>
          </w:rPr>
          <w:t>duction</w:t>
        </w:r>
      </w:ins>
    </w:p>
    <w:p w14:paraId="06C5F23B" w14:textId="77777777" w:rsidR="00077B2E" w:rsidRPr="002C2FD3" w:rsidRDefault="00077B2E" w:rsidP="002C2FD3">
      <w:pPr>
        <w:autoSpaceDE w:val="0"/>
        <w:autoSpaceDN w:val="0"/>
        <w:adjustRightInd w:val="0"/>
        <w:snapToGrid w:val="0"/>
        <w:spacing w:before="120" w:after="120" w:line="360" w:lineRule="auto"/>
        <w:rPr>
          <w:ins w:id="10" w:author="PGS.TS. Vương Thị Ngọc Lan" w:date="2022-04-17T18:37:00Z"/>
          <w:color w:val="1D2228"/>
          <w:rPrChange w:id="11" w:author="Duy Nguyen-Le" w:date="2022-04-22T10:15:00Z">
            <w:rPr>
              <w:ins w:id="12" w:author="PGS.TS. Vương Thị Ngọc Lan" w:date="2022-04-17T18:37:00Z"/>
              <w:color w:val="1D2228"/>
            </w:rPr>
          </w:rPrChange>
        </w:rPr>
        <w:pPrChange w:id="13" w:author="Duy Nguyen-Le" w:date="2022-04-22T10:15:00Z">
          <w:pPr>
            <w:autoSpaceDE w:val="0"/>
            <w:autoSpaceDN w:val="0"/>
            <w:adjustRightInd w:val="0"/>
            <w:snapToGrid w:val="0"/>
            <w:spacing w:line="480" w:lineRule="auto"/>
          </w:pPr>
        </w:pPrChange>
      </w:pPr>
      <w:ins w:id="14" w:author="PGS.TS. Vương Thị Ngọc Lan" w:date="2022-04-17T18:37:00Z">
        <w:r w:rsidRPr="00AB35F0">
          <w:rPr>
            <w:color w:val="1D2228"/>
          </w:rPr>
          <w:t xml:space="preserve">Vaccination has been the most effective strategy against coronavirus 2019 disease (COVID-19). </w:t>
        </w:r>
        <w:r w:rsidRPr="002C2FD3">
          <w:rPr>
            <w:color w:val="1D2228"/>
            <w:rPrChange w:id="15" w:author="Duy Nguyen-Le" w:date="2022-04-22T10:15:00Z">
              <w:rPr>
                <w:color w:val="1D2228"/>
              </w:rPr>
            </w:rPrChange>
          </w:rPr>
          <w:t xml:space="preserve">However, given the disruptive nature of the pandemic, vaccines have understandably been approved using expedited assessment processes. </w:t>
        </w:r>
        <w:r w:rsidRPr="002C2FD3">
          <w:rPr>
            <w:rPrChange w:id="16" w:author="Duy Nguyen-Le" w:date="2022-04-22T10:15:00Z">
              <w:rPr/>
            </w:rPrChange>
          </w:rPr>
          <w:t xml:space="preserve">Studies on vaccination in pregnant women have shown no increased risk of pregnancy complications, but these had a retrospective design and/or were limited to </w:t>
        </w:r>
        <w:r w:rsidRPr="002C2FD3">
          <w:rPr>
            <w:color w:val="1D2228"/>
            <w:rPrChange w:id="17" w:author="Duy Nguyen-Le" w:date="2022-04-22T10:15:00Z">
              <w:rPr>
                <w:color w:val="1D2228"/>
              </w:rPr>
            </w:rPrChange>
          </w:rPr>
          <w:t>mRNA vaccines</w:t>
        </w:r>
        <w:r w:rsidRPr="002C2FD3">
          <w:rPr>
            <w:rPrChange w:id="18" w:author="Duy Nguyen-Le" w:date="2022-04-22T10:15:00Z">
              <w:rPr/>
            </w:rPrChange>
          </w:rPr>
          <w:t>.</w:t>
        </w:r>
        <w:r w:rsidRPr="002C2FD3">
          <w:rPr>
            <w:vertAlign w:val="superscript"/>
            <w:rPrChange w:id="19" w:author="Duy Nguyen-Le" w:date="2022-04-22T10:15:00Z">
              <w:rPr>
                <w:vertAlign w:val="superscript"/>
              </w:rPr>
            </w:rPrChange>
          </w:rPr>
          <w:t>1-4</w:t>
        </w:r>
        <w:r w:rsidRPr="002C2FD3">
          <w:rPr>
            <w:color w:val="1D2228"/>
            <w:rPrChange w:id="20" w:author="Duy Nguyen-Le" w:date="2022-04-22T10:15:00Z">
              <w:rPr>
                <w:color w:val="1D2228"/>
              </w:rPr>
            </w:rPrChange>
          </w:rPr>
          <w:t xml:space="preserve"> Furthermore, data on the comparative impact of different vaccines in this important patient group is lacking. </w:t>
        </w:r>
      </w:ins>
    </w:p>
    <w:p w14:paraId="14E117B4" w14:textId="72EA6998" w:rsidR="00504D7D" w:rsidRPr="002C2FD3" w:rsidDel="00831AEC" w:rsidRDefault="00077B2E" w:rsidP="002C2FD3">
      <w:pPr>
        <w:shd w:val="clear" w:color="auto" w:fill="FFFFFF"/>
        <w:spacing w:before="120" w:after="120" w:line="360" w:lineRule="auto"/>
        <w:jc w:val="both"/>
        <w:rPr>
          <w:del w:id="21" w:author="PGS.TS. Vương Thị Ngọc Lan" w:date="2022-04-17T18:37:00Z"/>
          <w:color w:val="1D2228"/>
          <w:rPrChange w:id="22" w:author="Duy Nguyen-Le" w:date="2022-04-22T10:15:00Z">
            <w:rPr>
              <w:del w:id="23" w:author="PGS.TS. Vương Thị Ngọc Lan" w:date="2022-04-17T18:37:00Z"/>
              <w:color w:val="1D2228"/>
            </w:rPr>
          </w:rPrChange>
        </w:rPr>
        <w:pPrChange w:id="24" w:author="Duy Nguyen-Le" w:date="2022-04-22T10:15:00Z">
          <w:pPr>
            <w:shd w:val="clear" w:color="auto" w:fill="FFFFFF"/>
            <w:spacing w:before="220" w:after="220"/>
            <w:jc w:val="both"/>
          </w:pPr>
        </w:pPrChange>
      </w:pPr>
      <w:ins w:id="25" w:author="PGS.TS. Vương Thị Ngọc Lan" w:date="2022-04-17T18:37:00Z">
        <w:r w:rsidRPr="002C2FD3">
          <w:rPr>
            <w:color w:val="1D2228"/>
            <w:rPrChange w:id="26" w:author="Duy Nguyen-Le" w:date="2022-04-22T10:15:00Z">
              <w:rPr>
                <w:color w:val="1D2228"/>
              </w:rPr>
            </w:rPrChange>
          </w:rPr>
          <w:t>Based on our experience, we compared pregnancy and neonatal outcomes in Vietnamese women vaccinated against COVID-19 with the Astra Zeneca versus Pfizer-BioNTech vaccines.</w:t>
        </w:r>
      </w:ins>
      <w:del w:id="27" w:author="PGS.TS. Vương Thị Ngọc Lan" w:date="2022-04-17T18:37:00Z">
        <w:r w:rsidR="00F713D9" w:rsidRPr="002C2FD3" w:rsidDel="00077B2E">
          <w:rPr>
            <w:rFonts w:eastAsia="Times New Roman"/>
            <w:rPrChange w:id="28" w:author="Duy Nguyen-Le" w:date="2022-04-22T10:15:00Z">
              <w:rPr>
                <w:rFonts w:ascii="Times New Roman" w:eastAsia="Times New Roman" w:hAnsi="Times New Roman" w:cs="Times New Roman"/>
                <w:sz w:val="26"/>
                <w:szCs w:val="26"/>
              </w:rPr>
            </w:rPrChange>
          </w:rPr>
          <w:delText>To investigate the obstetrics and neonatal outcomes in pregnant women vaccinated with COVID-19 vaccines (Pfizer-BioNtech or Oxford/AstraZeneca) after 13 weeks of gestational age.</w:delText>
        </w:r>
      </w:del>
    </w:p>
    <w:p w14:paraId="72744F7E" w14:textId="77777777" w:rsidR="00831AEC" w:rsidRPr="002C2FD3" w:rsidRDefault="00831AEC" w:rsidP="002C2FD3">
      <w:pPr>
        <w:shd w:val="clear" w:color="auto" w:fill="FFFFFF"/>
        <w:spacing w:before="120" w:after="120" w:line="360" w:lineRule="auto"/>
        <w:jc w:val="both"/>
        <w:rPr>
          <w:ins w:id="29" w:author="Duy Nguyen-Le" w:date="2022-04-18T09:45:00Z"/>
          <w:rFonts w:eastAsia="Times New Roman"/>
          <w:rPrChange w:id="30" w:author="Duy Nguyen-Le" w:date="2022-04-22T10:15:00Z">
            <w:rPr>
              <w:ins w:id="31" w:author="Duy Nguyen-Le" w:date="2022-04-18T09:45:00Z"/>
              <w:rFonts w:ascii="Times New Roman" w:eastAsia="Times New Roman" w:hAnsi="Times New Roman" w:cs="Times New Roman"/>
              <w:sz w:val="26"/>
              <w:szCs w:val="26"/>
            </w:rPr>
          </w:rPrChange>
        </w:rPr>
        <w:pPrChange w:id="32" w:author="Duy Nguyen-Le" w:date="2022-04-22T10:15:00Z">
          <w:pPr>
            <w:shd w:val="clear" w:color="auto" w:fill="FFFFFF"/>
            <w:spacing w:before="220" w:after="220"/>
            <w:jc w:val="both"/>
          </w:pPr>
        </w:pPrChange>
      </w:pPr>
    </w:p>
    <w:p w14:paraId="1A56FEE1" w14:textId="77777777" w:rsidR="00504D7D" w:rsidRPr="002C2FD3" w:rsidRDefault="00F713D9" w:rsidP="002C2FD3">
      <w:pPr>
        <w:autoSpaceDE w:val="0"/>
        <w:autoSpaceDN w:val="0"/>
        <w:adjustRightInd w:val="0"/>
        <w:snapToGrid w:val="0"/>
        <w:spacing w:before="120" w:after="120" w:line="360" w:lineRule="auto"/>
        <w:rPr>
          <w:b/>
          <w:bCs/>
          <w:color w:val="1D2228"/>
          <w:rPrChange w:id="33" w:author="Duy Nguyen-Le" w:date="2022-04-22T10:16:00Z">
            <w:rPr>
              <w:rFonts w:ascii="Times New Roman" w:eastAsia="Times New Roman" w:hAnsi="Times New Roman" w:cs="Times New Roman"/>
              <w:b/>
              <w:sz w:val="26"/>
              <w:szCs w:val="26"/>
            </w:rPr>
          </w:rPrChange>
        </w:rPr>
        <w:pPrChange w:id="34" w:author="Duy Nguyen-Le" w:date="2022-04-22T10:15:00Z">
          <w:pPr>
            <w:shd w:val="clear" w:color="auto" w:fill="FFFFFF"/>
            <w:spacing w:before="220" w:after="220"/>
            <w:jc w:val="both"/>
          </w:pPr>
        </w:pPrChange>
      </w:pPr>
      <w:r w:rsidRPr="002C2FD3">
        <w:rPr>
          <w:b/>
          <w:bCs/>
          <w:color w:val="1D2228"/>
          <w:rPrChange w:id="35" w:author="Duy Nguyen-Le" w:date="2022-04-22T10:16:00Z">
            <w:rPr>
              <w:rFonts w:ascii="Times New Roman" w:eastAsia="Times New Roman" w:hAnsi="Times New Roman" w:cs="Times New Roman"/>
              <w:b/>
              <w:sz w:val="26"/>
              <w:szCs w:val="26"/>
            </w:rPr>
          </w:rPrChange>
        </w:rPr>
        <w:t>Methods</w:t>
      </w:r>
    </w:p>
    <w:p w14:paraId="0201A304" w14:textId="678C7A4B" w:rsidR="00AA10E4" w:rsidRPr="002C2FD3" w:rsidRDefault="00AA10E4" w:rsidP="002C2FD3">
      <w:pPr>
        <w:autoSpaceDE w:val="0"/>
        <w:autoSpaceDN w:val="0"/>
        <w:adjustRightInd w:val="0"/>
        <w:snapToGrid w:val="0"/>
        <w:spacing w:before="120" w:after="120" w:line="360" w:lineRule="auto"/>
        <w:rPr>
          <w:ins w:id="36" w:author="PGS.TS. Vương Thị Ngọc Lan" w:date="2022-04-17T18:39:00Z"/>
          <w:color w:val="1D2228"/>
          <w:rPrChange w:id="37" w:author="Duy Nguyen-Le" w:date="2022-04-22T10:15:00Z">
            <w:rPr>
              <w:ins w:id="38" w:author="PGS.TS. Vương Thị Ngọc Lan" w:date="2022-04-17T18:39:00Z"/>
              <w:rFonts w:ascii="Times New Roman" w:eastAsia="Times New Roman" w:hAnsi="Times New Roman" w:cs="Times New Roman"/>
              <w:sz w:val="26"/>
              <w:szCs w:val="26"/>
            </w:rPr>
          </w:rPrChange>
        </w:rPr>
        <w:pPrChange w:id="39" w:author="Duy Nguyen-Le" w:date="2022-04-22T10:15:00Z">
          <w:pPr>
            <w:shd w:val="clear" w:color="auto" w:fill="FFFFFF"/>
            <w:spacing w:before="220" w:after="220"/>
            <w:jc w:val="both"/>
          </w:pPr>
        </w:pPrChange>
      </w:pPr>
      <w:ins w:id="40" w:author="PGS.TS. Vương Thị Ngọc Lan" w:date="2022-04-17T18:39:00Z">
        <w:r w:rsidRPr="002C2FD3">
          <w:rPr>
            <w:color w:val="1D2228"/>
            <w:rPrChange w:id="41" w:author="Duy Nguyen-Le" w:date="2022-04-22T10:15:00Z">
              <w:rPr/>
            </w:rPrChange>
          </w:rPr>
          <w:t xml:space="preserve">Between August 2021 and November 2021, pregnant women were offered vaccination against COVID-19 at around 30-31 weeks of gestation at My Duc Hospital, Ho Chi Minh City, Vietnam. The choice for Astra Zeneca or Pfizer-BioNTech vaccines depended on the </w:t>
        </w:r>
        <w:r w:rsidRPr="002C2FD3">
          <w:rPr>
            <w:color w:val="1D2228"/>
            <w:rPrChange w:id="42" w:author="Duy Nguyen-Le" w:date="2022-04-22T10:15:00Z">
              <w:rPr/>
            </w:rPrChange>
          </w:rPr>
          <w:lastRenderedPageBreak/>
          <w:t xml:space="preserve">availability of the vaccines at the time of vaccination. We prospectively investigated the side effects in the vaccinated pregnant women within 1 week after vaccination and followed their pregnancies till </w:t>
        </w:r>
      </w:ins>
      <w:ins w:id="43" w:author="PGS.TS. Vương Thị Ngọc Lan" w:date="2022-04-17T18:41:00Z">
        <w:r w:rsidR="004F30F3" w:rsidRPr="002C2FD3">
          <w:rPr>
            <w:color w:val="1D2228"/>
            <w:rPrChange w:id="44" w:author="Duy Nguyen-Le" w:date="2022-04-22T10:15:00Z">
              <w:rPr/>
            </w:rPrChange>
          </w:rPr>
          <w:t xml:space="preserve">28 days after </w:t>
        </w:r>
      </w:ins>
      <w:ins w:id="45" w:author="PGS.TS. Vương Thị Ngọc Lan" w:date="2022-04-17T18:39:00Z">
        <w:r w:rsidRPr="002C2FD3">
          <w:rPr>
            <w:color w:val="1D2228"/>
            <w:rPrChange w:id="46" w:author="Duy Nguyen-Le" w:date="2022-04-22T10:15:00Z">
              <w:rPr/>
            </w:rPrChange>
          </w:rPr>
          <w:t>deliver</w:t>
        </w:r>
      </w:ins>
      <w:ins w:id="47" w:author="PGS.TS. Vương Thị Ngọc Lan" w:date="2022-04-17T18:41:00Z">
        <w:r w:rsidR="004F30F3" w:rsidRPr="002C2FD3">
          <w:rPr>
            <w:color w:val="1D2228"/>
            <w:rPrChange w:id="48" w:author="Duy Nguyen-Le" w:date="2022-04-22T10:15:00Z">
              <w:rPr/>
            </w:rPrChange>
          </w:rPr>
          <w:t>y.</w:t>
        </w:r>
      </w:ins>
    </w:p>
    <w:p w14:paraId="167CBC58" w14:textId="2F0F885F" w:rsidR="00504D7D" w:rsidRPr="002C2FD3" w:rsidDel="004F30F3" w:rsidRDefault="00F713D9" w:rsidP="002C2FD3">
      <w:pPr>
        <w:autoSpaceDE w:val="0"/>
        <w:autoSpaceDN w:val="0"/>
        <w:adjustRightInd w:val="0"/>
        <w:snapToGrid w:val="0"/>
        <w:spacing w:before="120" w:after="120" w:line="360" w:lineRule="auto"/>
        <w:rPr>
          <w:del w:id="49" w:author="PGS.TS. Vương Thị Ngọc Lan" w:date="2022-04-17T18:41:00Z"/>
          <w:b/>
          <w:bCs/>
          <w:color w:val="1D2228"/>
          <w:rPrChange w:id="50" w:author="Duy Nguyen-Le" w:date="2022-04-22T10:15:00Z">
            <w:rPr>
              <w:del w:id="51" w:author="PGS.TS. Vương Thị Ngọc Lan" w:date="2022-04-17T18:41:00Z"/>
              <w:rFonts w:ascii="Times New Roman" w:eastAsia="Times New Roman" w:hAnsi="Times New Roman" w:cs="Times New Roman"/>
              <w:sz w:val="26"/>
              <w:szCs w:val="26"/>
            </w:rPr>
          </w:rPrChange>
        </w:rPr>
        <w:pPrChange w:id="52" w:author="Duy Nguyen-Le" w:date="2022-04-22T10:15:00Z">
          <w:pPr>
            <w:shd w:val="clear" w:color="auto" w:fill="FFFFFF"/>
            <w:spacing w:before="220" w:after="220"/>
            <w:jc w:val="both"/>
          </w:pPr>
        </w:pPrChange>
      </w:pPr>
      <w:del w:id="53" w:author="PGS.TS. Vương Thị Ngọc Lan" w:date="2022-04-17T18:41:00Z">
        <w:r w:rsidRPr="002C2FD3" w:rsidDel="004F30F3">
          <w:rPr>
            <w:b/>
            <w:bCs/>
            <w:color w:val="1D2228"/>
            <w:rPrChange w:id="54" w:author="Duy Nguyen-Le" w:date="2022-04-22T10:15:00Z">
              <w:rPr>
                <w:rFonts w:ascii="Times New Roman" w:eastAsia="Times New Roman" w:hAnsi="Times New Roman" w:cs="Times New Roman"/>
                <w:sz w:val="26"/>
                <w:szCs w:val="26"/>
              </w:rPr>
            </w:rPrChange>
          </w:rPr>
          <w:delText>This was a prospective cohort study conducted at My Duc Hospital from August 2021 to November 2021. Participants were followed from one week after vaccination to 28 days postpartum. Post-vaccination side-effects, obstetric and neonatal outcomes were compared between women vaccinated with Pfizer or AstraZeneca .</w:delText>
        </w:r>
      </w:del>
    </w:p>
    <w:p w14:paraId="4A523972" w14:textId="77777777" w:rsidR="00504D7D" w:rsidRPr="002C2FD3" w:rsidRDefault="00F713D9" w:rsidP="002C2FD3">
      <w:pPr>
        <w:autoSpaceDE w:val="0"/>
        <w:autoSpaceDN w:val="0"/>
        <w:adjustRightInd w:val="0"/>
        <w:snapToGrid w:val="0"/>
        <w:spacing w:before="120" w:after="120" w:line="360" w:lineRule="auto"/>
        <w:rPr>
          <w:b/>
          <w:bCs/>
          <w:color w:val="1D2228"/>
          <w:rPrChange w:id="55" w:author="Duy Nguyen-Le" w:date="2022-04-22T10:15:00Z">
            <w:rPr>
              <w:rFonts w:ascii="Times New Roman" w:eastAsia="Times New Roman" w:hAnsi="Times New Roman" w:cs="Times New Roman"/>
              <w:b/>
              <w:sz w:val="26"/>
              <w:szCs w:val="26"/>
            </w:rPr>
          </w:rPrChange>
        </w:rPr>
        <w:pPrChange w:id="56" w:author="Duy Nguyen-Le" w:date="2022-04-22T10:15:00Z">
          <w:pPr>
            <w:shd w:val="clear" w:color="auto" w:fill="FFFFFF"/>
            <w:spacing w:before="220" w:after="220"/>
            <w:jc w:val="both"/>
          </w:pPr>
        </w:pPrChange>
      </w:pPr>
      <w:r w:rsidRPr="002C2FD3">
        <w:rPr>
          <w:b/>
          <w:bCs/>
          <w:color w:val="1D2228"/>
          <w:rPrChange w:id="57" w:author="Duy Nguyen-Le" w:date="2022-04-22T10:15:00Z">
            <w:rPr>
              <w:rFonts w:ascii="Times New Roman" w:eastAsia="Times New Roman" w:hAnsi="Times New Roman" w:cs="Times New Roman"/>
              <w:b/>
              <w:sz w:val="26"/>
              <w:szCs w:val="26"/>
            </w:rPr>
          </w:rPrChange>
        </w:rPr>
        <w:t>Results</w:t>
      </w:r>
    </w:p>
    <w:p w14:paraId="4840F90F" w14:textId="336C405A" w:rsidR="00250C72" w:rsidRPr="002C2FD3" w:rsidRDefault="00250C72" w:rsidP="002C2FD3">
      <w:pPr>
        <w:autoSpaceDE w:val="0"/>
        <w:autoSpaceDN w:val="0"/>
        <w:adjustRightInd w:val="0"/>
        <w:snapToGrid w:val="0"/>
        <w:spacing w:before="120" w:after="120" w:line="360" w:lineRule="auto"/>
        <w:rPr>
          <w:ins w:id="58" w:author="PGS.TS. Vương Thị Ngọc Lan" w:date="2022-04-17T18:42:00Z"/>
          <w:color w:val="1D2228"/>
          <w:rPrChange w:id="59" w:author="Duy Nguyen-Le" w:date="2022-04-22T10:15:00Z">
            <w:rPr>
              <w:ins w:id="60" w:author="PGS.TS. Vương Thị Ngọc Lan" w:date="2022-04-17T18:42:00Z"/>
            </w:rPr>
          </w:rPrChange>
        </w:rPr>
        <w:pPrChange w:id="61" w:author="Duy Nguyen-Le" w:date="2022-04-22T10:15:00Z">
          <w:pPr>
            <w:pStyle w:val="yiv3172882312msonormal"/>
            <w:shd w:val="clear" w:color="auto" w:fill="FFFFFF"/>
            <w:tabs>
              <w:tab w:val="left" w:pos="1308"/>
            </w:tabs>
            <w:spacing w:line="480" w:lineRule="auto"/>
          </w:pPr>
        </w:pPrChange>
      </w:pPr>
      <w:ins w:id="62" w:author="PGS.TS. Vương Thị Ngọc Lan" w:date="2022-04-17T18:42:00Z">
        <w:r w:rsidRPr="00C6133E">
          <w:rPr>
            <w:color w:val="1D2228"/>
          </w:rPr>
          <w:t>There were</w:t>
        </w:r>
        <w:r w:rsidRPr="002C2FD3">
          <w:rPr>
            <w:color w:val="1D2228"/>
            <w:rPrChange w:id="63" w:author="Duy Nguyen-Le" w:date="2022-04-22T10:15:00Z">
              <w:rPr>
                <w:b/>
                <w:bCs/>
                <w:color w:val="1D2228"/>
              </w:rPr>
            </w:rPrChange>
          </w:rPr>
          <w:t xml:space="preserve"> </w:t>
        </w:r>
        <w:r w:rsidRPr="00250C72">
          <w:rPr>
            <w:color w:val="1D2228"/>
            <w:rPrChange w:id="64" w:author="PGS.TS. Vương Thị Ngọc Lan" w:date="2022-04-17T18:42:00Z">
              <w:rPr>
                <w:b/>
                <w:bCs/>
                <w:color w:val="1D2228"/>
              </w:rPr>
            </w:rPrChange>
          </w:rPr>
          <w:t>4420</w:t>
        </w:r>
        <w:r w:rsidRPr="002C2FD3">
          <w:rPr>
            <w:color w:val="1D2228"/>
            <w:rPrChange w:id="65" w:author="Duy Nguyen-Le" w:date="2022-04-22T10:15:00Z">
              <w:rPr>
                <w:b/>
                <w:bCs/>
                <w:color w:val="1D2228"/>
              </w:rPr>
            </w:rPrChange>
          </w:rPr>
          <w:t xml:space="preserve"> </w:t>
        </w:r>
        <w:r w:rsidRPr="002C2FD3">
          <w:rPr>
            <w:color w:val="1D2228"/>
            <w:rPrChange w:id="66" w:author="Duy Nguyen-Le" w:date="2022-04-22T10:15:00Z">
              <w:rPr/>
            </w:rPrChange>
          </w:rPr>
          <w:t>pregnant vaccinated with Astra Zeneca</w:t>
        </w:r>
      </w:ins>
      <w:ins w:id="67" w:author="PGS.TS. Vương Thị Ngọc Lan" w:date="2022-04-17T18:43:00Z">
        <w:r w:rsidR="00EB1442" w:rsidRPr="002C2FD3">
          <w:rPr>
            <w:color w:val="1D2228"/>
            <w:rPrChange w:id="68" w:author="Duy Nguyen-Le" w:date="2022-04-22T10:15:00Z">
              <w:rPr/>
            </w:rPrChange>
          </w:rPr>
          <w:t xml:space="preserve"> and </w:t>
        </w:r>
      </w:ins>
      <w:ins w:id="69" w:author="PGS.TS. Vương Thị Ngọc Lan" w:date="2022-04-17T18:42:00Z">
        <w:r w:rsidRPr="002C2FD3">
          <w:rPr>
            <w:color w:val="1D2228"/>
            <w:rPrChange w:id="70" w:author="Duy Nguyen-Le" w:date="2022-04-22T10:15:00Z">
              <w:rPr/>
            </w:rPrChange>
          </w:rPr>
          <w:t>Pfizer-BioNTech.</w:t>
        </w:r>
      </w:ins>
      <w:ins w:id="71" w:author="PGS.TS. Vương Thị Ngọc Lan" w:date="2022-04-17T18:43:00Z">
        <w:r w:rsidR="00E35815" w:rsidRPr="002C2FD3">
          <w:rPr>
            <w:color w:val="1D2228"/>
            <w:rPrChange w:id="72" w:author="Duy Nguyen-Le" w:date="2022-04-22T10:15:00Z">
              <w:rPr/>
            </w:rPrChange>
          </w:rPr>
          <w:t xml:space="preserve"> Out of them, 533 gave birth (266 </w:t>
        </w:r>
        <w:r w:rsidR="00122713" w:rsidRPr="002C2FD3">
          <w:rPr>
            <w:color w:val="1D2228"/>
            <w:rPrChange w:id="73" w:author="Duy Nguyen-Le" w:date="2022-04-22T10:15:00Z">
              <w:rPr/>
            </w:rPrChange>
          </w:rPr>
          <w:t>women in</w:t>
        </w:r>
      </w:ins>
      <w:ins w:id="74" w:author="PGS.TS. Vương Thị Ngọc Lan" w:date="2022-04-17T18:44:00Z">
        <w:r w:rsidR="00122713" w:rsidRPr="002C2FD3">
          <w:rPr>
            <w:color w:val="1D2228"/>
            <w:rPrChange w:id="75" w:author="Duy Nguyen-Le" w:date="2022-04-22T10:15:00Z">
              <w:rPr/>
            </w:rPrChange>
          </w:rPr>
          <w:t xml:space="preserve"> Astra Zeneca group and 267 </w:t>
        </w:r>
        <w:r w:rsidR="00D441C6" w:rsidRPr="002C2FD3">
          <w:rPr>
            <w:color w:val="1D2228"/>
            <w:rPrChange w:id="76" w:author="Duy Nguyen-Le" w:date="2022-04-22T10:15:00Z">
              <w:rPr/>
            </w:rPrChange>
          </w:rPr>
          <w:t>in Pfizer-BioNTech group).</w:t>
        </w:r>
      </w:ins>
      <w:ins w:id="77" w:author="PGS.TS. Vương Thị Ngọc Lan" w:date="2022-04-17T18:42:00Z">
        <w:r w:rsidRPr="002C2FD3">
          <w:rPr>
            <w:color w:val="1D2228"/>
            <w:rPrChange w:id="78" w:author="Duy Nguyen-Le" w:date="2022-04-22T10:15:00Z">
              <w:rPr/>
            </w:rPrChange>
          </w:rPr>
          <w:t xml:space="preserve"> Women receiving </w:t>
        </w:r>
      </w:ins>
      <w:ins w:id="79" w:author="PGS.TS. Vương Thị Ngọc Lan" w:date="2022-04-17T18:45:00Z">
        <w:r w:rsidR="00D441C6" w:rsidRPr="002C2FD3">
          <w:rPr>
            <w:color w:val="1D2228"/>
            <w:rPrChange w:id="80" w:author="Duy Nguyen-Le" w:date="2022-04-22T10:15:00Z">
              <w:rPr/>
            </w:rPrChange>
          </w:rPr>
          <w:t>Astra Zeneca</w:t>
        </w:r>
      </w:ins>
      <w:ins w:id="81" w:author="PGS.TS. Vương Thị Ngọc Lan" w:date="2022-04-17T18:42:00Z">
        <w:r w:rsidRPr="002C2FD3">
          <w:rPr>
            <w:color w:val="1D2228"/>
            <w:rPrChange w:id="82" w:author="Duy Nguyen-Le" w:date="2022-04-22T10:15:00Z">
              <w:rPr/>
            </w:rPrChange>
          </w:rPr>
          <w:t xml:space="preserve"> were slightly older, </w:t>
        </w:r>
      </w:ins>
      <w:ins w:id="83" w:author="PGS.TS. Vương Thị Ngọc Lan" w:date="2022-04-17T18:46:00Z">
        <w:r w:rsidR="003C46CA" w:rsidRPr="002C2FD3">
          <w:rPr>
            <w:color w:val="1D2228"/>
            <w:rPrChange w:id="84" w:author="Duy Nguyen-Le" w:date="2022-04-22T10:15:00Z">
              <w:rPr/>
            </w:rPrChange>
          </w:rPr>
          <w:t>less</w:t>
        </w:r>
      </w:ins>
      <w:ins w:id="85" w:author="PGS.TS. Vương Thị Ngọc Lan" w:date="2022-04-17T18:42:00Z">
        <w:r w:rsidRPr="002C2FD3">
          <w:rPr>
            <w:color w:val="1D2228"/>
            <w:rPrChange w:id="86" w:author="Duy Nguyen-Le" w:date="2022-04-22T10:15:00Z">
              <w:rPr/>
            </w:rPrChange>
          </w:rPr>
          <w:t xml:space="preserve"> often multiparous, </w:t>
        </w:r>
      </w:ins>
      <w:ins w:id="87" w:author="PGS.TS. Vương Thị Ngọc Lan" w:date="2022-04-17T18:47:00Z">
        <w:r w:rsidR="002C014F" w:rsidRPr="002C2FD3">
          <w:rPr>
            <w:color w:val="1D2228"/>
            <w:rPrChange w:id="88" w:author="Duy Nguyen-Le" w:date="2022-04-22T10:15:00Z">
              <w:rPr/>
            </w:rPrChange>
          </w:rPr>
          <w:t>less</w:t>
        </w:r>
      </w:ins>
      <w:ins w:id="89" w:author="PGS.TS. Vương Thị Ngọc Lan" w:date="2022-04-17T18:42:00Z">
        <w:r w:rsidRPr="002C2FD3">
          <w:rPr>
            <w:color w:val="1D2228"/>
            <w:rPrChange w:id="90" w:author="Duy Nguyen-Le" w:date="2022-04-22T10:15:00Z">
              <w:rPr/>
            </w:rPrChange>
          </w:rPr>
          <w:t xml:space="preserve"> often had conceived spontaneously, and </w:t>
        </w:r>
      </w:ins>
      <w:ins w:id="91" w:author="PGS.TS. Vương Thị Ngọc Lan" w:date="2022-04-17T18:47:00Z">
        <w:r w:rsidR="000E1485" w:rsidRPr="002C2FD3">
          <w:rPr>
            <w:color w:val="1D2228"/>
            <w:rPrChange w:id="92" w:author="Duy Nguyen-Le" w:date="2022-04-22T10:15:00Z">
              <w:rPr/>
            </w:rPrChange>
          </w:rPr>
          <w:t>less</w:t>
        </w:r>
      </w:ins>
      <w:ins w:id="93" w:author="PGS.TS. Vương Thị Ngọc Lan" w:date="2022-04-17T18:42:00Z">
        <w:r w:rsidRPr="002C2FD3">
          <w:rPr>
            <w:color w:val="1D2228"/>
            <w:rPrChange w:id="94" w:author="Duy Nguyen-Le" w:date="2022-04-22T10:15:00Z">
              <w:rPr/>
            </w:rPrChange>
          </w:rPr>
          <w:t xml:space="preserve"> often (</w:t>
        </w:r>
      </w:ins>
      <w:ins w:id="95" w:author="PGS.TS. Vương Thị Ngọc Lan" w:date="2022-04-17T18:48:00Z">
        <w:r w:rsidR="000E1485" w:rsidRPr="002C2FD3">
          <w:rPr>
            <w:color w:val="1D2228"/>
            <w:rPrChange w:id="96" w:author="Duy Nguyen-Le" w:date="2022-04-22T10:15:00Z">
              <w:rPr/>
            </w:rPrChange>
          </w:rPr>
          <w:t>59.7</w:t>
        </w:r>
      </w:ins>
      <w:ins w:id="97" w:author="PGS.TS. Vương Thị Ngọc Lan" w:date="2022-04-17T18:42:00Z">
        <w:r w:rsidRPr="002C2FD3">
          <w:rPr>
            <w:color w:val="1D2228"/>
            <w:rPrChange w:id="98" w:author="Duy Nguyen-Le" w:date="2022-04-22T10:15:00Z">
              <w:rPr/>
            </w:rPrChange>
          </w:rPr>
          <w:t xml:space="preserve">% versus </w:t>
        </w:r>
      </w:ins>
      <w:ins w:id="99" w:author="PGS.TS. Vương Thị Ngọc Lan" w:date="2022-04-17T18:48:00Z">
        <w:r w:rsidR="000E1485" w:rsidRPr="002C2FD3">
          <w:rPr>
            <w:color w:val="1D2228"/>
            <w:rPrChange w:id="100" w:author="Duy Nguyen-Le" w:date="2022-04-22T10:15:00Z">
              <w:rPr/>
            </w:rPrChange>
          </w:rPr>
          <w:t>80.3</w:t>
        </w:r>
      </w:ins>
      <w:ins w:id="101" w:author="PGS.TS. Vương Thị Ngọc Lan" w:date="2022-04-17T18:42:00Z">
        <w:r w:rsidRPr="002C2FD3">
          <w:rPr>
            <w:color w:val="1D2228"/>
            <w:rPrChange w:id="102" w:author="Duy Nguyen-Le" w:date="2022-04-22T10:15:00Z">
              <w:rPr/>
            </w:rPrChange>
          </w:rPr>
          <w:t>%) had received two doses. There were more side-effects reported after Astra Zeneca, but they were all mild (Table 2).</w:t>
        </w:r>
      </w:ins>
    </w:p>
    <w:p w14:paraId="08504DD9" w14:textId="5FB1379F" w:rsidR="00EE74F4" w:rsidRPr="002C2FD3" w:rsidRDefault="00EE74F4" w:rsidP="002C2FD3">
      <w:pPr>
        <w:autoSpaceDE w:val="0"/>
        <w:autoSpaceDN w:val="0"/>
        <w:adjustRightInd w:val="0"/>
        <w:snapToGrid w:val="0"/>
        <w:spacing w:before="120" w:after="120" w:line="360" w:lineRule="auto"/>
        <w:rPr>
          <w:ins w:id="103" w:author="PGS.TS. Vương Thị Ngọc Lan" w:date="2022-04-17T18:59:00Z"/>
          <w:color w:val="1D2228"/>
          <w:rPrChange w:id="104" w:author="Duy Nguyen-Le" w:date="2022-04-22T10:15:00Z">
            <w:rPr>
              <w:ins w:id="105" w:author="PGS.TS. Vương Thị Ngọc Lan" w:date="2022-04-17T18:59:00Z"/>
            </w:rPr>
          </w:rPrChange>
        </w:rPr>
        <w:pPrChange w:id="106" w:author="Duy Nguyen-Le" w:date="2022-04-22T10:15:00Z">
          <w:pPr>
            <w:pStyle w:val="yiv3172882312msonormal"/>
            <w:shd w:val="clear" w:color="auto" w:fill="FFFFFF"/>
            <w:tabs>
              <w:tab w:val="left" w:pos="1308"/>
            </w:tabs>
            <w:spacing w:line="480" w:lineRule="auto"/>
          </w:pPr>
        </w:pPrChange>
      </w:pPr>
      <w:commentRangeStart w:id="107"/>
      <w:ins w:id="108" w:author="PGS.TS. Vương Thị Ngọc Lan" w:date="2022-04-17T18:59:00Z">
        <w:r w:rsidRPr="002C2FD3">
          <w:rPr>
            <w:color w:val="1D2228"/>
            <w:rPrChange w:id="109" w:author="Duy Nguyen-Le" w:date="2022-04-22T10:15:00Z">
              <w:rPr/>
            </w:rPrChange>
          </w:rPr>
          <w:t>Women who received the Pfizer-BioNTech or AstraZeneca vaccine had a similar post-vaccination rate of COVID-19 (</w:t>
        </w:r>
      </w:ins>
      <w:ins w:id="110" w:author="Duy Nguyen-Le" w:date="2022-04-22T10:11:00Z">
        <w:r w:rsidR="00FC4FD6" w:rsidRPr="002C2FD3">
          <w:rPr>
            <w:color w:val="1D2228"/>
            <w:rPrChange w:id="111" w:author="Duy Nguyen-Le" w:date="2022-04-22T10:15:00Z">
              <w:rPr/>
            </w:rPrChange>
          </w:rPr>
          <w:t>8.6% and 6.8%, respectively; p=0.359</w:t>
        </w:r>
      </w:ins>
      <w:ins w:id="112" w:author="PGS.TS. Vương Thị Ngọc Lan" w:date="2022-04-17T18:59:00Z">
        <w:del w:id="113" w:author="Duy Nguyen-Le" w:date="2022-04-22T10:11:00Z">
          <w:r w:rsidRPr="002C2FD3" w:rsidDel="00FC4FD6">
            <w:rPr>
              <w:color w:val="1D2228"/>
              <w:rPrChange w:id="114" w:author="Duy Nguyen-Le" w:date="2022-04-22T10:15:00Z">
                <w:rPr/>
              </w:rPrChange>
            </w:rPr>
            <w:delText>?% and ?%, respectively; p=?</w:delText>
          </w:r>
        </w:del>
        <w:r w:rsidRPr="002C2FD3">
          <w:rPr>
            <w:color w:val="1D2228"/>
            <w:rPrChange w:id="115" w:author="Duy Nguyen-Le" w:date="2022-04-22T10:15:00Z">
              <w:rPr/>
            </w:rPrChange>
          </w:rPr>
          <w:t>)</w:t>
        </w:r>
        <w:commentRangeEnd w:id="107"/>
        <w:r w:rsidRPr="002C2FD3">
          <w:rPr>
            <w:color w:val="1D2228"/>
            <w:rPrChange w:id="116" w:author="Duy Nguyen-Le" w:date="2022-04-22T10:15:00Z">
              <w:rPr>
                <w:rStyle w:val="CommentReference"/>
                <w:rFonts w:ascii="Arial" w:eastAsia="Arial" w:hAnsi="Arial" w:cs="Arial"/>
                <w:lang w:val="en"/>
              </w:rPr>
            </w:rPrChange>
          </w:rPr>
          <w:commentReference w:id="107"/>
        </w:r>
      </w:ins>
    </w:p>
    <w:p w14:paraId="31203760" w14:textId="77777777" w:rsidR="00EE74F4" w:rsidRPr="002C2FD3" w:rsidRDefault="00250C72" w:rsidP="002C2FD3">
      <w:pPr>
        <w:autoSpaceDE w:val="0"/>
        <w:autoSpaceDN w:val="0"/>
        <w:adjustRightInd w:val="0"/>
        <w:snapToGrid w:val="0"/>
        <w:spacing w:before="120" w:after="120" w:line="360" w:lineRule="auto"/>
        <w:rPr>
          <w:ins w:id="117" w:author="PGS.TS. Vương Thị Ngọc Lan" w:date="2022-04-17T19:00:00Z"/>
          <w:color w:val="1D2228"/>
          <w:rPrChange w:id="118" w:author="Duy Nguyen-Le" w:date="2022-04-22T10:15:00Z">
            <w:rPr>
              <w:ins w:id="119" w:author="PGS.TS. Vương Thị Ngọc Lan" w:date="2022-04-17T19:00:00Z"/>
            </w:rPr>
          </w:rPrChange>
        </w:rPr>
        <w:pPrChange w:id="120" w:author="Duy Nguyen-Le" w:date="2022-04-22T10:15:00Z">
          <w:pPr>
            <w:pStyle w:val="yiv3172882312msonormal"/>
            <w:shd w:val="clear" w:color="auto" w:fill="FFFFFF"/>
            <w:tabs>
              <w:tab w:val="left" w:pos="1308"/>
            </w:tabs>
            <w:spacing w:line="480" w:lineRule="auto"/>
          </w:pPr>
        </w:pPrChange>
      </w:pPr>
      <w:ins w:id="121" w:author="PGS.TS. Vương Thị Ngọc Lan" w:date="2022-04-17T18:42:00Z">
        <w:r w:rsidRPr="002C2FD3">
          <w:rPr>
            <w:color w:val="1D2228"/>
            <w:rPrChange w:id="122" w:author="Duy Nguyen-Le" w:date="2022-04-22T10:15:00Z">
              <w:rPr/>
            </w:rPrChange>
          </w:rPr>
          <w:t xml:space="preserve">There were more women with </w:t>
        </w:r>
      </w:ins>
      <w:ins w:id="123" w:author="PGS.TS. Vương Thị Ngọc Lan" w:date="2022-04-17T18:56:00Z">
        <w:r w:rsidR="00B10E89" w:rsidRPr="002C2FD3">
          <w:rPr>
            <w:color w:val="1D2228"/>
            <w:rPrChange w:id="124" w:author="Duy Nguyen-Le" w:date="2022-04-22T10:15:00Z">
              <w:rPr/>
            </w:rPrChange>
          </w:rPr>
          <w:t>high blood pressure</w:t>
        </w:r>
      </w:ins>
      <w:ins w:id="125" w:author="PGS.TS. Vương Thị Ngọc Lan" w:date="2022-04-17T18:42:00Z">
        <w:r w:rsidRPr="002C2FD3">
          <w:rPr>
            <w:color w:val="1D2228"/>
            <w:rPrChange w:id="126" w:author="Duy Nguyen-Le" w:date="2022-04-22T10:15:00Z">
              <w:rPr/>
            </w:rPrChange>
          </w:rPr>
          <w:t xml:space="preserve"> after vaccination with Pfizer-BioNTech as compared to Astra Zeneca (both </w:t>
        </w:r>
      </w:ins>
      <w:ins w:id="127" w:author="PGS.TS. Vương Thị Ngọc Lan" w:date="2022-04-17T18:57:00Z">
        <w:r w:rsidR="00B71A91" w:rsidRPr="002C2FD3">
          <w:rPr>
            <w:color w:val="1D2228"/>
            <w:rPrChange w:id="128" w:author="Duy Nguyen-Le" w:date="2022-04-22T10:15:00Z">
              <w:rPr/>
            </w:rPrChange>
          </w:rPr>
          <w:t>0.8</w:t>
        </w:r>
      </w:ins>
      <w:ins w:id="129" w:author="PGS.TS. Vương Thị Ngọc Lan" w:date="2022-04-17T18:42:00Z">
        <w:r w:rsidRPr="002C2FD3">
          <w:rPr>
            <w:color w:val="1D2228"/>
            <w:rPrChange w:id="130" w:author="Duy Nguyen-Le" w:date="2022-04-22T10:15:00Z">
              <w:rPr/>
            </w:rPrChange>
          </w:rPr>
          <w:t>% versus 0.2%</w:t>
        </w:r>
      </w:ins>
      <w:ins w:id="131" w:author="PGS.TS. Vương Thị Ngọc Lan" w:date="2022-04-17T18:55:00Z">
        <w:r w:rsidR="004930D6" w:rsidRPr="002C2FD3">
          <w:rPr>
            <w:color w:val="1D2228"/>
            <w:rPrChange w:id="132" w:author="Duy Nguyen-Le" w:date="2022-04-22T10:15:00Z">
              <w:rPr/>
            </w:rPrChange>
          </w:rPr>
          <w:t>, p=0.03</w:t>
        </w:r>
      </w:ins>
      <w:ins w:id="133" w:author="PGS.TS. Vương Thị Ngọc Lan" w:date="2022-04-17T18:42:00Z">
        <w:r w:rsidRPr="002C2FD3">
          <w:rPr>
            <w:color w:val="1D2228"/>
            <w:rPrChange w:id="134" w:author="Duy Nguyen-Le" w:date="2022-04-22T10:15:00Z">
              <w:rPr/>
            </w:rPrChange>
          </w:rPr>
          <w:t>) (Table 3).</w:t>
        </w:r>
      </w:ins>
      <w:ins w:id="135" w:author="PGS.TS. Vương Thị Ngọc Lan" w:date="2022-04-17T18:56:00Z">
        <w:r w:rsidR="00B10E89" w:rsidRPr="002C2FD3">
          <w:rPr>
            <w:color w:val="1D2228"/>
            <w:rPrChange w:id="136" w:author="Duy Nguyen-Le" w:date="2022-04-22T10:15:00Z">
              <w:rPr/>
            </w:rPrChange>
          </w:rPr>
          <w:t xml:space="preserve"> </w:t>
        </w:r>
      </w:ins>
      <w:ins w:id="137" w:author="PGS.TS. Vương Thị Ngọc Lan" w:date="2022-04-17T18:54:00Z">
        <w:r w:rsidR="009538F5" w:rsidRPr="002C2FD3">
          <w:rPr>
            <w:color w:val="1D2228"/>
            <w:rPrChange w:id="138" w:author="Duy Nguyen-Le" w:date="2022-04-22T10:15:00Z">
              <w:rPr/>
            </w:rPrChange>
          </w:rPr>
          <w:t>The proportion of women who delivered low birthweight infants (birthweight &lt;2500 g) was significantly higher in those vaccinated with the Pfizer-BioNTech versus AstraZeneca vaccine (5.3% vs. 2.5%; relative risk 2.1, 95% confidence interval 1.</w:t>
        </w:r>
      </w:ins>
      <w:ins w:id="139" w:author="PGS.TS. Vương Thị Ngọc Lan" w:date="2022-04-17T18:58:00Z">
        <w:r w:rsidR="00BB629E" w:rsidRPr="002C2FD3">
          <w:rPr>
            <w:color w:val="1D2228"/>
            <w:rPrChange w:id="140" w:author="Duy Nguyen-Le" w:date="2022-04-22T10:15:00Z">
              <w:rPr/>
            </w:rPrChange>
          </w:rPr>
          <w:t>1</w:t>
        </w:r>
      </w:ins>
      <w:ins w:id="141" w:author="PGS.TS. Vương Thị Ngọc Lan" w:date="2022-04-17T18:54:00Z">
        <w:r w:rsidR="009538F5" w:rsidRPr="002C2FD3">
          <w:rPr>
            <w:color w:val="1D2228"/>
            <w:rPrChange w:id="142" w:author="Duy Nguyen-Le" w:date="2022-04-22T10:15:00Z">
              <w:rPr/>
            </w:rPrChange>
          </w:rPr>
          <w:t>–4.</w:t>
        </w:r>
      </w:ins>
      <w:ins w:id="143" w:author="PGS.TS. Vương Thị Ngọc Lan" w:date="2022-04-17T18:58:00Z">
        <w:r w:rsidR="00BB629E" w:rsidRPr="002C2FD3">
          <w:rPr>
            <w:color w:val="1D2228"/>
            <w:rPrChange w:id="144" w:author="Duy Nguyen-Le" w:date="2022-04-22T10:15:00Z">
              <w:rPr/>
            </w:rPrChange>
          </w:rPr>
          <w:t>2</w:t>
        </w:r>
      </w:ins>
      <w:ins w:id="145" w:author="PGS.TS. Vương Thị Ngọc Lan" w:date="2022-04-17T18:54:00Z">
        <w:r w:rsidR="009538F5" w:rsidRPr="002C2FD3">
          <w:rPr>
            <w:color w:val="1D2228"/>
            <w:rPrChange w:id="146" w:author="Duy Nguyen-Le" w:date="2022-04-22T10:15:00Z">
              <w:rPr/>
            </w:rPrChange>
          </w:rPr>
          <w:t>; p=0.0</w:t>
        </w:r>
      </w:ins>
      <w:ins w:id="147" w:author="PGS.TS. Vương Thị Ngọc Lan" w:date="2022-04-17T18:58:00Z">
        <w:r w:rsidR="00BB629E" w:rsidRPr="002C2FD3">
          <w:rPr>
            <w:color w:val="1D2228"/>
            <w:rPrChange w:id="148" w:author="Duy Nguyen-Le" w:date="2022-04-22T10:15:00Z">
              <w:rPr/>
            </w:rPrChange>
          </w:rPr>
          <w:t>3</w:t>
        </w:r>
      </w:ins>
      <w:ins w:id="149" w:author="PGS.TS. Vương Thị Ngọc Lan" w:date="2022-04-17T18:54:00Z">
        <w:r w:rsidR="009538F5" w:rsidRPr="002C2FD3">
          <w:rPr>
            <w:color w:val="1D2228"/>
            <w:rPrChange w:id="150" w:author="Duy Nguyen-Le" w:date="2022-04-22T10:15:00Z">
              <w:rPr/>
            </w:rPrChange>
          </w:rPr>
          <w:t xml:space="preserve">). This appeared to be due to a higher rate of growth restricted infants rather than a higher rate of preterm birth (data not shown). </w:t>
        </w:r>
      </w:ins>
    </w:p>
    <w:p w14:paraId="7DDEA6F4" w14:textId="57D477CF" w:rsidR="009538F5" w:rsidRPr="002C2FD3" w:rsidRDefault="009538F5" w:rsidP="002C2FD3">
      <w:pPr>
        <w:autoSpaceDE w:val="0"/>
        <w:autoSpaceDN w:val="0"/>
        <w:adjustRightInd w:val="0"/>
        <w:snapToGrid w:val="0"/>
        <w:spacing w:before="120" w:after="120" w:line="360" w:lineRule="auto"/>
        <w:rPr>
          <w:ins w:id="151" w:author="PGS.TS. Vương Thị Ngọc Lan" w:date="2022-04-17T18:54:00Z"/>
          <w:color w:val="1D2228"/>
          <w:rPrChange w:id="152" w:author="Duy Nguyen-Le" w:date="2022-04-22T10:15:00Z">
            <w:rPr>
              <w:ins w:id="153" w:author="PGS.TS. Vương Thị Ngọc Lan" w:date="2022-04-17T18:54:00Z"/>
            </w:rPr>
          </w:rPrChange>
        </w:rPr>
        <w:pPrChange w:id="154" w:author="Duy Nguyen-Le" w:date="2022-04-22T10:15:00Z">
          <w:pPr>
            <w:pStyle w:val="yiv3172882312msonormal"/>
            <w:shd w:val="clear" w:color="auto" w:fill="FFFFFF"/>
            <w:tabs>
              <w:tab w:val="left" w:pos="1308"/>
            </w:tabs>
            <w:spacing w:line="480" w:lineRule="auto"/>
          </w:pPr>
        </w:pPrChange>
      </w:pPr>
      <w:ins w:id="155" w:author="PGS.TS. Vương Thị Ngọc Lan" w:date="2022-04-17T18:54:00Z">
        <w:r w:rsidRPr="002C2FD3">
          <w:rPr>
            <w:color w:val="1D2228"/>
            <w:rPrChange w:id="156" w:author="Duy Nguyen-Le" w:date="2022-04-22T10:15:00Z">
              <w:rPr/>
            </w:rPrChange>
          </w:rPr>
          <w:t>On multivariate analysis that included vaccine type along with maternal age, number of previous pregnancies, type of pregnancy (</w:t>
        </w:r>
      </w:ins>
      <w:ins w:id="157" w:author="PGS.TS. Vương Thị Ngọc Lan" w:date="2022-04-17T18:58:00Z">
        <w:r w:rsidR="00BB629E" w:rsidRPr="002C2FD3">
          <w:rPr>
            <w:color w:val="1D2228"/>
            <w:rPrChange w:id="158" w:author="Duy Nguyen-Le" w:date="2022-04-22T10:15:00Z">
              <w:rPr/>
            </w:rPrChange>
          </w:rPr>
          <w:t>spontaneous</w:t>
        </w:r>
      </w:ins>
      <w:ins w:id="159" w:author="PGS.TS. Vương Thị Ngọc Lan" w:date="2022-04-17T18:54:00Z">
        <w:r w:rsidRPr="002C2FD3">
          <w:rPr>
            <w:color w:val="1D2228"/>
            <w:rPrChange w:id="160" w:author="Duy Nguyen-Le" w:date="2022-04-22T10:15:00Z">
              <w:rPr/>
            </w:rPrChange>
          </w:rPr>
          <w:t xml:space="preserve"> vs. in vitro fertilization) and post-vaccination COVID-19 infection, vaccination with the Pfizer-BioNTech versus Astra Zeneca vaccine during pregnancy was significantly associated with delivering a low birthweight infant (</w:t>
        </w:r>
      </w:ins>
      <w:ins w:id="161" w:author="Duy Nguyen-Le" w:date="2022-04-22T10:12:00Z">
        <w:r w:rsidR="001B4BF8" w:rsidRPr="002C2FD3">
          <w:rPr>
            <w:color w:val="1D2228"/>
            <w:rPrChange w:id="162" w:author="Duy Nguyen-Le" w:date="2022-04-22T10:15:00Z">
              <w:rPr/>
            </w:rPrChange>
          </w:rPr>
          <w:t>odds ratio 2.65, 95% confidence interval 1.30–5.76; p=0.01</w:t>
        </w:r>
      </w:ins>
      <w:ins w:id="163" w:author="PGS.TS. Vương Thị Ngọc Lan" w:date="2022-04-17T18:54:00Z">
        <w:del w:id="164" w:author="Duy Nguyen-Le" w:date="2022-04-22T10:12:00Z">
          <w:r w:rsidRPr="002C2FD3" w:rsidDel="001B4BF8">
            <w:rPr>
              <w:color w:val="1D2228"/>
              <w:rPrChange w:id="165" w:author="Duy Nguyen-Le" w:date="2022-04-22T10:15:00Z">
                <w:rPr/>
              </w:rPrChange>
            </w:rPr>
            <w:delText>odds ratio</w:delText>
          </w:r>
        </w:del>
      </w:ins>
      <w:ins w:id="166" w:author="PGS.TS. Vương Thị Ngọc Lan" w:date="2022-04-17T19:06:00Z">
        <w:del w:id="167" w:author="Duy Nguyen-Le" w:date="2022-04-22T10:12:00Z">
          <w:r w:rsidR="000C487B" w:rsidRPr="002C2FD3" w:rsidDel="001B4BF8">
            <w:rPr>
              <w:color w:val="1D2228"/>
              <w:rPrChange w:id="168" w:author="Duy Nguyen-Le" w:date="2022-04-22T10:15:00Z">
                <w:rPr/>
              </w:rPrChange>
            </w:rPr>
            <w:delText xml:space="preserve"> …</w:delText>
          </w:r>
        </w:del>
      </w:ins>
      <w:ins w:id="169" w:author="PGS.TS. Vương Thị Ngọc Lan" w:date="2022-04-17T18:54:00Z">
        <w:del w:id="170" w:author="Duy Nguyen-Le" w:date="2022-04-22T10:12:00Z">
          <w:r w:rsidRPr="002C2FD3" w:rsidDel="001B4BF8">
            <w:rPr>
              <w:color w:val="1D2228"/>
              <w:rPrChange w:id="171" w:author="Duy Nguyen-Le" w:date="2022-04-22T10:15:00Z">
                <w:rPr/>
              </w:rPrChange>
            </w:rPr>
            <w:delText xml:space="preserve"> , 95% confidence interval</w:delText>
          </w:r>
        </w:del>
      </w:ins>
      <w:ins w:id="172" w:author="PGS.TS. Vương Thị Ngọc Lan" w:date="2022-04-17T19:06:00Z">
        <w:del w:id="173" w:author="Duy Nguyen-Le" w:date="2022-04-22T10:12:00Z">
          <w:r w:rsidR="000C487B" w:rsidRPr="002C2FD3" w:rsidDel="001B4BF8">
            <w:rPr>
              <w:color w:val="1D2228"/>
              <w:rPrChange w:id="174" w:author="Duy Nguyen-Le" w:date="2022-04-22T10:15:00Z">
                <w:rPr/>
              </w:rPrChange>
            </w:rPr>
            <w:delText>…..</w:delText>
          </w:r>
        </w:del>
      </w:ins>
      <w:ins w:id="175" w:author="PGS.TS. Vương Thị Ngọc Lan" w:date="2022-04-17T18:54:00Z">
        <w:del w:id="176" w:author="Duy Nguyen-Le" w:date="2022-04-22T10:12:00Z">
          <w:r w:rsidRPr="002C2FD3" w:rsidDel="001B4BF8">
            <w:rPr>
              <w:color w:val="1D2228"/>
              <w:rPrChange w:id="177" w:author="Duy Nguyen-Le" w:date="2022-04-22T10:15:00Z">
                <w:rPr/>
              </w:rPrChange>
            </w:rPr>
            <w:delText>; p=</w:delText>
          </w:r>
        </w:del>
      </w:ins>
      <w:ins w:id="178" w:author="PGS.TS. Vương Thị Ngọc Lan" w:date="2022-04-17T19:06:00Z">
        <w:del w:id="179" w:author="Duy Nguyen-Le" w:date="2022-04-22T10:12:00Z">
          <w:r w:rsidR="000C487B" w:rsidRPr="002C2FD3" w:rsidDel="001B4BF8">
            <w:rPr>
              <w:color w:val="1D2228"/>
              <w:rPrChange w:id="180" w:author="Duy Nguyen-Le" w:date="2022-04-22T10:15:00Z">
                <w:rPr/>
              </w:rPrChange>
            </w:rPr>
            <w:delText>….</w:delText>
          </w:r>
        </w:del>
      </w:ins>
      <w:ins w:id="181" w:author="PGS.TS. Vương Thị Ngọc Lan" w:date="2022-04-17T18:54:00Z">
        <w:r w:rsidRPr="002C2FD3">
          <w:rPr>
            <w:color w:val="1D2228"/>
            <w:rPrChange w:id="182" w:author="Duy Nguyen-Le" w:date="2022-04-22T10:15:00Z">
              <w:rPr/>
            </w:rPrChange>
          </w:rPr>
          <w:t>).</w:t>
        </w:r>
      </w:ins>
    </w:p>
    <w:p w14:paraId="55CD83AA" w14:textId="0DEE40F3" w:rsidR="00250C72" w:rsidDel="002C2FD3" w:rsidRDefault="00250C72">
      <w:pPr>
        <w:shd w:val="clear" w:color="auto" w:fill="FFFFFF"/>
        <w:spacing w:before="220" w:after="220"/>
        <w:jc w:val="both"/>
        <w:rPr>
          <w:ins w:id="183" w:author="PGS.TS. Vương Thị Ngọc Lan" w:date="2022-04-17T18:42:00Z"/>
          <w:del w:id="184" w:author="Duy Nguyen-Le" w:date="2022-04-22T10:16:00Z"/>
          <w:rFonts w:ascii="Times New Roman" w:eastAsia="Times New Roman" w:hAnsi="Times New Roman" w:cs="Times New Roman"/>
          <w:sz w:val="26"/>
          <w:szCs w:val="26"/>
        </w:rPr>
      </w:pPr>
    </w:p>
    <w:p w14:paraId="4F72B8D2" w14:textId="4D892065" w:rsidR="00504D7D" w:rsidDel="008F3762" w:rsidRDefault="00F713D9">
      <w:pPr>
        <w:shd w:val="clear" w:color="auto" w:fill="FFFFFF"/>
        <w:spacing w:before="220" w:after="220"/>
        <w:jc w:val="both"/>
        <w:rPr>
          <w:del w:id="185" w:author="PGS.TS. Vương Thị Ngọc Lan" w:date="2022-04-17T19:07:00Z"/>
          <w:rFonts w:ascii="Times New Roman" w:eastAsia="Times New Roman" w:hAnsi="Times New Roman" w:cs="Times New Roman"/>
          <w:sz w:val="26"/>
          <w:szCs w:val="26"/>
        </w:rPr>
      </w:pPr>
      <w:del w:id="186" w:author="PGS.TS. Vương Thị Ngọc Lan" w:date="2022-04-17T19:07:00Z">
        <w:r w:rsidDel="008F3762">
          <w:rPr>
            <w:rFonts w:ascii="Times New Roman" w:eastAsia="Times New Roman" w:hAnsi="Times New Roman" w:cs="Times New Roman"/>
            <w:sz w:val="26"/>
            <w:szCs w:val="26"/>
          </w:rPr>
          <w:lastRenderedPageBreak/>
          <w:delText xml:space="preserve">Between August 2021 and November 2021, there were 4420 pregnant women vaccinated. Out of them, 533 (267 with Pfizer, 266 with AstraZeneca) had given birth. No serious vaccine adverse reaction was recorded. Side effects were more commonly reported in the first dose of AstraZeneca and second dose of Pfizer. There were no correlations between pregnancy complications and types of vaccines. The rate of low birthweight (&lt;2500g) was significantly higher in women vaccinated with Pfizer (8% vs 1.9%, p=0.03). </w:delText>
        </w:r>
      </w:del>
    </w:p>
    <w:p w14:paraId="7F292FBF" w14:textId="77777777" w:rsidR="00504D7D" w:rsidRDefault="00F713D9">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Discussion</w:t>
      </w:r>
    </w:p>
    <w:p w14:paraId="6A199BF5" w14:textId="5D0C3472" w:rsidR="00504D7D" w:rsidDel="002C2FD3" w:rsidRDefault="001067EE" w:rsidP="002C2FD3">
      <w:pPr>
        <w:autoSpaceDE w:val="0"/>
        <w:autoSpaceDN w:val="0"/>
        <w:adjustRightInd w:val="0"/>
        <w:snapToGrid w:val="0"/>
        <w:spacing w:before="120" w:after="120" w:line="360" w:lineRule="auto"/>
        <w:rPr>
          <w:del w:id="187" w:author="PGS.TS. Vương Thị Ngọc Lan" w:date="2022-04-17T19:08:00Z"/>
          <w:color w:val="1D2228"/>
        </w:rPr>
      </w:pPr>
      <w:ins w:id="188" w:author="PGS.TS. Vương Thị Ngọc Lan" w:date="2022-04-17T19:08:00Z">
        <w:r w:rsidRPr="002C2FD3">
          <w:rPr>
            <w:color w:val="1D2228"/>
            <w:rPrChange w:id="189" w:author="Duy Nguyen-Le" w:date="2022-04-22T10:15:00Z">
              <w:rPr/>
            </w:rPrChange>
          </w:rPr>
          <w:t>Although the data from this prospective cohort study should be considered preliminary due to the relatively small sample size, and lack of randomization and an untreated control group, we found that a higher proportion of women vaccinated with the Pfizer-BioNTech vaccine during pregnancy delivered low birthweight infants compared to those vaccinated with the AstraZeneca product. A recent report of data from a large number of US-based women concluded that there was no overall increased risk for small for gestational age at birth or preterm delivery in vaccinated versus unvaccinated individuals.</w:t>
        </w:r>
        <w:r w:rsidRPr="002C2FD3">
          <w:rPr>
            <w:color w:val="1D2228"/>
            <w:rPrChange w:id="190" w:author="Duy Nguyen-Le" w:date="2022-04-22T10:15:00Z">
              <w:rPr>
                <w:vertAlign w:val="superscript"/>
              </w:rPr>
            </w:rPrChange>
          </w:rPr>
          <w:t>2</w:t>
        </w:r>
        <w:r w:rsidRPr="002C2FD3">
          <w:rPr>
            <w:color w:val="1D2228"/>
            <w:rPrChange w:id="191" w:author="Duy Nguyen-Le" w:date="2022-04-22T10:15:00Z">
              <w:rPr/>
            </w:rPrChange>
          </w:rPr>
          <w:t xml:space="preserve"> However, our data suggest that all vaccines may not be equivalent in terms of their effect on infant birthweight when given during pregnancy. Nevertheless, vaccination remains an important tool for preventing the substantial maternal morbidity and mortality and neonatal complications associated with SARS-CoV2 infection during pregnancy.</w:t>
        </w:r>
        <w:r w:rsidRPr="002C2FD3">
          <w:rPr>
            <w:color w:val="1D2228"/>
            <w:rPrChange w:id="192" w:author="Duy Nguyen-Le" w:date="2022-04-22T10:15:00Z">
              <w:rPr>
                <w:vertAlign w:val="superscript"/>
              </w:rPr>
            </w:rPrChange>
          </w:rPr>
          <w:t>5</w:t>
        </w:r>
        <w:r w:rsidR="00E50966" w:rsidRPr="002C2FD3">
          <w:rPr>
            <w:color w:val="1D2228"/>
            <w:rPrChange w:id="193" w:author="Duy Nguyen-Le" w:date="2022-04-22T10:15:00Z">
              <w:rPr>
                <w:vertAlign w:val="superscript"/>
              </w:rPr>
            </w:rPrChange>
          </w:rPr>
          <w:t xml:space="preserve"> </w:t>
        </w:r>
      </w:ins>
      <w:ins w:id="194" w:author="PGS.TS. Vương Thị Ngọc Lan" w:date="2022-04-17T19:09:00Z">
        <w:r w:rsidR="00E50966" w:rsidRPr="002C2FD3">
          <w:rPr>
            <w:color w:val="1D2228"/>
            <w:rPrChange w:id="195" w:author="Duy Nguyen-Le" w:date="2022-04-22T10:15:00Z">
              <w:rPr/>
            </w:rPrChange>
          </w:rPr>
          <w:t>Overall, additional research is needed to confirm our preliminary data and, in general, more longitudinal follow-up, including evaluation of large numbers of women vaccinated earlier in pregnancy, is necessary to fully understand the maternal, pregnancy, and infant impacts of COVID-19 vaccination during pregnancy.</w:t>
        </w:r>
      </w:ins>
      <w:del w:id="196" w:author="PGS.TS. Vương Thị Ngọc Lan" w:date="2022-04-17T19:08:00Z">
        <w:r w:rsidR="00F713D9" w:rsidRPr="002C2FD3" w:rsidDel="001067EE">
          <w:rPr>
            <w:color w:val="1D2228"/>
            <w:rPrChange w:id="197" w:author="Duy Nguyen-Le" w:date="2022-04-22T10:15:00Z">
              <w:rPr>
                <w:rFonts w:ascii="Times New Roman" w:eastAsia="Times New Roman" w:hAnsi="Times New Roman" w:cs="Times New Roman"/>
                <w:sz w:val="26"/>
                <w:szCs w:val="26"/>
              </w:rPr>
            </w:rPrChange>
          </w:rPr>
          <w:delText>This was the first fews (if not only) research that directly compared the effects of Pfizer and AstraZeneca on a large sample of pregnant women. Using participants’ self-reports may leave room for bias and misinformation. The result of our study prompted the need for more research in order to have a definite conclusion on the effects of COVID-19 vaccines on pregnancy.</w:delText>
        </w:r>
      </w:del>
    </w:p>
    <w:p w14:paraId="589CB34E" w14:textId="77777777" w:rsidR="002C2FD3" w:rsidRPr="002C2FD3" w:rsidRDefault="002C2FD3" w:rsidP="002C2FD3">
      <w:pPr>
        <w:autoSpaceDE w:val="0"/>
        <w:autoSpaceDN w:val="0"/>
        <w:adjustRightInd w:val="0"/>
        <w:snapToGrid w:val="0"/>
        <w:spacing w:before="120" w:after="120" w:line="360" w:lineRule="auto"/>
        <w:rPr>
          <w:ins w:id="198" w:author="Duy Nguyen-Le" w:date="2022-04-22T10:15:00Z"/>
          <w:color w:val="1D2228"/>
          <w:rPrChange w:id="199" w:author="Duy Nguyen-Le" w:date="2022-04-22T10:15:00Z">
            <w:rPr>
              <w:ins w:id="200" w:author="Duy Nguyen-Le" w:date="2022-04-22T10:15:00Z"/>
              <w:rFonts w:ascii="Times New Roman" w:eastAsia="Times New Roman" w:hAnsi="Times New Roman" w:cs="Times New Roman"/>
              <w:sz w:val="26"/>
              <w:szCs w:val="26"/>
            </w:rPr>
          </w:rPrChange>
        </w:rPr>
        <w:pPrChange w:id="201" w:author="Duy Nguyen-Le" w:date="2022-04-22T10:15:00Z">
          <w:pPr>
            <w:spacing w:line="360" w:lineRule="auto"/>
          </w:pPr>
        </w:pPrChange>
      </w:pPr>
    </w:p>
    <w:p w14:paraId="738103A8" w14:textId="77777777" w:rsidR="00504D7D" w:rsidRPr="002C2FD3" w:rsidRDefault="00F713D9" w:rsidP="002C2FD3">
      <w:pPr>
        <w:autoSpaceDE w:val="0"/>
        <w:autoSpaceDN w:val="0"/>
        <w:adjustRightInd w:val="0"/>
        <w:snapToGrid w:val="0"/>
        <w:spacing w:before="120" w:after="120" w:line="360" w:lineRule="auto"/>
        <w:rPr>
          <w:b/>
          <w:bCs/>
          <w:color w:val="1D2228"/>
          <w:rPrChange w:id="202" w:author="Duy Nguyen-Le" w:date="2022-04-22T10:15:00Z">
            <w:rPr>
              <w:rFonts w:ascii="Times New Roman" w:eastAsia="Times New Roman" w:hAnsi="Times New Roman" w:cs="Times New Roman"/>
              <w:b/>
              <w:sz w:val="26"/>
              <w:szCs w:val="26"/>
            </w:rPr>
          </w:rPrChange>
        </w:rPr>
        <w:pPrChange w:id="203" w:author="Duy Nguyen-Le" w:date="2022-04-22T10:15:00Z">
          <w:pPr>
            <w:shd w:val="clear" w:color="auto" w:fill="FFFFFF"/>
            <w:spacing w:before="220" w:after="220"/>
            <w:jc w:val="both"/>
          </w:pPr>
        </w:pPrChange>
      </w:pPr>
      <w:r w:rsidRPr="002C2FD3">
        <w:rPr>
          <w:b/>
          <w:bCs/>
          <w:color w:val="1D2228"/>
          <w:rPrChange w:id="204" w:author="Duy Nguyen-Le" w:date="2022-04-22T10:15:00Z">
            <w:rPr>
              <w:rFonts w:ascii="Times New Roman" w:eastAsia="Times New Roman" w:hAnsi="Times New Roman" w:cs="Times New Roman"/>
              <w:b/>
              <w:sz w:val="26"/>
              <w:szCs w:val="26"/>
            </w:rPr>
          </w:rPrChange>
        </w:rPr>
        <w:t>Conclusion</w:t>
      </w:r>
    </w:p>
    <w:p w14:paraId="37763553" w14:textId="287AAA66" w:rsidR="00504D7D" w:rsidRPr="002C2FD3" w:rsidRDefault="00F713D9" w:rsidP="002C2FD3">
      <w:pPr>
        <w:autoSpaceDE w:val="0"/>
        <w:autoSpaceDN w:val="0"/>
        <w:adjustRightInd w:val="0"/>
        <w:snapToGrid w:val="0"/>
        <w:spacing w:before="120" w:after="120" w:line="360" w:lineRule="auto"/>
        <w:rPr>
          <w:color w:val="1D2228"/>
          <w:rPrChange w:id="205" w:author="Duy Nguyen-Le" w:date="2022-04-22T10:15:00Z">
            <w:rPr>
              <w:rFonts w:ascii="Times New Roman" w:eastAsia="Times New Roman" w:hAnsi="Times New Roman" w:cs="Times New Roman"/>
              <w:b/>
              <w:sz w:val="26"/>
              <w:szCs w:val="26"/>
            </w:rPr>
          </w:rPrChange>
        </w:rPr>
        <w:pPrChange w:id="206" w:author="Duy Nguyen-Le" w:date="2022-04-22T10:15:00Z">
          <w:pPr>
            <w:shd w:val="clear" w:color="auto" w:fill="FFFFFF"/>
            <w:spacing w:before="220" w:after="220"/>
            <w:jc w:val="both"/>
          </w:pPr>
        </w:pPrChange>
      </w:pPr>
      <w:r w:rsidRPr="002C2FD3">
        <w:rPr>
          <w:color w:val="1D2228"/>
          <w:rPrChange w:id="207" w:author="Duy Nguyen-Le" w:date="2022-04-22T10:15:00Z">
            <w:rPr>
              <w:rFonts w:ascii="Times New Roman" w:eastAsia="Times New Roman" w:hAnsi="Times New Roman" w:cs="Times New Roman"/>
              <w:sz w:val="26"/>
              <w:szCs w:val="26"/>
            </w:rPr>
          </w:rPrChange>
        </w:rPr>
        <w:t>Pfizer</w:t>
      </w:r>
      <w:ins w:id="208" w:author="PGS.TS. Vương Thị Ngọc Lan" w:date="2022-04-17T19:09:00Z">
        <w:r w:rsidR="00834251" w:rsidRPr="002C2FD3">
          <w:rPr>
            <w:color w:val="1D2228"/>
            <w:rPrChange w:id="209" w:author="Duy Nguyen-Le" w:date="2022-04-22T10:15:00Z">
              <w:rPr>
                <w:rFonts w:ascii="Times New Roman" w:eastAsia="Times New Roman" w:hAnsi="Times New Roman" w:cs="Times New Roman"/>
                <w:sz w:val="26"/>
                <w:szCs w:val="26"/>
              </w:rPr>
            </w:rPrChange>
          </w:rPr>
          <w:t>-BioNTech</w:t>
        </w:r>
      </w:ins>
      <w:r w:rsidRPr="002C2FD3">
        <w:rPr>
          <w:color w:val="1D2228"/>
          <w:rPrChange w:id="210" w:author="Duy Nguyen-Le" w:date="2022-04-22T10:15:00Z">
            <w:rPr>
              <w:rFonts w:ascii="Times New Roman" w:eastAsia="Times New Roman" w:hAnsi="Times New Roman" w:cs="Times New Roman"/>
              <w:sz w:val="26"/>
              <w:szCs w:val="26"/>
            </w:rPr>
          </w:rPrChange>
        </w:rPr>
        <w:t xml:space="preserve"> and AstraZeneca COVID-19 vaccines are generally safe and well-tolerated among pregnant women. </w:t>
      </w:r>
      <w:ins w:id="211" w:author="PGS.TS. Vương Thị Ngọc Lan" w:date="2022-04-17T19:09:00Z">
        <w:r w:rsidR="00834251" w:rsidRPr="002C2FD3">
          <w:rPr>
            <w:color w:val="1D2228"/>
            <w:rPrChange w:id="212" w:author="Duy Nguyen-Le" w:date="2022-04-22T10:15:00Z">
              <w:rPr>
                <w:rFonts w:ascii="Times New Roman" w:eastAsia="Times New Roman" w:hAnsi="Times New Roman" w:cs="Times New Roman"/>
                <w:sz w:val="26"/>
                <w:szCs w:val="26"/>
              </w:rPr>
            </w:rPrChange>
          </w:rPr>
          <w:t xml:space="preserve">Pfizer-BioNTech </w:t>
        </w:r>
      </w:ins>
      <w:del w:id="213" w:author="PGS.TS. Vương Thị Ngọc Lan" w:date="2022-04-17T19:09:00Z">
        <w:r w:rsidRPr="002C2FD3" w:rsidDel="00834251">
          <w:rPr>
            <w:color w:val="1D2228"/>
            <w:rPrChange w:id="214" w:author="Duy Nguyen-Le" w:date="2022-04-22T10:15:00Z">
              <w:rPr>
                <w:rFonts w:ascii="Times New Roman" w:eastAsia="Times New Roman" w:hAnsi="Times New Roman" w:cs="Times New Roman"/>
                <w:sz w:val="26"/>
                <w:szCs w:val="26"/>
              </w:rPr>
            </w:rPrChange>
          </w:rPr>
          <w:delText xml:space="preserve">Pfizer </w:delText>
        </w:r>
      </w:del>
      <w:r w:rsidRPr="002C2FD3">
        <w:rPr>
          <w:color w:val="1D2228"/>
          <w:rPrChange w:id="215" w:author="Duy Nguyen-Le" w:date="2022-04-22T10:15:00Z">
            <w:rPr>
              <w:rFonts w:ascii="Times New Roman" w:eastAsia="Times New Roman" w:hAnsi="Times New Roman" w:cs="Times New Roman"/>
              <w:sz w:val="26"/>
              <w:szCs w:val="26"/>
            </w:rPr>
          </w:rPrChange>
        </w:rPr>
        <w:t>is associated with a higher rate of low birth weight compared to AstraZeneca</w:t>
      </w:r>
      <w:ins w:id="216" w:author="PGS.TS. Vương Thị Ngọc Lan" w:date="2022-04-17T19:09:00Z">
        <w:r w:rsidR="00834251" w:rsidRPr="002C2FD3">
          <w:rPr>
            <w:color w:val="1D2228"/>
            <w:rPrChange w:id="217" w:author="Duy Nguyen-Le" w:date="2022-04-22T10:15:00Z">
              <w:rPr>
                <w:rFonts w:ascii="Times New Roman" w:eastAsia="Times New Roman" w:hAnsi="Times New Roman" w:cs="Times New Roman"/>
                <w:sz w:val="26"/>
                <w:szCs w:val="26"/>
              </w:rPr>
            </w:rPrChange>
          </w:rPr>
          <w:t xml:space="preserve"> vaccines.</w:t>
        </w:r>
      </w:ins>
      <w:del w:id="218" w:author="PGS.TS. Vương Thị Ngọc Lan" w:date="2022-04-17T19:09:00Z">
        <w:r w:rsidRPr="002C2FD3" w:rsidDel="00834251">
          <w:rPr>
            <w:color w:val="1D2228"/>
            <w:rPrChange w:id="219" w:author="Duy Nguyen-Le" w:date="2022-04-22T10:15:00Z">
              <w:rPr>
                <w:rFonts w:ascii="Times New Roman" w:eastAsia="Times New Roman" w:hAnsi="Times New Roman" w:cs="Times New Roman"/>
                <w:sz w:val="26"/>
                <w:szCs w:val="26"/>
              </w:rPr>
            </w:rPrChange>
          </w:rPr>
          <w:delText>.</w:delText>
        </w:r>
      </w:del>
    </w:p>
    <w:p w14:paraId="4CE87D34" w14:textId="77777777" w:rsidR="00504D7D" w:rsidRDefault="00504D7D">
      <w:pPr>
        <w:spacing w:line="360" w:lineRule="auto"/>
        <w:rPr>
          <w:rFonts w:ascii="Times New Roman" w:eastAsia="Times New Roman" w:hAnsi="Times New Roman" w:cs="Times New Roman"/>
          <w:sz w:val="26"/>
          <w:szCs w:val="26"/>
        </w:rPr>
      </w:pPr>
    </w:p>
    <w:p w14:paraId="0E181BBF" w14:textId="77777777" w:rsidR="00504D7D" w:rsidRDefault="00504D7D">
      <w:pPr>
        <w:spacing w:after="120" w:line="360" w:lineRule="auto"/>
        <w:rPr>
          <w:rFonts w:ascii="Times New Roman" w:eastAsia="Times New Roman" w:hAnsi="Times New Roman" w:cs="Times New Roman"/>
          <w:b/>
          <w:sz w:val="24"/>
          <w:szCs w:val="24"/>
        </w:rPr>
      </w:pPr>
    </w:p>
    <w:p w14:paraId="4DED186C" w14:textId="3BBBBDF0" w:rsidR="00504D7D" w:rsidDel="00682C9C" w:rsidRDefault="00F713D9">
      <w:pPr>
        <w:spacing w:after="120" w:line="360" w:lineRule="auto"/>
        <w:jc w:val="center"/>
        <w:rPr>
          <w:del w:id="220" w:author="Duy Nguyen-Le" w:date="2022-04-22T10:16:00Z"/>
          <w:rFonts w:ascii="Times New Roman" w:eastAsia="Times New Roman" w:hAnsi="Times New Roman" w:cs="Times New Roman"/>
          <w:sz w:val="24"/>
          <w:szCs w:val="24"/>
        </w:rPr>
      </w:pPr>
      <w:del w:id="221" w:author="Duy Nguyen-Le" w:date="2022-04-22T10:16:00Z">
        <w:r w:rsidDel="00682C9C">
          <w:rPr>
            <w:rFonts w:ascii="Times New Roman" w:eastAsia="Times New Roman" w:hAnsi="Times New Roman" w:cs="Times New Roman"/>
            <w:sz w:val="24"/>
            <w:szCs w:val="24"/>
          </w:rPr>
          <w:delText xml:space="preserve">Table 1. Maternal </w:delText>
        </w:r>
      </w:del>
      <w:ins w:id="222" w:author="PGS.TS. Vương Thị Ngọc Lan" w:date="2022-04-17T19:10:00Z">
        <w:del w:id="223" w:author="Duy Nguyen-Le" w:date="2022-04-22T10:16:00Z">
          <w:r w:rsidR="00834251" w:rsidDel="00682C9C">
            <w:rPr>
              <w:rFonts w:ascii="Times New Roman" w:eastAsia="Times New Roman" w:hAnsi="Times New Roman" w:cs="Times New Roman"/>
              <w:sz w:val="24"/>
              <w:szCs w:val="24"/>
            </w:rPr>
            <w:delText>B</w:delText>
          </w:r>
        </w:del>
      </w:ins>
      <w:del w:id="224" w:author="Duy Nguyen-Le" w:date="2022-04-22T10:16:00Z">
        <w:r w:rsidDel="00682C9C">
          <w:rPr>
            <w:rFonts w:ascii="Times New Roman" w:eastAsia="Times New Roman" w:hAnsi="Times New Roman" w:cs="Times New Roman"/>
            <w:sz w:val="24"/>
            <w:szCs w:val="24"/>
          </w:rPr>
          <w:delText xml:space="preserve">baseline </w:delText>
        </w:r>
      </w:del>
      <w:ins w:id="225" w:author="PGS.TS. Vương Thị Ngọc Lan" w:date="2022-04-17T19:10:00Z">
        <w:del w:id="226" w:author="Duy Nguyen-Le" w:date="2022-04-22T10:16:00Z">
          <w:r w:rsidR="00834251" w:rsidDel="00682C9C">
            <w:rPr>
              <w:rFonts w:ascii="Times New Roman" w:eastAsia="Times New Roman" w:hAnsi="Times New Roman" w:cs="Times New Roman"/>
              <w:sz w:val="24"/>
              <w:szCs w:val="24"/>
            </w:rPr>
            <w:delText>characteristics of pregnant women</w:delText>
          </w:r>
        </w:del>
      </w:ins>
      <w:del w:id="227" w:author="Duy Nguyen-Le" w:date="2022-04-22T10:16:00Z">
        <w:r w:rsidDel="00682C9C">
          <w:rPr>
            <w:rFonts w:ascii="Times New Roman" w:eastAsia="Times New Roman" w:hAnsi="Times New Roman" w:cs="Times New Roman"/>
            <w:sz w:val="24"/>
            <w:szCs w:val="24"/>
          </w:rPr>
          <w:delText xml:space="preserve">demographics of participants </w:delText>
        </w:r>
      </w:del>
    </w:p>
    <w:tbl>
      <w:tblPr>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320"/>
        <w:gridCol w:w="1770"/>
        <w:gridCol w:w="2190"/>
        <w:gridCol w:w="1710"/>
        <w:gridCol w:w="1260"/>
        <w:tblGridChange w:id="228">
          <w:tblGrid>
            <w:gridCol w:w="995"/>
            <w:gridCol w:w="3325"/>
            <w:gridCol w:w="995"/>
            <w:gridCol w:w="775"/>
            <w:gridCol w:w="995"/>
            <w:gridCol w:w="1195"/>
            <w:gridCol w:w="995"/>
            <w:gridCol w:w="715"/>
            <w:gridCol w:w="995"/>
            <w:gridCol w:w="265"/>
            <w:gridCol w:w="995"/>
          </w:tblGrid>
        </w:tblGridChange>
      </w:tblGrid>
      <w:tr w:rsidR="00504D7D" w:rsidDel="00682C9C" w14:paraId="701371AE" w14:textId="78241CC2">
        <w:trPr>
          <w:del w:id="229" w:author="Duy Nguyen-Le" w:date="2022-04-22T10:16:00Z"/>
        </w:trPr>
        <w:tc>
          <w:tcPr>
            <w:tcW w:w="4320" w:type="dxa"/>
          </w:tcPr>
          <w:p w14:paraId="1BCEBD41" w14:textId="100F43F5" w:rsidR="00504D7D" w:rsidDel="00682C9C" w:rsidRDefault="00F713D9">
            <w:pPr>
              <w:tabs>
                <w:tab w:val="left" w:pos="90"/>
                <w:tab w:val="left" w:pos="360"/>
              </w:tabs>
              <w:spacing w:line="360" w:lineRule="auto"/>
              <w:ind w:left="90"/>
              <w:jc w:val="both"/>
              <w:rPr>
                <w:del w:id="230" w:author="Duy Nguyen-Le" w:date="2022-04-22T10:16:00Z"/>
                <w:rFonts w:ascii="Times New Roman" w:eastAsia="Times New Roman" w:hAnsi="Times New Roman" w:cs="Times New Roman"/>
                <w:b/>
                <w:sz w:val="26"/>
                <w:szCs w:val="26"/>
              </w:rPr>
            </w:pPr>
            <w:del w:id="231" w:author="Duy Nguyen-Le" w:date="2022-04-22T10:16:00Z">
              <w:r w:rsidDel="00682C9C">
                <w:rPr>
                  <w:rFonts w:ascii="Times New Roman" w:eastAsia="Times New Roman" w:hAnsi="Times New Roman" w:cs="Times New Roman"/>
                  <w:b/>
                  <w:sz w:val="26"/>
                  <w:szCs w:val="26"/>
                </w:rPr>
                <w:delText>Baseline demographics</w:delText>
              </w:r>
            </w:del>
          </w:p>
        </w:tc>
        <w:tc>
          <w:tcPr>
            <w:tcW w:w="1770" w:type="dxa"/>
          </w:tcPr>
          <w:p w14:paraId="653F2E2B" w14:textId="2E080B74" w:rsidR="00504D7D" w:rsidDel="00682C9C" w:rsidRDefault="00F713D9">
            <w:pPr>
              <w:tabs>
                <w:tab w:val="left" w:pos="90"/>
                <w:tab w:val="left" w:pos="360"/>
              </w:tabs>
              <w:spacing w:line="360" w:lineRule="auto"/>
              <w:ind w:left="90"/>
              <w:jc w:val="center"/>
              <w:rPr>
                <w:del w:id="232" w:author="Duy Nguyen-Le" w:date="2022-04-22T10:16:00Z"/>
                <w:rFonts w:ascii="Times New Roman" w:eastAsia="Times New Roman" w:hAnsi="Times New Roman" w:cs="Times New Roman"/>
                <w:b/>
                <w:sz w:val="26"/>
                <w:szCs w:val="26"/>
              </w:rPr>
            </w:pPr>
            <w:del w:id="233" w:author="Duy Nguyen-Le" w:date="2022-04-22T10:16:00Z">
              <w:r w:rsidDel="00682C9C">
                <w:rPr>
                  <w:rFonts w:ascii="Times New Roman" w:eastAsia="Times New Roman" w:hAnsi="Times New Roman" w:cs="Times New Roman"/>
                  <w:b/>
                  <w:sz w:val="26"/>
                  <w:szCs w:val="26"/>
                </w:rPr>
                <w:delText>Overall</w:delText>
              </w:r>
            </w:del>
          </w:p>
          <w:p w14:paraId="43DB135E" w14:textId="153D0DE6" w:rsidR="00504D7D" w:rsidDel="00682C9C" w:rsidRDefault="00F713D9">
            <w:pPr>
              <w:tabs>
                <w:tab w:val="left" w:pos="90"/>
                <w:tab w:val="left" w:pos="360"/>
              </w:tabs>
              <w:spacing w:line="360" w:lineRule="auto"/>
              <w:ind w:left="90"/>
              <w:jc w:val="center"/>
              <w:rPr>
                <w:del w:id="234" w:author="Duy Nguyen-Le" w:date="2022-04-22T10:16:00Z"/>
                <w:rFonts w:ascii="Times New Roman" w:eastAsia="Times New Roman" w:hAnsi="Times New Roman" w:cs="Times New Roman"/>
                <w:b/>
                <w:sz w:val="26"/>
                <w:szCs w:val="26"/>
              </w:rPr>
            </w:pPr>
            <w:del w:id="235" w:author="Duy Nguyen-Le" w:date="2022-04-22T10:16:00Z">
              <w:r w:rsidDel="00682C9C">
                <w:rPr>
                  <w:rFonts w:ascii="Times New Roman" w:eastAsia="Times New Roman" w:hAnsi="Times New Roman" w:cs="Times New Roman"/>
                  <w:b/>
                  <w:sz w:val="26"/>
                  <w:szCs w:val="26"/>
                </w:rPr>
                <w:delText>N=</w:delText>
              </w:r>
            </w:del>
            <w:del w:id="236" w:author="Duy Nguyen-Le" w:date="2022-04-19T09:23:00Z">
              <w:r w:rsidDel="001976F8">
                <w:rPr>
                  <w:rFonts w:ascii="Times New Roman" w:eastAsia="Times New Roman" w:hAnsi="Times New Roman" w:cs="Times New Roman"/>
                  <w:b/>
                  <w:sz w:val="26"/>
                  <w:szCs w:val="26"/>
                </w:rPr>
                <w:delText>971</w:delText>
              </w:r>
            </w:del>
          </w:p>
        </w:tc>
        <w:tc>
          <w:tcPr>
            <w:tcW w:w="2190" w:type="dxa"/>
          </w:tcPr>
          <w:p w14:paraId="4682DEA1" w14:textId="6F290C6B" w:rsidR="00504D7D" w:rsidDel="00682C9C" w:rsidRDefault="00F713D9">
            <w:pPr>
              <w:tabs>
                <w:tab w:val="left" w:pos="90"/>
                <w:tab w:val="left" w:pos="360"/>
              </w:tabs>
              <w:spacing w:line="360" w:lineRule="auto"/>
              <w:ind w:left="90"/>
              <w:jc w:val="center"/>
              <w:rPr>
                <w:del w:id="237" w:author="Duy Nguyen-Le" w:date="2022-04-22T10:16:00Z"/>
                <w:rFonts w:ascii="Times New Roman" w:eastAsia="Times New Roman" w:hAnsi="Times New Roman" w:cs="Times New Roman"/>
                <w:b/>
                <w:sz w:val="26"/>
                <w:szCs w:val="26"/>
              </w:rPr>
            </w:pPr>
            <w:commentRangeStart w:id="238"/>
            <w:del w:id="239" w:author="Duy Nguyen-Le" w:date="2022-04-22T10:16:00Z">
              <w:r w:rsidDel="00682C9C">
                <w:rPr>
                  <w:rFonts w:ascii="Times New Roman" w:eastAsia="Times New Roman" w:hAnsi="Times New Roman" w:cs="Times New Roman"/>
                  <w:b/>
                  <w:sz w:val="26"/>
                  <w:szCs w:val="26"/>
                </w:rPr>
                <w:delText>Astrazeneca</w:delText>
              </w:r>
            </w:del>
          </w:p>
          <w:p w14:paraId="25A3AC65" w14:textId="3549A5C9" w:rsidR="00504D7D" w:rsidDel="00682C9C" w:rsidRDefault="00F713D9">
            <w:pPr>
              <w:tabs>
                <w:tab w:val="left" w:pos="90"/>
                <w:tab w:val="left" w:pos="360"/>
              </w:tabs>
              <w:spacing w:line="360" w:lineRule="auto"/>
              <w:ind w:left="90"/>
              <w:jc w:val="center"/>
              <w:rPr>
                <w:del w:id="240" w:author="Duy Nguyen-Le" w:date="2022-04-22T10:16:00Z"/>
                <w:rFonts w:ascii="Times New Roman" w:eastAsia="Times New Roman" w:hAnsi="Times New Roman" w:cs="Times New Roman"/>
                <w:b/>
                <w:sz w:val="26"/>
                <w:szCs w:val="26"/>
              </w:rPr>
            </w:pPr>
            <w:del w:id="241" w:author="Duy Nguyen-Le" w:date="2022-04-22T10:16:00Z">
              <w:r w:rsidDel="00682C9C">
                <w:rPr>
                  <w:rFonts w:ascii="Times New Roman" w:eastAsia="Times New Roman" w:hAnsi="Times New Roman" w:cs="Times New Roman"/>
                  <w:b/>
                  <w:sz w:val="26"/>
                  <w:szCs w:val="26"/>
                </w:rPr>
                <w:delText>N=</w:delText>
              </w:r>
            </w:del>
            <w:del w:id="242" w:author="Duy Nguyen-Le" w:date="2022-04-18T08:47:00Z">
              <w:r w:rsidDel="00960DEC">
                <w:rPr>
                  <w:rFonts w:ascii="Times New Roman" w:eastAsia="Times New Roman" w:hAnsi="Times New Roman" w:cs="Times New Roman"/>
                  <w:b/>
                  <w:sz w:val="26"/>
                  <w:szCs w:val="26"/>
                </w:rPr>
                <w:delText>452</w:delText>
              </w:r>
            </w:del>
          </w:p>
        </w:tc>
        <w:tc>
          <w:tcPr>
            <w:tcW w:w="1710" w:type="dxa"/>
          </w:tcPr>
          <w:p w14:paraId="1319535E" w14:textId="2B7CABC0" w:rsidR="00504D7D" w:rsidDel="00682C9C" w:rsidRDefault="00F713D9">
            <w:pPr>
              <w:tabs>
                <w:tab w:val="left" w:pos="90"/>
                <w:tab w:val="left" w:pos="360"/>
              </w:tabs>
              <w:spacing w:line="360" w:lineRule="auto"/>
              <w:ind w:left="90"/>
              <w:jc w:val="center"/>
              <w:rPr>
                <w:del w:id="243" w:author="Duy Nguyen-Le" w:date="2022-04-22T10:16:00Z"/>
                <w:rFonts w:ascii="Times New Roman" w:eastAsia="Times New Roman" w:hAnsi="Times New Roman" w:cs="Times New Roman"/>
                <w:b/>
                <w:sz w:val="26"/>
                <w:szCs w:val="26"/>
              </w:rPr>
            </w:pPr>
            <w:del w:id="244" w:author="Duy Nguyen-Le" w:date="2022-04-22T10:16:00Z">
              <w:r w:rsidDel="00682C9C">
                <w:rPr>
                  <w:rFonts w:ascii="Times New Roman" w:eastAsia="Times New Roman" w:hAnsi="Times New Roman" w:cs="Times New Roman"/>
                  <w:b/>
                  <w:sz w:val="26"/>
                  <w:szCs w:val="26"/>
                </w:rPr>
                <w:delText>Pfizer</w:delText>
              </w:r>
            </w:del>
          </w:p>
          <w:p w14:paraId="4DA00B39" w14:textId="6436416C" w:rsidR="00504D7D" w:rsidDel="00682C9C" w:rsidRDefault="00F713D9">
            <w:pPr>
              <w:tabs>
                <w:tab w:val="left" w:pos="90"/>
                <w:tab w:val="left" w:pos="360"/>
              </w:tabs>
              <w:spacing w:line="360" w:lineRule="auto"/>
              <w:ind w:left="90"/>
              <w:jc w:val="center"/>
              <w:rPr>
                <w:del w:id="245" w:author="Duy Nguyen-Le" w:date="2022-04-22T10:16:00Z"/>
                <w:rFonts w:ascii="Times New Roman" w:eastAsia="Times New Roman" w:hAnsi="Times New Roman" w:cs="Times New Roman"/>
                <w:b/>
                <w:sz w:val="26"/>
                <w:szCs w:val="26"/>
              </w:rPr>
            </w:pPr>
            <w:del w:id="246" w:author="Duy Nguyen-Le" w:date="2022-04-22T10:16:00Z">
              <w:r w:rsidDel="00682C9C">
                <w:rPr>
                  <w:rFonts w:ascii="Times New Roman" w:eastAsia="Times New Roman" w:hAnsi="Times New Roman" w:cs="Times New Roman"/>
                  <w:b/>
                  <w:sz w:val="26"/>
                  <w:szCs w:val="26"/>
                </w:rPr>
                <w:delText>N=</w:delText>
              </w:r>
            </w:del>
            <w:del w:id="247" w:author="Duy Nguyen-Le" w:date="2022-04-18T08:48:00Z">
              <w:r w:rsidDel="00372572">
                <w:rPr>
                  <w:rFonts w:ascii="Times New Roman" w:eastAsia="Times New Roman" w:hAnsi="Times New Roman" w:cs="Times New Roman"/>
                  <w:b/>
                  <w:sz w:val="26"/>
                  <w:szCs w:val="26"/>
                </w:rPr>
                <w:delText>519</w:delText>
              </w:r>
              <w:commentRangeEnd w:id="238"/>
              <w:r w:rsidR="00BE56A0" w:rsidDel="00372572">
                <w:rPr>
                  <w:rStyle w:val="CommentReference"/>
                </w:rPr>
                <w:commentReference w:id="238"/>
              </w:r>
            </w:del>
          </w:p>
        </w:tc>
        <w:tc>
          <w:tcPr>
            <w:tcW w:w="1260" w:type="dxa"/>
          </w:tcPr>
          <w:p w14:paraId="0FDB6DE4" w14:textId="04422222" w:rsidR="00504D7D" w:rsidDel="00682C9C" w:rsidRDefault="00F713D9">
            <w:pPr>
              <w:tabs>
                <w:tab w:val="left" w:pos="90"/>
                <w:tab w:val="left" w:pos="360"/>
              </w:tabs>
              <w:spacing w:line="360" w:lineRule="auto"/>
              <w:ind w:left="90"/>
              <w:jc w:val="center"/>
              <w:rPr>
                <w:del w:id="248" w:author="Duy Nguyen-Le" w:date="2022-04-22T10:16:00Z"/>
                <w:rFonts w:ascii="Times New Roman" w:eastAsia="Times New Roman" w:hAnsi="Times New Roman" w:cs="Times New Roman"/>
                <w:b/>
                <w:sz w:val="26"/>
                <w:szCs w:val="26"/>
              </w:rPr>
            </w:pPr>
            <w:del w:id="249" w:author="Duy Nguyen-Le" w:date="2022-04-22T10:16:00Z">
              <w:r w:rsidDel="00682C9C">
                <w:rPr>
                  <w:rFonts w:ascii="Times New Roman" w:eastAsia="Times New Roman" w:hAnsi="Times New Roman" w:cs="Times New Roman"/>
                  <w:b/>
                  <w:sz w:val="26"/>
                  <w:szCs w:val="26"/>
                </w:rPr>
                <w:delText>p-value</w:delText>
              </w:r>
            </w:del>
          </w:p>
        </w:tc>
      </w:tr>
      <w:tr w:rsidR="007B2655" w:rsidDel="00682C9C" w14:paraId="66486E6D" w14:textId="329326C1" w:rsidTr="00083600">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250" w:author="Duy Nguyen-Le" w:date="2022-04-19T09:25:00Z">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del w:id="251" w:author="Duy Nguyen-Le" w:date="2022-04-22T10:16:00Z"/>
          <w:trPrChange w:id="252" w:author="Duy Nguyen-Le" w:date="2022-04-19T09:25:00Z">
            <w:trPr>
              <w:gridBefore w:val="1"/>
            </w:trPr>
          </w:trPrChange>
        </w:trPr>
        <w:tc>
          <w:tcPr>
            <w:tcW w:w="4320" w:type="dxa"/>
            <w:tcPrChange w:id="253" w:author="Duy Nguyen-Le" w:date="2022-04-19T09:25:00Z">
              <w:tcPr>
                <w:tcW w:w="4320" w:type="dxa"/>
                <w:gridSpan w:val="2"/>
              </w:tcPr>
            </w:tcPrChange>
          </w:tcPr>
          <w:p w14:paraId="34FD26B5" w14:textId="1807B7A2" w:rsidR="007B2655" w:rsidDel="00682C9C" w:rsidRDefault="007B2655" w:rsidP="007B2655">
            <w:pPr>
              <w:spacing w:line="360" w:lineRule="auto"/>
              <w:jc w:val="both"/>
              <w:rPr>
                <w:del w:id="254" w:author="Duy Nguyen-Le" w:date="2022-04-22T10:16:00Z"/>
                <w:rFonts w:ascii="Times New Roman" w:eastAsia="Times New Roman" w:hAnsi="Times New Roman" w:cs="Times New Roman"/>
                <w:sz w:val="26"/>
                <w:szCs w:val="26"/>
              </w:rPr>
            </w:pPr>
            <w:del w:id="255" w:author="Duy Nguyen-Le" w:date="2022-04-22T10:16:00Z">
              <w:r w:rsidDel="00682C9C">
                <w:rPr>
                  <w:rFonts w:ascii="Times New Roman" w:eastAsia="Times New Roman" w:hAnsi="Times New Roman" w:cs="Times New Roman"/>
                  <w:sz w:val="26"/>
                  <w:szCs w:val="26"/>
                </w:rPr>
                <w:delText>Maternal age – years</w:delText>
              </w:r>
            </w:del>
          </w:p>
        </w:tc>
        <w:tc>
          <w:tcPr>
            <w:tcW w:w="1770" w:type="dxa"/>
            <w:vAlign w:val="center"/>
            <w:tcPrChange w:id="256" w:author="Duy Nguyen-Le" w:date="2022-04-19T09:25:00Z">
              <w:tcPr>
                <w:tcW w:w="1770" w:type="dxa"/>
                <w:gridSpan w:val="2"/>
              </w:tcPr>
            </w:tcPrChange>
          </w:tcPr>
          <w:p w14:paraId="6EC2C964" w14:textId="11D01B05" w:rsidR="007B2655" w:rsidRPr="00083600" w:rsidDel="00682C9C" w:rsidRDefault="007B2655">
            <w:pPr>
              <w:tabs>
                <w:tab w:val="left" w:pos="90"/>
                <w:tab w:val="left" w:pos="360"/>
              </w:tabs>
              <w:spacing w:line="360" w:lineRule="auto"/>
              <w:ind w:left="90"/>
              <w:jc w:val="center"/>
              <w:rPr>
                <w:del w:id="257" w:author="Duy Nguyen-Le" w:date="2022-04-22T10:16:00Z"/>
                <w:rFonts w:ascii="Times New Roman" w:eastAsia="Times New Roman" w:hAnsi="Times New Roman" w:cs="Times New Roman"/>
                <w:sz w:val="24"/>
                <w:szCs w:val="24"/>
                <w:rPrChange w:id="258" w:author="Duy Nguyen-Le" w:date="2022-04-19T09:25:00Z">
                  <w:rPr>
                    <w:del w:id="259" w:author="Duy Nguyen-Le" w:date="2022-04-22T10:16:00Z"/>
                    <w:rFonts w:ascii="Times New Roman" w:eastAsia="Times New Roman" w:hAnsi="Times New Roman" w:cs="Times New Roman"/>
                    <w:sz w:val="26"/>
                    <w:szCs w:val="26"/>
                  </w:rPr>
                </w:rPrChange>
              </w:rPr>
            </w:pPr>
            <w:del w:id="260" w:author="Duy Nguyen-Le" w:date="2022-04-22T10:16:00Z">
              <w:r w:rsidRPr="00083600" w:rsidDel="00682C9C">
                <w:rPr>
                  <w:rFonts w:ascii="Times New Roman" w:eastAsia="Times New Roman" w:hAnsi="Times New Roman" w:cs="Times New Roman"/>
                  <w:sz w:val="24"/>
                  <w:szCs w:val="24"/>
                  <w:rPrChange w:id="261" w:author="Duy Nguyen-Le" w:date="2022-04-19T09:25:00Z">
                    <w:rPr>
                      <w:rFonts w:ascii="Times New Roman" w:eastAsia="Times New Roman" w:hAnsi="Times New Roman" w:cs="Times New Roman"/>
                      <w:sz w:val="26"/>
                      <w:szCs w:val="26"/>
                    </w:rPr>
                  </w:rPrChange>
                </w:rPr>
                <w:delText>31.4 ± 4.5</w:delText>
              </w:r>
            </w:del>
          </w:p>
        </w:tc>
        <w:tc>
          <w:tcPr>
            <w:tcW w:w="2190" w:type="dxa"/>
            <w:vAlign w:val="center"/>
            <w:tcPrChange w:id="262" w:author="Duy Nguyen-Le" w:date="2022-04-19T09:25:00Z">
              <w:tcPr>
                <w:tcW w:w="2190" w:type="dxa"/>
                <w:gridSpan w:val="2"/>
              </w:tcPr>
            </w:tcPrChange>
          </w:tcPr>
          <w:p w14:paraId="41B4E0C9" w14:textId="370FDE80" w:rsidR="007B2655" w:rsidRPr="00083600" w:rsidDel="00682C9C" w:rsidRDefault="007B2655">
            <w:pPr>
              <w:tabs>
                <w:tab w:val="left" w:pos="90"/>
                <w:tab w:val="left" w:pos="360"/>
              </w:tabs>
              <w:spacing w:line="360" w:lineRule="auto"/>
              <w:ind w:left="90"/>
              <w:jc w:val="center"/>
              <w:rPr>
                <w:del w:id="263" w:author="Duy Nguyen-Le" w:date="2022-04-22T10:16:00Z"/>
                <w:rFonts w:ascii="Times New Roman" w:eastAsia="Times New Roman" w:hAnsi="Times New Roman" w:cs="Times New Roman"/>
                <w:sz w:val="24"/>
                <w:szCs w:val="24"/>
                <w:rPrChange w:id="264" w:author="Duy Nguyen-Le" w:date="2022-04-19T09:25:00Z">
                  <w:rPr>
                    <w:del w:id="265" w:author="Duy Nguyen-Le" w:date="2022-04-22T10:16:00Z"/>
                    <w:rFonts w:ascii="Times New Roman" w:eastAsia="Times New Roman" w:hAnsi="Times New Roman" w:cs="Times New Roman"/>
                    <w:sz w:val="26"/>
                    <w:szCs w:val="26"/>
                  </w:rPr>
                </w:rPrChange>
              </w:rPr>
            </w:pPr>
            <w:del w:id="266" w:author="Duy Nguyen-Le" w:date="2022-04-19T09:21:00Z">
              <w:r w:rsidRPr="00083600" w:rsidDel="00D56C66">
                <w:rPr>
                  <w:rFonts w:ascii="Times New Roman" w:eastAsia="Times New Roman" w:hAnsi="Times New Roman" w:cs="Times New Roman"/>
                  <w:sz w:val="24"/>
                  <w:szCs w:val="24"/>
                  <w:rPrChange w:id="267" w:author="Duy Nguyen-Le" w:date="2022-04-19T09:25:00Z">
                    <w:rPr>
                      <w:rFonts w:ascii="Times New Roman" w:eastAsia="Times New Roman" w:hAnsi="Times New Roman" w:cs="Times New Roman"/>
                      <w:sz w:val="26"/>
                      <w:szCs w:val="26"/>
                    </w:rPr>
                  </w:rPrChange>
                </w:rPr>
                <w:delText>32.0 ± 4.4</w:delText>
              </w:r>
            </w:del>
          </w:p>
        </w:tc>
        <w:tc>
          <w:tcPr>
            <w:tcW w:w="1710" w:type="dxa"/>
            <w:vAlign w:val="center"/>
            <w:tcPrChange w:id="268" w:author="Duy Nguyen-Le" w:date="2022-04-19T09:25:00Z">
              <w:tcPr>
                <w:tcW w:w="1710" w:type="dxa"/>
                <w:gridSpan w:val="2"/>
              </w:tcPr>
            </w:tcPrChange>
          </w:tcPr>
          <w:p w14:paraId="532068BE" w14:textId="49E3A150" w:rsidR="007B2655" w:rsidRPr="00083600" w:rsidDel="00682C9C" w:rsidRDefault="007B2655">
            <w:pPr>
              <w:tabs>
                <w:tab w:val="left" w:pos="90"/>
                <w:tab w:val="left" w:pos="360"/>
              </w:tabs>
              <w:spacing w:line="360" w:lineRule="auto"/>
              <w:ind w:left="90"/>
              <w:jc w:val="center"/>
              <w:rPr>
                <w:del w:id="269" w:author="Duy Nguyen-Le" w:date="2022-04-22T10:16:00Z"/>
                <w:rFonts w:ascii="Times New Roman" w:eastAsia="Times New Roman" w:hAnsi="Times New Roman" w:cs="Times New Roman"/>
                <w:sz w:val="24"/>
                <w:szCs w:val="24"/>
                <w:rPrChange w:id="270" w:author="Duy Nguyen-Le" w:date="2022-04-19T09:25:00Z">
                  <w:rPr>
                    <w:del w:id="271" w:author="Duy Nguyen-Le" w:date="2022-04-22T10:16:00Z"/>
                    <w:rFonts w:ascii="Times New Roman" w:eastAsia="Times New Roman" w:hAnsi="Times New Roman" w:cs="Times New Roman"/>
                    <w:sz w:val="26"/>
                    <w:szCs w:val="26"/>
                  </w:rPr>
                </w:rPrChange>
              </w:rPr>
            </w:pPr>
            <w:del w:id="272" w:author="Duy Nguyen-Le" w:date="2022-04-19T09:21:00Z">
              <w:r w:rsidRPr="00083600" w:rsidDel="00D56C66">
                <w:rPr>
                  <w:rFonts w:ascii="Times New Roman" w:eastAsia="Times New Roman" w:hAnsi="Times New Roman" w:cs="Times New Roman"/>
                  <w:sz w:val="24"/>
                  <w:szCs w:val="24"/>
                  <w:rPrChange w:id="273" w:author="Duy Nguyen-Le" w:date="2022-04-19T09:25:00Z">
                    <w:rPr>
                      <w:rFonts w:ascii="Times New Roman" w:eastAsia="Times New Roman" w:hAnsi="Times New Roman" w:cs="Times New Roman"/>
                      <w:sz w:val="26"/>
                      <w:szCs w:val="26"/>
                    </w:rPr>
                  </w:rPrChange>
                </w:rPr>
                <w:delText>31.0 ± 4.5</w:delText>
              </w:r>
            </w:del>
          </w:p>
        </w:tc>
        <w:tc>
          <w:tcPr>
            <w:tcW w:w="1260" w:type="dxa"/>
            <w:vAlign w:val="center"/>
            <w:tcPrChange w:id="274" w:author="Duy Nguyen-Le" w:date="2022-04-19T09:25:00Z">
              <w:tcPr>
                <w:tcW w:w="1260" w:type="dxa"/>
                <w:gridSpan w:val="2"/>
              </w:tcPr>
            </w:tcPrChange>
          </w:tcPr>
          <w:p w14:paraId="1D5F262E" w14:textId="555B81E6" w:rsidR="007B2655" w:rsidRPr="00083600" w:rsidDel="00682C9C" w:rsidRDefault="007B2655">
            <w:pPr>
              <w:tabs>
                <w:tab w:val="left" w:pos="90"/>
                <w:tab w:val="left" w:pos="360"/>
              </w:tabs>
              <w:spacing w:line="360" w:lineRule="auto"/>
              <w:ind w:left="90"/>
              <w:jc w:val="center"/>
              <w:rPr>
                <w:del w:id="275" w:author="Duy Nguyen-Le" w:date="2022-04-22T10:16:00Z"/>
                <w:rFonts w:ascii="Times New Roman" w:eastAsia="Times New Roman" w:hAnsi="Times New Roman" w:cs="Times New Roman"/>
                <w:sz w:val="24"/>
                <w:szCs w:val="24"/>
                <w:highlight w:val="yellow"/>
                <w:rPrChange w:id="276" w:author="Duy Nguyen-Le" w:date="2022-04-19T09:25:00Z">
                  <w:rPr>
                    <w:del w:id="277" w:author="Duy Nguyen-Le" w:date="2022-04-22T10:16:00Z"/>
                    <w:rFonts w:ascii="Times New Roman" w:eastAsia="Times New Roman" w:hAnsi="Times New Roman" w:cs="Times New Roman"/>
                    <w:sz w:val="26"/>
                    <w:szCs w:val="26"/>
                    <w:highlight w:val="yellow"/>
                  </w:rPr>
                </w:rPrChange>
              </w:rPr>
            </w:pPr>
            <w:del w:id="278" w:author="Duy Nguyen-Le" w:date="2022-04-19T09:21:00Z">
              <w:r w:rsidRPr="00083600" w:rsidDel="00D56C66">
                <w:rPr>
                  <w:rFonts w:ascii="Times New Roman" w:eastAsia="Times New Roman" w:hAnsi="Times New Roman" w:cs="Times New Roman"/>
                  <w:sz w:val="24"/>
                  <w:szCs w:val="24"/>
                  <w:highlight w:val="yellow"/>
                  <w:rPrChange w:id="279" w:author="Duy Nguyen-Le" w:date="2022-04-19T09:25:00Z">
                    <w:rPr>
                      <w:rFonts w:ascii="Times New Roman" w:eastAsia="Times New Roman" w:hAnsi="Times New Roman" w:cs="Times New Roman"/>
                      <w:sz w:val="26"/>
                      <w:szCs w:val="26"/>
                      <w:highlight w:val="yellow"/>
                    </w:rPr>
                  </w:rPrChange>
                </w:rPr>
                <w:delText>&lt;0.001</w:delText>
              </w:r>
            </w:del>
          </w:p>
        </w:tc>
      </w:tr>
      <w:tr w:rsidR="004A6D62" w:rsidDel="00682C9C" w14:paraId="35C693ED" w14:textId="046C54AA" w:rsidTr="00083600">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280" w:author="Duy Nguyen-Le" w:date="2022-04-19T09:25:00Z">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del w:id="281" w:author="Duy Nguyen-Le" w:date="2022-04-22T10:16:00Z"/>
          <w:trPrChange w:id="282" w:author="Duy Nguyen-Le" w:date="2022-04-19T09:25:00Z">
            <w:trPr>
              <w:gridBefore w:val="1"/>
            </w:trPr>
          </w:trPrChange>
        </w:trPr>
        <w:tc>
          <w:tcPr>
            <w:tcW w:w="4320" w:type="dxa"/>
            <w:tcPrChange w:id="283" w:author="Duy Nguyen-Le" w:date="2022-04-19T09:25:00Z">
              <w:tcPr>
                <w:tcW w:w="4320" w:type="dxa"/>
                <w:gridSpan w:val="2"/>
              </w:tcPr>
            </w:tcPrChange>
          </w:tcPr>
          <w:p w14:paraId="03C142E3" w14:textId="5AF15A53" w:rsidR="004A6D62" w:rsidDel="00682C9C" w:rsidRDefault="004A6D62" w:rsidP="004A6D62">
            <w:pPr>
              <w:spacing w:line="360" w:lineRule="auto"/>
              <w:jc w:val="both"/>
              <w:rPr>
                <w:del w:id="284" w:author="Duy Nguyen-Le" w:date="2022-04-22T10:16:00Z"/>
                <w:rFonts w:ascii="Times New Roman" w:eastAsia="Times New Roman" w:hAnsi="Times New Roman" w:cs="Times New Roman"/>
                <w:sz w:val="26"/>
                <w:szCs w:val="26"/>
              </w:rPr>
            </w:pPr>
            <w:del w:id="285" w:author="Duy Nguyen-Le" w:date="2022-04-22T10:16:00Z">
              <w:r w:rsidDel="00682C9C">
                <w:rPr>
                  <w:rFonts w:ascii="Times New Roman" w:eastAsia="Times New Roman" w:hAnsi="Times New Roman" w:cs="Times New Roman"/>
                  <w:sz w:val="26"/>
                  <w:szCs w:val="26"/>
                </w:rPr>
                <w:delText>Previous pregnancies – n (%)</w:delText>
              </w:r>
            </w:del>
          </w:p>
        </w:tc>
        <w:tc>
          <w:tcPr>
            <w:tcW w:w="1770" w:type="dxa"/>
            <w:vAlign w:val="center"/>
            <w:tcPrChange w:id="286" w:author="Duy Nguyen-Le" w:date="2022-04-19T09:25:00Z">
              <w:tcPr>
                <w:tcW w:w="1770" w:type="dxa"/>
                <w:gridSpan w:val="2"/>
              </w:tcPr>
            </w:tcPrChange>
          </w:tcPr>
          <w:p w14:paraId="282FB889" w14:textId="782316E3" w:rsidR="004A6D62" w:rsidRPr="00083600" w:rsidDel="00682C9C" w:rsidRDefault="004A6D62">
            <w:pPr>
              <w:tabs>
                <w:tab w:val="left" w:pos="90"/>
                <w:tab w:val="left" w:pos="360"/>
              </w:tabs>
              <w:spacing w:line="360" w:lineRule="auto"/>
              <w:ind w:left="90"/>
              <w:jc w:val="center"/>
              <w:rPr>
                <w:del w:id="287" w:author="Duy Nguyen-Le" w:date="2022-04-22T10:16:00Z"/>
                <w:rFonts w:ascii="Times New Roman" w:eastAsia="Times New Roman" w:hAnsi="Times New Roman" w:cs="Times New Roman"/>
                <w:sz w:val="24"/>
                <w:szCs w:val="24"/>
                <w:rPrChange w:id="288" w:author="Duy Nguyen-Le" w:date="2022-04-19T09:25:00Z">
                  <w:rPr>
                    <w:del w:id="289" w:author="Duy Nguyen-Le" w:date="2022-04-22T10:16:00Z"/>
                    <w:rFonts w:ascii="Times New Roman" w:eastAsia="Times New Roman" w:hAnsi="Times New Roman" w:cs="Times New Roman"/>
                    <w:sz w:val="26"/>
                    <w:szCs w:val="26"/>
                  </w:rPr>
                </w:rPrChange>
              </w:rPr>
            </w:pPr>
          </w:p>
        </w:tc>
        <w:tc>
          <w:tcPr>
            <w:tcW w:w="2190" w:type="dxa"/>
            <w:vAlign w:val="center"/>
            <w:tcPrChange w:id="290" w:author="Duy Nguyen-Le" w:date="2022-04-19T09:25:00Z">
              <w:tcPr>
                <w:tcW w:w="2190" w:type="dxa"/>
                <w:gridSpan w:val="2"/>
              </w:tcPr>
            </w:tcPrChange>
          </w:tcPr>
          <w:p w14:paraId="49C730D7" w14:textId="75320284" w:rsidR="004A6D62" w:rsidRPr="00083600" w:rsidDel="00682C9C" w:rsidRDefault="004A6D62">
            <w:pPr>
              <w:tabs>
                <w:tab w:val="left" w:pos="90"/>
                <w:tab w:val="left" w:pos="360"/>
              </w:tabs>
              <w:spacing w:line="360" w:lineRule="auto"/>
              <w:ind w:left="90"/>
              <w:jc w:val="center"/>
              <w:rPr>
                <w:del w:id="291" w:author="Duy Nguyen-Le" w:date="2022-04-22T10:16:00Z"/>
                <w:rFonts w:ascii="Times New Roman" w:eastAsia="Times New Roman" w:hAnsi="Times New Roman" w:cs="Times New Roman"/>
                <w:sz w:val="24"/>
                <w:szCs w:val="24"/>
                <w:rPrChange w:id="292" w:author="Duy Nguyen-Le" w:date="2022-04-19T09:25:00Z">
                  <w:rPr>
                    <w:del w:id="293" w:author="Duy Nguyen-Le" w:date="2022-04-22T10:16:00Z"/>
                    <w:rFonts w:ascii="Times New Roman" w:eastAsia="Times New Roman" w:hAnsi="Times New Roman" w:cs="Times New Roman"/>
                    <w:sz w:val="26"/>
                    <w:szCs w:val="26"/>
                  </w:rPr>
                </w:rPrChange>
              </w:rPr>
            </w:pPr>
          </w:p>
        </w:tc>
        <w:tc>
          <w:tcPr>
            <w:tcW w:w="1710" w:type="dxa"/>
            <w:vAlign w:val="center"/>
            <w:tcPrChange w:id="294" w:author="Duy Nguyen-Le" w:date="2022-04-19T09:25:00Z">
              <w:tcPr>
                <w:tcW w:w="1710" w:type="dxa"/>
                <w:gridSpan w:val="2"/>
              </w:tcPr>
            </w:tcPrChange>
          </w:tcPr>
          <w:p w14:paraId="79A99679" w14:textId="1A976C21" w:rsidR="004A6D62" w:rsidRPr="00083600" w:rsidDel="00682C9C" w:rsidRDefault="004A6D62">
            <w:pPr>
              <w:tabs>
                <w:tab w:val="left" w:pos="90"/>
                <w:tab w:val="left" w:pos="360"/>
              </w:tabs>
              <w:spacing w:line="360" w:lineRule="auto"/>
              <w:ind w:left="90"/>
              <w:jc w:val="center"/>
              <w:rPr>
                <w:del w:id="295" w:author="Duy Nguyen-Le" w:date="2022-04-22T10:16:00Z"/>
                <w:rFonts w:ascii="Times New Roman" w:eastAsia="Times New Roman" w:hAnsi="Times New Roman" w:cs="Times New Roman"/>
                <w:sz w:val="24"/>
                <w:szCs w:val="24"/>
                <w:rPrChange w:id="296" w:author="Duy Nguyen-Le" w:date="2022-04-19T09:25:00Z">
                  <w:rPr>
                    <w:del w:id="297" w:author="Duy Nguyen-Le" w:date="2022-04-22T10:16:00Z"/>
                    <w:rFonts w:ascii="Times New Roman" w:eastAsia="Times New Roman" w:hAnsi="Times New Roman" w:cs="Times New Roman"/>
                    <w:sz w:val="26"/>
                    <w:szCs w:val="26"/>
                  </w:rPr>
                </w:rPrChange>
              </w:rPr>
            </w:pPr>
          </w:p>
        </w:tc>
        <w:tc>
          <w:tcPr>
            <w:tcW w:w="1260" w:type="dxa"/>
            <w:vAlign w:val="center"/>
            <w:tcPrChange w:id="298" w:author="Duy Nguyen-Le" w:date="2022-04-19T09:25:00Z">
              <w:tcPr>
                <w:tcW w:w="1260" w:type="dxa"/>
                <w:gridSpan w:val="2"/>
              </w:tcPr>
            </w:tcPrChange>
          </w:tcPr>
          <w:p w14:paraId="79FE8F26" w14:textId="50DE8A4C" w:rsidR="004A6D62" w:rsidRPr="00083600" w:rsidDel="00682C9C" w:rsidRDefault="004A6D62">
            <w:pPr>
              <w:tabs>
                <w:tab w:val="left" w:pos="90"/>
                <w:tab w:val="left" w:pos="360"/>
              </w:tabs>
              <w:spacing w:line="360" w:lineRule="auto"/>
              <w:ind w:left="90"/>
              <w:jc w:val="center"/>
              <w:rPr>
                <w:del w:id="299" w:author="Duy Nguyen-Le" w:date="2022-04-22T10:16:00Z"/>
                <w:rFonts w:ascii="Times New Roman" w:eastAsia="Times New Roman" w:hAnsi="Times New Roman" w:cs="Times New Roman"/>
                <w:sz w:val="24"/>
                <w:szCs w:val="24"/>
                <w:rPrChange w:id="300" w:author="Duy Nguyen-Le" w:date="2022-04-19T09:25:00Z">
                  <w:rPr>
                    <w:del w:id="301" w:author="Duy Nguyen-Le" w:date="2022-04-22T10:16:00Z"/>
                    <w:rFonts w:ascii="Times New Roman" w:eastAsia="Times New Roman" w:hAnsi="Times New Roman" w:cs="Times New Roman"/>
                    <w:sz w:val="26"/>
                    <w:szCs w:val="26"/>
                  </w:rPr>
                </w:rPrChange>
              </w:rPr>
            </w:pPr>
            <w:del w:id="302" w:author="Duy Nguyen-Le" w:date="2022-04-19T09:22:00Z">
              <w:r w:rsidRPr="00083600" w:rsidDel="00816108">
                <w:rPr>
                  <w:rFonts w:ascii="Times New Roman" w:eastAsia="Times New Roman" w:hAnsi="Times New Roman" w:cs="Times New Roman"/>
                  <w:sz w:val="24"/>
                  <w:szCs w:val="24"/>
                  <w:highlight w:val="yellow"/>
                  <w:rPrChange w:id="303" w:author="Duy Nguyen-Le" w:date="2022-04-19T09:25:00Z">
                    <w:rPr>
                      <w:rFonts w:ascii="Times New Roman" w:eastAsia="Times New Roman" w:hAnsi="Times New Roman" w:cs="Times New Roman"/>
                      <w:sz w:val="26"/>
                      <w:szCs w:val="26"/>
                      <w:highlight w:val="yellow"/>
                    </w:rPr>
                  </w:rPrChange>
                </w:rPr>
                <w:delText>0.001</w:delText>
              </w:r>
            </w:del>
          </w:p>
        </w:tc>
      </w:tr>
      <w:tr w:rsidR="004A6D62" w:rsidDel="00682C9C" w14:paraId="4E3FE521" w14:textId="53A3DC0F" w:rsidTr="00083600">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304" w:author="Duy Nguyen-Le" w:date="2022-04-19T09:25:00Z">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del w:id="305" w:author="Duy Nguyen-Le" w:date="2022-04-22T10:16:00Z"/>
          <w:trPrChange w:id="306" w:author="Duy Nguyen-Le" w:date="2022-04-19T09:25:00Z">
            <w:trPr>
              <w:gridBefore w:val="1"/>
            </w:trPr>
          </w:trPrChange>
        </w:trPr>
        <w:tc>
          <w:tcPr>
            <w:tcW w:w="4320" w:type="dxa"/>
            <w:tcPrChange w:id="307" w:author="Duy Nguyen-Le" w:date="2022-04-19T09:25:00Z">
              <w:tcPr>
                <w:tcW w:w="4320" w:type="dxa"/>
                <w:gridSpan w:val="2"/>
              </w:tcPr>
            </w:tcPrChange>
          </w:tcPr>
          <w:p w14:paraId="1E25ACF6" w14:textId="3F94D4E9" w:rsidR="004A6D62" w:rsidDel="00682C9C" w:rsidRDefault="004A6D62" w:rsidP="004A6D62">
            <w:pPr>
              <w:spacing w:line="360" w:lineRule="auto"/>
              <w:ind w:left="360"/>
              <w:jc w:val="both"/>
              <w:rPr>
                <w:del w:id="308" w:author="Duy Nguyen-Le" w:date="2022-04-22T10:16:00Z"/>
                <w:rFonts w:ascii="Times New Roman" w:eastAsia="Times New Roman" w:hAnsi="Times New Roman" w:cs="Times New Roman"/>
                <w:sz w:val="26"/>
                <w:szCs w:val="26"/>
              </w:rPr>
            </w:pPr>
            <w:del w:id="309" w:author="Duy Nguyen-Le" w:date="2022-04-22T10:16:00Z">
              <w:r w:rsidDel="00682C9C">
                <w:rPr>
                  <w:rFonts w:ascii="Times New Roman" w:eastAsia="Times New Roman" w:hAnsi="Times New Roman" w:cs="Times New Roman"/>
                  <w:sz w:val="26"/>
                  <w:szCs w:val="26"/>
                </w:rPr>
                <w:delText>0</w:delText>
              </w:r>
            </w:del>
          </w:p>
        </w:tc>
        <w:tc>
          <w:tcPr>
            <w:tcW w:w="1770" w:type="dxa"/>
            <w:vAlign w:val="center"/>
            <w:tcPrChange w:id="310" w:author="Duy Nguyen-Le" w:date="2022-04-19T09:25:00Z">
              <w:tcPr>
                <w:tcW w:w="1770" w:type="dxa"/>
                <w:gridSpan w:val="2"/>
              </w:tcPr>
            </w:tcPrChange>
          </w:tcPr>
          <w:p w14:paraId="2669263F" w14:textId="2708B43C" w:rsidR="004A6D62" w:rsidRPr="00083600" w:rsidDel="00682C9C" w:rsidRDefault="004A6D62">
            <w:pPr>
              <w:tabs>
                <w:tab w:val="left" w:pos="90"/>
                <w:tab w:val="left" w:pos="360"/>
              </w:tabs>
              <w:spacing w:line="360" w:lineRule="auto"/>
              <w:ind w:left="90"/>
              <w:jc w:val="center"/>
              <w:rPr>
                <w:del w:id="311" w:author="Duy Nguyen-Le" w:date="2022-04-22T10:16:00Z"/>
                <w:rFonts w:ascii="Times New Roman" w:eastAsia="Times New Roman" w:hAnsi="Times New Roman" w:cs="Times New Roman"/>
                <w:sz w:val="24"/>
                <w:szCs w:val="24"/>
                <w:rPrChange w:id="312" w:author="Duy Nguyen-Le" w:date="2022-04-19T09:25:00Z">
                  <w:rPr>
                    <w:del w:id="313" w:author="Duy Nguyen-Le" w:date="2022-04-22T10:16:00Z"/>
                    <w:rFonts w:ascii="Times New Roman" w:eastAsia="Times New Roman" w:hAnsi="Times New Roman" w:cs="Times New Roman"/>
                    <w:sz w:val="26"/>
                    <w:szCs w:val="26"/>
                  </w:rPr>
                </w:rPrChange>
              </w:rPr>
            </w:pPr>
            <w:del w:id="314" w:author="Duy Nguyen-Le" w:date="2022-04-19T09:23:00Z">
              <w:r w:rsidRPr="00083600" w:rsidDel="001976F8">
                <w:rPr>
                  <w:rFonts w:ascii="Times New Roman" w:eastAsia="Times New Roman" w:hAnsi="Times New Roman" w:cs="Times New Roman"/>
                  <w:sz w:val="24"/>
                  <w:szCs w:val="24"/>
                  <w:rPrChange w:id="315" w:author="Duy Nguyen-Le" w:date="2022-04-19T09:25:00Z">
                    <w:rPr>
                      <w:rFonts w:ascii="Times New Roman" w:eastAsia="Times New Roman" w:hAnsi="Times New Roman" w:cs="Times New Roman"/>
                      <w:sz w:val="26"/>
                      <w:szCs w:val="26"/>
                    </w:rPr>
                  </w:rPrChange>
                </w:rPr>
                <w:delText>306 (31.5)</w:delText>
              </w:r>
            </w:del>
          </w:p>
        </w:tc>
        <w:tc>
          <w:tcPr>
            <w:tcW w:w="2190" w:type="dxa"/>
            <w:vAlign w:val="center"/>
            <w:tcPrChange w:id="316" w:author="Duy Nguyen-Le" w:date="2022-04-19T09:25:00Z">
              <w:tcPr>
                <w:tcW w:w="2190" w:type="dxa"/>
                <w:gridSpan w:val="2"/>
                <w:vAlign w:val="bottom"/>
              </w:tcPr>
            </w:tcPrChange>
          </w:tcPr>
          <w:p w14:paraId="2AED004D" w14:textId="0E7590DD" w:rsidR="004A6D62" w:rsidRPr="00083600" w:rsidDel="00682C9C" w:rsidRDefault="004A6D62">
            <w:pPr>
              <w:tabs>
                <w:tab w:val="left" w:pos="90"/>
                <w:tab w:val="left" w:pos="360"/>
              </w:tabs>
              <w:spacing w:line="360" w:lineRule="auto"/>
              <w:ind w:left="90"/>
              <w:jc w:val="center"/>
              <w:rPr>
                <w:del w:id="317" w:author="Duy Nguyen-Le" w:date="2022-04-22T10:16:00Z"/>
                <w:rFonts w:ascii="Times New Roman" w:eastAsia="Times New Roman" w:hAnsi="Times New Roman" w:cs="Times New Roman"/>
                <w:sz w:val="24"/>
                <w:szCs w:val="24"/>
                <w:rPrChange w:id="318" w:author="Duy Nguyen-Le" w:date="2022-04-19T09:25:00Z">
                  <w:rPr>
                    <w:del w:id="319" w:author="Duy Nguyen-Le" w:date="2022-04-22T10:16:00Z"/>
                    <w:rFonts w:ascii="Times New Roman" w:eastAsia="Times New Roman" w:hAnsi="Times New Roman" w:cs="Times New Roman"/>
                    <w:sz w:val="26"/>
                    <w:szCs w:val="26"/>
                  </w:rPr>
                </w:rPrChange>
              </w:rPr>
            </w:pPr>
            <w:del w:id="320" w:author="Duy Nguyen-Le" w:date="2022-04-19T09:22:00Z">
              <w:r w:rsidRPr="00083600" w:rsidDel="00816108">
                <w:rPr>
                  <w:rFonts w:ascii="Times New Roman" w:eastAsia="Times New Roman" w:hAnsi="Times New Roman" w:cs="Times New Roman"/>
                  <w:sz w:val="24"/>
                  <w:szCs w:val="24"/>
                  <w:rPrChange w:id="321" w:author="Duy Nguyen-Le" w:date="2022-04-19T09:25:00Z">
                    <w:rPr>
                      <w:rFonts w:ascii="Times New Roman" w:eastAsia="Times New Roman" w:hAnsi="Times New Roman" w:cs="Times New Roman"/>
                      <w:sz w:val="26"/>
                      <w:szCs w:val="26"/>
                    </w:rPr>
                  </w:rPrChange>
                </w:rPr>
                <w:delText xml:space="preserve">  164 (36.3)</w:delText>
              </w:r>
            </w:del>
          </w:p>
        </w:tc>
        <w:tc>
          <w:tcPr>
            <w:tcW w:w="1710" w:type="dxa"/>
            <w:vAlign w:val="center"/>
            <w:tcPrChange w:id="322" w:author="Duy Nguyen-Le" w:date="2022-04-19T09:25:00Z">
              <w:tcPr>
                <w:tcW w:w="1710" w:type="dxa"/>
                <w:gridSpan w:val="2"/>
                <w:vAlign w:val="bottom"/>
              </w:tcPr>
            </w:tcPrChange>
          </w:tcPr>
          <w:p w14:paraId="61315367" w14:textId="6016891E" w:rsidR="004A6D62" w:rsidRPr="00083600" w:rsidDel="00682C9C" w:rsidRDefault="004A6D62">
            <w:pPr>
              <w:tabs>
                <w:tab w:val="left" w:pos="90"/>
                <w:tab w:val="left" w:pos="360"/>
              </w:tabs>
              <w:spacing w:line="360" w:lineRule="auto"/>
              <w:ind w:left="90"/>
              <w:jc w:val="center"/>
              <w:rPr>
                <w:del w:id="323" w:author="Duy Nguyen-Le" w:date="2022-04-22T10:16:00Z"/>
                <w:rFonts w:ascii="Times New Roman" w:eastAsia="Times New Roman" w:hAnsi="Times New Roman" w:cs="Times New Roman"/>
                <w:sz w:val="24"/>
                <w:szCs w:val="24"/>
                <w:rPrChange w:id="324" w:author="Duy Nguyen-Le" w:date="2022-04-19T09:25:00Z">
                  <w:rPr>
                    <w:del w:id="325" w:author="Duy Nguyen-Le" w:date="2022-04-22T10:16:00Z"/>
                    <w:rFonts w:ascii="Times New Roman" w:eastAsia="Times New Roman" w:hAnsi="Times New Roman" w:cs="Times New Roman"/>
                    <w:sz w:val="26"/>
                    <w:szCs w:val="26"/>
                  </w:rPr>
                </w:rPrChange>
              </w:rPr>
            </w:pPr>
            <w:del w:id="326" w:author="Duy Nguyen-Le" w:date="2022-04-19T09:22:00Z">
              <w:r w:rsidRPr="00083600" w:rsidDel="00816108">
                <w:rPr>
                  <w:rFonts w:ascii="Times New Roman" w:eastAsia="Times New Roman" w:hAnsi="Times New Roman" w:cs="Times New Roman"/>
                  <w:sz w:val="24"/>
                  <w:szCs w:val="24"/>
                  <w:rPrChange w:id="327" w:author="Duy Nguyen-Le" w:date="2022-04-19T09:25:00Z">
                    <w:rPr>
                      <w:rFonts w:ascii="Times New Roman" w:eastAsia="Times New Roman" w:hAnsi="Times New Roman" w:cs="Times New Roman"/>
                      <w:sz w:val="26"/>
                      <w:szCs w:val="26"/>
                    </w:rPr>
                  </w:rPrChange>
                </w:rPr>
                <w:delText xml:space="preserve">  142 (27.4)</w:delText>
              </w:r>
            </w:del>
          </w:p>
        </w:tc>
        <w:tc>
          <w:tcPr>
            <w:tcW w:w="1260" w:type="dxa"/>
            <w:vAlign w:val="center"/>
            <w:tcPrChange w:id="328" w:author="Duy Nguyen-Le" w:date="2022-04-19T09:25:00Z">
              <w:tcPr>
                <w:tcW w:w="1260" w:type="dxa"/>
                <w:gridSpan w:val="2"/>
              </w:tcPr>
            </w:tcPrChange>
          </w:tcPr>
          <w:p w14:paraId="3C59708F" w14:textId="5B973A49" w:rsidR="004A6D62" w:rsidRPr="00083600" w:rsidDel="00682C9C" w:rsidRDefault="004A6D62">
            <w:pPr>
              <w:tabs>
                <w:tab w:val="left" w:pos="90"/>
                <w:tab w:val="left" w:pos="360"/>
              </w:tabs>
              <w:spacing w:line="360" w:lineRule="auto"/>
              <w:ind w:left="90"/>
              <w:jc w:val="center"/>
              <w:rPr>
                <w:del w:id="329" w:author="Duy Nguyen-Le" w:date="2022-04-22T10:16:00Z"/>
                <w:rFonts w:ascii="Times New Roman" w:eastAsia="Times New Roman" w:hAnsi="Times New Roman" w:cs="Times New Roman"/>
                <w:sz w:val="24"/>
                <w:szCs w:val="24"/>
                <w:highlight w:val="yellow"/>
                <w:rPrChange w:id="330" w:author="Duy Nguyen-Le" w:date="2022-04-19T09:25:00Z">
                  <w:rPr>
                    <w:del w:id="331" w:author="Duy Nguyen-Le" w:date="2022-04-22T10:16:00Z"/>
                    <w:rFonts w:ascii="Times New Roman" w:eastAsia="Times New Roman" w:hAnsi="Times New Roman" w:cs="Times New Roman"/>
                    <w:sz w:val="26"/>
                    <w:szCs w:val="26"/>
                    <w:highlight w:val="yellow"/>
                  </w:rPr>
                </w:rPrChange>
              </w:rPr>
            </w:pPr>
          </w:p>
        </w:tc>
      </w:tr>
      <w:tr w:rsidR="004A6D62" w:rsidDel="00682C9C" w14:paraId="46297483" w14:textId="32D69C8C" w:rsidTr="00083600">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332" w:author="Duy Nguyen-Le" w:date="2022-04-19T09:25:00Z">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del w:id="333" w:author="Duy Nguyen-Le" w:date="2022-04-22T10:16:00Z"/>
          <w:trPrChange w:id="334" w:author="Duy Nguyen-Le" w:date="2022-04-19T09:25:00Z">
            <w:trPr>
              <w:gridBefore w:val="1"/>
            </w:trPr>
          </w:trPrChange>
        </w:trPr>
        <w:tc>
          <w:tcPr>
            <w:tcW w:w="4320" w:type="dxa"/>
            <w:tcPrChange w:id="335" w:author="Duy Nguyen-Le" w:date="2022-04-19T09:25:00Z">
              <w:tcPr>
                <w:tcW w:w="4320" w:type="dxa"/>
                <w:gridSpan w:val="2"/>
              </w:tcPr>
            </w:tcPrChange>
          </w:tcPr>
          <w:p w14:paraId="04461243" w14:textId="76B6D58B" w:rsidR="004A6D62" w:rsidDel="00682C9C" w:rsidRDefault="004A6D62" w:rsidP="004A6D62">
            <w:pPr>
              <w:spacing w:line="360" w:lineRule="auto"/>
              <w:ind w:left="360"/>
              <w:jc w:val="both"/>
              <w:rPr>
                <w:del w:id="336" w:author="Duy Nguyen-Le" w:date="2022-04-22T10:16:00Z"/>
                <w:rFonts w:ascii="Times New Roman" w:eastAsia="Times New Roman" w:hAnsi="Times New Roman" w:cs="Times New Roman"/>
                <w:sz w:val="26"/>
                <w:szCs w:val="26"/>
              </w:rPr>
            </w:pPr>
            <w:del w:id="337" w:author="Duy Nguyen-Le" w:date="2022-04-22T10:16:00Z">
              <w:r w:rsidDel="00682C9C">
                <w:rPr>
                  <w:rFonts w:ascii="Times New Roman" w:eastAsia="Times New Roman" w:hAnsi="Times New Roman" w:cs="Times New Roman"/>
                  <w:sz w:val="26"/>
                  <w:szCs w:val="26"/>
                </w:rPr>
                <w:delText>1</w:delText>
              </w:r>
            </w:del>
          </w:p>
        </w:tc>
        <w:tc>
          <w:tcPr>
            <w:tcW w:w="1770" w:type="dxa"/>
            <w:vAlign w:val="center"/>
            <w:tcPrChange w:id="338" w:author="Duy Nguyen-Le" w:date="2022-04-19T09:25:00Z">
              <w:tcPr>
                <w:tcW w:w="1770" w:type="dxa"/>
                <w:gridSpan w:val="2"/>
              </w:tcPr>
            </w:tcPrChange>
          </w:tcPr>
          <w:p w14:paraId="0F373DB4" w14:textId="15C0DC56" w:rsidR="004A6D62" w:rsidRPr="00083600" w:rsidDel="00682C9C" w:rsidRDefault="004A6D62">
            <w:pPr>
              <w:tabs>
                <w:tab w:val="left" w:pos="90"/>
                <w:tab w:val="left" w:pos="360"/>
              </w:tabs>
              <w:spacing w:line="360" w:lineRule="auto"/>
              <w:ind w:left="90"/>
              <w:jc w:val="center"/>
              <w:rPr>
                <w:del w:id="339" w:author="Duy Nguyen-Le" w:date="2022-04-22T10:16:00Z"/>
                <w:rFonts w:ascii="Times New Roman" w:eastAsia="Times New Roman" w:hAnsi="Times New Roman" w:cs="Times New Roman"/>
                <w:sz w:val="24"/>
                <w:szCs w:val="24"/>
                <w:rPrChange w:id="340" w:author="Duy Nguyen-Le" w:date="2022-04-19T09:25:00Z">
                  <w:rPr>
                    <w:del w:id="341" w:author="Duy Nguyen-Le" w:date="2022-04-22T10:16:00Z"/>
                    <w:rFonts w:ascii="Times New Roman" w:eastAsia="Times New Roman" w:hAnsi="Times New Roman" w:cs="Times New Roman"/>
                    <w:sz w:val="26"/>
                    <w:szCs w:val="26"/>
                  </w:rPr>
                </w:rPrChange>
              </w:rPr>
            </w:pPr>
            <w:del w:id="342" w:author="Duy Nguyen-Le" w:date="2022-04-19T09:23:00Z">
              <w:r w:rsidRPr="00083600" w:rsidDel="001976F8">
                <w:rPr>
                  <w:rFonts w:ascii="Times New Roman" w:eastAsia="Times New Roman" w:hAnsi="Times New Roman" w:cs="Times New Roman"/>
                  <w:sz w:val="24"/>
                  <w:szCs w:val="24"/>
                  <w:rPrChange w:id="343" w:author="Duy Nguyen-Le" w:date="2022-04-19T09:25:00Z">
                    <w:rPr>
                      <w:rFonts w:ascii="Times New Roman" w:eastAsia="Times New Roman" w:hAnsi="Times New Roman" w:cs="Times New Roman"/>
                      <w:sz w:val="26"/>
                      <w:szCs w:val="26"/>
                    </w:rPr>
                  </w:rPrChange>
                </w:rPr>
                <w:delText>253 (26.1)</w:delText>
              </w:r>
            </w:del>
          </w:p>
        </w:tc>
        <w:tc>
          <w:tcPr>
            <w:tcW w:w="2190" w:type="dxa"/>
            <w:vAlign w:val="center"/>
            <w:tcPrChange w:id="344" w:author="Duy Nguyen-Le" w:date="2022-04-19T09:25:00Z">
              <w:tcPr>
                <w:tcW w:w="2190" w:type="dxa"/>
                <w:gridSpan w:val="2"/>
                <w:vAlign w:val="bottom"/>
              </w:tcPr>
            </w:tcPrChange>
          </w:tcPr>
          <w:p w14:paraId="5546E00E" w14:textId="59574C9C" w:rsidR="004A6D62" w:rsidRPr="00083600" w:rsidDel="00682C9C" w:rsidRDefault="004A6D62">
            <w:pPr>
              <w:tabs>
                <w:tab w:val="left" w:pos="90"/>
                <w:tab w:val="left" w:pos="360"/>
              </w:tabs>
              <w:spacing w:line="360" w:lineRule="auto"/>
              <w:ind w:left="90"/>
              <w:jc w:val="center"/>
              <w:rPr>
                <w:del w:id="345" w:author="Duy Nguyen-Le" w:date="2022-04-22T10:16:00Z"/>
                <w:rFonts w:ascii="Times New Roman" w:eastAsia="Times New Roman" w:hAnsi="Times New Roman" w:cs="Times New Roman"/>
                <w:sz w:val="24"/>
                <w:szCs w:val="24"/>
                <w:rPrChange w:id="346" w:author="Duy Nguyen-Le" w:date="2022-04-19T09:25:00Z">
                  <w:rPr>
                    <w:del w:id="347" w:author="Duy Nguyen-Le" w:date="2022-04-22T10:16:00Z"/>
                    <w:rFonts w:ascii="Times New Roman" w:eastAsia="Times New Roman" w:hAnsi="Times New Roman" w:cs="Times New Roman"/>
                    <w:sz w:val="26"/>
                    <w:szCs w:val="26"/>
                  </w:rPr>
                </w:rPrChange>
              </w:rPr>
            </w:pPr>
            <w:del w:id="348" w:author="Duy Nguyen-Le" w:date="2022-04-19T09:22:00Z">
              <w:r w:rsidRPr="00083600" w:rsidDel="00816108">
                <w:rPr>
                  <w:rFonts w:ascii="Times New Roman" w:eastAsia="Times New Roman" w:hAnsi="Times New Roman" w:cs="Times New Roman"/>
                  <w:sz w:val="24"/>
                  <w:szCs w:val="24"/>
                  <w:rPrChange w:id="349" w:author="Duy Nguyen-Le" w:date="2022-04-19T09:25:00Z">
                    <w:rPr>
                      <w:rFonts w:ascii="Times New Roman" w:eastAsia="Times New Roman" w:hAnsi="Times New Roman" w:cs="Times New Roman"/>
                      <w:sz w:val="26"/>
                      <w:szCs w:val="26"/>
                    </w:rPr>
                  </w:rPrChange>
                </w:rPr>
                <w:delText xml:space="preserve">   94 (20.8)</w:delText>
              </w:r>
            </w:del>
          </w:p>
        </w:tc>
        <w:tc>
          <w:tcPr>
            <w:tcW w:w="1710" w:type="dxa"/>
            <w:vAlign w:val="center"/>
            <w:tcPrChange w:id="350" w:author="Duy Nguyen-Le" w:date="2022-04-19T09:25:00Z">
              <w:tcPr>
                <w:tcW w:w="1710" w:type="dxa"/>
                <w:gridSpan w:val="2"/>
                <w:vAlign w:val="bottom"/>
              </w:tcPr>
            </w:tcPrChange>
          </w:tcPr>
          <w:p w14:paraId="1B0E65BC" w14:textId="288E6318" w:rsidR="004A6D62" w:rsidRPr="00083600" w:rsidDel="00682C9C" w:rsidRDefault="004A6D62">
            <w:pPr>
              <w:tabs>
                <w:tab w:val="left" w:pos="90"/>
                <w:tab w:val="left" w:pos="360"/>
              </w:tabs>
              <w:spacing w:line="360" w:lineRule="auto"/>
              <w:ind w:left="90"/>
              <w:jc w:val="center"/>
              <w:rPr>
                <w:del w:id="351" w:author="Duy Nguyen-Le" w:date="2022-04-22T10:16:00Z"/>
                <w:rFonts w:ascii="Times New Roman" w:eastAsia="Times New Roman" w:hAnsi="Times New Roman" w:cs="Times New Roman"/>
                <w:sz w:val="24"/>
                <w:szCs w:val="24"/>
                <w:rPrChange w:id="352" w:author="Duy Nguyen-Le" w:date="2022-04-19T09:25:00Z">
                  <w:rPr>
                    <w:del w:id="353" w:author="Duy Nguyen-Le" w:date="2022-04-22T10:16:00Z"/>
                    <w:rFonts w:ascii="Times New Roman" w:eastAsia="Times New Roman" w:hAnsi="Times New Roman" w:cs="Times New Roman"/>
                    <w:sz w:val="26"/>
                    <w:szCs w:val="26"/>
                  </w:rPr>
                </w:rPrChange>
              </w:rPr>
            </w:pPr>
            <w:del w:id="354" w:author="Duy Nguyen-Le" w:date="2022-04-19T09:22:00Z">
              <w:r w:rsidRPr="00083600" w:rsidDel="00816108">
                <w:rPr>
                  <w:rFonts w:ascii="Times New Roman" w:eastAsia="Times New Roman" w:hAnsi="Times New Roman" w:cs="Times New Roman"/>
                  <w:sz w:val="24"/>
                  <w:szCs w:val="24"/>
                  <w:rPrChange w:id="355" w:author="Duy Nguyen-Le" w:date="2022-04-19T09:25:00Z">
                    <w:rPr>
                      <w:rFonts w:ascii="Times New Roman" w:eastAsia="Times New Roman" w:hAnsi="Times New Roman" w:cs="Times New Roman"/>
                      <w:sz w:val="26"/>
                      <w:szCs w:val="26"/>
                    </w:rPr>
                  </w:rPrChange>
                </w:rPr>
                <w:delText xml:space="preserve">  159 (30.6)</w:delText>
              </w:r>
            </w:del>
          </w:p>
        </w:tc>
        <w:tc>
          <w:tcPr>
            <w:tcW w:w="1260" w:type="dxa"/>
            <w:vAlign w:val="center"/>
            <w:tcPrChange w:id="356" w:author="Duy Nguyen-Le" w:date="2022-04-19T09:25:00Z">
              <w:tcPr>
                <w:tcW w:w="1260" w:type="dxa"/>
                <w:gridSpan w:val="2"/>
              </w:tcPr>
            </w:tcPrChange>
          </w:tcPr>
          <w:p w14:paraId="12619F50" w14:textId="797C5BB1" w:rsidR="004A6D62" w:rsidRPr="00083600" w:rsidDel="00682C9C" w:rsidRDefault="004A6D62">
            <w:pPr>
              <w:tabs>
                <w:tab w:val="left" w:pos="90"/>
                <w:tab w:val="left" w:pos="360"/>
              </w:tabs>
              <w:spacing w:line="360" w:lineRule="auto"/>
              <w:ind w:left="90"/>
              <w:jc w:val="center"/>
              <w:rPr>
                <w:del w:id="357" w:author="Duy Nguyen-Le" w:date="2022-04-22T10:16:00Z"/>
                <w:rFonts w:ascii="Times New Roman" w:eastAsia="Times New Roman" w:hAnsi="Times New Roman" w:cs="Times New Roman"/>
                <w:sz w:val="24"/>
                <w:szCs w:val="24"/>
                <w:highlight w:val="yellow"/>
                <w:rPrChange w:id="358" w:author="Duy Nguyen-Le" w:date="2022-04-19T09:25:00Z">
                  <w:rPr>
                    <w:del w:id="359" w:author="Duy Nguyen-Le" w:date="2022-04-22T10:16:00Z"/>
                    <w:rFonts w:ascii="Times New Roman" w:eastAsia="Times New Roman" w:hAnsi="Times New Roman" w:cs="Times New Roman"/>
                    <w:sz w:val="26"/>
                    <w:szCs w:val="26"/>
                    <w:highlight w:val="yellow"/>
                  </w:rPr>
                </w:rPrChange>
              </w:rPr>
            </w:pPr>
          </w:p>
        </w:tc>
      </w:tr>
      <w:tr w:rsidR="004A6D62" w:rsidDel="00682C9C" w14:paraId="727F32BA" w14:textId="63121C43" w:rsidTr="00083600">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360" w:author="Duy Nguyen-Le" w:date="2022-04-19T09:25:00Z">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del w:id="361" w:author="Duy Nguyen-Le" w:date="2022-04-22T10:16:00Z"/>
          <w:trPrChange w:id="362" w:author="Duy Nguyen-Le" w:date="2022-04-19T09:25:00Z">
            <w:trPr>
              <w:gridBefore w:val="1"/>
            </w:trPr>
          </w:trPrChange>
        </w:trPr>
        <w:tc>
          <w:tcPr>
            <w:tcW w:w="4320" w:type="dxa"/>
            <w:tcPrChange w:id="363" w:author="Duy Nguyen-Le" w:date="2022-04-19T09:25:00Z">
              <w:tcPr>
                <w:tcW w:w="4320" w:type="dxa"/>
                <w:gridSpan w:val="2"/>
              </w:tcPr>
            </w:tcPrChange>
          </w:tcPr>
          <w:p w14:paraId="3F67A520" w14:textId="3ACCEDC1" w:rsidR="004A6D62" w:rsidDel="00682C9C" w:rsidRDefault="004A6D62" w:rsidP="004A6D62">
            <w:pPr>
              <w:spacing w:line="360" w:lineRule="auto"/>
              <w:ind w:left="360"/>
              <w:jc w:val="both"/>
              <w:rPr>
                <w:del w:id="364" w:author="Duy Nguyen-Le" w:date="2022-04-22T10:16:00Z"/>
                <w:rFonts w:ascii="Times New Roman" w:eastAsia="Times New Roman" w:hAnsi="Times New Roman" w:cs="Times New Roman"/>
                <w:sz w:val="26"/>
                <w:szCs w:val="26"/>
              </w:rPr>
            </w:pPr>
            <w:del w:id="365" w:author="Duy Nguyen-Le" w:date="2022-04-22T10:16:00Z">
              <w:r w:rsidDel="00682C9C">
                <w:rPr>
                  <w:rFonts w:ascii="Times New Roman" w:eastAsia="Times New Roman" w:hAnsi="Times New Roman" w:cs="Times New Roman"/>
                  <w:sz w:val="26"/>
                  <w:szCs w:val="26"/>
                </w:rPr>
                <w:delText>2</w:delText>
              </w:r>
            </w:del>
          </w:p>
        </w:tc>
        <w:tc>
          <w:tcPr>
            <w:tcW w:w="1770" w:type="dxa"/>
            <w:vAlign w:val="center"/>
            <w:tcPrChange w:id="366" w:author="Duy Nguyen-Le" w:date="2022-04-19T09:25:00Z">
              <w:tcPr>
                <w:tcW w:w="1770" w:type="dxa"/>
                <w:gridSpan w:val="2"/>
              </w:tcPr>
            </w:tcPrChange>
          </w:tcPr>
          <w:p w14:paraId="063686CF" w14:textId="72A6A8E6" w:rsidR="004A6D62" w:rsidRPr="00083600" w:rsidDel="00682C9C" w:rsidRDefault="004A6D62">
            <w:pPr>
              <w:tabs>
                <w:tab w:val="left" w:pos="90"/>
                <w:tab w:val="left" w:pos="360"/>
              </w:tabs>
              <w:spacing w:line="360" w:lineRule="auto"/>
              <w:ind w:left="90"/>
              <w:jc w:val="center"/>
              <w:rPr>
                <w:del w:id="367" w:author="Duy Nguyen-Le" w:date="2022-04-22T10:16:00Z"/>
                <w:rFonts w:ascii="Times New Roman" w:eastAsia="Times New Roman" w:hAnsi="Times New Roman" w:cs="Times New Roman"/>
                <w:sz w:val="24"/>
                <w:szCs w:val="24"/>
                <w:rPrChange w:id="368" w:author="Duy Nguyen-Le" w:date="2022-04-19T09:25:00Z">
                  <w:rPr>
                    <w:del w:id="369" w:author="Duy Nguyen-Le" w:date="2022-04-22T10:16:00Z"/>
                    <w:rFonts w:ascii="Times New Roman" w:eastAsia="Times New Roman" w:hAnsi="Times New Roman" w:cs="Times New Roman"/>
                    <w:sz w:val="26"/>
                    <w:szCs w:val="26"/>
                  </w:rPr>
                </w:rPrChange>
              </w:rPr>
            </w:pPr>
            <w:del w:id="370" w:author="Duy Nguyen-Le" w:date="2022-04-19T09:23:00Z">
              <w:r w:rsidRPr="00083600" w:rsidDel="001976F8">
                <w:rPr>
                  <w:rFonts w:ascii="Times New Roman" w:eastAsia="Times New Roman" w:hAnsi="Times New Roman" w:cs="Times New Roman"/>
                  <w:sz w:val="24"/>
                  <w:szCs w:val="24"/>
                  <w:rPrChange w:id="371" w:author="Duy Nguyen-Le" w:date="2022-04-19T09:25:00Z">
                    <w:rPr>
                      <w:rFonts w:ascii="Times New Roman" w:eastAsia="Times New Roman" w:hAnsi="Times New Roman" w:cs="Times New Roman"/>
                      <w:sz w:val="26"/>
                      <w:szCs w:val="26"/>
                    </w:rPr>
                  </w:rPrChange>
                </w:rPr>
                <w:delText>208 (21.4)</w:delText>
              </w:r>
            </w:del>
          </w:p>
        </w:tc>
        <w:tc>
          <w:tcPr>
            <w:tcW w:w="2190" w:type="dxa"/>
            <w:vAlign w:val="center"/>
            <w:tcPrChange w:id="372" w:author="Duy Nguyen-Le" w:date="2022-04-19T09:25:00Z">
              <w:tcPr>
                <w:tcW w:w="2190" w:type="dxa"/>
                <w:gridSpan w:val="2"/>
                <w:vAlign w:val="bottom"/>
              </w:tcPr>
            </w:tcPrChange>
          </w:tcPr>
          <w:p w14:paraId="74DE5FEE" w14:textId="6E4A4357" w:rsidR="004A6D62" w:rsidRPr="00083600" w:rsidDel="00682C9C" w:rsidRDefault="004A6D62">
            <w:pPr>
              <w:tabs>
                <w:tab w:val="left" w:pos="90"/>
                <w:tab w:val="left" w:pos="360"/>
              </w:tabs>
              <w:spacing w:line="360" w:lineRule="auto"/>
              <w:ind w:left="90"/>
              <w:jc w:val="center"/>
              <w:rPr>
                <w:del w:id="373" w:author="Duy Nguyen-Le" w:date="2022-04-22T10:16:00Z"/>
                <w:rFonts w:ascii="Times New Roman" w:eastAsia="Times New Roman" w:hAnsi="Times New Roman" w:cs="Times New Roman"/>
                <w:sz w:val="24"/>
                <w:szCs w:val="24"/>
                <w:rPrChange w:id="374" w:author="Duy Nguyen-Le" w:date="2022-04-19T09:25:00Z">
                  <w:rPr>
                    <w:del w:id="375" w:author="Duy Nguyen-Le" w:date="2022-04-22T10:16:00Z"/>
                    <w:rFonts w:ascii="Times New Roman" w:eastAsia="Times New Roman" w:hAnsi="Times New Roman" w:cs="Times New Roman"/>
                    <w:sz w:val="26"/>
                    <w:szCs w:val="26"/>
                  </w:rPr>
                </w:rPrChange>
              </w:rPr>
            </w:pPr>
            <w:del w:id="376" w:author="Duy Nguyen-Le" w:date="2022-04-19T09:22:00Z">
              <w:r w:rsidRPr="00083600" w:rsidDel="00816108">
                <w:rPr>
                  <w:rFonts w:ascii="Times New Roman" w:eastAsia="Times New Roman" w:hAnsi="Times New Roman" w:cs="Times New Roman"/>
                  <w:sz w:val="24"/>
                  <w:szCs w:val="24"/>
                  <w:rPrChange w:id="377" w:author="Duy Nguyen-Le" w:date="2022-04-19T09:25:00Z">
                    <w:rPr>
                      <w:rFonts w:ascii="Times New Roman" w:eastAsia="Times New Roman" w:hAnsi="Times New Roman" w:cs="Times New Roman"/>
                      <w:sz w:val="26"/>
                      <w:szCs w:val="26"/>
                    </w:rPr>
                  </w:rPrChange>
                </w:rPr>
                <w:delText xml:space="preserve">   89 (19.7)</w:delText>
              </w:r>
            </w:del>
          </w:p>
        </w:tc>
        <w:tc>
          <w:tcPr>
            <w:tcW w:w="1710" w:type="dxa"/>
            <w:vAlign w:val="center"/>
            <w:tcPrChange w:id="378" w:author="Duy Nguyen-Le" w:date="2022-04-19T09:25:00Z">
              <w:tcPr>
                <w:tcW w:w="1710" w:type="dxa"/>
                <w:gridSpan w:val="2"/>
                <w:vAlign w:val="bottom"/>
              </w:tcPr>
            </w:tcPrChange>
          </w:tcPr>
          <w:p w14:paraId="12131829" w14:textId="3971FA4F" w:rsidR="004A6D62" w:rsidRPr="00083600" w:rsidDel="00682C9C" w:rsidRDefault="004A6D62">
            <w:pPr>
              <w:tabs>
                <w:tab w:val="left" w:pos="90"/>
                <w:tab w:val="left" w:pos="360"/>
              </w:tabs>
              <w:spacing w:line="360" w:lineRule="auto"/>
              <w:ind w:left="90"/>
              <w:jc w:val="center"/>
              <w:rPr>
                <w:del w:id="379" w:author="Duy Nguyen-Le" w:date="2022-04-22T10:16:00Z"/>
                <w:rFonts w:ascii="Times New Roman" w:eastAsia="Times New Roman" w:hAnsi="Times New Roman" w:cs="Times New Roman"/>
                <w:sz w:val="24"/>
                <w:szCs w:val="24"/>
                <w:rPrChange w:id="380" w:author="Duy Nguyen-Le" w:date="2022-04-19T09:25:00Z">
                  <w:rPr>
                    <w:del w:id="381" w:author="Duy Nguyen-Le" w:date="2022-04-22T10:16:00Z"/>
                    <w:rFonts w:ascii="Times New Roman" w:eastAsia="Times New Roman" w:hAnsi="Times New Roman" w:cs="Times New Roman"/>
                    <w:sz w:val="26"/>
                    <w:szCs w:val="26"/>
                  </w:rPr>
                </w:rPrChange>
              </w:rPr>
            </w:pPr>
            <w:del w:id="382" w:author="Duy Nguyen-Le" w:date="2022-04-19T09:22:00Z">
              <w:r w:rsidRPr="00083600" w:rsidDel="00816108">
                <w:rPr>
                  <w:rFonts w:ascii="Times New Roman" w:eastAsia="Times New Roman" w:hAnsi="Times New Roman" w:cs="Times New Roman"/>
                  <w:sz w:val="24"/>
                  <w:szCs w:val="24"/>
                  <w:rPrChange w:id="383" w:author="Duy Nguyen-Le" w:date="2022-04-19T09:25:00Z">
                    <w:rPr>
                      <w:rFonts w:ascii="Times New Roman" w:eastAsia="Times New Roman" w:hAnsi="Times New Roman" w:cs="Times New Roman"/>
                      <w:sz w:val="26"/>
                      <w:szCs w:val="26"/>
                    </w:rPr>
                  </w:rPrChange>
                </w:rPr>
                <w:delText xml:space="preserve">  119 (22.9)</w:delText>
              </w:r>
            </w:del>
          </w:p>
        </w:tc>
        <w:tc>
          <w:tcPr>
            <w:tcW w:w="1260" w:type="dxa"/>
            <w:vAlign w:val="center"/>
            <w:tcPrChange w:id="384" w:author="Duy Nguyen-Le" w:date="2022-04-19T09:25:00Z">
              <w:tcPr>
                <w:tcW w:w="1260" w:type="dxa"/>
                <w:gridSpan w:val="2"/>
              </w:tcPr>
            </w:tcPrChange>
          </w:tcPr>
          <w:p w14:paraId="0192A98D" w14:textId="649C811D" w:rsidR="004A6D62" w:rsidRPr="00083600" w:rsidDel="00682C9C" w:rsidRDefault="004A6D62">
            <w:pPr>
              <w:tabs>
                <w:tab w:val="left" w:pos="90"/>
                <w:tab w:val="left" w:pos="360"/>
              </w:tabs>
              <w:spacing w:line="360" w:lineRule="auto"/>
              <w:ind w:left="90"/>
              <w:jc w:val="center"/>
              <w:rPr>
                <w:del w:id="385" w:author="Duy Nguyen-Le" w:date="2022-04-22T10:16:00Z"/>
                <w:rFonts w:ascii="Times New Roman" w:eastAsia="Times New Roman" w:hAnsi="Times New Roman" w:cs="Times New Roman"/>
                <w:sz w:val="24"/>
                <w:szCs w:val="24"/>
                <w:rPrChange w:id="386" w:author="Duy Nguyen-Le" w:date="2022-04-19T09:25:00Z">
                  <w:rPr>
                    <w:del w:id="387" w:author="Duy Nguyen-Le" w:date="2022-04-22T10:16:00Z"/>
                    <w:rFonts w:ascii="Times New Roman" w:eastAsia="Times New Roman" w:hAnsi="Times New Roman" w:cs="Times New Roman"/>
                    <w:sz w:val="26"/>
                    <w:szCs w:val="26"/>
                  </w:rPr>
                </w:rPrChange>
              </w:rPr>
            </w:pPr>
          </w:p>
        </w:tc>
      </w:tr>
      <w:tr w:rsidR="004A6D62" w:rsidDel="00682C9C" w14:paraId="23F8B28F" w14:textId="5CE2CEDF" w:rsidTr="00083600">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388" w:author="Duy Nguyen-Le" w:date="2022-04-19T09:25:00Z">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del w:id="389" w:author="Duy Nguyen-Le" w:date="2022-04-22T10:16:00Z"/>
          <w:trPrChange w:id="390" w:author="Duy Nguyen-Le" w:date="2022-04-19T09:25:00Z">
            <w:trPr>
              <w:gridBefore w:val="1"/>
            </w:trPr>
          </w:trPrChange>
        </w:trPr>
        <w:tc>
          <w:tcPr>
            <w:tcW w:w="4320" w:type="dxa"/>
            <w:tcPrChange w:id="391" w:author="Duy Nguyen-Le" w:date="2022-04-19T09:25:00Z">
              <w:tcPr>
                <w:tcW w:w="4320" w:type="dxa"/>
                <w:gridSpan w:val="2"/>
              </w:tcPr>
            </w:tcPrChange>
          </w:tcPr>
          <w:p w14:paraId="14CA05BB" w14:textId="644BA471" w:rsidR="004A6D62" w:rsidDel="00682C9C" w:rsidRDefault="004A6D62" w:rsidP="004A6D62">
            <w:pPr>
              <w:spacing w:line="360" w:lineRule="auto"/>
              <w:ind w:left="360"/>
              <w:jc w:val="both"/>
              <w:rPr>
                <w:del w:id="392" w:author="Duy Nguyen-Le" w:date="2022-04-22T10:16:00Z"/>
                <w:rFonts w:ascii="Times New Roman" w:eastAsia="Times New Roman" w:hAnsi="Times New Roman" w:cs="Times New Roman"/>
                <w:sz w:val="26"/>
                <w:szCs w:val="26"/>
              </w:rPr>
            </w:pPr>
            <w:del w:id="393" w:author="Duy Nguyen-Le" w:date="2022-04-22T10:16:00Z">
              <w:r w:rsidDel="00682C9C">
                <w:rPr>
                  <w:rFonts w:ascii="Gungsuh" w:eastAsia="Gungsuh" w:hAnsi="Gungsuh" w:cs="Gungsuh"/>
                  <w:sz w:val="26"/>
                  <w:szCs w:val="26"/>
                </w:rPr>
                <w:delText>≥ 3</w:delText>
              </w:r>
            </w:del>
          </w:p>
        </w:tc>
        <w:tc>
          <w:tcPr>
            <w:tcW w:w="1770" w:type="dxa"/>
            <w:vAlign w:val="center"/>
            <w:tcPrChange w:id="394" w:author="Duy Nguyen-Le" w:date="2022-04-19T09:25:00Z">
              <w:tcPr>
                <w:tcW w:w="1770" w:type="dxa"/>
                <w:gridSpan w:val="2"/>
              </w:tcPr>
            </w:tcPrChange>
          </w:tcPr>
          <w:p w14:paraId="254A9533" w14:textId="5053A4C9" w:rsidR="004A6D62" w:rsidRPr="00083600" w:rsidDel="00682C9C" w:rsidRDefault="004A6D62">
            <w:pPr>
              <w:tabs>
                <w:tab w:val="left" w:pos="90"/>
                <w:tab w:val="left" w:pos="360"/>
              </w:tabs>
              <w:spacing w:line="360" w:lineRule="auto"/>
              <w:ind w:left="90"/>
              <w:jc w:val="center"/>
              <w:rPr>
                <w:del w:id="395" w:author="Duy Nguyen-Le" w:date="2022-04-22T10:16:00Z"/>
                <w:rFonts w:ascii="Times New Roman" w:eastAsia="Times New Roman" w:hAnsi="Times New Roman" w:cs="Times New Roman"/>
                <w:sz w:val="24"/>
                <w:szCs w:val="24"/>
                <w:rPrChange w:id="396" w:author="Duy Nguyen-Le" w:date="2022-04-19T09:25:00Z">
                  <w:rPr>
                    <w:del w:id="397" w:author="Duy Nguyen-Le" w:date="2022-04-22T10:16:00Z"/>
                    <w:rFonts w:ascii="Times New Roman" w:eastAsia="Times New Roman" w:hAnsi="Times New Roman" w:cs="Times New Roman"/>
                    <w:sz w:val="26"/>
                    <w:szCs w:val="26"/>
                  </w:rPr>
                </w:rPrChange>
              </w:rPr>
            </w:pPr>
            <w:del w:id="398" w:author="Duy Nguyen-Le" w:date="2022-04-19T09:23:00Z">
              <w:r w:rsidRPr="00083600" w:rsidDel="001976F8">
                <w:rPr>
                  <w:rFonts w:ascii="Times New Roman" w:eastAsia="Times New Roman" w:hAnsi="Times New Roman" w:cs="Times New Roman"/>
                  <w:sz w:val="24"/>
                  <w:szCs w:val="24"/>
                  <w:rPrChange w:id="399" w:author="Duy Nguyen-Le" w:date="2022-04-19T09:25:00Z">
                    <w:rPr>
                      <w:rFonts w:ascii="Times New Roman" w:eastAsia="Times New Roman" w:hAnsi="Times New Roman" w:cs="Times New Roman"/>
                      <w:sz w:val="26"/>
                      <w:szCs w:val="26"/>
                    </w:rPr>
                  </w:rPrChange>
                </w:rPr>
                <w:delText>52 (5.4)</w:delText>
              </w:r>
            </w:del>
          </w:p>
        </w:tc>
        <w:tc>
          <w:tcPr>
            <w:tcW w:w="2190" w:type="dxa"/>
            <w:vAlign w:val="center"/>
            <w:tcPrChange w:id="400" w:author="Duy Nguyen-Le" w:date="2022-04-19T09:25:00Z">
              <w:tcPr>
                <w:tcW w:w="2190" w:type="dxa"/>
                <w:gridSpan w:val="2"/>
              </w:tcPr>
            </w:tcPrChange>
          </w:tcPr>
          <w:p w14:paraId="394A9D32" w14:textId="0BB23F0F" w:rsidR="004A6D62" w:rsidRPr="00083600" w:rsidDel="00682C9C" w:rsidRDefault="004A6D62">
            <w:pPr>
              <w:tabs>
                <w:tab w:val="left" w:pos="90"/>
                <w:tab w:val="left" w:pos="360"/>
              </w:tabs>
              <w:spacing w:line="360" w:lineRule="auto"/>
              <w:ind w:left="90"/>
              <w:jc w:val="center"/>
              <w:rPr>
                <w:del w:id="401" w:author="Duy Nguyen-Le" w:date="2022-04-22T10:16:00Z"/>
                <w:rFonts w:ascii="Times New Roman" w:eastAsia="Times New Roman" w:hAnsi="Times New Roman" w:cs="Times New Roman"/>
                <w:sz w:val="24"/>
                <w:szCs w:val="24"/>
                <w:rPrChange w:id="402" w:author="Duy Nguyen-Le" w:date="2022-04-19T09:25:00Z">
                  <w:rPr>
                    <w:del w:id="403" w:author="Duy Nguyen-Le" w:date="2022-04-22T10:16:00Z"/>
                    <w:rFonts w:ascii="Times New Roman" w:eastAsia="Times New Roman" w:hAnsi="Times New Roman" w:cs="Times New Roman"/>
                    <w:sz w:val="26"/>
                    <w:szCs w:val="26"/>
                  </w:rPr>
                </w:rPrChange>
              </w:rPr>
            </w:pPr>
            <w:del w:id="404" w:author="Duy Nguyen-Le" w:date="2022-04-19T09:22:00Z">
              <w:r w:rsidRPr="00083600" w:rsidDel="00816108">
                <w:rPr>
                  <w:rFonts w:ascii="Times New Roman" w:eastAsia="Times New Roman" w:hAnsi="Times New Roman" w:cs="Times New Roman"/>
                  <w:sz w:val="24"/>
                  <w:szCs w:val="24"/>
                  <w:rPrChange w:id="405" w:author="Duy Nguyen-Le" w:date="2022-04-19T09:25:00Z">
                    <w:rPr>
                      <w:rFonts w:ascii="Times New Roman" w:eastAsia="Times New Roman" w:hAnsi="Times New Roman" w:cs="Times New Roman"/>
                      <w:sz w:val="26"/>
                      <w:szCs w:val="26"/>
                    </w:rPr>
                  </w:rPrChange>
                </w:rPr>
                <w:delText>22 (4.9)</w:delText>
              </w:r>
            </w:del>
          </w:p>
        </w:tc>
        <w:tc>
          <w:tcPr>
            <w:tcW w:w="1710" w:type="dxa"/>
            <w:vAlign w:val="center"/>
            <w:tcPrChange w:id="406" w:author="Duy Nguyen-Le" w:date="2022-04-19T09:25:00Z">
              <w:tcPr>
                <w:tcW w:w="1710" w:type="dxa"/>
                <w:gridSpan w:val="2"/>
              </w:tcPr>
            </w:tcPrChange>
          </w:tcPr>
          <w:p w14:paraId="7E7D4E91" w14:textId="6FDE3852" w:rsidR="004A6D62" w:rsidRPr="00083600" w:rsidDel="00682C9C" w:rsidRDefault="004A6D62">
            <w:pPr>
              <w:tabs>
                <w:tab w:val="left" w:pos="90"/>
                <w:tab w:val="left" w:pos="360"/>
              </w:tabs>
              <w:spacing w:line="360" w:lineRule="auto"/>
              <w:ind w:left="90"/>
              <w:jc w:val="center"/>
              <w:rPr>
                <w:del w:id="407" w:author="Duy Nguyen-Le" w:date="2022-04-22T10:16:00Z"/>
                <w:rFonts w:ascii="Times New Roman" w:eastAsia="Times New Roman" w:hAnsi="Times New Roman" w:cs="Times New Roman"/>
                <w:sz w:val="24"/>
                <w:szCs w:val="24"/>
                <w:rPrChange w:id="408" w:author="Duy Nguyen-Le" w:date="2022-04-19T09:25:00Z">
                  <w:rPr>
                    <w:del w:id="409" w:author="Duy Nguyen-Le" w:date="2022-04-22T10:16:00Z"/>
                    <w:rFonts w:ascii="Times New Roman" w:eastAsia="Times New Roman" w:hAnsi="Times New Roman" w:cs="Times New Roman"/>
                    <w:sz w:val="26"/>
                    <w:szCs w:val="26"/>
                  </w:rPr>
                </w:rPrChange>
              </w:rPr>
            </w:pPr>
            <w:del w:id="410" w:author="Duy Nguyen-Le" w:date="2022-04-19T09:22:00Z">
              <w:r w:rsidRPr="00083600" w:rsidDel="00816108">
                <w:rPr>
                  <w:rFonts w:ascii="Times New Roman" w:eastAsia="Times New Roman" w:hAnsi="Times New Roman" w:cs="Times New Roman"/>
                  <w:sz w:val="24"/>
                  <w:szCs w:val="24"/>
                  <w:rPrChange w:id="411" w:author="Duy Nguyen-Le" w:date="2022-04-19T09:25:00Z">
                    <w:rPr>
                      <w:rFonts w:ascii="Times New Roman" w:eastAsia="Times New Roman" w:hAnsi="Times New Roman" w:cs="Times New Roman"/>
                      <w:sz w:val="26"/>
                      <w:szCs w:val="26"/>
                    </w:rPr>
                  </w:rPrChange>
                </w:rPr>
                <w:delText>30 (5.8)</w:delText>
              </w:r>
            </w:del>
          </w:p>
        </w:tc>
        <w:tc>
          <w:tcPr>
            <w:tcW w:w="1260" w:type="dxa"/>
            <w:vAlign w:val="center"/>
            <w:tcPrChange w:id="412" w:author="Duy Nguyen-Le" w:date="2022-04-19T09:25:00Z">
              <w:tcPr>
                <w:tcW w:w="1260" w:type="dxa"/>
                <w:gridSpan w:val="2"/>
              </w:tcPr>
            </w:tcPrChange>
          </w:tcPr>
          <w:p w14:paraId="283C14DA" w14:textId="3B238645" w:rsidR="004A6D62" w:rsidRPr="00083600" w:rsidDel="00682C9C" w:rsidRDefault="004A6D62">
            <w:pPr>
              <w:tabs>
                <w:tab w:val="left" w:pos="90"/>
                <w:tab w:val="left" w:pos="360"/>
              </w:tabs>
              <w:spacing w:line="360" w:lineRule="auto"/>
              <w:ind w:left="90"/>
              <w:jc w:val="center"/>
              <w:rPr>
                <w:del w:id="413" w:author="Duy Nguyen-Le" w:date="2022-04-22T10:16:00Z"/>
                <w:rFonts w:ascii="Times New Roman" w:eastAsia="Times New Roman" w:hAnsi="Times New Roman" w:cs="Times New Roman"/>
                <w:sz w:val="24"/>
                <w:szCs w:val="24"/>
                <w:rPrChange w:id="414" w:author="Duy Nguyen-Le" w:date="2022-04-19T09:25:00Z">
                  <w:rPr>
                    <w:del w:id="415" w:author="Duy Nguyen-Le" w:date="2022-04-22T10:16:00Z"/>
                    <w:rFonts w:ascii="Times New Roman" w:eastAsia="Times New Roman" w:hAnsi="Times New Roman" w:cs="Times New Roman"/>
                    <w:sz w:val="26"/>
                    <w:szCs w:val="26"/>
                  </w:rPr>
                </w:rPrChange>
              </w:rPr>
            </w:pPr>
          </w:p>
        </w:tc>
      </w:tr>
      <w:tr w:rsidR="00AF5729" w:rsidDel="00682C9C" w14:paraId="33D1CBCA" w14:textId="7DCC9B97" w:rsidTr="006376F4">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416" w:author="Duy Nguyen-Le" w:date="2022-04-19T09:25:00Z">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del w:id="417" w:author="Duy Nguyen-Le" w:date="2022-04-22T10:16:00Z"/>
          <w:trPrChange w:id="418" w:author="Duy Nguyen-Le" w:date="2022-04-19T09:25:00Z">
            <w:trPr>
              <w:gridBefore w:val="1"/>
            </w:trPr>
          </w:trPrChange>
        </w:trPr>
        <w:tc>
          <w:tcPr>
            <w:tcW w:w="4320" w:type="dxa"/>
            <w:tcPrChange w:id="419" w:author="Duy Nguyen-Le" w:date="2022-04-19T09:25:00Z">
              <w:tcPr>
                <w:tcW w:w="4320" w:type="dxa"/>
                <w:gridSpan w:val="2"/>
              </w:tcPr>
            </w:tcPrChange>
          </w:tcPr>
          <w:p w14:paraId="16E6D6BE" w14:textId="6AC2546D" w:rsidR="00AF5729" w:rsidDel="00682C9C" w:rsidRDefault="00AF5729" w:rsidP="00AF5729">
            <w:pPr>
              <w:spacing w:line="360" w:lineRule="auto"/>
              <w:jc w:val="both"/>
              <w:rPr>
                <w:del w:id="420" w:author="Duy Nguyen-Le" w:date="2022-04-22T10:16:00Z"/>
                <w:rFonts w:ascii="Times New Roman" w:eastAsia="Times New Roman" w:hAnsi="Times New Roman" w:cs="Times New Roman"/>
                <w:sz w:val="26"/>
                <w:szCs w:val="26"/>
              </w:rPr>
            </w:pPr>
            <w:del w:id="421" w:author="Duy Nguyen-Le" w:date="2022-04-22T10:16:00Z">
              <w:r w:rsidDel="00682C9C">
                <w:rPr>
                  <w:rFonts w:ascii="Times New Roman" w:eastAsia="Times New Roman" w:hAnsi="Times New Roman" w:cs="Times New Roman"/>
                  <w:sz w:val="26"/>
                  <w:szCs w:val="26"/>
                </w:rPr>
                <w:delText>Type of pregnancy – n (%)</w:delText>
              </w:r>
            </w:del>
          </w:p>
        </w:tc>
        <w:tc>
          <w:tcPr>
            <w:tcW w:w="1770" w:type="dxa"/>
            <w:tcPrChange w:id="422" w:author="Duy Nguyen-Le" w:date="2022-04-19T09:25:00Z">
              <w:tcPr>
                <w:tcW w:w="1770" w:type="dxa"/>
                <w:gridSpan w:val="2"/>
              </w:tcPr>
            </w:tcPrChange>
          </w:tcPr>
          <w:p w14:paraId="30C8F2BE" w14:textId="3C2DCABD" w:rsidR="00AF5729" w:rsidDel="00682C9C" w:rsidRDefault="00AF5729" w:rsidP="00AF5729">
            <w:pPr>
              <w:tabs>
                <w:tab w:val="left" w:pos="90"/>
                <w:tab w:val="left" w:pos="360"/>
              </w:tabs>
              <w:spacing w:line="360" w:lineRule="auto"/>
              <w:ind w:left="90"/>
              <w:jc w:val="center"/>
              <w:rPr>
                <w:del w:id="423" w:author="Duy Nguyen-Le" w:date="2022-04-22T10:16:00Z"/>
                <w:rFonts w:ascii="Times New Roman" w:eastAsia="Times New Roman" w:hAnsi="Times New Roman" w:cs="Times New Roman"/>
                <w:sz w:val="26"/>
                <w:szCs w:val="26"/>
              </w:rPr>
            </w:pPr>
          </w:p>
        </w:tc>
        <w:tc>
          <w:tcPr>
            <w:tcW w:w="2190" w:type="dxa"/>
            <w:vAlign w:val="bottom"/>
            <w:tcPrChange w:id="424" w:author="Duy Nguyen-Le" w:date="2022-04-19T09:25:00Z">
              <w:tcPr>
                <w:tcW w:w="2190" w:type="dxa"/>
                <w:gridSpan w:val="2"/>
              </w:tcPr>
            </w:tcPrChange>
          </w:tcPr>
          <w:p w14:paraId="281533F3" w14:textId="43C79924" w:rsidR="00AF5729" w:rsidDel="00682C9C" w:rsidRDefault="00AF5729" w:rsidP="00AF5729">
            <w:pPr>
              <w:tabs>
                <w:tab w:val="left" w:pos="90"/>
                <w:tab w:val="left" w:pos="360"/>
              </w:tabs>
              <w:spacing w:line="360" w:lineRule="auto"/>
              <w:ind w:left="90"/>
              <w:jc w:val="center"/>
              <w:rPr>
                <w:del w:id="425" w:author="Duy Nguyen-Le" w:date="2022-04-22T10:16:00Z"/>
                <w:rFonts w:ascii="Times New Roman" w:eastAsia="Times New Roman" w:hAnsi="Times New Roman" w:cs="Times New Roman"/>
                <w:sz w:val="26"/>
                <w:szCs w:val="26"/>
              </w:rPr>
            </w:pPr>
          </w:p>
        </w:tc>
        <w:tc>
          <w:tcPr>
            <w:tcW w:w="1710" w:type="dxa"/>
            <w:vAlign w:val="bottom"/>
            <w:tcPrChange w:id="426" w:author="Duy Nguyen-Le" w:date="2022-04-19T09:25:00Z">
              <w:tcPr>
                <w:tcW w:w="1710" w:type="dxa"/>
                <w:gridSpan w:val="2"/>
              </w:tcPr>
            </w:tcPrChange>
          </w:tcPr>
          <w:p w14:paraId="5076AB59" w14:textId="5B4AC3CE" w:rsidR="00AF5729" w:rsidDel="00682C9C" w:rsidRDefault="00AF5729" w:rsidP="00AF5729">
            <w:pPr>
              <w:tabs>
                <w:tab w:val="left" w:pos="90"/>
                <w:tab w:val="left" w:pos="360"/>
              </w:tabs>
              <w:spacing w:line="360" w:lineRule="auto"/>
              <w:ind w:left="90"/>
              <w:jc w:val="center"/>
              <w:rPr>
                <w:del w:id="427" w:author="Duy Nguyen-Le" w:date="2022-04-22T10:16:00Z"/>
                <w:rFonts w:ascii="Times New Roman" w:eastAsia="Times New Roman" w:hAnsi="Times New Roman" w:cs="Times New Roman"/>
                <w:sz w:val="26"/>
                <w:szCs w:val="26"/>
              </w:rPr>
            </w:pPr>
          </w:p>
        </w:tc>
        <w:tc>
          <w:tcPr>
            <w:tcW w:w="1260" w:type="dxa"/>
            <w:vAlign w:val="bottom"/>
            <w:tcPrChange w:id="428" w:author="Duy Nguyen-Le" w:date="2022-04-19T09:25:00Z">
              <w:tcPr>
                <w:tcW w:w="1260" w:type="dxa"/>
                <w:gridSpan w:val="2"/>
              </w:tcPr>
            </w:tcPrChange>
          </w:tcPr>
          <w:p w14:paraId="73984667" w14:textId="583B80E4" w:rsidR="00AF5729" w:rsidDel="00682C9C" w:rsidRDefault="00AF5729" w:rsidP="00AF5729">
            <w:pPr>
              <w:tabs>
                <w:tab w:val="left" w:pos="90"/>
                <w:tab w:val="left" w:pos="360"/>
              </w:tabs>
              <w:spacing w:line="360" w:lineRule="auto"/>
              <w:ind w:left="90"/>
              <w:jc w:val="center"/>
              <w:rPr>
                <w:del w:id="429" w:author="Duy Nguyen-Le" w:date="2022-04-22T10:16:00Z"/>
                <w:rFonts w:ascii="Times New Roman" w:eastAsia="Times New Roman" w:hAnsi="Times New Roman" w:cs="Times New Roman"/>
                <w:sz w:val="26"/>
                <w:szCs w:val="26"/>
                <w:highlight w:val="yellow"/>
              </w:rPr>
            </w:pPr>
            <w:del w:id="430" w:author="Duy Nguyen-Le" w:date="2022-04-19T09:25:00Z">
              <w:r w:rsidDel="006376F4">
                <w:rPr>
                  <w:rFonts w:ascii="Times New Roman" w:eastAsia="Times New Roman" w:hAnsi="Times New Roman" w:cs="Times New Roman"/>
                  <w:sz w:val="26"/>
                  <w:szCs w:val="26"/>
                  <w:highlight w:val="yellow"/>
                </w:rPr>
                <w:delText>0.005</w:delText>
              </w:r>
            </w:del>
          </w:p>
        </w:tc>
      </w:tr>
      <w:tr w:rsidR="00AF5729" w:rsidDel="00682C9C" w14:paraId="72197AEA" w14:textId="7BEE548D" w:rsidTr="006376F4">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431" w:author="Duy Nguyen-Le" w:date="2022-04-19T09:25:00Z">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del w:id="432" w:author="Duy Nguyen-Le" w:date="2022-04-22T10:16:00Z"/>
          <w:trPrChange w:id="433" w:author="Duy Nguyen-Le" w:date="2022-04-19T09:25:00Z">
            <w:trPr>
              <w:gridBefore w:val="1"/>
            </w:trPr>
          </w:trPrChange>
        </w:trPr>
        <w:tc>
          <w:tcPr>
            <w:tcW w:w="4320" w:type="dxa"/>
            <w:tcPrChange w:id="434" w:author="Duy Nguyen-Le" w:date="2022-04-19T09:25:00Z">
              <w:tcPr>
                <w:tcW w:w="4320" w:type="dxa"/>
                <w:gridSpan w:val="2"/>
              </w:tcPr>
            </w:tcPrChange>
          </w:tcPr>
          <w:p w14:paraId="1283CD4B" w14:textId="7CCEDA36" w:rsidR="00AF5729" w:rsidDel="00682C9C" w:rsidRDefault="00AF5729" w:rsidP="00AF5729">
            <w:pPr>
              <w:spacing w:line="360" w:lineRule="auto"/>
              <w:ind w:left="360"/>
              <w:jc w:val="both"/>
              <w:rPr>
                <w:del w:id="435" w:author="Duy Nguyen-Le" w:date="2022-04-22T10:16:00Z"/>
                <w:rFonts w:ascii="Times New Roman" w:eastAsia="Times New Roman" w:hAnsi="Times New Roman" w:cs="Times New Roman"/>
                <w:sz w:val="26"/>
                <w:szCs w:val="26"/>
              </w:rPr>
            </w:pPr>
            <w:ins w:id="436" w:author="PGS.TS. Vương Thị Ngọc Lan" w:date="2022-04-17T18:49:00Z">
              <w:del w:id="437" w:author="Duy Nguyen-Le" w:date="2022-04-22T10:16:00Z">
                <w:r w:rsidDel="00682C9C">
                  <w:rPr>
                    <w:rFonts w:ascii="Times New Roman" w:eastAsia="Times New Roman" w:hAnsi="Times New Roman" w:cs="Times New Roman"/>
                    <w:sz w:val="26"/>
                    <w:szCs w:val="26"/>
                  </w:rPr>
                  <w:delText>Spontaneous</w:delText>
                </w:r>
              </w:del>
            </w:ins>
            <w:del w:id="438" w:author="Duy Nguyen-Le" w:date="2022-04-22T10:16:00Z">
              <w:r w:rsidDel="00682C9C">
                <w:rPr>
                  <w:rFonts w:ascii="Times New Roman" w:eastAsia="Times New Roman" w:hAnsi="Times New Roman" w:cs="Times New Roman"/>
                  <w:sz w:val="26"/>
                  <w:szCs w:val="26"/>
                </w:rPr>
                <w:delText>Natural</w:delText>
              </w:r>
            </w:del>
          </w:p>
        </w:tc>
        <w:tc>
          <w:tcPr>
            <w:tcW w:w="1770" w:type="dxa"/>
            <w:tcPrChange w:id="439" w:author="Duy Nguyen-Le" w:date="2022-04-19T09:25:00Z">
              <w:tcPr>
                <w:tcW w:w="1770" w:type="dxa"/>
                <w:gridSpan w:val="2"/>
              </w:tcPr>
            </w:tcPrChange>
          </w:tcPr>
          <w:p w14:paraId="65675F9B" w14:textId="269654B0" w:rsidR="00AF5729" w:rsidDel="00682C9C" w:rsidRDefault="00AF5729" w:rsidP="00AF5729">
            <w:pPr>
              <w:tabs>
                <w:tab w:val="left" w:pos="90"/>
                <w:tab w:val="left" w:pos="360"/>
              </w:tabs>
              <w:spacing w:line="360" w:lineRule="auto"/>
              <w:ind w:left="90"/>
              <w:jc w:val="center"/>
              <w:rPr>
                <w:del w:id="440" w:author="Duy Nguyen-Le" w:date="2022-04-22T10:16:00Z"/>
                <w:rFonts w:ascii="Times New Roman" w:eastAsia="Times New Roman" w:hAnsi="Times New Roman" w:cs="Times New Roman"/>
                <w:sz w:val="26"/>
                <w:szCs w:val="26"/>
              </w:rPr>
            </w:pPr>
            <w:del w:id="441" w:author="Duy Nguyen-Le" w:date="2022-04-19T09:25:00Z">
              <w:r w:rsidDel="00891F6E">
                <w:rPr>
                  <w:rFonts w:ascii="Times New Roman" w:eastAsia="Times New Roman" w:hAnsi="Times New Roman" w:cs="Times New Roman"/>
                  <w:sz w:val="26"/>
                  <w:szCs w:val="26"/>
                </w:rPr>
                <w:delText>866 (89.2)</w:delText>
              </w:r>
            </w:del>
          </w:p>
        </w:tc>
        <w:tc>
          <w:tcPr>
            <w:tcW w:w="2190" w:type="dxa"/>
            <w:vAlign w:val="bottom"/>
            <w:tcPrChange w:id="442" w:author="Duy Nguyen-Le" w:date="2022-04-19T09:25:00Z">
              <w:tcPr>
                <w:tcW w:w="2190" w:type="dxa"/>
                <w:gridSpan w:val="2"/>
                <w:vAlign w:val="bottom"/>
              </w:tcPr>
            </w:tcPrChange>
          </w:tcPr>
          <w:p w14:paraId="49CBA156" w14:textId="39E486E7" w:rsidR="00AF5729" w:rsidDel="00682C9C" w:rsidRDefault="00AF5729" w:rsidP="00AF5729">
            <w:pPr>
              <w:tabs>
                <w:tab w:val="left" w:pos="90"/>
                <w:tab w:val="left" w:pos="360"/>
              </w:tabs>
              <w:spacing w:line="360" w:lineRule="auto"/>
              <w:ind w:left="90"/>
              <w:jc w:val="center"/>
              <w:rPr>
                <w:del w:id="443" w:author="Duy Nguyen-Le" w:date="2022-04-22T10:16:00Z"/>
                <w:rFonts w:ascii="Times New Roman" w:eastAsia="Times New Roman" w:hAnsi="Times New Roman" w:cs="Times New Roman"/>
                <w:sz w:val="26"/>
                <w:szCs w:val="26"/>
              </w:rPr>
            </w:pPr>
            <w:del w:id="444" w:author="Duy Nguyen-Le" w:date="2022-04-19T09:25:00Z">
              <w:r w:rsidDel="006376F4">
                <w:rPr>
                  <w:rFonts w:ascii="Times New Roman" w:eastAsia="Times New Roman" w:hAnsi="Times New Roman" w:cs="Times New Roman"/>
                  <w:sz w:val="26"/>
                  <w:szCs w:val="26"/>
                </w:rPr>
                <w:delText xml:space="preserve">  387 (86)   </w:delText>
              </w:r>
            </w:del>
          </w:p>
        </w:tc>
        <w:tc>
          <w:tcPr>
            <w:tcW w:w="1710" w:type="dxa"/>
            <w:vAlign w:val="bottom"/>
            <w:tcPrChange w:id="445" w:author="Duy Nguyen-Le" w:date="2022-04-19T09:25:00Z">
              <w:tcPr>
                <w:tcW w:w="1710" w:type="dxa"/>
                <w:gridSpan w:val="2"/>
                <w:vAlign w:val="bottom"/>
              </w:tcPr>
            </w:tcPrChange>
          </w:tcPr>
          <w:p w14:paraId="23F94CE4" w14:textId="2D19CD64" w:rsidR="00AF5729" w:rsidDel="00682C9C" w:rsidRDefault="00AF5729" w:rsidP="00AF5729">
            <w:pPr>
              <w:tabs>
                <w:tab w:val="left" w:pos="90"/>
                <w:tab w:val="left" w:pos="360"/>
              </w:tabs>
              <w:spacing w:line="360" w:lineRule="auto"/>
              <w:ind w:left="90"/>
              <w:jc w:val="center"/>
              <w:rPr>
                <w:del w:id="446" w:author="Duy Nguyen-Le" w:date="2022-04-22T10:16:00Z"/>
                <w:rFonts w:ascii="Times New Roman" w:eastAsia="Times New Roman" w:hAnsi="Times New Roman" w:cs="Times New Roman"/>
                <w:sz w:val="26"/>
                <w:szCs w:val="26"/>
              </w:rPr>
            </w:pPr>
            <w:del w:id="447" w:author="Duy Nguyen-Le" w:date="2022-04-19T09:25:00Z">
              <w:r w:rsidDel="006376F4">
                <w:rPr>
                  <w:rFonts w:ascii="Times New Roman" w:eastAsia="Times New Roman" w:hAnsi="Times New Roman" w:cs="Times New Roman"/>
                  <w:sz w:val="26"/>
                  <w:szCs w:val="26"/>
                </w:rPr>
                <w:delText xml:space="preserve">  477 (91.9)   </w:delText>
              </w:r>
            </w:del>
          </w:p>
        </w:tc>
        <w:tc>
          <w:tcPr>
            <w:tcW w:w="1260" w:type="dxa"/>
            <w:vAlign w:val="bottom"/>
            <w:tcPrChange w:id="448" w:author="Duy Nguyen-Le" w:date="2022-04-19T09:25:00Z">
              <w:tcPr>
                <w:tcW w:w="1260" w:type="dxa"/>
                <w:gridSpan w:val="2"/>
              </w:tcPr>
            </w:tcPrChange>
          </w:tcPr>
          <w:p w14:paraId="2E0788D7" w14:textId="51E93DA2" w:rsidR="00AF5729" w:rsidDel="00682C9C" w:rsidRDefault="00AF5729" w:rsidP="00AF5729">
            <w:pPr>
              <w:tabs>
                <w:tab w:val="left" w:pos="90"/>
                <w:tab w:val="left" w:pos="360"/>
              </w:tabs>
              <w:spacing w:line="360" w:lineRule="auto"/>
              <w:ind w:left="90"/>
              <w:jc w:val="center"/>
              <w:rPr>
                <w:del w:id="449" w:author="Duy Nguyen-Le" w:date="2022-04-22T10:16:00Z"/>
                <w:rFonts w:ascii="Times New Roman" w:eastAsia="Times New Roman" w:hAnsi="Times New Roman" w:cs="Times New Roman"/>
                <w:sz w:val="26"/>
                <w:szCs w:val="26"/>
                <w:highlight w:val="yellow"/>
              </w:rPr>
            </w:pPr>
          </w:p>
        </w:tc>
      </w:tr>
      <w:tr w:rsidR="00AF5729" w:rsidDel="00682C9C" w14:paraId="7CD00A1F" w14:textId="2DA7258D" w:rsidTr="006376F4">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450" w:author="Duy Nguyen-Le" w:date="2022-04-19T09:25:00Z">
            <w:tblPrEx>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del w:id="451" w:author="Duy Nguyen-Le" w:date="2022-04-22T10:16:00Z"/>
          <w:trPrChange w:id="452" w:author="Duy Nguyen-Le" w:date="2022-04-19T09:25:00Z">
            <w:trPr>
              <w:gridBefore w:val="1"/>
            </w:trPr>
          </w:trPrChange>
        </w:trPr>
        <w:tc>
          <w:tcPr>
            <w:tcW w:w="4320" w:type="dxa"/>
            <w:tcPrChange w:id="453" w:author="Duy Nguyen-Le" w:date="2022-04-19T09:25:00Z">
              <w:tcPr>
                <w:tcW w:w="4320" w:type="dxa"/>
                <w:gridSpan w:val="2"/>
              </w:tcPr>
            </w:tcPrChange>
          </w:tcPr>
          <w:p w14:paraId="568D68E7" w14:textId="76451011" w:rsidR="00AF5729" w:rsidDel="00682C9C" w:rsidRDefault="00AF5729" w:rsidP="00AF5729">
            <w:pPr>
              <w:spacing w:line="360" w:lineRule="auto"/>
              <w:ind w:left="360"/>
              <w:jc w:val="both"/>
              <w:rPr>
                <w:del w:id="454" w:author="Duy Nguyen-Le" w:date="2022-04-22T10:16:00Z"/>
                <w:rFonts w:ascii="Times New Roman" w:eastAsia="Times New Roman" w:hAnsi="Times New Roman" w:cs="Times New Roman"/>
                <w:sz w:val="26"/>
                <w:szCs w:val="26"/>
              </w:rPr>
            </w:pPr>
            <w:del w:id="455" w:author="Duy Nguyen-Le" w:date="2022-04-22T10:16:00Z">
              <w:r w:rsidDel="00682C9C">
                <w:rPr>
                  <w:rFonts w:ascii="Times New Roman" w:eastAsia="Times New Roman" w:hAnsi="Times New Roman" w:cs="Times New Roman"/>
                  <w:sz w:val="26"/>
                  <w:szCs w:val="26"/>
                </w:rPr>
                <w:delText>IVF</w:delText>
              </w:r>
            </w:del>
          </w:p>
        </w:tc>
        <w:tc>
          <w:tcPr>
            <w:tcW w:w="1770" w:type="dxa"/>
            <w:tcPrChange w:id="456" w:author="Duy Nguyen-Le" w:date="2022-04-19T09:25:00Z">
              <w:tcPr>
                <w:tcW w:w="1770" w:type="dxa"/>
                <w:gridSpan w:val="2"/>
              </w:tcPr>
            </w:tcPrChange>
          </w:tcPr>
          <w:p w14:paraId="09FE568A" w14:textId="52864154" w:rsidR="00AF5729" w:rsidDel="00682C9C" w:rsidRDefault="00AF5729" w:rsidP="00AF5729">
            <w:pPr>
              <w:tabs>
                <w:tab w:val="left" w:pos="90"/>
                <w:tab w:val="left" w:pos="360"/>
              </w:tabs>
              <w:spacing w:line="360" w:lineRule="auto"/>
              <w:ind w:left="90"/>
              <w:jc w:val="center"/>
              <w:rPr>
                <w:del w:id="457" w:author="Duy Nguyen-Le" w:date="2022-04-22T10:16:00Z"/>
                <w:rFonts w:ascii="Times New Roman" w:eastAsia="Times New Roman" w:hAnsi="Times New Roman" w:cs="Times New Roman"/>
                <w:sz w:val="26"/>
                <w:szCs w:val="26"/>
              </w:rPr>
            </w:pPr>
            <w:del w:id="458" w:author="Duy Nguyen-Le" w:date="2022-04-19T09:25:00Z">
              <w:r w:rsidDel="00891F6E">
                <w:rPr>
                  <w:rFonts w:ascii="Times New Roman" w:eastAsia="Times New Roman" w:hAnsi="Times New Roman" w:cs="Times New Roman"/>
                  <w:sz w:val="26"/>
                  <w:szCs w:val="26"/>
                </w:rPr>
                <w:delText>105 (10.8)</w:delText>
              </w:r>
            </w:del>
          </w:p>
        </w:tc>
        <w:tc>
          <w:tcPr>
            <w:tcW w:w="2190" w:type="dxa"/>
            <w:vAlign w:val="bottom"/>
            <w:tcPrChange w:id="459" w:author="Duy Nguyen-Le" w:date="2022-04-19T09:25:00Z">
              <w:tcPr>
                <w:tcW w:w="2190" w:type="dxa"/>
                <w:gridSpan w:val="2"/>
                <w:vAlign w:val="bottom"/>
              </w:tcPr>
            </w:tcPrChange>
          </w:tcPr>
          <w:p w14:paraId="7D4A9FD4" w14:textId="25550B97" w:rsidR="00AF5729" w:rsidDel="00682C9C" w:rsidRDefault="00AF5729" w:rsidP="00AF5729">
            <w:pPr>
              <w:tabs>
                <w:tab w:val="left" w:pos="90"/>
                <w:tab w:val="left" w:pos="360"/>
              </w:tabs>
              <w:spacing w:line="360" w:lineRule="auto"/>
              <w:ind w:left="90"/>
              <w:jc w:val="center"/>
              <w:rPr>
                <w:del w:id="460" w:author="Duy Nguyen-Le" w:date="2022-04-22T10:16:00Z"/>
                <w:rFonts w:ascii="Times New Roman" w:eastAsia="Times New Roman" w:hAnsi="Times New Roman" w:cs="Times New Roman"/>
                <w:sz w:val="26"/>
                <w:szCs w:val="26"/>
              </w:rPr>
            </w:pPr>
            <w:del w:id="461" w:author="Duy Nguyen-Le" w:date="2022-04-19T09:25:00Z">
              <w:r w:rsidDel="006376F4">
                <w:rPr>
                  <w:rFonts w:ascii="Times New Roman" w:eastAsia="Times New Roman" w:hAnsi="Times New Roman" w:cs="Times New Roman"/>
                  <w:sz w:val="26"/>
                  <w:szCs w:val="26"/>
                </w:rPr>
                <w:delText xml:space="preserve">   63 (14)   </w:delText>
              </w:r>
            </w:del>
          </w:p>
        </w:tc>
        <w:tc>
          <w:tcPr>
            <w:tcW w:w="1710" w:type="dxa"/>
            <w:vAlign w:val="bottom"/>
            <w:tcPrChange w:id="462" w:author="Duy Nguyen-Le" w:date="2022-04-19T09:25:00Z">
              <w:tcPr>
                <w:tcW w:w="1710" w:type="dxa"/>
                <w:gridSpan w:val="2"/>
                <w:vAlign w:val="bottom"/>
              </w:tcPr>
            </w:tcPrChange>
          </w:tcPr>
          <w:p w14:paraId="32E294F5" w14:textId="06E94BE9" w:rsidR="00AF5729" w:rsidDel="00682C9C" w:rsidRDefault="00AF5729" w:rsidP="00AF5729">
            <w:pPr>
              <w:tabs>
                <w:tab w:val="left" w:pos="90"/>
                <w:tab w:val="left" w:pos="360"/>
              </w:tabs>
              <w:spacing w:line="360" w:lineRule="auto"/>
              <w:ind w:left="90"/>
              <w:jc w:val="center"/>
              <w:rPr>
                <w:del w:id="463" w:author="Duy Nguyen-Le" w:date="2022-04-22T10:16:00Z"/>
                <w:rFonts w:ascii="Times New Roman" w:eastAsia="Times New Roman" w:hAnsi="Times New Roman" w:cs="Times New Roman"/>
                <w:sz w:val="26"/>
                <w:szCs w:val="26"/>
              </w:rPr>
            </w:pPr>
            <w:del w:id="464" w:author="Duy Nguyen-Le" w:date="2022-04-19T09:25:00Z">
              <w:r w:rsidDel="006376F4">
                <w:rPr>
                  <w:rFonts w:ascii="Times New Roman" w:eastAsia="Times New Roman" w:hAnsi="Times New Roman" w:cs="Times New Roman"/>
                  <w:sz w:val="26"/>
                  <w:szCs w:val="26"/>
                </w:rPr>
                <w:delText xml:space="preserve">   42 (8.09)   </w:delText>
              </w:r>
            </w:del>
          </w:p>
        </w:tc>
        <w:tc>
          <w:tcPr>
            <w:tcW w:w="1260" w:type="dxa"/>
            <w:vAlign w:val="bottom"/>
            <w:tcPrChange w:id="465" w:author="Duy Nguyen-Le" w:date="2022-04-19T09:25:00Z">
              <w:tcPr>
                <w:tcW w:w="1260" w:type="dxa"/>
                <w:gridSpan w:val="2"/>
              </w:tcPr>
            </w:tcPrChange>
          </w:tcPr>
          <w:p w14:paraId="3979481B" w14:textId="3F11EC68" w:rsidR="00AF5729" w:rsidDel="00682C9C" w:rsidRDefault="00AF5729" w:rsidP="00AF5729">
            <w:pPr>
              <w:tabs>
                <w:tab w:val="left" w:pos="90"/>
                <w:tab w:val="left" w:pos="360"/>
              </w:tabs>
              <w:spacing w:line="360" w:lineRule="auto"/>
              <w:ind w:left="90"/>
              <w:jc w:val="center"/>
              <w:rPr>
                <w:del w:id="466" w:author="Duy Nguyen-Le" w:date="2022-04-22T10:16:00Z"/>
                <w:rFonts w:ascii="Times New Roman" w:eastAsia="Times New Roman" w:hAnsi="Times New Roman" w:cs="Times New Roman"/>
                <w:sz w:val="26"/>
                <w:szCs w:val="26"/>
                <w:highlight w:val="yellow"/>
              </w:rPr>
            </w:pPr>
          </w:p>
        </w:tc>
      </w:tr>
      <w:tr w:rsidR="00504D7D" w:rsidDel="00682C9C" w14:paraId="344ACD91" w14:textId="5F7F2CA4">
        <w:trPr>
          <w:del w:id="467" w:author="Duy Nguyen-Le" w:date="2022-04-22T10:16:00Z"/>
        </w:trPr>
        <w:tc>
          <w:tcPr>
            <w:tcW w:w="4320" w:type="dxa"/>
          </w:tcPr>
          <w:p w14:paraId="5421510E" w14:textId="5BA3AE92" w:rsidR="00504D7D" w:rsidDel="00682C9C" w:rsidRDefault="00F713D9">
            <w:pPr>
              <w:spacing w:line="360" w:lineRule="auto"/>
              <w:jc w:val="both"/>
              <w:rPr>
                <w:del w:id="468" w:author="Duy Nguyen-Le" w:date="2022-04-22T10:16:00Z"/>
                <w:rFonts w:ascii="Times New Roman" w:eastAsia="Times New Roman" w:hAnsi="Times New Roman" w:cs="Times New Roman"/>
                <w:sz w:val="26"/>
                <w:szCs w:val="26"/>
              </w:rPr>
            </w:pPr>
            <w:del w:id="469" w:author="Duy Nguyen-Le" w:date="2022-04-22T10:16:00Z">
              <w:r w:rsidDel="00682C9C">
                <w:rPr>
                  <w:rFonts w:ascii="Times New Roman" w:eastAsia="Times New Roman" w:hAnsi="Times New Roman" w:cs="Times New Roman"/>
                  <w:sz w:val="26"/>
                  <w:szCs w:val="26"/>
                </w:rPr>
                <w:delText>Number of gestational sacs – n (%)</w:delText>
              </w:r>
            </w:del>
          </w:p>
        </w:tc>
        <w:tc>
          <w:tcPr>
            <w:tcW w:w="1770" w:type="dxa"/>
          </w:tcPr>
          <w:p w14:paraId="1D2F616D" w14:textId="316CED49" w:rsidR="00504D7D" w:rsidDel="00682C9C" w:rsidRDefault="00504D7D">
            <w:pPr>
              <w:tabs>
                <w:tab w:val="left" w:pos="90"/>
                <w:tab w:val="left" w:pos="360"/>
              </w:tabs>
              <w:spacing w:line="360" w:lineRule="auto"/>
              <w:ind w:left="90"/>
              <w:jc w:val="center"/>
              <w:rPr>
                <w:del w:id="470" w:author="Duy Nguyen-Le" w:date="2022-04-22T10:16:00Z"/>
                <w:rFonts w:ascii="Times New Roman" w:eastAsia="Times New Roman" w:hAnsi="Times New Roman" w:cs="Times New Roman"/>
                <w:sz w:val="26"/>
                <w:szCs w:val="26"/>
              </w:rPr>
            </w:pPr>
          </w:p>
        </w:tc>
        <w:tc>
          <w:tcPr>
            <w:tcW w:w="2190" w:type="dxa"/>
          </w:tcPr>
          <w:p w14:paraId="3DB9562F" w14:textId="3AD7CE01" w:rsidR="00504D7D" w:rsidDel="00682C9C" w:rsidRDefault="00504D7D">
            <w:pPr>
              <w:tabs>
                <w:tab w:val="left" w:pos="90"/>
                <w:tab w:val="left" w:pos="360"/>
              </w:tabs>
              <w:spacing w:line="360" w:lineRule="auto"/>
              <w:ind w:left="90"/>
              <w:jc w:val="center"/>
              <w:rPr>
                <w:del w:id="471" w:author="Duy Nguyen-Le" w:date="2022-04-22T10:16:00Z"/>
                <w:rFonts w:ascii="Times New Roman" w:eastAsia="Times New Roman" w:hAnsi="Times New Roman" w:cs="Times New Roman"/>
                <w:sz w:val="26"/>
                <w:szCs w:val="26"/>
              </w:rPr>
            </w:pPr>
          </w:p>
        </w:tc>
        <w:tc>
          <w:tcPr>
            <w:tcW w:w="1710" w:type="dxa"/>
          </w:tcPr>
          <w:p w14:paraId="0A2C1CC6" w14:textId="0406D6F5" w:rsidR="00504D7D" w:rsidDel="00682C9C" w:rsidRDefault="00504D7D">
            <w:pPr>
              <w:tabs>
                <w:tab w:val="left" w:pos="90"/>
                <w:tab w:val="left" w:pos="360"/>
              </w:tabs>
              <w:spacing w:line="360" w:lineRule="auto"/>
              <w:ind w:left="90"/>
              <w:jc w:val="center"/>
              <w:rPr>
                <w:del w:id="472" w:author="Duy Nguyen-Le" w:date="2022-04-22T10:16:00Z"/>
                <w:rFonts w:ascii="Times New Roman" w:eastAsia="Times New Roman" w:hAnsi="Times New Roman" w:cs="Times New Roman"/>
                <w:sz w:val="26"/>
                <w:szCs w:val="26"/>
              </w:rPr>
            </w:pPr>
          </w:p>
        </w:tc>
        <w:tc>
          <w:tcPr>
            <w:tcW w:w="1260" w:type="dxa"/>
          </w:tcPr>
          <w:p w14:paraId="59588748" w14:textId="2EE3429C" w:rsidR="00504D7D" w:rsidDel="00682C9C" w:rsidRDefault="00F713D9">
            <w:pPr>
              <w:tabs>
                <w:tab w:val="left" w:pos="90"/>
                <w:tab w:val="left" w:pos="360"/>
              </w:tabs>
              <w:spacing w:line="360" w:lineRule="auto"/>
              <w:ind w:left="90"/>
              <w:jc w:val="center"/>
              <w:rPr>
                <w:del w:id="473" w:author="Duy Nguyen-Le" w:date="2022-04-22T10:16:00Z"/>
                <w:rFonts w:ascii="Times New Roman" w:eastAsia="Times New Roman" w:hAnsi="Times New Roman" w:cs="Times New Roman"/>
                <w:sz w:val="26"/>
                <w:szCs w:val="26"/>
              </w:rPr>
            </w:pPr>
            <w:del w:id="474" w:author="Duy Nguyen-Le" w:date="2022-04-22T10:16:00Z">
              <w:r w:rsidDel="00682C9C">
                <w:rPr>
                  <w:rFonts w:ascii="Times New Roman" w:eastAsia="Times New Roman" w:hAnsi="Times New Roman" w:cs="Times New Roman"/>
                  <w:sz w:val="26"/>
                  <w:szCs w:val="26"/>
                </w:rPr>
                <w:delText>0.17</w:delText>
              </w:r>
            </w:del>
          </w:p>
        </w:tc>
      </w:tr>
      <w:tr w:rsidR="00504D7D" w:rsidDel="00682C9C" w14:paraId="3CDA8E2B" w14:textId="0560AC00">
        <w:trPr>
          <w:del w:id="475" w:author="Duy Nguyen-Le" w:date="2022-04-22T10:16:00Z"/>
        </w:trPr>
        <w:tc>
          <w:tcPr>
            <w:tcW w:w="4320" w:type="dxa"/>
          </w:tcPr>
          <w:p w14:paraId="34BD098B" w14:textId="3C551036" w:rsidR="00504D7D" w:rsidDel="00682C9C" w:rsidRDefault="00F713D9">
            <w:pPr>
              <w:spacing w:line="360" w:lineRule="auto"/>
              <w:ind w:left="360"/>
              <w:jc w:val="both"/>
              <w:rPr>
                <w:del w:id="476" w:author="Duy Nguyen-Le" w:date="2022-04-22T10:16:00Z"/>
                <w:rFonts w:ascii="Times New Roman" w:eastAsia="Times New Roman" w:hAnsi="Times New Roman" w:cs="Times New Roman"/>
                <w:sz w:val="26"/>
                <w:szCs w:val="26"/>
              </w:rPr>
            </w:pPr>
            <w:del w:id="477" w:author="Duy Nguyen-Le" w:date="2022-04-22T10:16:00Z">
              <w:r w:rsidDel="00682C9C">
                <w:rPr>
                  <w:rFonts w:ascii="Times New Roman" w:eastAsia="Times New Roman" w:hAnsi="Times New Roman" w:cs="Times New Roman"/>
                  <w:sz w:val="26"/>
                  <w:szCs w:val="26"/>
                </w:rPr>
                <w:delText>Singleton</w:delText>
              </w:r>
            </w:del>
          </w:p>
        </w:tc>
        <w:tc>
          <w:tcPr>
            <w:tcW w:w="1770" w:type="dxa"/>
          </w:tcPr>
          <w:p w14:paraId="5323F97A" w14:textId="27368CE8" w:rsidR="00504D7D" w:rsidDel="00682C9C" w:rsidRDefault="00F713D9">
            <w:pPr>
              <w:tabs>
                <w:tab w:val="left" w:pos="90"/>
                <w:tab w:val="left" w:pos="360"/>
              </w:tabs>
              <w:spacing w:line="360" w:lineRule="auto"/>
              <w:ind w:left="90"/>
              <w:jc w:val="center"/>
              <w:rPr>
                <w:del w:id="478" w:author="Duy Nguyen-Le" w:date="2022-04-22T10:16:00Z"/>
                <w:rFonts w:ascii="Times New Roman" w:eastAsia="Times New Roman" w:hAnsi="Times New Roman" w:cs="Times New Roman"/>
                <w:sz w:val="26"/>
                <w:szCs w:val="26"/>
              </w:rPr>
            </w:pPr>
            <w:del w:id="479" w:author="Duy Nguyen-Le" w:date="2022-04-22T10:16:00Z">
              <w:r w:rsidDel="00682C9C">
                <w:rPr>
                  <w:rFonts w:ascii="Times New Roman" w:eastAsia="Times New Roman" w:hAnsi="Times New Roman" w:cs="Times New Roman"/>
                  <w:sz w:val="26"/>
                  <w:szCs w:val="26"/>
                </w:rPr>
                <w:delText>954 (98.2)</w:delText>
              </w:r>
            </w:del>
          </w:p>
        </w:tc>
        <w:tc>
          <w:tcPr>
            <w:tcW w:w="2190" w:type="dxa"/>
            <w:vAlign w:val="bottom"/>
          </w:tcPr>
          <w:p w14:paraId="2626B150" w14:textId="0A75C8D3" w:rsidR="00504D7D" w:rsidDel="00682C9C" w:rsidRDefault="00F713D9">
            <w:pPr>
              <w:tabs>
                <w:tab w:val="left" w:pos="90"/>
                <w:tab w:val="left" w:pos="360"/>
              </w:tabs>
              <w:spacing w:line="360" w:lineRule="auto"/>
              <w:ind w:left="90"/>
              <w:jc w:val="center"/>
              <w:rPr>
                <w:del w:id="480" w:author="Duy Nguyen-Le" w:date="2022-04-22T10:16:00Z"/>
                <w:rFonts w:ascii="Times New Roman" w:eastAsia="Times New Roman" w:hAnsi="Times New Roman" w:cs="Times New Roman"/>
                <w:sz w:val="26"/>
                <w:szCs w:val="26"/>
              </w:rPr>
            </w:pPr>
            <w:del w:id="481" w:author="Duy Nguyen-Le" w:date="2022-04-22T10:16:00Z">
              <w:r w:rsidDel="00682C9C">
                <w:rPr>
                  <w:rFonts w:ascii="Times New Roman" w:eastAsia="Times New Roman" w:hAnsi="Times New Roman" w:cs="Times New Roman"/>
                  <w:sz w:val="26"/>
                  <w:szCs w:val="26"/>
                </w:rPr>
                <w:delText xml:space="preserve">  441 (97.6)   </w:delText>
              </w:r>
            </w:del>
          </w:p>
        </w:tc>
        <w:tc>
          <w:tcPr>
            <w:tcW w:w="1710" w:type="dxa"/>
            <w:vAlign w:val="bottom"/>
          </w:tcPr>
          <w:p w14:paraId="356D046F" w14:textId="71CA1209" w:rsidR="00504D7D" w:rsidDel="00682C9C" w:rsidRDefault="00F713D9">
            <w:pPr>
              <w:tabs>
                <w:tab w:val="left" w:pos="90"/>
                <w:tab w:val="left" w:pos="360"/>
              </w:tabs>
              <w:spacing w:line="360" w:lineRule="auto"/>
              <w:ind w:left="90"/>
              <w:jc w:val="center"/>
              <w:rPr>
                <w:del w:id="482" w:author="Duy Nguyen-Le" w:date="2022-04-22T10:16:00Z"/>
                <w:rFonts w:ascii="Times New Roman" w:eastAsia="Times New Roman" w:hAnsi="Times New Roman" w:cs="Times New Roman"/>
                <w:sz w:val="26"/>
                <w:szCs w:val="26"/>
              </w:rPr>
            </w:pPr>
            <w:del w:id="483" w:author="Duy Nguyen-Le" w:date="2022-04-22T10:16:00Z">
              <w:r w:rsidDel="00682C9C">
                <w:rPr>
                  <w:rFonts w:ascii="Times New Roman" w:eastAsia="Times New Roman" w:hAnsi="Times New Roman" w:cs="Times New Roman"/>
                  <w:sz w:val="26"/>
                  <w:szCs w:val="26"/>
                </w:rPr>
                <w:delText xml:space="preserve">  513 (98.8)   </w:delText>
              </w:r>
            </w:del>
          </w:p>
        </w:tc>
        <w:tc>
          <w:tcPr>
            <w:tcW w:w="1260" w:type="dxa"/>
          </w:tcPr>
          <w:p w14:paraId="324FDCE8" w14:textId="7022E2B8" w:rsidR="00504D7D" w:rsidDel="00682C9C" w:rsidRDefault="00504D7D">
            <w:pPr>
              <w:tabs>
                <w:tab w:val="left" w:pos="90"/>
                <w:tab w:val="left" w:pos="360"/>
              </w:tabs>
              <w:spacing w:line="360" w:lineRule="auto"/>
              <w:ind w:left="90"/>
              <w:jc w:val="center"/>
              <w:rPr>
                <w:del w:id="484" w:author="Duy Nguyen-Le" w:date="2022-04-22T10:16:00Z"/>
                <w:rFonts w:ascii="Times New Roman" w:eastAsia="Times New Roman" w:hAnsi="Times New Roman" w:cs="Times New Roman"/>
                <w:sz w:val="26"/>
                <w:szCs w:val="26"/>
              </w:rPr>
            </w:pPr>
          </w:p>
        </w:tc>
      </w:tr>
      <w:tr w:rsidR="00504D7D" w:rsidDel="00682C9C" w14:paraId="19DF3D9E" w14:textId="27BF56F7">
        <w:trPr>
          <w:del w:id="485" w:author="Duy Nguyen-Le" w:date="2022-04-22T10:16:00Z"/>
        </w:trPr>
        <w:tc>
          <w:tcPr>
            <w:tcW w:w="4320" w:type="dxa"/>
          </w:tcPr>
          <w:p w14:paraId="278CD1F4" w14:textId="3E9B5CB3" w:rsidR="00504D7D" w:rsidDel="00682C9C" w:rsidRDefault="00F713D9">
            <w:pPr>
              <w:spacing w:line="360" w:lineRule="auto"/>
              <w:ind w:left="360"/>
              <w:jc w:val="both"/>
              <w:rPr>
                <w:del w:id="486" w:author="Duy Nguyen-Le" w:date="2022-04-22T10:16:00Z"/>
                <w:rFonts w:ascii="Times New Roman" w:eastAsia="Times New Roman" w:hAnsi="Times New Roman" w:cs="Times New Roman"/>
                <w:sz w:val="26"/>
                <w:szCs w:val="26"/>
              </w:rPr>
            </w:pPr>
            <w:del w:id="487" w:author="Duy Nguyen-Le" w:date="2022-04-22T10:16:00Z">
              <w:r w:rsidDel="00682C9C">
                <w:rPr>
                  <w:rFonts w:ascii="Times New Roman" w:eastAsia="Times New Roman" w:hAnsi="Times New Roman" w:cs="Times New Roman"/>
                  <w:sz w:val="26"/>
                  <w:szCs w:val="26"/>
                </w:rPr>
                <w:delText>Twins</w:delText>
              </w:r>
            </w:del>
          </w:p>
        </w:tc>
        <w:tc>
          <w:tcPr>
            <w:tcW w:w="1770" w:type="dxa"/>
          </w:tcPr>
          <w:p w14:paraId="605F384F" w14:textId="57E1F288" w:rsidR="00504D7D" w:rsidDel="00682C9C" w:rsidRDefault="00F713D9">
            <w:pPr>
              <w:tabs>
                <w:tab w:val="left" w:pos="90"/>
                <w:tab w:val="left" w:pos="360"/>
              </w:tabs>
              <w:spacing w:line="360" w:lineRule="auto"/>
              <w:ind w:left="90"/>
              <w:jc w:val="center"/>
              <w:rPr>
                <w:del w:id="488" w:author="Duy Nguyen-Le" w:date="2022-04-22T10:16:00Z"/>
                <w:rFonts w:ascii="Times New Roman" w:eastAsia="Times New Roman" w:hAnsi="Times New Roman" w:cs="Times New Roman"/>
                <w:sz w:val="26"/>
                <w:szCs w:val="26"/>
              </w:rPr>
            </w:pPr>
            <w:del w:id="489" w:author="Duy Nguyen-Le" w:date="2022-04-22T10:16:00Z">
              <w:r w:rsidDel="00682C9C">
                <w:rPr>
                  <w:rFonts w:ascii="Times New Roman" w:eastAsia="Times New Roman" w:hAnsi="Times New Roman" w:cs="Times New Roman"/>
                  <w:sz w:val="26"/>
                  <w:szCs w:val="26"/>
                </w:rPr>
                <w:delText>16 (1.6)</w:delText>
              </w:r>
            </w:del>
          </w:p>
        </w:tc>
        <w:tc>
          <w:tcPr>
            <w:tcW w:w="2190" w:type="dxa"/>
          </w:tcPr>
          <w:p w14:paraId="40001128" w14:textId="435D6F29" w:rsidR="00504D7D" w:rsidDel="00682C9C" w:rsidRDefault="00F713D9">
            <w:pPr>
              <w:tabs>
                <w:tab w:val="left" w:pos="90"/>
                <w:tab w:val="left" w:pos="360"/>
              </w:tabs>
              <w:spacing w:line="360" w:lineRule="auto"/>
              <w:ind w:left="90"/>
              <w:jc w:val="center"/>
              <w:rPr>
                <w:del w:id="490" w:author="Duy Nguyen-Le" w:date="2022-04-22T10:16:00Z"/>
                <w:rFonts w:ascii="Times New Roman" w:eastAsia="Times New Roman" w:hAnsi="Times New Roman" w:cs="Times New Roman"/>
                <w:sz w:val="26"/>
                <w:szCs w:val="26"/>
              </w:rPr>
            </w:pPr>
            <w:del w:id="491" w:author="Duy Nguyen-Le" w:date="2022-04-22T10:16:00Z">
              <w:r w:rsidDel="00682C9C">
                <w:rPr>
                  <w:rFonts w:ascii="Times New Roman" w:eastAsia="Times New Roman" w:hAnsi="Times New Roman" w:cs="Times New Roman"/>
                  <w:sz w:val="26"/>
                  <w:szCs w:val="26"/>
                </w:rPr>
                <w:delText>10 (2.2)</w:delText>
              </w:r>
            </w:del>
          </w:p>
        </w:tc>
        <w:tc>
          <w:tcPr>
            <w:tcW w:w="1710" w:type="dxa"/>
          </w:tcPr>
          <w:p w14:paraId="5D9EF8EE" w14:textId="7500D4B9" w:rsidR="00504D7D" w:rsidDel="00682C9C" w:rsidRDefault="00F713D9">
            <w:pPr>
              <w:tabs>
                <w:tab w:val="left" w:pos="90"/>
                <w:tab w:val="left" w:pos="360"/>
              </w:tabs>
              <w:spacing w:line="360" w:lineRule="auto"/>
              <w:ind w:left="90"/>
              <w:jc w:val="center"/>
              <w:rPr>
                <w:del w:id="492" w:author="Duy Nguyen-Le" w:date="2022-04-22T10:16:00Z"/>
                <w:rFonts w:ascii="Times New Roman" w:eastAsia="Times New Roman" w:hAnsi="Times New Roman" w:cs="Times New Roman"/>
                <w:sz w:val="26"/>
                <w:szCs w:val="26"/>
              </w:rPr>
            </w:pPr>
            <w:del w:id="493" w:author="Duy Nguyen-Le" w:date="2022-04-22T10:16:00Z">
              <w:r w:rsidDel="00682C9C">
                <w:rPr>
                  <w:rFonts w:ascii="Times New Roman" w:eastAsia="Times New Roman" w:hAnsi="Times New Roman" w:cs="Times New Roman"/>
                  <w:sz w:val="26"/>
                  <w:szCs w:val="26"/>
                </w:rPr>
                <w:delText>6 (1.2)</w:delText>
              </w:r>
            </w:del>
          </w:p>
        </w:tc>
        <w:tc>
          <w:tcPr>
            <w:tcW w:w="1260" w:type="dxa"/>
          </w:tcPr>
          <w:p w14:paraId="36C0B4A7" w14:textId="3BEDAAD4" w:rsidR="00504D7D" w:rsidDel="00682C9C" w:rsidRDefault="00504D7D">
            <w:pPr>
              <w:tabs>
                <w:tab w:val="left" w:pos="90"/>
                <w:tab w:val="left" w:pos="360"/>
              </w:tabs>
              <w:spacing w:line="360" w:lineRule="auto"/>
              <w:ind w:left="90"/>
              <w:jc w:val="center"/>
              <w:rPr>
                <w:del w:id="494" w:author="Duy Nguyen-Le" w:date="2022-04-22T10:16:00Z"/>
                <w:rFonts w:ascii="Times New Roman" w:eastAsia="Times New Roman" w:hAnsi="Times New Roman" w:cs="Times New Roman"/>
                <w:sz w:val="26"/>
                <w:szCs w:val="26"/>
              </w:rPr>
            </w:pPr>
          </w:p>
        </w:tc>
      </w:tr>
      <w:tr w:rsidR="00504D7D" w:rsidDel="00682C9C" w14:paraId="101886E2" w14:textId="64F8F788">
        <w:trPr>
          <w:del w:id="495" w:author="Duy Nguyen-Le" w:date="2022-04-22T10:16:00Z"/>
        </w:trPr>
        <w:tc>
          <w:tcPr>
            <w:tcW w:w="4320" w:type="dxa"/>
          </w:tcPr>
          <w:p w14:paraId="244B8CCC" w14:textId="03AFAE42" w:rsidR="00504D7D" w:rsidDel="00682C9C" w:rsidRDefault="00F713D9">
            <w:pPr>
              <w:spacing w:line="360" w:lineRule="auto"/>
              <w:ind w:left="360"/>
              <w:jc w:val="both"/>
              <w:rPr>
                <w:del w:id="496" w:author="Duy Nguyen-Le" w:date="2022-04-22T10:16:00Z"/>
                <w:rFonts w:ascii="Times New Roman" w:eastAsia="Times New Roman" w:hAnsi="Times New Roman" w:cs="Times New Roman"/>
                <w:sz w:val="26"/>
                <w:szCs w:val="26"/>
              </w:rPr>
            </w:pPr>
            <w:del w:id="497" w:author="Duy Nguyen-Le" w:date="2022-04-22T10:16:00Z">
              <w:r w:rsidDel="00682C9C">
                <w:rPr>
                  <w:rFonts w:ascii="Times New Roman" w:eastAsia="Times New Roman" w:hAnsi="Times New Roman" w:cs="Times New Roman"/>
                  <w:sz w:val="26"/>
                  <w:szCs w:val="26"/>
                </w:rPr>
                <w:delText>Triplets</w:delText>
              </w:r>
            </w:del>
          </w:p>
        </w:tc>
        <w:tc>
          <w:tcPr>
            <w:tcW w:w="1770" w:type="dxa"/>
          </w:tcPr>
          <w:p w14:paraId="01654302" w14:textId="397E51A8" w:rsidR="00504D7D" w:rsidDel="00682C9C" w:rsidRDefault="00F713D9">
            <w:pPr>
              <w:tabs>
                <w:tab w:val="left" w:pos="90"/>
                <w:tab w:val="left" w:pos="360"/>
              </w:tabs>
              <w:spacing w:line="360" w:lineRule="auto"/>
              <w:ind w:left="90"/>
              <w:jc w:val="center"/>
              <w:rPr>
                <w:del w:id="498" w:author="Duy Nguyen-Le" w:date="2022-04-22T10:16:00Z"/>
                <w:rFonts w:ascii="Times New Roman" w:eastAsia="Times New Roman" w:hAnsi="Times New Roman" w:cs="Times New Roman"/>
                <w:sz w:val="26"/>
                <w:szCs w:val="26"/>
              </w:rPr>
            </w:pPr>
            <w:del w:id="499" w:author="Duy Nguyen-Le" w:date="2022-04-22T10:16:00Z">
              <w:r w:rsidDel="00682C9C">
                <w:rPr>
                  <w:rFonts w:ascii="Times New Roman" w:eastAsia="Times New Roman" w:hAnsi="Times New Roman" w:cs="Times New Roman"/>
                  <w:sz w:val="26"/>
                  <w:szCs w:val="26"/>
                </w:rPr>
                <w:delText>1 (0.1)</w:delText>
              </w:r>
            </w:del>
          </w:p>
        </w:tc>
        <w:tc>
          <w:tcPr>
            <w:tcW w:w="2190" w:type="dxa"/>
          </w:tcPr>
          <w:p w14:paraId="24C84F7D" w14:textId="6E95A972" w:rsidR="00504D7D" w:rsidDel="00682C9C" w:rsidRDefault="00F713D9">
            <w:pPr>
              <w:tabs>
                <w:tab w:val="left" w:pos="90"/>
                <w:tab w:val="left" w:pos="360"/>
              </w:tabs>
              <w:spacing w:line="360" w:lineRule="auto"/>
              <w:ind w:left="90"/>
              <w:jc w:val="center"/>
              <w:rPr>
                <w:del w:id="500" w:author="Duy Nguyen-Le" w:date="2022-04-22T10:16:00Z"/>
                <w:rFonts w:ascii="Times New Roman" w:eastAsia="Times New Roman" w:hAnsi="Times New Roman" w:cs="Times New Roman"/>
                <w:sz w:val="26"/>
                <w:szCs w:val="26"/>
              </w:rPr>
            </w:pPr>
            <w:del w:id="501" w:author="Duy Nguyen-Le" w:date="2022-04-22T10:16:00Z">
              <w:r w:rsidDel="00682C9C">
                <w:rPr>
                  <w:rFonts w:ascii="Times New Roman" w:eastAsia="Times New Roman" w:hAnsi="Times New Roman" w:cs="Times New Roman"/>
                  <w:sz w:val="26"/>
                  <w:szCs w:val="26"/>
                </w:rPr>
                <w:delText>1 (0.2)</w:delText>
              </w:r>
            </w:del>
          </w:p>
        </w:tc>
        <w:tc>
          <w:tcPr>
            <w:tcW w:w="1710" w:type="dxa"/>
          </w:tcPr>
          <w:p w14:paraId="339E24E3" w14:textId="50C23BD2" w:rsidR="00504D7D" w:rsidDel="00682C9C" w:rsidRDefault="00F713D9">
            <w:pPr>
              <w:tabs>
                <w:tab w:val="left" w:pos="90"/>
                <w:tab w:val="left" w:pos="360"/>
              </w:tabs>
              <w:spacing w:line="360" w:lineRule="auto"/>
              <w:ind w:left="90"/>
              <w:jc w:val="center"/>
              <w:rPr>
                <w:del w:id="502" w:author="Duy Nguyen-Le" w:date="2022-04-22T10:16:00Z"/>
                <w:rFonts w:ascii="Times New Roman" w:eastAsia="Times New Roman" w:hAnsi="Times New Roman" w:cs="Times New Roman"/>
                <w:sz w:val="26"/>
                <w:szCs w:val="26"/>
              </w:rPr>
            </w:pPr>
            <w:del w:id="503" w:author="Duy Nguyen-Le" w:date="2022-04-22T10:16:00Z">
              <w:r w:rsidDel="00682C9C">
                <w:rPr>
                  <w:rFonts w:ascii="Times New Roman" w:eastAsia="Times New Roman" w:hAnsi="Times New Roman" w:cs="Times New Roman"/>
                  <w:sz w:val="26"/>
                  <w:szCs w:val="26"/>
                </w:rPr>
                <w:delText>0 (0.0)</w:delText>
              </w:r>
            </w:del>
          </w:p>
        </w:tc>
        <w:tc>
          <w:tcPr>
            <w:tcW w:w="1260" w:type="dxa"/>
          </w:tcPr>
          <w:p w14:paraId="54F9D977" w14:textId="467DD8F5" w:rsidR="00504D7D" w:rsidDel="00682C9C" w:rsidRDefault="00504D7D">
            <w:pPr>
              <w:tabs>
                <w:tab w:val="left" w:pos="90"/>
                <w:tab w:val="left" w:pos="360"/>
              </w:tabs>
              <w:spacing w:line="360" w:lineRule="auto"/>
              <w:ind w:left="90"/>
              <w:jc w:val="center"/>
              <w:rPr>
                <w:del w:id="504" w:author="Duy Nguyen-Le" w:date="2022-04-22T10:16:00Z"/>
                <w:rFonts w:ascii="Times New Roman" w:eastAsia="Times New Roman" w:hAnsi="Times New Roman" w:cs="Times New Roman"/>
                <w:sz w:val="26"/>
                <w:szCs w:val="26"/>
              </w:rPr>
            </w:pPr>
          </w:p>
        </w:tc>
      </w:tr>
      <w:tr w:rsidR="00504D7D" w:rsidDel="00682C9C" w14:paraId="4AA0B51E" w14:textId="4D6438F8">
        <w:trPr>
          <w:del w:id="505" w:author="Duy Nguyen-Le" w:date="2022-04-22T10:16:00Z"/>
        </w:trPr>
        <w:tc>
          <w:tcPr>
            <w:tcW w:w="4320" w:type="dxa"/>
          </w:tcPr>
          <w:p w14:paraId="17FB4367" w14:textId="488269B9" w:rsidR="00504D7D" w:rsidDel="00682C9C" w:rsidRDefault="00F713D9">
            <w:pPr>
              <w:spacing w:line="360" w:lineRule="auto"/>
              <w:jc w:val="both"/>
              <w:rPr>
                <w:del w:id="506" w:author="Duy Nguyen-Le" w:date="2022-04-22T10:16:00Z"/>
                <w:rFonts w:ascii="Times New Roman" w:eastAsia="Times New Roman" w:hAnsi="Times New Roman" w:cs="Times New Roman"/>
                <w:sz w:val="26"/>
                <w:szCs w:val="26"/>
              </w:rPr>
            </w:pPr>
            <w:del w:id="507" w:author="Duy Nguyen-Le" w:date="2022-04-22T10:16:00Z">
              <w:r w:rsidDel="00682C9C">
                <w:rPr>
                  <w:rFonts w:ascii="Times New Roman" w:eastAsia="Times New Roman" w:hAnsi="Times New Roman" w:cs="Times New Roman"/>
                  <w:sz w:val="26"/>
                  <w:szCs w:val="26"/>
                </w:rPr>
                <w:delText>Number of vaccination dose – n (%)</w:delText>
              </w:r>
            </w:del>
          </w:p>
        </w:tc>
        <w:tc>
          <w:tcPr>
            <w:tcW w:w="1770" w:type="dxa"/>
          </w:tcPr>
          <w:p w14:paraId="1D557BD8" w14:textId="4E1EC8FB" w:rsidR="00504D7D" w:rsidDel="00682C9C" w:rsidRDefault="00504D7D">
            <w:pPr>
              <w:tabs>
                <w:tab w:val="left" w:pos="90"/>
                <w:tab w:val="left" w:pos="360"/>
              </w:tabs>
              <w:spacing w:line="360" w:lineRule="auto"/>
              <w:ind w:left="90"/>
              <w:jc w:val="center"/>
              <w:rPr>
                <w:del w:id="508" w:author="Duy Nguyen-Le" w:date="2022-04-22T10:16:00Z"/>
                <w:rFonts w:ascii="Times New Roman" w:eastAsia="Times New Roman" w:hAnsi="Times New Roman" w:cs="Times New Roman"/>
                <w:sz w:val="26"/>
                <w:szCs w:val="26"/>
              </w:rPr>
            </w:pPr>
          </w:p>
        </w:tc>
        <w:tc>
          <w:tcPr>
            <w:tcW w:w="2190" w:type="dxa"/>
          </w:tcPr>
          <w:p w14:paraId="737CD47F" w14:textId="0E1118CF" w:rsidR="00504D7D" w:rsidDel="00682C9C" w:rsidRDefault="00504D7D">
            <w:pPr>
              <w:tabs>
                <w:tab w:val="left" w:pos="90"/>
                <w:tab w:val="left" w:pos="360"/>
              </w:tabs>
              <w:spacing w:line="360" w:lineRule="auto"/>
              <w:ind w:left="90"/>
              <w:jc w:val="center"/>
              <w:rPr>
                <w:del w:id="509" w:author="Duy Nguyen-Le" w:date="2022-04-22T10:16:00Z"/>
                <w:rFonts w:ascii="Times New Roman" w:eastAsia="Times New Roman" w:hAnsi="Times New Roman" w:cs="Times New Roman"/>
                <w:sz w:val="26"/>
                <w:szCs w:val="26"/>
              </w:rPr>
            </w:pPr>
          </w:p>
        </w:tc>
        <w:tc>
          <w:tcPr>
            <w:tcW w:w="1710" w:type="dxa"/>
          </w:tcPr>
          <w:p w14:paraId="16F113D6" w14:textId="40F16596" w:rsidR="00504D7D" w:rsidDel="00682C9C" w:rsidRDefault="00504D7D">
            <w:pPr>
              <w:tabs>
                <w:tab w:val="left" w:pos="90"/>
                <w:tab w:val="left" w:pos="360"/>
              </w:tabs>
              <w:spacing w:line="360" w:lineRule="auto"/>
              <w:ind w:left="90"/>
              <w:jc w:val="center"/>
              <w:rPr>
                <w:del w:id="510" w:author="Duy Nguyen-Le" w:date="2022-04-22T10:16:00Z"/>
                <w:rFonts w:ascii="Times New Roman" w:eastAsia="Times New Roman" w:hAnsi="Times New Roman" w:cs="Times New Roman"/>
                <w:sz w:val="26"/>
                <w:szCs w:val="26"/>
              </w:rPr>
            </w:pPr>
          </w:p>
        </w:tc>
        <w:tc>
          <w:tcPr>
            <w:tcW w:w="1260" w:type="dxa"/>
          </w:tcPr>
          <w:p w14:paraId="3992AA6C" w14:textId="44F385E3" w:rsidR="00504D7D" w:rsidDel="00682C9C" w:rsidRDefault="00F713D9">
            <w:pPr>
              <w:tabs>
                <w:tab w:val="left" w:pos="90"/>
                <w:tab w:val="left" w:pos="360"/>
              </w:tabs>
              <w:spacing w:line="360" w:lineRule="auto"/>
              <w:ind w:left="90"/>
              <w:jc w:val="center"/>
              <w:rPr>
                <w:del w:id="511" w:author="Duy Nguyen-Le" w:date="2022-04-22T10:16:00Z"/>
                <w:rFonts w:ascii="Times New Roman" w:eastAsia="Times New Roman" w:hAnsi="Times New Roman" w:cs="Times New Roman"/>
                <w:sz w:val="26"/>
                <w:szCs w:val="26"/>
              </w:rPr>
            </w:pPr>
            <w:del w:id="512" w:author="Duy Nguyen-Le" w:date="2022-04-22T10:16:00Z">
              <w:r w:rsidDel="00682C9C">
                <w:rPr>
                  <w:rFonts w:ascii="Times New Roman" w:eastAsia="Times New Roman" w:hAnsi="Times New Roman" w:cs="Times New Roman"/>
                  <w:sz w:val="26"/>
                  <w:szCs w:val="26"/>
                  <w:highlight w:val="yellow"/>
                </w:rPr>
                <w:delText>&lt;0.001</w:delText>
              </w:r>
            </w:del>
          </w:p>
        </w:tc>
      </w:tr>
      <w:tr w:rsidR="00504D7D" w:rsidDel="00682C9C" w14:paraId="60A55FD8" w14:textId="104C98AF">
        <w:trPr>
          <w:del w:id="513" w:author="Duy Nguyen-Le" w:date="2022-04-22T10:16:00Z"/>
        </w:trPr>
        <w:tc>
          <w:tcPr>
            <w:tcW w:w="4320" w:type="dxa"/>
          </w:tcPr>
          <w:p w14:paraId="12512F78" w14:textId="7317A302" w:rsidR="00504D7D" w:rsidDel="00682C9C" w:rsidRDefault="00F713D9">
            <w:pPr>
              <w:spacing w:line="360" w:lineRule="auto"/>
              <w:ind w:left="360"/>
              <w:jc w:val="both"/>
              <w:rPr>
                <w:del w:id="514" w:author="Duy Nguyen-Le" w:date="2022-04-22T10:16:00Z"/>
                <w:rFonts w:ascii="Times New Roman" w:eastAsia="Times New Roman" w:hAnsi="Times New Roman" w:cs="Times New Roman"/>
                <w:sz w:val="26"/>
                <w:szCs w:val="26"/>
              </w:rPr>
            </w:pPr>
            <w:del w:id="515" w:author="Duy Nguyen-Le" w:date="2022-04-22T10:16:00Z">
              <w:r w:rsidDel="00682C9C">
                <w:rPr>
                  <w:rFonts w:ascii="Times New Roman" w:eastAsia="Times New Roman" w:hAnsi="Times New Roman" w:cs="Times New Roman"/>
                  <w:sz w:val="26"/>
                  <w:szCs w:val="26"/>
                </w:rPr>
                <w:lastRenderedPageBreak/>
                <w:delText>Only 1 dose</w:delText>
              </w:r>
            </w:del>
          </w:p>
        </w:tc>
        <w:tc>
          <w:tcPr>
            <w:tcW w:w="1770" w:type="dxa"/>
          </w:tcPr>
          <w:p w14:paraId="4F96D3D4" w14:textId="55F3D60D" w:rsidR="00504D7D" w:rsidDel="00682C9C" w:rsidRDefault="00F713D9">
            <w:pPr>
              <w:tabs>
                <w:tab w:val="left" w:pos="90"/>
                <w:tab w:val="left" w:pos="360"/>
              </w:tabs>
              <w:spacing w:line="360" w:lineRule="auto"/>
              <w:ind w:left="90"/>
              <w:jc w:val="center"/>
              <w:rPr>
                <w:del w:id="516" w:author="Duy Nguyen-Le" w:date="2022-04-22T10:16:00Z"/>
                <w:rFonts w:ascii="Times New Roman" w:eastAsia="Times New Roman" w:hAnsi="Times New Roman" w:cs="Times New Roman"/>
                <w:sz w:val="26"/>
                <w:szCs w:val="26"/>
              </w:rPr>
            </w:pPr>
            <w:del w:id="517" w:author="Duy Nguyen-Le" w:date="2022-04-22T10:16:00Z">
              <w:r w:rsidDel="00682C9C">
                <w:rPr>
                  <w:rFonts w:ascii="Times New Roman" w:eastAsia="Times New Roman" w:hAnsi="Times New Roman" w:cs="Times New Roman"/>
                  <w:sz w:val="26"/>
                  <w:szCs w:val="26"/>
                </w:rPr>
                <w:delText>284 (29.2)</w:delText>
              </w:r>
            </w:del>
          </w:p>
        </w:tc>
        <w:tc>
          <w:tcPr>
            <w:tcW w:w="2190" w:type="dxa"/>
          </w:tcPr>
          <w:p w14:paraId="68493F8F" w14:textId="504F248C" w:rsidR="00504D7D" w:rsidDel="00682C9C" w:rsidRDefault="00F713D9">
            <w:pPr>
              <w:tabs>
                <w:tab w:val="left" w:pos="90"/>
                <w:tab w:val="left" w:pos="360"/>
              </w:tabs>
              <w:spacing w:line="360" w:lineRule="auto"/>
              <w:ind w:left="90"/>
              <w:jc w:val="center"/>
              <w:rPr>
                <w:del w:id="518" w:author="Duy Nguyen-Le" w:date="2022-04-22T10:16:00Z"/>
                <w:rFonts w:ascii="Times New Roman" w:eastAsia="Times New Roman" w:hAnsi="Times New Roman" w:cs="Times New Roman"/>
                <w:sz w:val="26"/>
                <w:szCs w:val="26"/>
              </w:rPr>
            </w:pPr>
            <w:del w:id="519" w:author="Duy Nguyen-Le" w:date="2022-04-22T10:16:00Z">
              <w:r w:rsidDel="00682C9C">
                <w:rPr>
                  <w:rFonts w:ascii="Times New Roman" w:eastAsia="Times New Roman" w:hAnsi="Times New Roman" w:cs="Times New Roman"/>
                  <w:sz w:val="26"/>
                  <w:szCs w:val="26"/>
                </w:rPr>
                <w:delText>182 (40.3)</w:delText>
              </w:r>
            </w:del>
          </w:p>
        </w:tc>
        <w:tc>
          <w:tcPr>
            <w:tcW w:w="1710" w:type="dxa"/>
          </w:tcPr>
          <w:p w14:paraId="5D183F18" w14:textId="56D147F8" w:rsidR="00504D7D" w:rsidDel="00682C9C" w:rsidRDefault="00F713D9">
            <w:pPr>
              <w:tabs>
                <w:tab w:val="left" w:pos="90"/>
                <w:tab w:val="left" w:pos="360"/>
              </w:tabs>
              <w:spacing w:line="360" w:lineRule="auto"/>
              <w:ind w:left="90"/>
              <w:jc w:val="center"/>
              <w:rPr>
                <w:del w:id="520" w:author="Duy Nguyen-Le" w:date="2022-04-22T10:16:00Z"/>
                <w:rFonts w:ascii="Times New Roman" w:eastAsia="Times New Roman" w:hAnsi="Times New Roman" w:cs="Times New Roman"/>
                <w:sz w:val="26"/>
                <w:szCs w:val="26"/>
              </w:rPr>
            </w:pPr>
            <w:del w:id="521" w:author="Duy Nguyen-Le" w:date="2022-04-22T10:16:00Z">
              <w:r w:rsidDel="00682C9C">
                <w:rPr>
                  <w:rFonts w:ascii="Times New Roman" w:eastAsia="Times New Roman" w:hAnsi="Times New Roman" w:cs="Times New Roman"/>
                  <w:sz w:val="26"/>
                  <w:szCs w:val="26"/>
                </w:rPr>
                <w:delText>102 (19.7)</w:delText>
              </w:r>
            </w:del>
          </w:p>
        </w:tc>
        <w:tc>
          <w:tcPr>
            <w:tcW w:w="1260" w:type="dxa"/>
          </w:tcPr>
          <w:p w14:paraId="06395603" w14:textId="35C2E15E" w:rsidR="00504D7D" w:rsidDel="00682C9C" w:rsidRDefault="00504D7D">
            <w:pPr>
              <w:tabs>
                <w:tab w:val="left" w:pos="90"/>
                <w:tab w:val="left" w:pos="360"/>
              </w:tabs>
              <w:spacing w:line="360" w:lineRule="auto"/>
              <w:ind w:left="90"/>
              <w:jc w:val="center"/>
              <w:rPr>
                <w:del w:id="522" w:author="Duy Nguyen-Le" w:date="2022-04-22T10:16:00Z"/>
                <w:rFonts w:ascii="Times New Roman" w:eastAsia="Times New Roman" w:hAnsi="Times New Roman" w:cs="Times New Roman"/>
                <w:sz w:val="26"/>
                <w:szCs w:val="26"/>
              </w:rPr>
            </w:pPr>
          </w:p>
        </w:tc>
      </w:tr>
      <w:tr w:rsidR="00504D7D" w:rsidDel="00682C9C" w14:paraId="7EE960AC" w14:textId="2DA36C9A">
        <w:trPr>
          <w:del w:id="523" w:author="Duy Nguyen-Le" w:date="2022-04-22T10:16:00Z"/>
        </w:trPr>
        <w:tc>
          <w:tcPr>
            <w:tcW w:w="4320" w:type="dxa"/>
          </w:tcPr>
          <w:p w14:paraId="435AC87F" w14:textId="02F81027" w:rsidR="00504D7D" w:rsidDel="00682C9C" w:rsidRDefault="00F713D9">
            <w:pPr>
              <w:spacing w:line="360" w:lineRule="auto"/>
              <w:ind w:left="360"/>
              <w:jc w:val="both"/>
              <w:rPr>
                <w:del w:id="524" w:author="Duy Nguyen-Le" w:date="2022-04-22T10:16:00Z"/>
                <w:rFonts w:ascii="Times New Roman" w:eastAsia="Times New Roman" w:hAnsi="Times New Roman" w:cs="Times New Roman"/>
                <w:sz w:val="26"/>
                <w:szCs w:val="26"/>
              </w:rPr>
            </w:pPr>
            <w:del w:id="525" w:author="Duy Nguyen-Le" w:date="2022-04-22T10:16:00Z">
              <w:r w:rsidDel="00682C9C">
                <w:rPr>
                  <w:rFonts w:ascii="Times New Roman" w:eastAsia="Times New Roman" w:hAnsi="Times New Roman" w:cs="Times New Roman"/>
                  <w:sz w:val="26"/>
                  <w:szCs w:val="26"/>
                </w:rPr>
                <w:delText>Fully vaccinated</w:delText>
              </w:r>
            </w:del>
          </w:p>
        </w:tc>
        <w:tc>
          <w:tcPr>
            <w:tcW w:w="1770" w:type="dxa"/>
          </w:tcPr>
          <w:p w14:paraId="0CCA809D" w14:textId="1A635741" w:rsidR="00504D7D" w:rsidDel="00682C9C" w:rsidRDefault="00F713D9">
            <w:pPr>
              <w:tabs>
                <w:tab w:val="left" w:pos="90"/>
                <w:tab w:val="left" w:pos="360"/>
              </w:tabs>
              <w:spacing w:line="360" w:lineRule="auto"/>
              <w:ind w:left="90"/>
              <w:jc w:val="center"/>
              <w:rPr>
                <w:del w:id="526" w:author="Duy Nguyen-Le" w:date="2022-04-22T10:16:00Z"/>
                <w:rFonts w:ascii="Times New Roman" w:eastAsia="Times New Roman" w:hAnsi="Times New Roman" w:cs="Times New Roman"/>
                <w:sz w:val="26"/>
                <w:szCs w:val="26"/>
              </w:rPr>
            </w:pPr>
            <w:del w:id="527" w:author="Duy Nguyen-Le" w:date="2022-04-22T10:16:00Z">
              <w:r w:rsidDel="00682C9C">
                <w:rPr>
                  <w:rFonts w:ascii="Times New Roman" w:eastAsia="Times New Roman" w:hAnsi="Times New Roman" w:cs="Times New Roman"/>
                  <w:sz w:val="26"/>
                  <w:szCs w:val="26"/>
                </w:rPr>
                <w:delText>687 (70.8)</w:delText>
              </w:r>
            </w:del>
          </w:p>
        </w:tc>
        <w:tc>
          <w:tcPr>
            <w:tcW w:w="2190" w:type="dxa"/>
          </w:tcPr>
          <w:p w14:paraId="4FB4BDA8" w14:textId="1D57EAC1" w:rsidR="00504D7D" w:rsidDel="00682C9C" w:rsidRDefault="00F713D9">
            <w:pPr>
              <w:tabs>
                <w:tab w:val="left" w:pos="90"/>
                <w:tab w:val="left" w:pos="360"/>
              </w:tabs>
              <w:spacing w:line="360" w:lineRule="auto"/>
              <w:ind w:left="90"/>
              <w:jc w:val="center"/>
              <w:rPr>
                <w:del w:id="528" w:author="Duy Nguyen-Le" w:date="2022-04-22T10:16:00Z"/>
                <w:rFonts w:ascii="Times New Roman" w:eastAsia="Times New Roman" w:hAnsi="Times New Roman" w:cs="Times New Roman"/>
                <w:sz w:val="26"/>
                <w:szCs w:val="26"/>
              </w:rPr>
            </w:pPr>
            <w:del w:id="529" w:author="Duy Nguyen-Le" w:date="2022-04-22T10:16:00Z">
              <w:r w:rsidDel="00682C9C">
                <w:rPr>
                  <w:rFonts w:ascii="Times New Roman" w:eastAsia="Times New Roman" w:hAnsi="Times New Roman" w:cs="Times New Roman"/>
                  <w:sz w:val="26"/>
                  <w:szCs w:val="26"/>
                </w:rPr>
                <w:delText>270 (59.7)</w:delText>
              </w:r>
            </w:del>
          </w:p>
        </w:tc>
        <w:tc>
          <w:tcPr>
            <w:tcW w:w="1710" w:type="dxa"/>
          </w:tcPr>
          <w:p w14:paraId="63DCBFD4" w14:textId="30797A73" w:rsidR="00504D7D" w:rsidDel="00682C9C" w:rsidRDefault="00F713D9">
            <w:pPr>
              <w:tabs>
                <w:tab w:val="left" w:pos="90"/>
                <w:tab w:val="left" w:pos="360"/>
              </w:tabs>
              <w:spacing w:line="360" w:lineRule="auto"/>
              <w:ind w:left="90"/>
              <w:jc w:val="center"/>
              <w:rPr>
                <w:del w:id="530" w:author="Duy Nguyen-Le" w:date="2022-04-22T10:16:00Z"/>
                <w:rFonts w:ascii="Times New Roman" w:eastAsia="Times New Roman" w:hAnsi="Times New Roman" w:cs="Times New Roman"/>
                <w:sz w:val="26"/>
                <w:szCs w:val="26"/>
              </w:rPr>
            </w:pPr>
            <w:del w:id="531" w:author="Duy Nguyen-Le" w:date="2022-04-22T10:16:00Z">
              <w:r w:rsidDel="00682C9C">
                <w:rPr>
                  <w:rFonts w:ascii="Times New Roman" w:eastAsia="Times New Roman" w:hAnsi="Times New Roman" w:cs="Times New Roman"/>
                  <w:sz w:val="26"/>
                  <w:szCs w:val="26"/>
                </w:rPr>
                <w:delText>417 (80.3)</w:delText>
              </w:r>
            </w:del>
          </w:p>
        </w:tc>
        <w:tc>
          <w:tcPr>
            <w:tcW w:w="1260" w:type="dxa"/>
          </w:tcPr>
          <w:p w14:paraId="26B81424" w14:textId="3F5B539C" w:rsidR="00504D7D" w:rsidDel="00682C9C" w:rsidRDefault="00504D7D">
            <w:pPr>
              <w:tabs>
                <w:tab w:val="left" w:pos="90"/>
                <w:tab w:val="left" w:pos="360"/>
              </w:tabs>
              <w:spacing w:line="360" w:lineRule="auto"/>
              <w:ind w:left="90"/>
              <w:jc w:val="center"/>
              <w:rPr>
                <w:del w:id="532" w:author="Duy Nguyen-Le" w:date="2022-04-22T10:16:00Z"/>
                <w:rFonts w:ascii="Times New Roman" w:eastAsia="Times New Roman" w:hAnsi="Times New Roman" w:cs="Times New Roman"/>
                <w:sz w:val="26"/>
                <w:szCs w:val="26"/>
              </w:rPr>
            </w:pPr>
          </w:p>
        </w:tc>
      </w:tr>
      <w:tr w:rsidR="00504D7D" w:rsidDel="00682C9C" w14:paraId="61AC91FA" w14:textId="57090BC6">
        <w:trPr>
          <w:del w:id="533" w:author="Duy Nguyen-Le" w:date="2022-04-22T10:16:00Z"/>
        </w:trPr>
        <w:tc>
          <w:tcPr>
            <w:tcW w:w="4320" w:type="dxa"/>
          </w:tcPr>
          <w:p w14:paraId="5A2E9E25" w14:textId="5A8C0B8C" w:rsidR="00504D7D" w:rsidDel="00682C9C" w:rsidRDefault="00F713D9">
            <w:pPr>
              <w:spacing w:line="360" w:lineRule="auto"/>
              <w:jc w:val="both"/>
              <w:rPr>
                <w:del w:id="534" w:author="Duy Nguyen-Le" w:date="2022-04-22T10:16:00Z"/>
                <w:rFonts w:ascii="Times New Roman" w:eastAsia="Times New Roman" w:hAnsi="Times New Roman" w:cs="Times New Roman"/>
                <w:sz w:val="26"/>
                <w:szCs w:val="26"/>
              </w:rPr>
            </w:pPr>
            <w:del w:id="535" w:author="Duy Nguyen-Le" w:date="2022-04-22T10:16:00Z">
              <w:r w:rsidDel="00682C9C">
                <w:rPr>
                  <w:rFonts w:ascii="Times New Roman" w:eastAsia="Times New Roman" w:hAnsi="Times New Roman" w:cs="Times New Roman"/>
                  <w:sz w:val="26"/>
                  <w:szCs w:val="26"/>
                </w:rPr>
                <w:delText>Gestational age at vaccination - weeks</w:delText>
              </w:r>
            </w:del>
          </w:p>
        </w:tc>
        <w:tc>
          <w:tcPr>
            <w:tcW w:w="1770" w:type="dxa"/>
            <w:vAlign w:val="center"/>
          </w:tcPr>
          <w:p w14:paraId="4975CE6D" w14:textId="2DD20221" w:rsidR="00504D7D" w:rsidDel="00682C9C" w:rsidRDefault="00F713D9">
            <w:pPr>
              <w:tabs>
                <w:tab w:val="left" w:pos="90"/>
                <w:tab w:val="left" w:pos="360"/>
              </w:tabs>
              <w:spacing w:line="360" w:lineRule="auto"/>
              <w:ind w:left="90"/>
              <w:jc w:val="center"/>
              <w:rPr>
                <w:del w:id="536" w:author="Duy Nguyen-Le" w:date="2022-04-22T10:16:00Z"/>
                <w:rFonts w:ascii="Times New Roman" w:eastAsia="Times New Roman" w:hAnsi="Times New Roman" w:cs="Times New Roman"/>
                <w:sz w:val="26"/>
                <w:szCs w:val="26"/>
              </w:rPr>
            </w:pPr>
            <w:del w:id="537" w:author="Duy Nguyen-Le" w:date="2022-04-22T10:16:00Z">
              <w:r w:rsidDel="00682C9C">
                <w:rPr>
                  <w:rFonts w:ascii="Times New Roman" w:eastAsia="Times New Roman" w:hAnsi="Times New Roman" w:cs="Times New Roman"/>
                  <w:sz w:val="26"/>
                  <w:szCs w:val="26"/>
                </w:rPr>
                <w:delText>32.2 ± 4.2</w:delText>
              </w:r>
            </w:del>
          </w:p>
        </w:tc>
        <w:tc>
          <w:tcPr>
            <w:tcW w:w="2190" w:type="dxa"/>
            <w:vAlign w:val="center"/>
          </w:tcPr>
          <w:p w14:paraId="477D1565" w14:textId="185C651B" w:rsidR="00504D7D" w:rsidDel="00682C9C" w:rsidRDefault="00F713D9">
            <w:pPr>
              <w:tabs>
                <w:tab w:val="left" w:pos="90"/>
                <w:tab w:val="left" w:pos="360"/>
              </w:tabs>
              <w:spacing w:line="360" w:lineRule="auto"/>
              <w:ind w:left="90"/>
              <w:jc w:val="center"/>
              <w:rPr>
                <w:del w:id="538" w:author="Duy Nguyen-Le" w:date="2022-04-22T10:16:00Z"/>
                <w:rFonts w:ascii="Times New Roman" w:eastAsia="Times New Roman" w:hAnsi="Times New Roman" w:cs="Times New Roman"/>
                <w:sz w:val="26"/>
                <w:szCs w:val="26"/>
              </w:rPr>
            </w:pPr>
            <w:del w:id="539" w:author="Duy Nguyen-Le" w:date="2022-04-22T10:16:00Z">
              <w:r w:rsidDel="00682C9C">
                <w:rPr>
                  <w:rFonts w:ascii="Times New Roman" w:eastAsia="Times New Roman" w:hAnsi="Times New Roman" w:cs="Times New Roman"/>
                  <w:sz w:val="26"/>
                  <w:szCs w:val="26"/>
                </w:rPr>
                <w:delText>31.9 ± 4.5</w:delText>
              </w:r>
            </w:del>
          </w:p>
        </w:tc>
        <w:tc>
          <w:tcPr>
            <w:tcW w:w="1710" w:type="dxa"/>
            <w:vAlign w:val="center"/>
          </w:tcPr>
          <w:p w14:paraId="24AAAFD1" w14:textId="1DBD7C8A" w:rsidR="00504D7D" w:rsidDel="00682C9C" w:rsidRDefault="00F713D9">
            <w:pPr>
              <w:tabs>
                <w:tab w:val="left" w:pos="90"/>
                <w:tab w:val="left" w:pos="360"/>
              </w:tabs>
              <w:spacing w:line="360" w:lineRule="auto"/>
              <w:ind w:left="90"/>
              <w:jc w:val="center"/>
              <w:rPr>
                <w:del w:id="540" w:author="Duy Nguyen-Le" w:date="2022-04-22T10:16:00Z"/>
                <w:rFonts w:ascii="Times New Roman" w:eastAsia="Times New Roman" w:hAnsi="Times New Roman" w:cs="Times New Roman"/>
                <w:sz w:val="26"/>
                <w:szCs w:val="26"/>
              </w:rPr>
            </w:pPr>
            <w:del w:id="541" w:author="Duy Nguyen-Le" w:date="2022-04-22T10:16:00Z">
              <w:r w:rsidDel="00682C9C">
                <w:rPr>
                  <w:rFonts w:ascii="Times New Roman" w:eastAsia="Times New Roman" w:hAnsi="Times New Roman" w:cs="Times New Roman"/>
                  <w:sz w:val="26"/>
                  <w:szCs w:val="26"/>
                </w:rPr>
                <w:delText>32.4 ± 4.0</w:delText>
              </w:r>
            </w:del>
          </w:p>
        </w:tc>
        <w:tc>
          <w:tcPr>
            <w:tcW w:w="1260" w:type="dxa"/>
            <w:vAlign w:val="center"/>
          </w:tcPr>
          <w:p w14:paraId="43279C86" w14:textId="305564CE" w:rsidR="00504D7D" w:rsidDel="00682C9C" w:rsidRDefault="00F713D9">
            <w:pPr>
              <w:tabs>
                <w:tab w:val="left" w:pos="90"/>
                <w:tab w:val="left" w:pos="360"/>
              </w:tabs>
              <w:spacing w:line="360" w:lineRule="auto"/>
              <w:ind w:left="90"/>
              <w:jc w:val="center"/>
              <w:rPr>
                <w:del w:id="542" w:author="Duy Nguyen-Le" w:date="2022-04-22T10:16:00Z"/>
                <w:rFonts w:ascii="Times New Roman" w:eastAsia="Times New Roman" w:hAnsi="Times New Roman" w:cs="Times New Roman"/>
                <w:sz w:val="26"/>
                <w:szCs w:val="26"/>
              </w:rPr>
            </w:pPr>
            <w:del w:id="543" w:author="Duy Nguyen-Le" w:date="2022-04-22T10:16:00Z">
              <w:r w:rsidDel="00682C9C">
                <w:rPr>
                  <w:rFonts w:ascii="Times New Roman" w:eastAsia="Times New Roman" w:hAnsi="Times New Roman" w:cs="Times New Roman"/>
                  <w:sz w:val="26"/>
                  <w:szCs w:val="26"/>
                </w:rPr>
                <w:delText>0.05</w:delText>
              </w:r>
            </w:del>
          </w:p>
        </w:tc>
      </w:tr>
      <w:tr w:rsidR="00504D7D" w:rsidDel="00682C9C" w14:paraId="67159DA0" w14:textId="65791BD3">
        <w:trPr>
          <w:del w:id="544" w:author="Duy Nguyen-Le" w:date="2022-04-22T10:16:00Z"/>
        </w:trPr>
        <w:tc>
          <w:tcPr>
            <w:tcW w:w="4320" w:type="dxa"/>
          </w:tcPr>
          <w:p w14:paraId="346900BC" w14:textId="05114306" w:rsidR="00504D7D" w:rsidDel="00682C9C" w:rsidRDefault="00F713D9">
            <w:pPr>
              <w:spacing w:line="360" w:lineRule="auto"/>
              <w:jc w:val="both"/>
              <w:rPr>
                <w:del w:id="545" w:author="Duy Nguyen-Le" w:date="2022-04-22T10:16:00Z"/>
                <w:rFonts w:ascii="Times New Roman" w:eastAsia="Times New Roman" w:hAnsi="Times New Roman" w:cs="Times New Roman"/>
                <w:sz w:val="26"/>
                <w:szCs w:val="26"/>
              </w:rPr>
            </w:pPr>
            <w:del w:id="546" w:author="Duy Nguyen-Le" w:date="2022-04-22T10:16:00Z">
              <w:r w:rsidDel="00682C9C">
                <w:rPr>
                  <w:rFonts w:ascii="Times New Roman" w:eastAsia="Times New Roman" w:hAnsi="Times New Roman" w:cs="Times New Roman"/>
                  <w:sz w:val="26"/>
                  <w:szCs w:val="26"/>
                </w:rPr>
                <w:delText>High blood pressure during pregnancy</w:delText>
              </w:r>
            </w:del>
          </w:p>
        </w:tc>
        <w:tc>
          <w:tcPr>
            <w:tcW w:w="1770" w:type="dxa"/>
            <w:vAlign w:val="center"/>
          </w:tcPr>
          <w:p w14:paraId="3B4DE8C4" w14:textId="27672A83" w:rsidR="00504D7D" w:rsidDel="00682C9C" w:rsidRDefault="00F713D9">
            <w:pPr>
              <w:tabs>
                <w:tab w:val="left" w:pos="90"/>
                <w:tab w:val="left" w:pos="360"/>
              </w:tabs>
              <w:spacing w:line="360" w:lineRule="auto"/>
              <w:ind w:left="90"/>
              <w:jc w:val="center"/>
              <w:rPr>
                <w:del w:id="547" w:author="Duy Nguyen-Le" w:date="2022-04-22T10:16:00Z"/>
                <w:rFonts w:ascii="Times New Roman" w:eastAsia="Times New Roman" w:hAnsi="Times New Roman" w:cs="Times New Roman"/>
                <w:sz w:val="26"/>
                <w:szCs w:val="26"/>
              </w:rPr>
            </w:pPr>
            <w:del w:id="548" w:author="Duy Nguyen-Le" w:date="2022-04-22T10:16:00Z">
              <w:r w:rsidDel="00682C9C">
                <w:rPr>
                  <w:rFonts w:ascii="Times New Roman" w:eastAsia="Times New Roman" w:hAnsi="Times New Roman" w:cs="Times New Roman"/>
                  <w:sz w:val="26"/>
                  <w:szCs w:val="26"/>
                </w:rPr>
                <w:delText>9 (0.9)</w:delText>
              </w:r>
            </w:del>
          </w:p>
        </w:tc>
        <w:tc>
          <w:tcPr>
            <w:tcW w:w="2190" w:type="dxa"/>
            <w:vAlign w:val="center"/>
          </w:tcPr>
          <w:p w14:paraId="36E77115" w14:textId="32E9EA4A" w:rsidR="00504D7D" w:rsidDel="00682C9C" w:rsidRDefault="00F713D9">
            <w:pPr>
              <w:tabs>
                <w:tab w:val="left" w:pos="90"/>
                <w:tab w:val="left" w:pos="360"/>
              </w:tabs>
              <w:spacing w:line="360" w:lineRule="auto"/>
              <w:ind w:left="90"/>
              <w:jc w:val="center"/>
              <w:rPr>
                <w:del w:id="549" w:author="Duy Nguyen-Le" w:date="2022-04-22T10:16:00Z"/>
                <w:rFonts w:ascii="Times New Roman" w:eastAsia="Times New Roman" w:hAnsi="Times New Roman" w:cs="Times New Roman"/>
                <w:sz w:val="26"/>
                <w:szCs w:val="26"/>
              </w:rPr>
            </w:pPr>
            <w:del w:id="550" w:author="Duy Nguyen-Le" w:date="2022-04-22T10:16:00Z">
              <w:r w:rsidDel="00682C9C">
                <w:rPr>
                  <w:rFonts w:ascii="Times New Roman" w:eastAsia="Times New Roman" w:hAnsi="Times New Roman" w:cs="Times New Roman"/>
                  <w:sz w:val="26"/>
                  <w:szCs w:val="26"/>
                </w:rPr>
                <w:delText>1 (0.2)</w:delText>
              </w:r>
            </w:del>
          </w:p>
        </w:tc>
        <w:tc>
          <w:tcPr>
            <w:tcW w:w="1710" w:type="dxa"/>
            <w:vAlign w:val="center"/>
          </w:tcPr>
          <w:p w14:paraId="67EA1036" w14:textId="42A8EC16" w:rsidR="00504D7D" w:rsidDel="00682C9C" w:rsidRDefault="00F713D9">
            <w:pPr>
              <w:tabs>
                <w:tab w:val="left" w:pos="90"/>
                <w:tab w:val="left" w:pos="360"/>
              </w:tabs>
              <w:spacing w:line="360" w:lineRule="auto"/>
              <w:ind w:left="90"/>
              <w:jc w:val="center"/>
              <w:rPr>
                <w:del w:id="551" w:author="Duy Nguyen-Le" w:date="2022-04-22T10:16:00Z"/>
                <w:rFonts w:ascii="Times New Roman" w:eastAsia="Times New Roman" w:hAnsi="Times New Roman" w:cs="Times New Roman"/>
                <w:sz w:val="26"/>
                <w:szCs w:val="26"/>
              </w:rPr>
            </w:pPr>
            <w:del w:id="552" w:author="Duy Nguyen-Le" w:date="2022-04-22T10:16:00Z">
              <w:r w:rsidDel="00682C9C">
                <w:rPr>
                  <w:rFonts w:ascii="Times New Roman" w:eastAsia="Times New Roman" w:hAnsi="Times New Roman" w:cs="Times New Roman"/>
                  <w:sz w:val="26"/>
                  <w:szCs w:val="26"/>
                </w:rPr>
                <w:delText>8 (1.5)</w:delText>
              </w:r>
            </w:del>
          </w:p>
        </w:tc>
        <w:tc>
          <w:tcPr>
            <w:tcW w:w="1260" w:type="dxa"/>
            <w:vAlign w:val="center"/>
          </w:tcPr>
          <w:p w14:paraId="197CE2CD" w14:textId="7493CF00" w:rsidR="00504D7D" w:rsidDel="00682C9C" w:rsidRDefault="00F713D9">
            <w:pPr>
              <w:tabs>
                <w:tab w:val="left" w:pos="90"/>
                <w:tab w:val="left" w:pos="360"/>
              </w:tabs>
              <w:spacing w:line="360" w:lineRule="auto"/>
              <w:ind w:left="90"/>
              <w:jc w:val="center"/>
              <w:rPr>
                <w:del w:id="553" w:author="Duy Nguyen-Le" w:date="2022-04-22T10:16:00Z"/>
                <w:rFonts w:ascii="Times New Roman" w:eastAsia="Times New Roman" w:hAnsi="Times New Roman" w:cs="Times New Roman"/>
                <w:sz w:val="26"/>
                <w:szCs w:val="26"/>
              </w:rPr>
            </w:pPr>
            <w:del w:id="554" w:author="Duy Nguyen-Le" w:date="2022-04-22T10:16:00Z">
              <w:r w:rsidDel="00682C9C">
                <w:rPr>
                  <w:rFonts w:ascii="Times New Roman" w:eastAsia="Times New Roman" w:hAnsi="Times New Roman" w:cs="Times New Roman"/>
                  <w:sz w:val="26"/>
                  <w:szCs w:val="26"/>
                </w:rPr>
                <w:delText>0.03</w:delText>
              </w:r>
            </w:del>
          </w:p>
        </w:tc>
      </w:tr>
      <w:tr w:rsidR="00504D7D" w:rsidDel="00682C9C" w14:paraId="629EBDC8" w14:textId="0D3A5393">
        <w:trPr>
          <w:del w:id="555" w:author="Duy Nguyen-Le" w:date="2022-04-22T10:16:00Z"/>
        </w:trPr>
        <w:tc>
          <w:tcPr>
            <w:tcW w:w="4320" w:type="dxa"/>
          </w:tcPr>
          <w:p w14:paraId="434CE415" w14:textId="4EC8F6AF" w:rsidR="00504D7D" w:rsidDel="00682C9C" w:rsidRDefault="00F713D9">
            <w:pPr>
              <w:spacing w:line="360" w:lineRule="auto"/>
              <w:ind w:left="720"/>
              <w:jc w:val="both"/>
              <w:rPr>
                <w:del w:id="556" w:author="Duy Nguyen-Le" w:date="2022-04-22T10:16:00Z"/>
                <w:rFonts w:ascii="Times New Roman" w:eastAsia="Times New Roman" w:hAnsi="Times New Roman" w:cs="Times New Roman"/>
                <w:sz w:val="26"/>
                <w:szCs w:val="26"/>
              </w:rPr>
            </w:pPr>
            <w:del w:id="557" w:author="Duy Nguyen-Le" w:date="2022-04-22T10:16:00Z">
              <w:r w:rsidDel="00682C9C">
                <w:rPr>
                  <w:rFonts w:ascii="Times New Roman" w:eastAsia="Times New Roman" w:hAnsi="Times New Roman" w:cs="Times New Roman"/>
                  <w:sz w:val="26"/>
                  <w:szCs w:val="26"/>
                </w:rPr>
                <w:delText>Before vaccination</w:delText>
              </w:r>
            </w:del>
          </w:p>
        </w:tc>
        <w:tc>
          <w:tcPr>
            <w:tcW w:w="1770" w:type="dxa"/>
            <w:vAlign w:val="center"/>
          </w:tcPr>
          <w:p w14:paraId="77D6D51D" w14:textId="0BAC9CF9" w:rsidR="00504D7D" w:rsidDel="00682C9C" w:rsidRDefault="00F713D9">
            <w:pPr>
              <w:tabs>
                <w:tab w:val="left" w:pos="90"/>
                <w:tab w:val="left" w:pos="360"/>
              </w:tabs>
              <w:spacing w:line="360" w:lineRule="auto"/>
              <w:ind w:left="90"/>
              <w:jc w:val="center"/>
              <w:rPr>
                <w:del w:id="558" w:author="Duy Nguyen-Le" w:date="2022-04-22T10:16:00Z"/>
                <w:rFonts w:ascii="Times New Roman" w:eastAsia="Times New Roman" w:hAnsi="Times New Roman" w:cs="Times New Roman"/>
                <w:sz w:val="26"/>
                <w:szCs w:val="26"/>
              </w:rPr>
            </w:pPr>
            <w:del w:id="559" w:author="Duy Nguyen-Le" w:date="2022-04-22T10:16:00Z">
              <w:r w:rsidDel="00682C9C">
                <w:rPr>
                  <w:rFonts w:ascii="Times New Roman" w:eastAsia="Times New Roman" w:hAnsi="Times New Roman" w:cs="Times New Roman"/>
                  <w:sz w:val="26"/>
                  <w:szCs w:val="26"/>
                </w:rPr>
                <w:delText>2 (0.2)</w:delText>
              </w:r>
            </w:del>
          </w:p>
        </w:tc>
        <w:tc>
          <w:tcPr>
            <w:tcW w:w="2190" w:type="dxa"/>
            <w:vAlign w:val="center"/>
          </w:tcPr>
          <w:p w14:paraId="07BAB16D" w14:textId="65FBFB71" w:rsidR="00504D7D" w:rsidDel="00682C9C" w:rsidRDefault="00F713D9">
            <w:pPr>
              <w:tabs>
                <w:tab w:val="left" w:pos="90"/>
                <w:tab w:val="left" w:pos="360"/>
              </w:tabs>
              <w:spacing w:line="360" w:lineRule="auto"/>
              <w:ind w:left="90"/>
              <w:jc w:val="center"/>
              <w:rPr>
                <w:del w:id="560" w:author="Duy Nguyen-Le" w:date="2022-04-22T10:16:00Z"/>
                <w:rFonts w:ascii="Times New Roman" w:eastAsia="Times New Roman" w:hAnsi="Times New Roman" w:cs="Times New Roman"/>
                <w:sz w:val="26"/>
                <w:szCs w:val="26"/>
              </w:rPr>
            </w:pPr>
            <w:del w:id="561" w:author="Duy Nguyen-Le" w:date="2022-04-22T10:16:00Z">
              <w:r w:rsidDel="00682C9C">
                <w:rPr>
                  <w:rFonts w:ascii="Times New Roman" w:eastAsia="Times New Roman" w:hAnsi="Times New Roman" w:cs="Times New Roman"/>
                  <w:sz w:val="26"/>
                  <w:szCs w:val="26"/>
                </w:rPr>
                <w:delText>0 (0.0)</w:delText>
              </w:r>
            </w:del>
          </w:p>
        </w:tc>
        <w:tc>
          <w:tcPr>
            <w:tcW w:w="1710" w:type="dxa"/>
            <w:vAlign w:val="center"/>
          </w:tcPr>
          <w:p w14:paraId="203547B0" w14:textId="462FF9F1" w:rsidR="00504D7D" w:rsidDel="00682C9C" w:rsidRDefault="00F713D9">
            <w:pPr>
              <w:tabs>
                <w:tab w:val="left" w:pos="90"/>
                <w:tab w:val="left" w:pos="360"/>
              </w:tabs>
              <w:spacing w:line="360" w:lineRule="auto"/>
              <w:ind w:left="90"/>
              <w:jc w:val="center"/>
              <w:rPr>
                <w:del w:id="562" w:author="Duy Nguyen-Le" w:date="2022-04-22T10:16:00Z"/>
                <w:rFonts w:ascii="Times New Roman" w:eastAsia="Times New Roman" w:hAnsi="Times New Roman" w:cs="Times New Roman"/>
                <w:sz w:val="26"/>
                <w:szCs w:val="26"/>
              </w:rPr>
            </w:pPr>
            <w:del w:id="563" w:author="Duy Nguyen-Le" w:date="2022-04-22T10:16:00Z">
              <w:r w:rsidDel="00682C9C">
                <w:rPr>
                  <w:rFonts w:ascii="Times New Roman" w:eastAsia="Times New Roman" w:hAnsi="Times New Roman" w:cs="Times New Roman"/>
                  <w:sz w:val="26"/>
                  <w:szCs w:val="26"/>
                </w:rPr>
                <w:delText>2 (0.4)</w:delText>
              </w:r>
            </w:del>
          </w:p>
        </w:tc>
        <w:tc>
          <w:tcPr>
            <w:tcW w:w="1260" w:type="dxa"/>
            <w:vAlign w:val="center"/>
          </w:tcPr>
          <w:p w14:paraId="370C0168" w14:textId="399466D9" w:rsidR="00504D7D" w:rsidDel="00682C9C" w:rsidRDefault="00504D7D">
            <w:pPr>
              <w:tabs>
                <w:tab w:val="left" w:pos="90"/>
                <w:tab w:val="left" w:pos="360"/>
              </w:tabs>
              <w:spacing w:line="360" w:lineRule="auto"/>
              <w:ind w:left="90"/>
              <w:jc w:val="center"/>
              <w:rPr>
                <w:del w:id="564" w:author="Duy Nguyen-Le" w:date="2022-04-22T10:16:00Z"/>
                <w:rFonts w:ascii="Times New Roman" w:eastAsia="Times New Roman" w:hAnsi="Times New Roman" w:cs="Times New Roman"/>
                <w:sz w:val="26"/>
                <w:szCs w:val="26"/>
              </w:rPr>
            </w:pPr>
          </w:p>
        </w:tc>
      </w:tr>
      <w:tr w:rsidR="00504D7D" w:rsidDel="00682C9C" w14:paraId="15B74F49" w14:textId="67C4687A">
        <w:trPr>
          <w:del w:id="565" w:author="Duy Nguyen-Le" w:date="2022-04-22T10:16:00Z"/>
        </w:trPr>
        <w:tc>
          <w:tcPr>
            <w:tcW w:w="4320" w:type="dxa"/>
          </w:tcPr>
          <w:p w14:paraId="7EE39B09" w14:textId="7D1E4A8C" w:rsidR="00504D7D" w:rsidDel="00682C9C" w:rsidRDefault="00F713D9">
            <w:pPr>
              <w:spacing w:line="360" w:lineRule="auto"/>
              <w:ind w:left="720"/>
              <w:jc w:val="both"/>
              <w:rPr>
                <w:del w:id="566" w:author="Duy Nguyen-Le" w:date="2022-04-22T10:16:00Z"/>
                <w:rFonts w:ascii="Times New Roman" w:eastAsia="Times New Roman" w:hAnsi="Times New Roman" w:cs="Times New Roman"/>
                <w:sz w:val="26"/>
                <w:szCs w:val="26"/>
              </w:rPr>
            </w:pPr>
            <w:del w:id="567" w:author="Duy Nguyen-Le" w:date="2022-04-22T10:16:00Z">
              <w:r w:rsidDel="00682C9C">
                <w:rPr>
                  <w:rFonts w:ascii="Times New Roman" w:eastAsia="Times New Roman" w:hAnsi="Times New Roman" w:cs="Times New Roman"/>
                  <w:sz w:val="26"/>
                  <w:szCs w:val="26"/>
                </w:rPr>
                <w:delText>After vaccination</w:delText>
              </w:r>
            </w:del>
          </w:p>
        </w:tc>
        <w:tc>
          <w:tcPr>
            <w:tcW w:w="1770" w:type="dxa"/>
            <w:vAlign w:val="center"/>
          </w:tcPr>
          <w:p w14:paraId="7CBFB25C" w14:textId="4DC66695" w:rsidR="00504D7D" w:rsidDel="00682C9C" w:rsidRDefault="00F713D9">
            <w:pPr>
              <w:tabs>
                <w:tab w:val="left" w:pos="90"/>
                <w:tab w:val="left" w:pos="360"/>
              </w:tabs>
              <w:spacing w:line="360" w:lineRule="auto"/>
              <w:ind w:left="90"/>
              <w:jc w:val="center"/>
              <w:rPr>
                <w:del w:id="568" w:author="Duy Nguyen-Le" w:date="2022-04-22T10:16:00Z"/>
                <w:rFonts w:ascii="Times New Roman" w:eastAsia="Times New Roman" w:hAnsi="Times New Roman" w:cs="Times New Roman"/>
                <w:sz w:val="26"/>
                <w:szCs w:val="26"/>
              </w:rPr>
            </w:pPr>
            <w:del w:id="569" w:author="Duy Nguyen-Le" w:date="2022-04-22T10:16:00Z">
              <w:r w:rsidDel="00682C9C">
                <w:rPr>
                  <w:rFonts w:ascii="Times New Roman" w:eastAsia="Times New Roman" w:hAnsi="Times New Roman" w:cs="Times New Roman"/>
                  <w:sz w:val="26"/>
                  <w:szCs w:val="26"/>
                </w:rPr>
                <w:delText>5 (0.5)</w:delText>
              </w:r>
            </w:del>
          </w:p>
        </w:tc>
        <w:tc>
          <w:tcPr>
            <w:tcW w:w="2190" w:type="dxa"/>
            <w:vAlign w:val="center"/>
          </w:tcPr>
          <w:p w14:paraId="612A6AA2" w14:textId="524E5B30" w:rsidR="00504D7D" w:rsidDel="00682C9C" w:rsidRDefault="00F713D9">
            <w:pPr>
              <w:tabs>
                <w:tab w:val="left" w:pos="90"/>
                <w:tab w:val="left" w:pos="360"/>
              </w:tabs>
              <w:spacing w:line="360" w:lineRule="auto"/>
              <w:ind w:left="90"/>
              <w:jc w:val="center"/>
              <w:rPr>
                <w:del w:id="570" w:author="Duy Nguyen-Le" w:date="2022-04-22T10:16:00Z"/>
                <w:rFonts w:ascii="Times New Roman" w:eastAsia="Times New Roman" w:hAnsi="Times New Roman" w:cs="Times New Roman"/>
                <w:sz w:val="26"/>
                <w:szCs w:val="26"/>
              </w:rPr>
            </w:pPr>
            <w:del w:id="571" w:author="Duy Nguyen-Le" w:date="2022-04-22T10:16:00Z">
              <w:r w:rsidDel="00682C9C">
                <w:rPr>
                  <w:rFonts w:ascii="Times New Roman" w:eastAsia="Times New Roman" w:hAnsi="Times New Roman" w:cs="Times New Roman"/>
                  <w:sz w:val="26"/>
                  <w:szCs w:val="26"/>
                </w:rPr>
                <w:delText>1 (0.2)</w:delText>
              </w:r>
            </w:del>
          </w:p>
        </w:tc>
        <w:tc>
          <w:tcPr>
            <w:tcW w:w="1710" w:type="dxa"/>
            <w:vAlign w:val="center"/>
          </w:tcPr>
          <w:p w14:paraId="3349A264" w14:textId="4C565DB1" w:rsidR="00504D7D" w:rsidDel="00682C9C" w:rsidRDefault="00F713D9">
            <w:pPr>
              <w:tabs>
                <w:tab w:val="left" w:pos="90"/>
                <w:tab w:val="left" w:pos="360"/>
              </w:tabs>
              <w:spacing w:line="360" w:lineRule="auto"/>
              <w:ind w:left="90"/>
              <w:jc w:val="center"/>
              <w:rPr>
                <w:del w:id="572" w:author="Duy Nguyen-Le" w:date="2022-04-22T10:16:00Z"/>
                <w:rFonts w:ascii="Times New Roman" w:eastAsia="Times New Roman" w:hAnsi="Times New Roman" w:cs="Times New Roman"/>
                <w:sz w:val="26"/>
                <w:szCs w:val="26"/>
              </w:rPr>
            </w:pPr>
            <w:del w:id="573" w:author="Duy Nguyen-Le" w:date="2022-04-22T10:16:00Z">
              <w:r w:rsidDel="00682C9C">
                <w:rPr>
                  <w:rFonts w:ascii="Times New Roman" w:eastAsia="Times New Roman" w:hAnsi="Times New Roman" w:cs="Times New Roman"/>
                  <w:sz w:val="26"/>
                  <w:szCs w:val="26"/>
                </w:rPr>
                <w:delText>4 (0.8)</w:delText>
              </w:r>
            </w:del>
          </w:p>
        </w:tc>
        <w:tc>
          <w:tcPr>
            <w:tcW w:w="1260" w:type="dxa"/>
            <w:vAlign w:val="center"/>
          </w:tcPr>
          <w:p w14:paraId="2AE7B27E" w14:textId="2855344E" w:rsidR="00504D7D" w:rsidDel="00682C9C" w:rsidRDefault="00504D7D">
            <w:pPr>
              <w:tabs>
                <w:tab w:val="left" w:pos="90"/>
                <w:tab w:val="left" w:pos="360"/>
              </w:tabs>
              <w:spacing w:line="360" w:lineRule="auto"/>
              <w:ind w:left="90"/>
              <w:jc w:val="center"/>
              <w:rPr>
                <w:del w:id="574" w:author="Duy Nguyen-Le" w:date="2022-04-22T10:16:00Z"/>
                <w:rFonts w:ascii="Times New Roman" w:eastAsia="Times New Roman" w:hAnsi="Times New Roman" w:cs="Times New Roman"/>
                <w:sz w:val="26"/>
                <w:szCs w:val="26"/>
              </w:rPr>
            </w:pPr>
          </w:p>
        </w:tc>
      </w:tr>
      <w:tr w:rsidR="00504D7D" w:rsidDel="00682C9C" w14:paraId="6DB4D68C" w14:textId="16860437">
        <w:trPr>
          <w:del w:id="575" w:author="Duy Nguyen-Le" w:date="2022-04-22T10:16:00Z"/>
        </w:trPr>
        <w:tc>
          <w:tcPr>
            <w:tcW w:w="4320" w:type="dxa"/>
          </w:tcPr>
          <w:p w14:paraId="3469703F" w14:textId="2C11D784" w:rsidR="00504D7D" w:rsidDel="00682C9C" w:rsidRDefault="00F713D9">
            <w:pPr>
              <w:spacing w:line="360" w:lineRule="auto"/>
              <w:ind w:left="720"/>
              <w:jc w:val="both"/>
              <w:rPr>
                <w:del w:id="576" w:author="Duy Nguyen-Le" w:date="2022-04-22T10:16:00Z"/>
                <w:rFonts w:ascii="Times New Roman" w:eastAsia="Times New Roman" w:hAnsi="Times New Roman" w:cs="Times New Roman"/>
                <w:sz w:val="26"/>
                <w:szCs w:val="26"/>
              </w:rPr>
            </w:pPr>
            <w:del w:id="577" w:author="Duy Nguyen-Le" w:date="2022-04-22T10:16:00Z">
              <w:r w:rsidDel="00682C9C">
                <w:rPr>
                  <w:rFonts w:ascii="Times New Roman" w:eastAsia="Times New Roman" w:hAnsi="Times New Roman" w:cs="Times New Roman"/>
                  <w:sz w:val="26"/>
                  <w:szCs w:val="26"/>
                </w:rPr>
                <w:delText>Missing</w:delText>
              </w:r>
            </w:del>
          </w:p>
        </w:tc>
        <w:tc>
          <w:tcPr>
            <w:tcW w:w="1770" w:type="dxa"/>
            <w:vAlign w:val="center"/>
          </w:tcPr>
          <w:p w14:paraId="4C03FABA" w14:textId="7C694C42" w:rsidR="00504D7D" w:rsidDel="00682C9C" w:rsidRDefault="00F713D9">
            <w:pPr>
              <w:tabs>
                <w:tab w:val="left" w:pos="90"/>
                <w:tab w:val="left" w:pos="360"/>
              </w:tabs>
              <w:spacing w:line="360" w:lineRule="auto"/>
              <w:ind w:left="90"/>
              <w:jc w:val="center"/>
              <w:rPr>
                <w:del w:id="578" w:author="Duy Nguyen-Le" w:date="2022-04-22T10:16:00Z"/>
                <w:rFonts w:ascii="Times New Roman" w:eastAsia="Times New Roman" w:hAnsi="Times New Roman" w:cs="Times New Roman"/>
                <w:sz w:val="26"/>
                <w:szCs w:val="26"/>
              </w:rPr>
            </w:pPr>
            <w:del w:id="579" w:author="Duy Nguyen-Le" w:date="2022-04-22T10:16:00Z">
              <w:r w:rsidDel="00682C9C">
                <w:rPr>
                  <w:rFonts w:ascii="Times New Roman" w:eastAsia="Times New Roman" w:hAnsi="Times New Roman" w:cs="Times New Roman"/>
                  <w:sz w:val="26"/>
                  <w:szCs w:val="26"/>
                </w:rPr>
                <w:delText>2 (0.2)</w:delText>
              </w:r>
            </w:del>
          </w:p>
        </w:tc>
        <w:tc>
          <w:tcPr>
            <w:tcW w:w="2190" w:type="dxa"/>
            <w:vAlign w:val="center"/>
          </w:tcPr>
          <w:p w14:paraId="4FB6833E" w14:textId="7A0A9F2D" w:rsidR="00504D7D" w:rsidDel="00682C9C" w:rsidRDefault="00F713D9">
            <w:pPr>
              <w:tabs>
                <w:tab w:val="left" w:pos="90"/>
                <w:tab w:val="left" w:pos="360"/>
              </w:tabs>
              <w:spacing w:line="360" w:lineRule="auto"/>
              <w:ind w:left="90"/>
              <w:jc w:val="center"/>
              <w:rPr>
                <w:del w:id="580" w:author="Duy Nguyen-Le" w:date="2022-04-22T10:16:00Z"/>
                <w:rFonts w:ascii="Times New Roman" w:eastAsia="Times New Roman" w:hAnsi="Times New Roman" w:cs="Times New Roman"/>
                <w:sz w:val="26"/>
                <w:szCs w:val="26"/>
              </w:rPr>
            </w:pPr>
            <w:del w:id="581" w:author="Duy Nguyen-Le" w:date="2022-04-22T10:16:00Z">
              <w:r w:rsidDel="00682C9C">
                <w:rPr>
                  <w:rFonts w:ascii="Times New Roman" w:eastAsia="Times New Roman" w:hAnsi="Times New Roman" w:cs="Times New Roman"/>
                  <w:sz w:val="26"/>
                  <w:szCs w:val="26"/>
                </w:rPr>
                <w:delText>0 (0.0)</w:delText>
              </w:r>
            </w:del>
          </w:p>
        </w:tc>
        <w:tc>
          <w:tcPr>
            <w:tcW w:w="1710" w:type="dxa"/>
            <w:vAlign w:val="center"/>
          </w:tcPr>
          <w:p w14:paraId="27D5BAEA" w14:textId="294A5AD6" w:rsidR="00504D7D" w:rsidDel="00682C9C" w:rsidRDefault="00F713D9">
            <w:pPr>
              <w:tabs>
                <w:tab w:val="left" w:pos="90"/>
                <w:tab w:val="left" w:pos="360"/>
              </w:tabs>
              <w:spacing w:line="360" w:lineRule="auto"/>
              <w:ind w:left="90"/>
              <w:jc w:val="center"/>
              <w:rPr>
                <w:del w:id="582" w:author="Duy Nguyen-Le" w:date="2022-04-22T10:16:00Z"/>
                <w:rFonts w:ascii="Times New Roman" w:eastAsia="Times New Roman" w:hAnsi="Times New Roman" w:cs="Times New Roman"/>
                <w:sz w:val="26"/>
                <w:szCs w:val="26"/>
              </w:rPr>
            </w:pPr>
            <w:del w:id="583" w:author="Duy Nguyen-Le" w:date="2022-04-22T10:16:00Z">
              <w:r w:rsidDel="00682C9C">
                <w:rPr>
                  <w:rFonts w:ascii="Times New Roman" w:eastAsia="Times New Roman" w:hAnsi="Times New Roman" w:cs="Times New Roman"/>
                  <w:sz w:val="26"/>
                  <w:szCs w:val="26"/>
                </w:rPr>
                <w:delText>2 (0.4)</w:delText>
              </w:r>
            </w:del>
          </w:p>
        </w:tc>
        <w:tc>
          <w:tcPr>
            <w:tcW w:w="1260" w:type="dxa"/>
            <w:vAlign w:val="center"/>
          </w:tcPr>
          <w:p w14:paraId="4D70713C" w14:textId="248B7EA3" w:rsidR="00504D7D" w:rsidDel="00682C9C" w:rsidRDefault="00504D7D">
            <w:pPr>
              <w:tabs>
                <w:tab w:val="left" w:pos="90"/>
                <w:tab w:val="left" w:pos="360"/>
              </w:tabs>
              <w:spacing w:line="360" w:lineRule="auto"/>
              <w:ind w:left="90"/>
              <w:jc w:val="center"/>
              <w:rPr>
                <w:del w:id="584" w:author="Duy Nguyen-Le" w:date="2022-04-22T10:16:00Z"/>
                <w:rFonts w:ascii="Times New Roman" w:eastAsia="Times New Roman" w:hAnsi="Times New Roman" w:cs="Times New Roman"/>
                <w:sz w:val="26"/>
                <w:szCs w:val="26"/>
              </w:rPr>
            </w:pPr>
          </w:p>
        </w:tc>
      </w:tr>
      <w:tr w:rsidR="00504D7D" w:rsidDel="00682C9C" w14:paraId="32F83DBC" w14:textId="33358558">
        <w:trPr>
          <w:del w:id="585" w:author="Duy Nguyen-Le" w:date="2022-04-22T10:16:00Z"/>
        </w:trPr>
        <w:tc>
          <w:tcPr>
            <w:tcW w:w="4320" w:type="dxa"/>
          </w:tcPr>
          <w:p w14:paraId="4D97AB33" w14:textId="2BB553C5" w:rsidR="00504D7D" w:rsidDel="00682C9C" w:rsidRDefault="00F713D9">
            <w:pPr>
              <w:spacing w:line="360" w:lineRule="auto"/>
              <w:ind w:left="90"/>
              <w:jc w:val="both"/>
              <w:rPr>
                <w:del w:id="586" w:author="Duy Nguyen-Le" w:date="2022-04-22T10:16:00Z"/>
                <w:rFonts w:ascii="Times New Roman" w:eastAsia="Times New Roman" w:hAnsi="Times New Roman" w:cs="Times New Roman"/>
                <w:sz w:val="26"/>
                <w:szCs w:val="26"/>
              </w:rPr>
            </w:pPr>
            <w:del w:id="587" w:author="Duy Nguyen-Le" w:date="2022-04-22T10:16:00Z">
              <w:r w:rsidDel="00682C9C">
                <w:rPr>
                  <w:rFonts w:ascii="Times New Roman" w:eastAsia="Times New Roman" w:hAnsi="Times New Roman" w:cs="Times New Roman"/>
                  <w:sz w:val="26"/>
                  <w:szCs w:val="26"/>
                </w:rPr>
                <w:delText>Diabetes during pregnancy</w:delText>
              </w:r>
            </w:del>
          </w:p>
        </w:tc>
        <w:tc>
          <w:tcPr>
            <w:tcW w:w="1770" w:type="dxa"/>
            <w:vAlign w:val="center"/>
          </w:tcPr>
          <w:p w14:paraId="4E8FA48F" w14:textId="5DA25396" w:rsidR="00504D7D" w:rsidDel="00682C9C" w:rsidRDefault="00F713D9">
            <w:pPr>
              <w:tabs>
                <w:tab w:val="left" w:pos="90"/>
                <w:tab w:val="left" w:pos="360"/>
              </w:tabs>
              <w:spacing w:line="360" w:lineRule="auto"/>
              <w:ind w:left="90"/>
              <w:jc w:val="center"/>
              <w:rPr>
                <w:del w:id="588" w:author="Duy Nguyen-Le" w:date="2022-04-22T10:16:00Z"/>
                <w:rFonts w:ascii="Times New Roman" w:eastAsia="Times New Roman" w:hAnsi="Times New Roman" w:cs="Times New Roman"/>
                <w:sz w:val="26"/>
                <w:szCs w:val="26"/>
              </w:rPr>
            </w:pPr>
            <w:del w:id="589" w:author="Duy Nguyen-Le" w:date="2022-04-22T10:16:00Z">
              <w:r w:rsidDel="00682C9C">
                <w:rPr>
                  <w:rFonts w:ascii="Times New Roman" w:eastAsia="Times New Roman" w:hAnsi="Times New Roman" w:cs="Times New Roman"/>
                  <w:sz w:val="26"/>
                  <w:szCs w:val="26"/>
                </w:rPr>
                <w:delText>128 (13.2)</w:delText>
              </w:r>
            </w:del>
          </w:p>
        </w:tc>
        <w:tc>
          <w:tcPr>
            <w:tcW w:w="2190" w:type="dxa"/>
            <w:vAlign w:val="center"/>
          </w:tcPr>
          <w:p w14:paraId="77A8E467" w14:textId="7E3B1C62" w:rsidR="00504D7D" w:rsidDel="00682C9C" w:rsidRDefault="00F713D9">
            <w:pPr>
              <w:tabs>
                <w:tab w:val="left" w:pos="90"/>
                <w:tab w:val="left" w:pos="360"/>
              </w:tabs>
              <w:spacing w:line="360" w:lineRule="auto"/>
              <w:ind w:left="90"/>
              <w:jc w:val="center"/>
              <w:rPr>
                <w:del w:id="590" w:author="Duy Nguyen-Le" w:date="2022-04-22T10:16:00Z"/>
                <w:rFonts w:ascii="Times New Roman" w:eastAsia="Times New Roman" w:hAnsi="Times New Roman" w:cs="Times New Roman"/>
                <w:sz w:val="26"/>
                <w:szCs w:val="26"/>
              </w:rPr>
            </w:pPr>
            <w:del w:id="591" w:author="Duy Nguyen-Le" w:date="2022-04-22T10:16:00Z">
              <w:r w:rsidDel="00682C9C">
                <w:rPr>
                  <w:rFonts w:ascii="Times New Roman" w:eastAsia="Times New Roman" w:hAnsi="Times New Roman" w:cs="Times New Roman"/>
                  <w:sz w:val="26"/>
                  <w:szCs w:val="26"/>
                </w:rPr>
                <w:delText>61 (13.5)</w:delText>
              </w:r>
            </w:del>
          </w:p>
        </w:tc>
        <w:tc>
          <w:tcPr>
            <w:tcW w:w="1710" w:type="dxa"/>
            <w:vAlign w:val="center"/>
          </w:tcPr>
          <w:p w14:paraId="254F372F" w14:textId="3468DE3C" w:rsidR="00504D7D" w:rsidDel="00682C9C" w:rsidRDefault="00F713D9">
            <w:pPr>
              <w:tabs>
                <w:tab w:val="left" w:pos="90"/>
                <w:tab w:val="left" w:pos="360"/>
              </w:tabs>
              <w:spacing w:line="360" w:lineRule="auto"/>
              <w:ind w:left="90"/>
              <w:jc w:val="center"/>
              <w:rPr>
                <w:del w:id="592" w:author="Duy Nguyen-Le" w:date="2022-04-22T10:16:00Z"/>
                <w:rFonts w:ascii="Times New Roman" w:eastAsia="Times New Roman" w:hAnsi="Times New Roman" w:cs="Times New Roman"/>
                <w:sz w:val="26"/>
                <w:szCs w:val="26"/>
              </w:rPr>
            </w:pPr>
            <w:del w:id="593" w:author="Duy Nguyen-Le" w:date="2022-04-22T10:16:00Z">
              <w:r w:rsidDel="00682C9C">
                <w:rPr>
                  <w:rFonts w:ascii="Times New Roman" w:eastAsia="Times New Roman" w:hAnsi="Times New Roman" w:cs="Times New Roman"/>
                  <w:sz w:val="26"/>
                  <w:szCs w:val="26"/>
                </w:rPr>
                <w:delText>67 (12.9)</w:delText>
              </w:r>
            </w:del>
          </w:p>
        </w:tc>
        <w:tc>
          <w:tcPr>
            <w:tcW w:w="1260" w:type="dxa"/>
            <w:vAlign w:val="center"/>
          </w:tcPr>
          <w:p w14:paraId="6B04D1F9" w14:textId="6534BCA2" w:rsidR="00504D7D" w:rsidDel="00682C9C" w:rsidRDefault="00F713D9">
            <w:pPr>
              <w:tabs>
                <w:tab w:val="left" w:pos="90"/>
                <w:tab w:val="left" w:pos="360"/>
              </w:tabs>
              <w:spacing w:line="360" w:lineRule="auto"/>
              <w:ind w:left="90"/>
              <w:jc w:val="center"/>
              <w:rPr>
                <w:del w:id="594" w:author="Duy Nguyen-Le" w:date="2022-04-22T10:16:00Z"/>
                <w:rFonts w:ascii="Times New Roman" w:eastAsia="Times New Roman" w:hAnsi="Times New Roman" w:cs="Times New Roman"/>
                <w:sz w:val="26"/>
                <w:szCs w:val="26"/>
              </w:rPr>
            </w:pPr>
            <w:del w:id="595" w:author="Duy Nguyen-Le" w:date="2022-04-22T10:16:00Z">
              <w:r w:rsidDel="00682C9C">
                <w:rPr>
                  <w:rFonts w:ascii="Times New Roman" w:eastAsia="Times New Roman" w:hAnsi="Times New Roman" w:cs="Times New Roman"/>
                  <w:sz w:val="26"/>
                  <w:szCs w:val="26"/>
                </w:rPr>
                <w:delText>0.8</w:delText>
              </w:r>
            </w:del>
          </w:p>
        </w:tc>
      </w:tr>
      <w:tr w:rsidR="00504D7D" w:rsidDel="00682C9C" w14:paraId="0EA4BE50" w14:textId="0B6F1CD4">
        <w:trPr>
          <w:del w:id="596" w:author="Duy Nguyen-Le" w:date="2022-04-22T10:16:00Z"/>
        </w:trPr>
        <w:tc>
          <w:tcPr>
            <w:tcW w:w="4320" w:type="dxa"/>
          </w:tcPr>
          <w:p w14:paraId="78652DEF" w14:textId="4192A6E0" w:rsidR="00504D7D" w:rsidDel="00682C9C" w:rsidRDefault="00F713D9">
            <w:pPr>
              <w:spacing w:line="360" w:lineRule="auto"/>
              <w:ind w:left="720"/>
              <w:jc w:val="both"/>
              <w:rPr>
                <w:del w:id="597" w:author="Duy Nguyen-Le" w:date="2022-04-22T10:16:00Z"/>
                <w:rFonts w:ascii="Times New Roman" w:eastAsia="Times New Roman" w:hAnsi="Times New Roman" w:cs="Times New Roman"/>
                <w:sz w:val="26"/>
                <w:szCs w:val="26"/>
              </w:rPr>
            </w:pPr>
            <w:del w:id="598" w:author="Duy Nguyen-Le" w:date="2022-04-22T10:16:00Z">
              <w:r w:rsidDel="00682C9C">
                <w:rPr>
                  <w:rFonts w:ascii="Times New Roman" w:eastAsia="Times New Roman" w:hAnsi="Times New Roman" w:cs="Times New Roman"/>
                  <w:sz w:val="26"/>
                  <w:szCs w:val="26"/>
                </w:rPr>
                <w:delText>Before vaccination</w:delText>
              </w:r>
            </w:del>
          </w:p>
        </w:tc>
        <w:tc>
          <w:tcPr>
            <w:tcW w:w="1770" w:type="dxa"/>
            <w:vAlign w:val="center"/>
          </w:tcPr>
          <w:p w14:paraId="5CA02574" w14:textId="79020A99" w:rsidR="00504D7D" w:rsidDel="00682C9C" w:rsidRDefault="00F713D9">
            <w:pPr>
              <w:tabs>
                <w:tab w:val="left" w:pos="90"/>
                <w:tab w:val="left" w:pos="360"/>
              </w:tabs>
              <w:spacing w:line="360" w:lineRule="auto"/>
              <w:ind w:left="90"/>
              <w:jc w:val="center"/>
              <w:rPr>
                <w:del w:id="599" w:author="Duy Nguyen-Le" w:date="2022-04-22T10:16:00Z"/>
                <w:rFonts w:ascii="Times New Roman" w:eastAsia="Times New Roman" w:hAnsi="Times New Roman" w:cs="Times New Roman"/>
                <w:sz w:val="26"/>
                <w:szCs w:val="26"/>
              </w:rPr>
            </w:pPr>
            <w:del w:id="600" w:author="Duy Nguyen-Le" w:date="2022-04-22T10:16:00Z">
              <w:r w:rsidDel="00682C9C">
                <w:rPr>
                  <w:rFonts w:ascii="Times New Roman" w:eastAsia="Times New Roman" w:hAnsi="Times New Roman" w:cs="Times New Roman"/>
                  <w:sz w:val="26"/>
                  <w:szCs w:val="26"/>
                </w:rPr>
                <w:delText>74 (7.6)</w:delText>
              </w:r>
            </w:del>
          </w:p>
        </w:tc>
        <w:tc>
          <w:tcPr>
            <w:tcW w:w="2190" w:type="dxa"/>
            <w:vAlign w:val="center"/>
          </w:tcPr>
          <w:p w14:paraId="06C9C842" w14:textId="45FA686C" w:rsidR="00504D7D" w:rsidDel="00682C9C" w:rsidRDefault="00F713D9">
            <w:pPr>
              <w:tabs>
                <w:tab w:val="left" w:pos="90"/>
                <w:tab w:val="left" w:pos="360"/>
              </w:tabs>
              <w:spacing w:line="360" w:lineRule="auto"/>
              <w:ind w:left="90"/>
              <w:jc w:val="center"/>
              <w:rPr>
                <w:del w:id="601" w:author="Duy Nguyen-Le" w:date="2022-04-22T10:16:00Z"/>
                <w:rFonts w:ascii="Times New Roman" w:eastAsia="Times New Roman" w:hAnsi="Times New Roman" w:cs="Times New Roman"/>
                <w:sz w:val="26"/>
                <w:szCs w:val="26"/>
              </w:rPr>
            </w:pPr>
            <w:del w:id="602" w:author="Duy Nguyen-Le" w:date="2022-04-22T10:16:00Z">
              <w:r w:rsidDel="00682C9C">
                <w:rPr>
                  <w:rFonts w:ascii="Times New Roman" w:eastAsia="Times New Roman" w:hAnsi="Times New Roman" w:cs="Times New Roman"/>
                  <w:sz w:val="26"/>
                  <w:szCs w:val="26"/>
                </w:rPr>
                <w:delText>36 (8.0)</w:delText>
              </w:r>
            </w:del>
          </w:p>
        </w:tc>
        <w:tc>
          <w:tcPr>
            <w:tcW w:w="1710" w:type="dxa"/>
            <w:vAlign w:val="center"/>
          </w:tcPr>
          <w:p w14:paraId="06143BC9" w14:textId="2C8C351E" w:rsidR="00504D7D" w:rsidDel="00682C9C" w:rsidRDefault="00F713D9">
            <w:pPr>
              <w:tabs>
                <w:tab w:val="left" w:pos="90"/>
                <w:tab w:val="left" w:pos="360"/>
              </w:tabs>
              <w:spacing w:line="360" w:lineRule="auto"/>
              <w:ind w:left="90"/>
              <w:jc w:val="center"/>
              <w:rPr>
                <w:del w:id="603" w:author="Duy Nguyen-Le" w:date="2022-04-22T10:16:00Z"/>
                <w:rFonts w:ascii="Times New Roman" w:eastAsia="Times New Roman" w:hAnsi="Times New Roman" w:cs="Times New Roman"/>
                <w:sz w:val="26"/>
                <w:szCs w:val="26"/>
              </w:rPr>
            </w:pPr>
            <w:del w:id="604" w:author="Duy Nguyen-Le" w:date="2022-04-22T10:16:00Z">
              <w:r w:rsidDel="00682C9C">
                <w:rPr>
                  <w:rFonts w:ascii="Times New Roman" w:eastAsia="Times New Roman" w:hAnsi="Times New Roman" w:cs="Times New Roman"/>
                  <w:sz w:val="26"/>
                  <w:szCs w:val="26"/>
                </w:rPr>
                <w:delText>38 (7.3)</w:delText>
              </w:r>
            </w:del>
          </w:p>
        </w:tc>
        <w:tc>
          <w:tcPr>
            <w:tcW w:w="1260" w:type="dxa"/>
            <w:vAlign w:val="center"/>
          </w:tcPr>
          <w:p w14:paraId="51463D26" w14:textId="19DE97B8" w:rsidR="00504D7D" w:rsidDel="00682C9C" w:rsidRDefault="00504D7D">
            <w:pPr>
              <w:tabs>
                <w:tab w:val="left" w:pos="90"/>
                <w:tab w:val="left" w:pos="360"/>
              </w:tabs>
              <w:spacing w:line="360" w:lineRule="auto"/>
              <w:ind w:left="90"/>
              <w:jc w:val="center"/>
              <w:rPr>
                <w:del w:id="605" w:author="Duy Nguyen-Le" w:date="2022-04-22T10:16:00Z"/>
                <w:rFonts w:ascii="Times New Roman" w:eastAsia="Times New Roman" w:hAnsi="Times New Roman" w:cs="Times New Roman"/>
                <w:sz w:val="26"/>
                <w:szCs w:val="26"/>
              </w:rPr>
            </w:pPr>
          </w:p>
        </w:tc>
      </w:tr>
      <w:tr w:rsidR="00504D7D" w:rsidDel="00682C9C" w14:paraId="4A03BF7C" w14:textId="407FEF1A">
        <w:trPr>
          <w:del w:id="606" w:author="Duy Nguyen-Le" w:date="2022-04-22T10:16:00Z"/>
        </w:trPr>
        <w:tc>
          <w:tcPr>
            <w:tcW w:w="4320" w:type="dxa"/>
          </w:tcPr>
          <w:p w14:paraId="6125BEEE" w14:textId="795C6ED0" w:rsidR="00504D7D" w:rsidDel="00682C9C" w:rsidRDefault="00F713D9">
            <w:pPr>
              <w:spacing w:line="360" w:lineRule="auto"/>
              <w:ind w:left="720"/>
              <w:jc w:val="both"/>
              <w:rPr>
                <w:del w:id="607" w:author="Duy Nguyen-Le" w:date="2022-04-22T10:16:00Z"/>
                <w:rFonts w:ascii="Times New Roman" w:eastAsia="Times New Roman" w:hAnsi="Times New Roman" w:cs="Times New Roman"/>
                <w:sz w:val="26"/>
                <w:szCs w:val="26"/>
              </w:rPr>
            </w:pPr>
            <w:del w:id="608" w:author="Duy Nguyen-Le" w:date="2022-04-22T10:16:00Z">
              <w:r w:rsidDel="00682C9C">
                <w:rPr>
                  <w:rFonts w:ascii="Times New Roman" w:eastAsia="Times New Roman" w:hAnsi="Times New Roman" w:cs="Times New Roman"/>
                  <w:sz w:val="26"/>
                  <w:szCs w:val="26"/>
                </w:rPr>
                <w:delText>After vaccination</w:delText>
              </w:r>
            </w:del>
          </w:p>
        </w:tc>
        <w:tc>
          <w:tcPr>
            <w:tcW w:w="1770" w:type="dxa"/>
            <w:vAlign w:val="center"/>
          </w:tcPr>
          <w:p w14:paraId="001A8F53" w14:textId="22040681" w:rsidR="00504D7D" w:rsidDel="00682C9C" w:rsidRDefault="00F713D9">
            <w:pPr>
              <w:tabs>
                <w:tab w:val="left" w:pos="90"/>
                <w:tab w:val="left" w:pos="360"/>
              </w:tabs>
              <w:spacing w:line="360" w:lineRule="auto"/>
              <w:ind w:left="90"/>
              <w:jc w:val="center"/>
              <w:rPr>
                <w:del w:id="609" w:author="Duy Nguyen-Le" w:date="2022-04-22T10:16:00Z"/>
                <w:rFonts w:ascii="Times New Roman" w:eastAsia="Times New Roman" w:hAnsi="Times New Roman" w:cs="Times New Roman"/>
                <w:sz w:val="26"/>
                <w:szCs w:val="26"/>
              </w:rPr>
            </w:pPr>
            <w:del w:id="610" w:author="Duy Nguyen-Le" w:date="2022-04-22T10:16:00Z">
              <w:r w:rsidDel="00682C9C">
                <w:rPr>
                  <w:rFonts w:ascii="Times New Roman" w:eastAsia="Times New Roman" w:hAnsi="Times New Roman" w:cs="Times New Roman"/>
                  <w:sz w:val="26"/>
                  <w:szCs w:val="26"/>
                </w:rPr>
                <w:delText>7 (0.7)</w:delText>
              </w:r>
            </w:del>
          </w:p>
        </w:tc>
        <w:tc>
          <w:tcPr>
            <w:tcW w:w="2190" w:type="dxa"/>
            <w:vAlign w:val="center"/>
          </w:tcPr>
          <w:p w14:paraId="15F914FC" w14:textId="637CDFFC" w:rsidR="00504D7D" w:rsidDel="00682C9C" w:rsidRDefault="00F713D9">
            <w:pPr>
              <w:tabs>
                <w:tab w:val="left" w:pos="90"/>
                <w:tab w:val="left" w:pos="360"/>
              </w:tabs>
              <w:spacing w:line="360" w:lineRule="auto"/>
              <w:ind w:left="90"/>
              <w:jc w:val="center"/>
              <w:rPr>
                <w:del w:id="611" w:author="Duy Nguyen-Le" w:date="2022-04-22T10:16:00Z"/>
                <w:rFonts w:ascii="Times New Roman" w:eastAsia="Times New Roman" w:hAnsi="Times New Roman" w:cs="Times New Roman"/>
                <w:sz w:val="26"/>
                <w:szCs w:val="26"/>
              </w:rPr>
            </w:pPr>
            <w:del w:id="612" w:author="Duy Nguyen-Le" w:date="2022-04-22T10:16:00Z">
              <w:r w:rsidDel="00682C9C">
                <w:rPr>
                  <w:rFonts w:ascii="Times New Roman" w:eastAsia="Times New Roman" w:hAnsi="Times New Roman" w:cs="Times New Roman"/>
                  <w:sz w:val="26"/>
                  <w:szCs w:val="26"/>
                </w:rPr>
                <w:delText>2 (0.4)</w:delText>
              </w:r>
            </w:del>
          </w:p>
        </w:tc>
        <w:tc>
          <w:tcPr>
            <w:tcW w:w="1710" w:type="dxa"/>
            <w:vAlign w:val="center"/>
          </w:tcPr>
          <w:p w14:paraId="0FA6B303" w14:textId="30C80D20" w:rsidR="00504D7D" w:rsidDel="00682C9C" w:rsidRDefault="00F713D9">
            <w:pPr>
              <w:tabs>
                <w:tab w:val="left" w:pos="90"/>
                <w:tab w:val="left" w:pos="360"/>
              </w:tabs>
              <w:spacing w:line="360" w:lineRule="auto"/>
              <w:ind w:left="90"/>
              <w:jc w:val="center"/>
              <w:rPr>
                <w:del w:id="613" w:author="Duy Nguyen-Le" w:date="2022-04-22T10:16:00Z"/>
                <w:rFonts w:ascii="Times New Roman" w:eastAsia="Times New Roman" w:hAnsi="Times New Roman" w:cs="Times New Roman"/>
                <w:sz w:val="26"/>
                <w:szCs w:val="26"/>
              </w:rPr>
            </w:pPr>
            <w:del w:id="614" w:author="Duy Nguyen-Le" w:date="2022-04-22T10:16:00Z">
              <w:r w:rsidDel="00682C9C">
                <w:rPr>
                  <w:rFonts w:ascii="Times New Roman" w:eastAsia="Times New Roman" w:hAnsi="Times New Roman" w:cs="Times New Roman"/>
                  <w:sz w:val="26"/>
                  <w:szCs w:val="26"/>
                </w:rPr>
                <w:delText>5 (1.0)</w:delText>
              </w:r>
            </w:del>
          </w:p>
        </w:tc>
        <w:tc>
          <w:tcPr>
            <w:tcW w:w="1260" w:type="dxa"/>
            <w:vAlign w:val="center"/>
          </w:tcPr>
          <w:p w14:paraId="092E2310" w14:textId="05AC5D32" w:rsidR="00504D7D" w:rsidDel="00682C9C" w:rsidRDefault="00504D7D">
            <w:pPr>
              <w:tabs>
                <w:tab w:val="left" w:pos="90"/>
                <w:tab w:val="left" w:pos="360"/>
              </w:tabs>
              <w:spacing w:line="360" w:lineRule="auto"/>
              <w:ind w:left="90"/>
              <w:jc w:val="center"/>
              <w:rPr>
                <w:del w:id="615" w:author="Duy Nguyen-Le" w:date="2022-04-22T10:16:00Z"/>
                <w:rFonts w:ascii="Times New Roman" w:eastAsia="Times New Roman" w:hAnsi="Times New Roman" w:cs="Times New Roman"/>
                <w:sz w:val="26"/>
                <w:szCs w:val="26"/>
              </w:rPr>
            </w:pPr>
          </w:p>
        </w:tc>
      </w:tr>
      <w:tr w:rsidR="00504D7D" w:rsidDel="00682C9C" w14:paraId="1E9B62AE" w14:textId="02F83598">
        <w:trPr>
          <w:del w:id="616" w:author="Duy Nguyen-Le" w:date="2022-04-22T10:16:00Z"/>
        </w:trPr>
        <w:tc>
          <w:tcPr>
            <w:tcW w:w="4320" w:type="dxa"/>
          </w:tcPr>
          <w:p w14:paraId="0CD5DD8F" w14:textId="545BB87A" w:rsidR="00504D7D" w:rsidDel="00682C9C" w:rsidRDefault="00F713D9">
            <w:pPr>
              <w:spacing w:line="360" w:lineRule="auto"/>
              <w:ind w:left="720"/>
              <w:jc w:val="both"/>
              <w:rPr>
                <w:del w:id="617" w:author="Duy Nguyen-Le" w:date="2022-04-22T10:16:00Z"/>
                <w:rFonts w:ascii="Times New Roman" w:eastAsia="Times New Roman" w:hAnsi="Times New Roman" w:cs="Times New Roman"/>
                <w:sz w:val="26"/>
                <w:szCs w:val="26"/>
              </w:rPr>
            </w:pPr>
            <w:del w:id="618" w:author="Duy Nguyen-Le" w:date="2022-04-22T10:16:00Z">
              <w:r w:rsidDel="00682C9C">
                <w:rPr>
                  <w:rFonts w:ascii="Times New Roman" w:eastAsia="Times New Roman" w:hAnsi="Times New Roman" w:cs="Times New Roman"/>
                  <w:sz w:val="26"/>
                  <w:szCs w:val="26"/>
                </w:rPr>
                <w:delText>Missing</w:delText>
              </w:r>
            </w:del>
          </w:p>
        </w:tc>
        <w:tc>
          <w:tcPr>
            <w:tcW w:w="1770" w:type="dxa"/>
            <w:vAlign w:val="center"/>
          </w:tcPr>
          <w:p w14:paraId="03A17704" w14:textId="50665BC3" w:rsidR="00504D7D" w:rsidDel="00682C9C" w:rsidRDefault="00F713D9">
            <w:pPr>
              <w:tabs>
                <w:tab w:val="left" w:pos="90"/>
                <w:tab w:val="left" w:pos="360"/>
              </w:tabs>
              <w:spacing w:line="360" w:lineRule="auto"/>
              <w:ind w:left="90"/>
              <w:jc w:val="center"/>
              <w:rPr>
                <w:del w:id="619" w:author="Duy Nguyen-Le" w:date="2022-04-22T10:16:00Z"/>
                <w:rFonts w:ascii="Times New Roman" w:eastAsia="Times New Roman" w:hAnsi="Times New Roman" w:cs="Times New Roman"/>
                <w:sz w:val="26"/>
                <w:szCs w:val="26"/>
              </w:rPr>
            </w:pPr>
            <w:del w:id="620" w:author="Duy Nguyen-Le" w:date="2022-04-22T10:16:00Z">
              <w:r w:rsidDel="00682C9C">
                <w:rPr>
                  <w:rFonts w:ascii="Times New Roman" w:eastAsia="Times New Roman" w:hAnsi="Times New Roman" w:cs="Times New Roman"/>
                  <w:sz w:val="26"/>
                  <w:szCs w:val="26"/>
                </w:rPr>
                <w:delText>47 (4.7)</w:delText>
              </w:r>
            </w:del>
          </w:p>
        </w:tc>
        <w:tc>
          <w:tcPr>
            <w:tcW w:w="2190" w:type="dxa"/>
            <w:vAlign w:val="center"/>
          </w:tcPr>
          <w:p w14:paraId="645F938A" w14:textId="50B02A79" w:rsidR="00504D7D" w:rsidDel="00682C9C" w:rsidRDefault="00F713D9">
            <w:pPr>
              <w:tabs>
                <w:tab w:val="left" w:pos="90"/>
                <w:tab w:val="left" w:pos="360"/>
              </w:tabs>
              <w:spacing w:line="360" w:lineRule="auto"/>
              <w:ind w:left="90"/>
              <w:jc w:val="center"/>
              <w:rPr>
                <w:del w:id="621" w:author="Duy Nguyen-Le" w:date="2022-04-22T10:16:00Z"/>
                <w:rFonts w:ascii="Times New Roman" w:eastAsia="Times New Roman" w:hAnsi="Times New Roman" w:cs="Times New Roman"/>
                <w:sz w:val="26"/>
                <w:szCs w:val="26"/>
              </w:rPr>
            </w:pPr>
            <w:del w:id="622" w:author="Duy Nguyen-Le" w:date="2022-04-22T10:16:00Z">
              <w:r w:rsidDel="00682C9C">
                <w:rPr>
                  <w:rFonts w:ascii="Times New Roman" w:eastAsia="Times New Roman" w:hAnsi="Times New Roman" w:cs="Times New Roman"/>
                  <w:sz w:val="26"/>
                  <w:szCs w:val="26"/>
                </w:rPr>
                <w:delText>23 (5.1)</w:delText>
              </w:r>
            </w:del>
          </w:p>
        </w:tc>
        <w:tc>
          <w:tcPr>
            <w:tcW w:w="1710" w:type="dxa"/>
            <w:vAlign w:val="center"/>
          </w:tcPr>
          <w:p w14:paraId="41AC1316" w14:textId="51239FB4" w:rsidR="00504D7D" w:rsidDel="00682C9C" w:rsidRDefault="00F713D9">
            <w:pPr>
              <w:tabs>
                <w:tab w:val="left" w:pos="90"/>
                <w:tab w:val="left" w:pos="360"/>
              </w:tabs>
              <w:spacing w:line="360" w:lineRule="auto"/>
              <w:ind w:left="90"/>
              <w:jc w:val="center"/>
              <w:rPr>
                <w:del w:id="623" w:author="Duy Nguyen-Le" w:date="2022-04-22T10:16:00Z"/>
                <w:rFonts w:ascii="Times New Roman" w:eastAsia="Times New Roman" w:hAnsi="Times New Roman" w:cs="Times New Roman"/>
                <w:sz w:val="26"/>
                <w:szCs w:val="26"/>
              </w:rPr>
            </w:pPr>
            <w:del w:id="624" w:author="Duy Nguyen-Le" w:date="2022-04-22T10:16:00Z">
              <w:r w:rsidDel="00682C9C">
                <w:rPr>
                  <w:rFonts w:ascii="Times New Roman" w:eastAsia="Times New Roman" w:hAnsi="Times New Roman" w:cs="Times New Roman"/>
                  <w:sz w:val="26"/>
                  <w:szCs w:val="26"/>
                </w:rPr>
                <w:delText>24 (4.6)</w:delText>
              </w:r>
            </w:del>
          </w:p>
        </w:tc>
        <w:tc>
          <w:tcPr>
            <w:tcW w:w="1260" w:type="dxa"/>
            <w:vAlign w:val="center"/>
          </w:tcPr>
          <w:p w14:paraId="016519CC" w14:textId="5EB28DD6" w:rsidR="00504D7D" w:rsidDel="00682C9C" w:rsidRDefault="00504D7D">
            <w:pPr>
              <w:tabs>
                <w:tab w:val="left" w:pos="90"/>
                <w:tab w:val="left" w:pos="360"/>
              </w:tabs>
              <w:spacing w:line="360" w:lineRule="auto"/>
              <w:ind w:left="90"/>
              <w:jc w:val="center"/>
              <w:rPr>
                <w:del w:id="625" w:author="Duy Nguyen-Le" w:date="2022-04-22T10:16:00Z"/>
                <w:rFonts w:ascii="Times New Roman" w:eastAsia="Times New Roman" w:hAnsi="Times New Roman" w:cs="Times New Roman"/>
                <w:sz w:val="26"/>
                <w:szCs w:val="26"/>
              </w:rPr>
            </w:pPr>
          </w:p>
        </w:tc>
      </w:tr>
    </w:tbl>
    <w:p w14:paraId="4A257033" w14:textId="51148F88" w:rsidR="00504D7D" w:rsidDel="00682C9C" w:rsidRDefault="00F713D9">
      <w:pPr>
        <w:spacing w:line="360" w:lineRule="auto"/>
        <w:jc w:val="both"/>
        <w:rPr>
          <w:del w:id="626" w:author="Duy Nguyen-Le" w:date="2022-04-22T10:16:00Z"/>
          <w:rFonts w:ascii="Times New Roman" w:eastAsia="Times New Roman" w:hAnsi="Times New Roman" w:cs="Times New Roman"/>
          <w:sz w:val="26"/>
          <w:szCs w:val="26"/>
        </w:rPr>
      </w:pPr>
      <w:del w:id="627" w:author="Duy Nguyen-Le" w:date="2022-04-22T10:16:00Z">
        <w:r w:rsidDel="00682C9C">
          <w:rPr>
            <w:rFonts w:ascii="Times New Roman" w:eastAsia="Times New Roman" w:hAnsi="Times New Roman" w:cs="Times New Roman"/>
            <w:sz w:val="26"/>
            <w:szCs w:val="26"/>
          </w:rPr>
          <w:delText>Median [IQR], Mean ± SD, N (%)</w:delText>
        </w:r>
      </w:del>
    </w:p>
    <w:p w14:paraId="194E2258" w14:textId="1CD33464" w:rsidR="00504D7D" w:rsidDel="00682C9C" w:rsidRDefault="00504D7D">
      <w:pPr>
        <w:pStyle w:val="Heading2"/>
        <w:keepLines w:val="0"/>
        <w:tabs>
          <w:tab w:val="center" w:pos="4320"/>
          <w:tab w:val="right" w:pos="8640"/>
        </w:tabs>
        <w:spacing w:before="0" w:after="0" w:line="360" w:lineRule="auto"/>
        <w:ind w:right="-422"/>
        <w:jc w:val="both"/>
        <w:rPr>
          <w:del w:id="628" w:author="Duy Nguyen-Le" w:date="2022-04-22T10:16:00Z"/>
          <w:rFonts w:ascii="Times New Roman" w:eastAsia="Times New Roman" w:hAnsi="Times New Roman" w:cs="Times New Roman"/>
          <w:b/>
          <w:i/>
          <w:sz w:val="26"/>
          <w:szCs w:val="26"/>
        </w:rPr>
      </w:pPr>
    </w:p>
    <w:p w14:paraId="60028C02" w14:textId="359D723A" w:rsidR="00AA66A6" w:rsidRDefault="00F713D9">
      <w:pPr>
        <w:spacing w:after="120" w:line="360" w:lineRule="auto"/>
        <w:jc w:val="center"/>
        <w:rPr>
          <w:rFonts w:ascii="Times New Roman" w:eastAsia="Times New Roman" w:hAnsi="Times New Roman" w:cs="Times New Roman"/>
          <w:sz w:val="24"/>
          <w:szCs w:val="24"/>
        </w:rPr>
      </w:pPr>
      <w:del w:id="629" w:author="Duy Nguyen-Le" w:date="2022-04-22T10:16:00Z">
        <w:r w:rsidDel="00682C9C">
          <w:rPr>
            <w:rFonts w:ascii="Times New Roman" w:eastAsia="Times New Roman" w:hAnsi="Times New Roman" w:cs="Times New Roman"/>
            <w:sz w:val="24"/>
            <w:szCs w:val="24"/>
          </w:rPr>
          <w:delText>Table 2. Side effects of two vaccination groups</w:delText>
        </w:r>
      </w:del>
    </w:p>
    <w:tbl>
      <w:tblPr>
        <w:tblW w:w="906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25"/>
        <w:gridCol w:w="2136"/>
        <w:gridCol w:w="2136"/>
        <w:gridCol w:w="1170"/>
      </w:tblGrid>
      <w:tr w:rsidR="00504D7D" w:rsidDel="00AA66A6" w14:paraId="22AB77F6" w14:textId="0613464C">
        <w:trPr>
          <w:del w:id="630" w:author="Duy Nguyen-Le" w:date="2022-04-19T09:28:00Z"/>
        </w:trPr>
        <w:tc>
          <w:tcPr>
            <w:tcW w:w="3625" w:type="dxa"/>
          </w:tcPr>
          <w:p w14:paraId="3770672A" w14:textId="620E4CE4" w:rsidR="00504D7D" w:rsidDel="00AA66A6" w:rsidRDefault="00F713D9">
            <w:pPr>
              <w:tabs>
                <w:tab w:val="left" w:pos="90"/>
                <w:tab w:val="left" w:pos="360"/>
              </w:tabs>
              <w:spacing w:line="360" w:lineRule="auto"/>
              <w:ind w:left="90"/>
              <w:jc w:val="both"/>
              <w:rPr>
                <w:del w:id="631" w:author="Duy Nguyen-Le" w:date="2022-04-19T09:28:00Z"/>
                <w:rFonts w:ascii="Times New Roman" w:eastAsia="Times New Roman" w:hAnsi="Times New Roman" w:cs="Times New Roman"/>
                <w:b/>
                <w:sz w:val="26"/>
                <w:szCs w:val="26"/>
              </w:rPr>
            </w:pPr>
            <w:del w:id="632" w:author="Duy Nguyen-Le" w:date="2022-04-19T09:28:00Z">
              <w:r w:rsidDel="00AA66A6">
                <w:rPr>
                  <w:rFonts w:ascii="Times New Roman" w:eastAsia="Times New Roman" w:hAnsi="Times New Roman" w:cs="Times New Roman"/>
                  <w:b/>
                  <w:sz w:val="26"/>
                  <w:szCs w:val="26"/>
                </w:rPr>
                <w:delText>Demographics</w:delText>
              </w:r>
            </w:del>
          </w:p>
        </w:tc>
        <w:tc>
          <w:tcPr>
            <w:tcW w:w="2136" w:type="dxa"/>
            <w:vAlign w:val="center"/>
          </w:tcPr>
          <w:p w14:paraId="6E327FD6" w14:textId="374AB939" w:rsidR="00504D7D" w:rsidDel="00AA66A6" w:rsidRDefault="00F713D9">
            <w:pPr>
              <w:tabs>
                <w:tab w:val="left" w:pos="90"/>
                <w:tab w:val="left" w:pos="360"/>
              </w:tabs>
              <w:spacing w:line="360" w:lineRule="auto"/>
              <w:ind w:left="90"/>
              <w:jc w:val="center"/>
              <w:rPr>
                <w:del w:id="633" w:author="Duy Nguyen-Le" w:date="2022-04-19T09:28:00Z"/>
                <w:rFonts w:ascii="Times New Roman" w:eastAsia="Times New Roman" w:hAnsi="Times New Roman" w:cs="Times New Roman"/>
                <w:b/>
                <w:sz w:val="26"/>
                <w:szCs w:val="26"/>
              </w:rPr>
            </w:pPr>
            <w:del w:id="634" w:author="Duy Nguyen-Le" w:date="2022-04-19T09:28:00Z">
              <w:r w:rsidDel="00AA66A6">
                <w:rPr>
                  <w:rFonts w:ascii="Times New Roman" w:eastAsia="Times New Roman" w:hAnsi="Times New Roman" w:cs="Times New Roman"/>
                  <w:b/>
                  <w:sz w:val="26"/>
                  <w:szCs w:val="26"/>
                </w:rPr>
                <w:delText>AstraZeneca</w:delText>
              </w:r>
            </w:del>
          </w:p>
        </w:tc>
        <w:tc>
          <w:tcPr>
            <w:tcW w:w="2136" w:type="dxa"/>
            <w:vAlign w:val="center"/>
          </w:tcPr>
          <w:p w14:paraId="225F1CD2" w14:textId="37927D77" w:rsidR="00504D7D" w:rsidDel="00AA66A6" w:rsidRDefault="00F713D9">
            <w:pPr>
              <w:tabs>
                <w:tab w:val="left" w:pos="90"/>
                <w:tab w:val="left" w:pos="360"/>
              </w:tabs>
              <w:spacing w:line="360" w:lineRule="auto"/>
              <w:ind w:left="90"/>
              <w:jc w:val="center"/>
              <w:rPr>
                <w:del w:id="635" w:author="Duy Nguyen-Le" w:date="2022-04-19T09:28:00Z"/>
                <w:rFonts w:ascii="Times New Roman" w:eastAsia="Times New Roman" w:hAnsi="Times New Roman" w:cs="Times New Roman"/>
                <w:b/>
                <w:sz w:val="26"/>
                <w:szCs w:val="26"/>
              </w:rPr>
            </w:pPr>
            <w:del w:id="636" w:author="Duy Nguyen-Le" w:date="2022-04-19T09:28:00Z">
              <w:r w:rsidDel="00AA66A6">
                <w:rPr>
                  <w:rFonts w:ascii="Times New Roman" w:eastAsia="Times New Roman" w:hAnsi="Times New Roman" w:cs="Times New Roman"/>
                  <w:b/>
                  <w:sz w:val="26"/>
                  <w:szCs w:val="26"/>
                </w:rPr>
                <w:delText>Pfizer</w:delText>
              </w:r>
            </w:del>
          </w:p>
        </w:tc>
        <w:tc>
          <w:tcPr>
            <w:tcW w:w="1170" w:type="dxa"/>
          </w:tcPr>
          <w:p w14:paraId="35E1634E" w14:textId="0F95EF8A" w:rsidR="00504D7D" w:rsidDel="00AA66A6" w:rsidRDefault="00F713D9">
            <w:pPr>
              <w:tabs>
                <w:tab w:val="left" w:pos="90"/>
                <w:tab w:val="left" w:pos="360"/>
              </w:tabs>
              <w:spacing w:line="360" w:lineRule="auto"/>
              <w:ind w:left="90"/>
              <w:jc w:val="center"/>
              <w:rPr>
                <w:del w:id="637" w:author="Duy Nguyen-Le" w:date="2022-04-19T09:28:00Z"/>
                <w:rFonts w:ascii="Times New Roman" w:eastAsia="Times New Roman" w:hAnsi="Times New Roman" w:cs="Times New Roman"/>
                <w:b/>
                <w:sz w:val="26"/>
                <w:szCs w:val="26"/>
              </w:rPr>
            </w:pPr>
            <w:del w:id="638" w:author="Duy Nguyen-Le" w:date="2022-04-19T09:28:00Z">
              <w:r w:rsidDel="00AA66A6">
                <w:rPr>
                  <w:rFonts w:ascii="Times New Roman" w:eastAsia="Times New Roman" w:hAnsi="Times New Roman" w:cs="Times New Roman"/>
                  <w:b/>
                  <w:sz w:val="26"/>
                  <w:szCs w:val="26"/>
                </w:rPr>
                <w:delText>p</w:delText>
              </w:r>
            </w:del>
          </w:p>
        </w:tc>
      </w:tr>
      <w:tr w:rsidR="00504D7D" w:rsidDel="00AA66A6" w14:paraId="5976521E" w14:textId="5B1BDB33">
        <w:trPr>
          <w:del w:id="639" w:author="Duy Nguyen-Le" w:date="2022-04-19T09:28:00Z"/>
        </w:trPr>
        <w:tc>
          <w:tcPr>
            <w:tcW w:w="3625" w:type="dxa"/>
          </w:tcPr>
          <w:p w14:paraId="2725DCEE" w14:textId="6DF39123" w:rsidR="00504D7D" w:rsidDel="00AA66A6" w:rsidRDefault="00F713D9">
            <w:pPr>
              <w:tabs>
                <w:tab w:val="left" w:pos="90"/>
                <w:tab w:val="left" w:pos="360"/>
              </w:tabs>
              <w:spacing w:line="360" w:lineRule="auto"/>
              <w:ind w:left="90"/>
              <w:jc w:val="both"/>
              <w:rPr>
                <w:del w:id="640" w:author="Duy Nguyen-Le" w:date="2022-04-19T09:28:00Z"/>
                <w:rFonts w:ascii="Times New Roman" w:eastAsia="Times New Roman" w:hAnsi="Times New Roman" w:cs="Times New Roman"/>
                <w:b/>
                <w:sz w:val="26"/>
                <w:szCs w:val="26"/>
              </w:rPr>
            </w:pPr>
            <w:del w:id="641" w:author="Duy Nguyen-Le" w:date="2022-04-19T09:28:00Z">
              <w:r w:rsidDel="00AA66A6">
                <w:rPr>
                  <w:rFonts w:ascii="Times New Roman" w:eastAsia="Times New Roman" w:hAnsi="Times New Roman" w:cs="Times New Roman"/>
                  <w:b/>
                  <w:sz w:val="26"/>
                  <w:szCs w:val="26"/>
                </w:rPr>
                <w:delText xml:space="preserve">First </w:delText>
              </w:r>
              <w:commentRangeStart w:id="642"/>
              <w:r w:rsidDel="00AA66A6">
                <w:rPr>
                  <w:rFonts w:ascii="Times New Roman" w:eastAsia="Times New Roman" w:hAnsi="Times New Roman" w:cs="Times New Roman"/>
                  <w:b/>
                  <w:sz w:val="26"/>
                  <w:szCs w:val="26"/>
                </w:rPr>
                <w:delText xml:space="preserve">dose </w:delText>
              </w:r>
              <w:commentRangeEnd w:id="642"/>
              <w:r w:rsidR="00757E17" w:rsidDel="00AA66A6">
                <w:rPr>
                  <w:rStyle w:val="CommentReference"/>
                </w:rPr>
                <w:commentReference w:id="642"/>
              </w:r>
              <w:r w:rsidDel="00AA66A6">
                <w:rPr>
                  <w:rFonts w:ascii="Times New Roman" w:eastAsia="Times New Roman" w:hAnsi="Times New Roman" w:cs="Times New Roman"/>
                  <w:sz w:val="26"/>
                  <w:szCs w:val="26"/>
                </w:rPr>
                <w:delText>– n (%)</w:delText>
              </w:r>
            </w:del>
          </w:p>
        </w:tc>
        <w:tc>
          <w:tcPr>
            <w:tcW w:w="2136" w:type="dxa"/>
            <w:vAlign w:val="center"/>
          </w:tcPr>
          <w:p w14:paraId="729951A7" w14:textId="4338CBCC" w:rsidR="00504D7D" w:rsidDel="00AA66A6" w:rsidRDefault="00F713D9">
            <w:pPr>
              <w:tabs>
                <w:tab w:val="left" w:pos="90"/>
                <w:tab w:val="left" w:pos="360"/>
              </w:tabs>
              <w:spacing w:line="360" w:lineRule="auto"/>
              <w:ind w:left="90"/>
              <w:jc w:val="center"/>
              <w:rPr>
                <w:del w:id="643" w:author="Duy Nguyen-Le" w:date="2022-04-19T09:28:00Z"/>
                <w:rFonts w:ascii="Times New Roman" w:eastAsia="Times New Roman" w:hAnsi="Times New Roman" w:cs="Times New Roman"/>
                <w:b/>
                <w:sz w:val="26"/>
                <w:szCs w:val="26"/>
              </w:rPr>
            </w:pPr>
            <w:commentRangeStart w:id="644"/>
            <w:del w:id="645" w:author="Duy Nguyen-Le" w:date="2022-04-19T09:28:00Z">
              <w:r w:rsidDel="00AA66A6">
                <w:rPr>
                  <w:rFonts w:ascii="Times New Roman" w:eastAsia="Times New Roman" w:hAnsi="Times New Roman" w:cs="Times New Roman"/>
                  <w:b/>
                  <w:sz w:val="26"/>
                  <w:szCs w:val="26"/>
                </w:rPr>
                <w:delText>N=</w:delText>
              </w:r>
            </w:del>
            <w:del w:id="646" w:author="Duy Nguyen-Le" w:date="2022-04-18T08:48:00Z">
              <w:r w:rsidDel="008B5257">
                <w:rPr>
                  <w:rFonts w:ascii="Times New Roman" w:eastAsia="Times New Roman" w:hAnsi="Times New Roman" w:cs="Times New Roman"/>
                  <w:b/>
                  <w:sz w:val="26"/>
                  <w:szCs w:val="26"/>
                </w:rPr>
                <w:delText>452</w:delText>
              </w:r>
            </w:del>
          </w:p>
        </w:tc>
        <w:tc>
          <w:tcPr>
            <w:tcW w:w="2136" w:type="dxa"/>
            <w:vAlign w:val="center"/>
          </w:tcPr>
          <w:p w14:paraId="7EDE6089" w14:textId="633882F0" w:rsidR="00504D7D" w:rsidDel="00AA66A6" w:rsidRDefault="00F713D9">
            <w:pPr>
              <w:tabs>
                <w:tab w:val="left" w:pos="90"/>
                <w:tab w:val="left" w:pos="360"/>
              </w:tabs>
              <w:spacing w:line="360" w:lineRule="auto"/>
              <w:ind w:left="90"/>
              <w:jc w:val="center"/>
              <w:rPr>
                <w:del w:id="647" w:author="Duy Nguyen-Le" w:date="2022-04-19T09:28:00Z"/>
                <w:rFonts w:ascii="Times New Roman" w:eastAsia="Times New Roman" w:hAnsi="Times New Roman" w:cs="Times New Roman"/>
                <w:b/>
                <w:sz w:val="26"/>
                <w:szCs w:val="26"/>
              </w:rPr>
            </w:pPr>
            <w:del w:id="648" w:author="Duy Nguyen-Le" w:date="2022-04-19T09:28:00Z">
              <w:r w:rsidDel="00AA66A6">
                <w:rPr>
                  <w:rFonts w:ascii="Times New Roman" w:eastAsia="Times New Roman" w:hAnsi="Times New Roman" w:cs="Times New Roman"/>
                  <w:b/>
                  <w:sz w:val="26"/>
                  <w:szCs w:val="26"/>
                </w:rPr>
                <w:delText>N=</w:delText>
              </w:r>
            </w:del>
            <w:del w:id="649" w:author="Duy Nguyen-Le" w:date="2022-04-18T08:48:00Z">
              <w:r w:rsidDel="008B5257">
                <w:rPr>
                  <w:rFonts w:ascii="Times New Roman" w:eastAsia="Times New Roman" w:hAnsi="Times New Roman" w:cs="Times New Roman"/>
                  <w:b/>
                  <w:sz w:val="26"/>
                  <w:szCs w:val="26"/>
                </w:rPr>
                <w:delText>519</w:delText>
              </w:r>
              <w:commentRangeEnd w:id="644"/>
              <w:r w:rsidR="000452C5" w:rsidDel="008B5257">
                <w:rPr>
                  <w:rStyle w:val="CommentReference"/>
                </w:rPr>
                <w:commentReference w:id="644"/>
              </w:r>
            </w:del>
          </w:p>
        </w:tc>
        <w:tc>
          <w:tcPr>
            <w:tcW w:w="1170" w:type="dxa"/>
          </w:tcPr>
          <w:p w14:paraId="342A6520" w14:textId="0A041EBC" w:rsidR="00504D7D" w:rsidDel="00AA66A6" w:rsidRDefault="00504D7D">
            <w:pPr>
              <w:tabs>
                <w:tab w:val="left" w:pos="90"/>
                <w:tab w:val="left" w:pos="360"/>
              </w:tabs>
              <w:spacing w:line="360" w:lineRule="auto"/>
              <w:ind w:left="90"/>
              <w:jc w:val="both"/>
              <w:rPr>
                <w:del w:id="650" w:author="Duy Nguyen-Le" w:date="2022-04-19T09:28:00Z"/>
                <w:rFonts w:ascii="Times New Roman" w:eastAsia="Times New Roman" w:hAnsi="Times New Roman" w:cs="Times New Roman"/>
                <w:b/>
                <w:sz w:val="26"/>
                <w:szCs w:val="26"/>
              </w:rPr>
            </w:pPr>
          </w:p>
        </w:tc>
      </w:tr>
      <w:tr w:rsidR="00504D7D" w:rsidDel="00AA66A6" w14:paraId="2C203C9A" w14:textId="50D94B1D">
        <w:trPr>
          <w:del w:id="651" w:author="Duy Nguyen-Le" w:date="2022-04-19T09:28:00Z"/>
        </w:trPr>
        <w:tc>
          <w:tcPr>
            <w:tcW w:w="3625" w:type="dxa"/>
          </w:tcPr>
          <w:p w14:paraId="2B392C68" w14:textId="7F0A5010" w:rsidR="00504D7D" w:rsidDel="00AA66A6" w:rsidRDefault="00F713D9">
            <w:pPr>
              <w:tabs>
                <w:tab w:val="left" w:pos="90"/>
                <w:tab w:val="left" w:pos="360"/>
              </w:tabs>
              <w:spacing w:line="360" w:lineRule="auto"/>
              <w:ind w:left="90"/>
              <w:jc w:val="both"/>
              <w:rPr>
                <w:del w:id="652" w:author="Duy Nguyen-Le" w:date="2022-04-19T09:28:00Z"/>
                <w:rFonts w:ascii="Times New Roman" w:eastAsia="Times New Roman" w:hAnsi="Times New Roman" w:cs="Times New Roman"/>
                <w:sz w:val="26"/>
                <w:szCs w:val="26"/>
              </w:rPr>
            </w:pPr>
            <w:del w:id="653" w:author="Duy Nguyen-Le" w:date="2022-04-19T09:28:00Z">
              <w:r w:rsidDel="00AA66A6">
                <w:rPr>
                  <w:rFonts w:ascii="Times New Roman" w:eastAsia="Times New Roman" w:hAnsi="Times New Roman" w:cs="Times New Roman"/>
                  <w:sz w:val="26"/>
                  <w:szCs w:val="26"/>
                  <w:highlight w:val="white"/>
                </w:rPr>
                <w:delText>Pain at injection site</w:delText>
              </w:r>
            </w:del>
          </w:p>
        </w:tc>
        <w:tc>
          <w:tcPr>
            <w:tcW w:w="2136" w:type="dxa"/>
            <w:vAlign w:val="center"/>
          </w:tcPr>
          <w:p w14:paraId="4B694DA6" w14:textId="42040B07" w:rsidR="00504D7D" w:rsidDel="00AA66A6" w:rsidRDefault="00F713D9">
            <w:pPr>
              <w:tabs>
                <w:tab w:val="left" w:pos="90"/>
                <w:tab w:val="left" w:pos="360"/>
              </w:tabs>
              <w:spacing w:line="360" w:lineRule="auto"/>
              <w:ind w:left="90"/>
              <w:jc w:val="center"/>
              <w:rPr>
                <w:del w:id="654" w:author="Duy Nguyen-Le" w:date="2022-04-19T09:28:00Z"/>
                <w:rFonts w:ascii="Times New Roman" w:eastAsia="Times New Roman" w:hAnsi="Times New Roman" w:cs="Times New Roman"/>
                <w:b/>
                <w:sz w:val="26"/>
                <w:szCs w:val="26"/>
              </w:rPr>
            </w:pPr>
            <w:del w:id="655" w:author="Duy Nguyen-Le" w:date="2022-04-19T09:28:00Z">
              <w:r w:rsidDel="00AA66A6">
                <w:rPr>
                  <w:rFonts w:ascii="Times New Roman" w:eastAsia="Times New Roman" w:hAnsi="Times New Roman" w:cs="Times New Roman"/>
                  <w:sz w:val="26"/>
                  <w:szCs w:val="26"/>
                </w:rPr>
                <w:delText>358 (79.2)</w:delText>
              </w:r>
            </w:del>
          </w:p>
        </w:tc>
        <w:tc>
          <w:tcPr>
            <w:tcW w:w="2136" w:type="dxa"/>
            <w:vAlign w:val="center"/>
          </w:tcPr>
          <w:p w14:paraId="21D4B82B" w14:textId="605B510F" w:rsidR="00504D7D" w:rsidDel="00AA66A6" w:rsidRDefault="00F713D9">
            <w:pPr>
              <w:tabs>
                <w:tab w:val="left" w:pos="90"/>
                <w:tab w:val="left" w:pos="360"/>
              </w:tabs>
              <w:spacing w:line="360" w:lineRule="auto"/>
              <w:ind w:left="90"/>
              <w:jc w:val="center"/>
              <w:rPr>
                <w:del w:id="656" w:author="Duy Nguyen-Le" w:date="2022-04-19T09:28:00Z"/>
                <w:rFonts w:ascii="Times New Roman" w:eastAsia="Times New Roman" w:hAnsi="Times New Roman" w:cs="Times New Roman"/>
                <w:b/>
                <w:sz w:val="26"/>
                <w:szCs w:val="26"/>
              </w:rPr>
            </w:pPr>
            <w:del w:id="657" w:author="Duy Nguyen-Le" w:date="2022-04-19T09:28:00Z">
              <w:r w:rsidDel="00AA66A6">
                <w:rPr>
                  <w:rFonts w:ascii="Times New Roman" w:eastAsia="Times New Roman" w:hAnsi="Times New Roman" w:cs="Times New Roman"/>
                  <w:sz w:val="26"/>
                  <w:szCs w:val="26"/>
                </w:rPr>
                <w:delText>416 (80.2)</w:delText>
              </w:r>
            </w:del>
          </w:p>
        </w:tc>
        <w:tc>
          <w:tcPr>
            <w:tcW w:w="1170" w:type="dxa"/>
          </w:tcPr>
          <w:p w14:paraId="78A9FB72" w14:textId="32786C23" w:rsidR="00504D7D" w:rsidDel="00AA66A6" w:rsidRDefault="00F713D9">
            <w:pPr>
              <w:spacing w:line="240" w:lineRule="auto"/>
              <w:jc w:val="center"/>
              <w:rPr>
                <w:del w:id="658" w:author="Duy Nguyen-Le" w:date="2022-04-19T09:28:00Z"/>
                <w:rFonts w:ascii="Times New Roman" w:eastAsia="Times New Roman" w:hAnsi="Times New Roman" w:cs="Times New Roman"/>
                <w:sz w:val="26"/>
                <w:szCs w:val="26"/>
              </w:rPr>
            </w:pPr>
            <w:del w:id="659" w:author="Duy Nguyen-Le" w:date="2022-04-19T09:28:00Z">
              <w:r w:rsidDel="00AA66A6">
                <w:rPr>
                  <w:rFonts w:ascii="Times New Roman" w:eastAsia="Times New Roman" w:hAnsi="Times New Roman" w:cs="Times New Roman"/>
                  <w:sz w:val="26"/>
                  <w:szCs w:val="26"/>
                </w:rPr>
                <w:delText>0.8</w:delText>
              </w:r>
            </w:del>
          </w:p>
        </w:tc>
      </w:tr>
      <w:tr w:rsidR="00504D7D" w:rsidDel="00AA66A6" w14:paraId="44D54004" w14:textId="40C971AF">
        <w:trPr>
          <w:del w:id="660" w:author="Duy Nguyen-Le" w:date="2022-04-19T09:28:00Z"/>
        </w:trPr>
        <w:tc>
          <w:tcPr>
            <w:tcW w:w="3625" w:type="dxa"/>
          </w:tcPr>
          <w:p w14:paraId="6BC1A0E8" w14:textId="592EA824" w:rsidR="00504D7D" w:rsidDel="00AA66A6" w:rsidRDefault="00F713D9">
            <w:pPr>
              <w:tabs>
                <w:tab w:val="left" w:pos="90"/>
                <w:tab w:val="left" w:pos="360"/>
              </w:tabs>
              <w:spacing w:line="360" w:lineRule="auto"/>
              <w:ind w:left="90"/>
              <w:jc w:val="both"/>
              <w:rPr>
                <w:del w:id="661" w:author="Duy Nguyen-Le" w:date="2022-04-19T09:28:00Z"/>
                <w:rFonts w:ascii="Times New Roman" w:eastAsia="Times New Roman" w:hAnsi="Times New Roman" w:cs="Times New Roman"/>
                <w:sz w:val="26"/>
                <w:szCs w:val="26"/>
              </w:rPr>
            </w:pPr>
            <w:del w:id="662" w:author="Duy Nguyen-Le" w:date="2022-04-19T09:28:00Z">
              <w:r w:rsidDel="00AA66A6">
                <w:rPr>
                  <w:rFonts w:ascii="Times New Roman" w:eastAsia="Times New Roman" w:hAnsi="Times New Roman" w:cs="Times New Roman"/>
                  <w:sz w:val="26"/>
                  <w:szCs w:val="26"/>
                </w:rPr>
                <w:delText>Swelling at injection site</w:delText>
              </w:r>
            </w:del>
          </w:p>
        </w:tc>
        <w:tc>
          <w:tcPr>
            <w:tcW w:w="2136" w:type="dxa"/>
            <w:vAlign w:val="center"/>
          </w:tcPr>
          <w:p w14:paraId="7E46D0A0" w14:textId="785D7822" w:rsidR="00504D7D" w:rsidDel="00AA66A6" w:rsidRDefault="00F713D9">
            <w:pPr>
              <w:tabs>
                <w:tab w:val="left" w:pos="90"/>
                <w:tab w:val="left" w:pos="360"/>
              </w:tabs>
              <w:spacing w:line="360" w:lineRule="auto"/>
              <w:ind w:left="90"/>
              <w:jc w:val="center"/>
              <w:rPr>
                <w:del w:id="663" w:author="Duy Nguyen-Le" w:date="2022-04-19T09:28:00Z"/>
                <w:rFonts w:ascii="Times New Roman" w:eastAsia="Times New Roman" w:hAnsi="Times New Roman" w:cs="Times New Roman"/>
                <w:b/>
                <w:sz w:val="26"/>
                <w:szCs w:val="26"/>
              </w:rPr>
            </w:pPr>
            <w:del w:id="664" w:author="Duy Nguyen-Le" w:date="2022-04-19T09:28:00Z">
              <w:r w:rsidDel="00AA66A6">
                <w:rPr>
                  <w:rFonts w:ascii="Times New Roman" w:eastAsia="Times New Roman" w:hAnsi="Times New Roman" w:cs="Times New Roman"/>
                  <w:sz w:val="26"/>
                  <w:szCs w:val="26"/>
                </w:rPr>
                <w:delText>45 (10.0)</w:delText>
              </w:r>
            </w:del>
          </w:p>
        </w:tc>
        <w:tc>
          <w:tcPr>
            <w:tcW w:w="2136" w:type="dxa"/>
            <w:vAlign w:val="center"/>
          </w:tcPr>
          <w:p w14:paraId="7DBE7D23" w14:textId="2751F699" w:rsidR="00504D7D" w:rsidDel="00AA66A6" w:rsidRDefault="00F713D9">
            <w:pPr>
              <w:tabs>
                <w:tab w:val="left" w:pos="90"/>
                <w:tab w:val="left" w:pos="360"/>
              </w:tabs>
              <w:spacing w:line="360" w:lineRule="auto"/>
              <w:ind w:left="90"/>
              <w:jc w:val="center"/>
              <w:rPr>
                <w:del w:id="665" w:author="Duy Nguyen-Le" w:date="2022-04-19T09:28:00Z"/>
                <w:rFonts w:ascii="Times New Roman" w:eastAsia="Times New Roman" w:hAnsi="Times New Roman" w:cs="Times New Roman"/>
                <w:b/>
                <w:sz w:val="26"/>
                <w:szCs w:val="26"/>
              </w:rPr>
            </w:pPr>
            <w:del w:id="666" w:author="Duy Nguyen-Le" w:date="2022-04-19T09:28:00Z">
              <w:r w:rsidDel="00AA66A6">
                <w:rPr>
                  <w:rFonts w:ascii="Times New Roman" w:eastAsia="Times New Roman" w:hAnsi="Times New Roman" w:cs="Times New Roman"/>
                  <w:sz w:val="26"/>
                  <w:szCs w:val="26"/>
                </w:rPr>
                <w:delText>46 (8.9)</w:delText>
              </w:r>
            </w:del>
          </w:p>
        </w:tc>
        <w:tc>
          <w:tcPr>
            <w:tcW w:w="1170" w:type="dxa"/>
          </w:tcPr>
          <w:p w14:paraId="0FD3A107" w14:textId="3148614C" w:rsidR="00504D7D" w:rsidDel="00AA66A6" w:rsidRDefault="00F713D9">
            <w:pPr>
              <w:spacing w:line="240" w:lineRule="auto"/>
              <w:jc w:val="center"/>
              <w:rPr>
                <w:del w:id="667" w:author="Duy Nguyen-Le" w:date="2022-04-19T09:28:00Z"/>
                <w:rFonts w:ascii="Times New Roman" w:eastAsia="Times New Roman" w:hAnsi="Times New Roman" w:cs="Times New Roman"/>
                <w:sz w:val="26"/>
                <w:szCs w:val="26"/>
              </w:rPr>
            </w:pPr>
            <w:del w:id="668" w:author="Duy Nguyen-Le" w:date="2022-04-19T09:28:00Z">
              <w:r w:rsidDel="00AA66A6">
                <w:rPr>
                  <w:rFonts w:ascii="Times New Roman" w:eastAsia="Times New Roman" w:hAnsi="Times New Roman" w:cs="Times New Roman"/>
                  <w:sz w:val="26"/>
                  <w:szCs w:val="26"/>
                </w:rPr>
                <w:delText>0.5</w:delText>
              </w:r>
            </w:del>
          </w:p>
        </w:tc>
      </w:tr>
      <w:tr w:rsidR="00504D7D" w:rsidDel="00AA66A6" w14:paraId="3DF592E4" w14:textId="41EFF335">
        <w:trPr>
          <w:del w:id="669" w:author="Duy Nguyen-Le" w:date="2022-04-19T09:28:00Z"/>
        </w:trPr>
        <w:tc>
          <w:tcPr>
            <w:tcW w:w="3625" w:type="dxa"/>
          </w:tcPr>
          <w:p w14:paraId="4405B551" w14:textId="280B32F6" w:rsidR="00504D7D" w:rsidDel="00AA66A6" w:rsidRDefault="00F713D9">
            <w:pPr>
              <w:tabs>
                <w:tab w:val="left" w:pos="90"/>
                <w:tab w:val="left" w:pos="360"/>
              </w:tabs>
              <w:spacing w:line="360" w:lineRule="auto"/>
              <w:ind w:left="90"/>
              <w:jc w:val="both"/>
              <w:rPr>
                <w:del w:id="670" w:author="Duy Nguyen-Le" w:date="2022-04-19T09:28:00Z"/>
                <w:rFonts w:ascii="Times New Roman" w:eastAsia="Times New Roman" w:hAnsi="Times New Roman" w:cs="Times New Roman"/>
                <w:sz w:val="26"/>
                <w:szCs w:val="26"/>
              </w:rPr>
            </w:pPr>
            <w:del w:id="671" w:author="Duy Nguyen-Le" w:date="2022-04-19T09:28:00Z">
              <w:r w:rsidDel="00AA66A6">
                <w:rPr>
                  <w:rFonts w:ascii="Times New Roman" w:eastAsia="Times New Roman" w:hAnsi="Times New Roman" w:cs="Times New Roman"/>
                  <w:sz w:val="26"/>
                  <w:szCs w:val="26"/>
                </w:rPr>
                <w:delText>Redness at injection site</w:delText>
              </w:r>
            </w:del>
          </w:p>
        </w:tc>
        <w:tc>
          <w:tcPr>
            <w:tcW w:w="2136" w:type="dxa"/>
            <w:vAlign w:val="center"/>
          </w:tcPr>
          <w:p w14:paraId="2A09B26E" w14:textId="5D731D69" w:rsidR="00504D7D" w:rsidDel="00AA66A6" w:rsidRDefault="00F713D9">
            <w:pPr>
              <w:tabs>
                <w:tab w:val="left" w:pos="90"/>
                <w:tab w:val="left" w:pos="360"/>
              </w:tabs>
              <w:spacing w:line="360" w:lineRule="auto"/>
              <w:ind w:left="90"/>
              <w:jc w:val="center"/>
              <w:rPr>
                <w:del w:id="672" w:author="Duy Nguyen-Le" w:date="2022-04-19T09:28:00Z"/>
                <w:rFonts w:ascii="Times New Roman" w:eastAsia="Times New Roman" w:hAnsi="Times New Roman" w:cs="Times New Roman"/>
                <w:b/>
                <w:sz w:val="26"/>
                <w:szCs w:val="26"/>
              </w:rPr>
            </w:pPr>
            <w:del w:id="673" w:author="Duy Nguyen-Le" w:date="2022-04-19T09:28:00Z">
              <w:r w:rsidDel="00AA66A6">
                <w:rPr>
                  <w:rFonts w:ascii="Times New Roman" w:eastAsia="Times New Roman" w:hAnsi="Times New Roman" w:cs="Times New Roman"/>
                  <w:sz w:val="26"/>
                  <w:szCs w:val="26"/>
                </w:rPr>
                <w:delText>12 (2.7)</w:delText>
              </w:r>
            </w:del>
          </w:p>
        </w:tc>
        <w:tc>
          <w:tcPr>
            <w:tcW w:w="2136" w:type="dxa"/>
            <w:vAlign w:val="center"/>
          </w:tcPr>
          <w:p w14:paraId="510EDCCF" w14:textId="34409B68" w:rsidR="00504D7D" w:rsidDel="00AA66A6" w:rsidRDefault="00F713D9">
            <w:pPr>
              <w:tabs>
                <w:tab w:val="left" w:pos="90"/>
                <w:tab w:val="left" w:pos="360"/>
              </w:tabs>
              <w:spacing w:line="360" w:lineRule="auto"/>
              <w:ind w:left="90"/>
              <w:jc w:val="center"/>
              <w:rPr>
                <w:del w:id="674" w:author="Duy Nguyen-Le" w:date="2022-04-19T09:28:00Z"/>
                <w:rFonts w:ascii="Times New Roman" w:eastAsia="Times New Roman" w:hAnsi="Times New Roman" w:cs="Times New Roman"/>
                <w:b/>
                <w:sz w:val="26"/>
                <w:szCs w:val="26"/>
              </w:rPr>
            </w:pPr>
            <w:del w:id="675" w:author="Duy Nguyen-Le" w:date="2022-04-19T09:28:00Z">
              <w:r w:rsidDel="00AA66A6">
                <w:rPr>
                  <w:rFonts w:ascii="Times New Roman" w:eastAsia="Times New Roman" w:hAnsi="Times New Roman" w:cs="Times New Roman"/>
                  <w:sz w:val="26"/>
                  <w:szCs w:val="26"/>
                </w:rPr>
                <w:delText>8 (1.5)</w:delText>
              </w:r>
            </w:del>
          </w:p>
        </w:tc>
        <w:tc>
          <w:tcPr>
            <w:tcW w:w="1170" w:type="dxa"/>
            <w:vAlign w:val="bottom"/>
          </w:tcPr>
          <w:p w14:paraId="4239C98A" w14:textId="0897C868" w:rsidR="00504D7D" w:rsidDel="00AA66A6" w:rsidRDefault="00F713D9">
            <w:pPr>
              <w:tabs>
                <w:tab w:val="left" w:pos="90"/>
                <w:tab w:val="left" w:pos="360"/>
              </w:tabs>
              <w:spacing w:line="360" w:lineRule="auto"/>
              <w:ind w:left="90"/>
              <w:jc w:val="center"/>
              <w:rPr>
                <w:del w:id="676" w:author="Duy Nguyen-Le" w:date="2022-04-19T09:28:00Z"/>
                <w:rFonts w:ascii="Times New Roman" w:eastAsia="Times New Roman" w:hAnsi="Times New Roman" w:cs="Times New Roman"/>
                <w:sz w:val="26"/>
                <w:szCs w:val="26"/>
              </w:rPr>
            </w:pPr>
            <w:del w:id="677" w:author="Duy Nguyen-Le" w:date="2022-04-19T09:28:00Z">
              <w:r w:rsidDel="00AA66A6">
                <w:rPr>
                  <w:rFonts w:ascii="Times New Roman" w:eastAsia="Times New Roman" w:hAnsi="Times New Roman" w:cs="Times New Roman"/>
                  <w:sz w:val="26"/>
                  <w:szCs w:val="26"/>
                </w:rPr>
                <w:delText>0.2</w:delText>
              </w:r>
            </w:del>
          </w:p>
        </w:tc>
      </w:tr>
      <w:tr w:rsidR="00504D7D" w:rsidDel="00AA66A6" w14:paraId="6F02F921" w14:textId="7D34D600">
        <w:trPr>
          <w:del w:id="678" w:author="Duy Nguyen-Le" w:date="2022-04-19T09:28:00Z"/>
        </w:trPr>
        <w:tc>
          <w:tcPr>
            <w:tcW w:w="3625" w:type="dxa"/>
          </w:tcPr>
          <w:p w14:paraId="111113EA" w14:textId="3DBB74DA" w:rsidR="00504D7D" w:rsidDel="00AA66A6" w:rsidRDefault="00F713D9">
            <w:pPr>
              <w:tabs>
                <w:tab w:val="left" w:pos="90"/>
                <w:tab w:val="left" w:pos="360"/>
              </w:tabs>
              <w:spacing w:line="360" w:lineRule="auto"/>
              <w:ind w:left="90"/>
              <w:jc w:val="both"/>
              <w:rPr>
                <w:del w:id="679" w:author="Duy Nguyen-Le" w:date="2022-04-19T09:28:00Z"/>
                <w:rFonts w:ascii="Times New Roman" w:eastAsia="Times New Roman" w:hAnsi="Times New Roman" w:cs="Times New Roman"/>
                <w:sz w:val="26"/>
                <w:szCs w:val="26"/>
              </w:rPr>
            </w:pPr>
            <w:del w:id="680" w:author="Duy Nguyen-Le" w:date="2022-04-19T09:28:00Z">
              <w:r w:rsidDel="00AA66A6">
                <w:rPr>
                  <w:rFonts w:ascii="Times New Roman" w:eastAsia="Times New Roman" w:hAnsi="Times New Roman" w:cs="Times New Roman"/>
                  <w:sz w:val="26"/>
                  <w:szCs w:val="26"/>
                </w:rPr>
                <w:delText>Itching at injectionsite</w:delText>
              </w:r>
            </w:del>
          </w:p>
        </w:tc>
        <w:tc>
          <w:tcPr>
            <w:tcW w:w="2136" w:type="dxa"/>
            <w:vAlign w:val="center"/>
          </w:tcPr>
          <w:p w14:paraId="5735BEBD" w14:textId="24DFB32D" w:rsidR="00504D7D" w:rsidDel="00AA66A6" w:rsidRDefault="00F713D9">
            <w:pPr>
              <w:tabs>
                <w:tab w:val="left" w:pos="90"/>
                <w:tab w:val="left" w:pos="360"/>
              </w:tabs>
              <w:spacing w:line="360" w:lineRule="auto"/>
              <w:ind w:left="90"/>
              <w:jc w:val="center"/>
              <w:rPr>
                <w:del w:id="681" w:author="Duy Nguyen-Le" w:date="2022-04-19T09:28:00Z"/>
                <w:rFonts w:ascii="Times New Roman" w:eastAsia="Times New Roman" w:hAnsi="Times New Roman" w:cs="Times New Roman"/>
                <w:b/>
                <w:sz w:val="26"/>
                <w:szCs w:val="26"/>
              </w:rPr>
            </w:pPr>
            <w:del w:id="682" w:author="Duy Nguyen-Le" w:date="2022-04-19T09:28:00Z">
              <w:r w:rsidDel="00AA66A6">
                <w:rPr>
                  <w:rFonts w:ascii="Times New Roman" w:eastAsia="Times New Roman" w:hAnsi="Times New Roman" w:cs="Times New Roman"/>
                  <w:sz w:val="26"/>
                  <w:szCs w:val="26"/>
                </w:rPr>
                <w:delText>74 (16.5)</w:delText>
              </w:r>
            </w:del>
          </w:p>
        </w:tc>
        <w:tc>
          <w:tcPr>
            <w:tcW w:w="2136" w:type="dxa"/>
            <w:vAlign w:val="center"/>
          </w:tcPr>
          <w:p w14:paraId="43E3447B" w14:textId="7FACBBB4" w:rsidR="00504D7D" w:rsidDel="00AA66A6" w:rsidRDefault="00F713D9">
            <w:pPr>
              <w:tabs>
                <w:tab w:val="left" w:pos="90"/>
                <w:tab w:val="left" w:pos="360"/>
              </w:tabs>
              <w:spacing w:line="360" w:lineRule="auto"/>
              <w:ind w:left="90"/>
              <w:jc w:val="center"/>
              <w:rPr>
                <w:del w:id="683" w:author="Duy Nguyen-Le" w:date="2022-04-19T09:28:00Z"/>
                <w:rFonts w:ascii="Times New Roman" w:eastAsia="Times New Roman" w:hAnsi="Times New Roman" w:cs="Times New Roman"/>
                <w:b/>
                <w:sz w:val="26"/>
                <w:szCs w:val="26"/>
              </w:rPr>
            </w:pPr>
            <w:del w:id="684" w:author="Duy Nguyen-Le" w:date="2022-04-19T09:28:00Z">
              <w:r w:rsidDel="00AA66A6">
                <w:rPr>
                  <w:rFonts w:ascii="Times New Roman" w:eastAsia="Times New Roman" w:hAnsi="Times New Roman" w:cs="Times New Roman"/>
                  <w:sz w:val="26"/>
                  <w:szCs w:val="26"/>
                </w:rPr>
                <w:delText>66 (12.7)</w:delText>
              </w:r>
            </w:del>
          </w:p>
        </w:tc>
        <w:tc>
          <w:tcPr>
            <w:tcW w:w="1170" w:type="dxa"/>
            <w:vAlign w:val="bottom"/>
          </w:tcPr>
          <w:p w14:paraId="00C70B23" w14:textId="30E285D4" w:rsidR="00504D7D" w:rsidDel="00AA66A6" w:rsidRDefault="00F713D9">
            <w:pPr>
              <w:tabs>
                <w:tab w:val="left" w:pos="90"/>
                <w:tab w:val="left" w:pos="360"/>
              </w:tabs>
              <w:spacing w:line="360" w:lineRule="auto"/>
              <w:ind w:left="90"/>
              <w:jc w:val="center"/>
              <w:rPr>
                <w:del w:id="685" w:author="Duy Nguyen-Le" w:date="2022-04-19T09:28:00Z"/>
                <w:rFonts w:ascii="Times New Roman" w:eastAsia="Times New Roman" w:hAnsi="Times New Roman" w:cs="Times New Roman"/>
                <w:sz w:val="26"/>
                <w:szCs w:val="26"/>
              </w:rPr>
            </w:pPr>
            <w:del w:id="686" w:author="Duy Nguyen-Le" w:date="2022-04-19T09:28:00Z">
              <w:r w:rsidDel="00AA66A6">
                <w:rPr>
                  <w:rFonts w:ascii="Times New Roman" w:eastAsia="Times New Roman" w:hAnsi="Times New Roman" w:cs="Times New Roman"/>
                  <w:sz w:val="26"/>
                  <w:szCs w:val="26"/>
                </w:rPr>
                <w:delText>0.09</w:delText>
              </w:r>
            </w:del>
          </w:p>
        </w:tc>
      </w:tr>
      <w:tr w:rsidR="00504D7D" w:rsidDel="00AA66A6" w14:paraId="22C32EAE" w14:textId="27F857AC">
        <w:trPr>
          <w:del w:id="687" w:author="Duy Nguyen-Le" w:date="2022-04-19T09:28:00Z"/>
        </w:trPr>
        <w:tc>
          <w:tcPr>
            <w:tcW w:w="3625" w:type="dxa"/>
          </w:tcPr>
          <w:p w14:paraId="601C68C3" w14:textId="57F9DA9E" w:rsidR="00504D7D" w:rsidDel="00AA66A6" w:rsidRDefault="00F713D9">
            <w:pPr>
              <w:tabs>
                <w:tab w:val="left" w:pos="90"/>
                <w:tab w:val="left" w:pos="360"/>
              </w:tabs>
              <w:spacing w:line="360" w:lineRule="auto"/>
              <w:ind w:left="90"/>
              <w:jc w:val="both"/>
              <w:rPr>
                <w:del w:id="688" w:author="Duy Nguyen-Le" w:date="2022-04-19T09:28:00Z"/>
                <w:rFonts w:ascii="Times New Roman" w:eastAsia="Times New Roman" w:hAnsi="Times New Roman" w:cs="Times New Roman"/>
                <w:sz w:val="26"/>
                <w:szCs w:val="26"/>
              </w:rPr>
            </w:pPr>
            <w:del w:id="689" w:author="Duy Nguyen-Le" w:date="2022-04-19T09:28:00Z">
              <w:r w:rsidDel="00AA66A6">
                <w:rPr>
                  <w:rFonts w:ascii="Times New Roman" w:eastAsia="Times New Roman" w:hAnsi="Times New Roman" w:cs="Times New Roman"/>
                  <w:sz w:val="26"/>
                  <w:szCs w:val="26"/>
                </w:rPr>
                <w:lastRenderedPageBreak/>
                <w:delText>Fatigue</w:delText>
              </w:r>
            </w:del>
          </w:p>
        </w:tc>
        <w:tc>
          <w:tcPr>
            <w:tcW w:w="2136" w:type="dxa"/>
            <w:vAlign w:val="center"/>
          </w:tcPr>
          <w:p w14:paraId="3CEBFD4C" w14:textId="157448F4" w:rsidR="00504D7D" w:rsidDel="00AA66A6" w:rsidRDefault="00F713D9">
            <w:pPr>
              <w:tabs>
                <w:tab w:val="left" w:pos="90"/>
                <w:tab w:val="left" w:pos="360"/>
              </w:tabs>
              <w:spacing w:line="360" w:lineRule="auto"/>
              <w:ind w:left="90"/>
              <w:jc w:val="center"/>
              <w:rPr>
                <w:del w:id="690" w:author="Duy Nguyen-Le" w:date="2022-04-19T09:28:00Z"/>
                <w:rFonts w:ascii="Times New Roman" w:eastAsia="Times New Roman" w:hAnsi="Times New Roman" w:cs="Times New Roman"/>
                <w:b/>
                <w:sz w:val="26"/>
                <w:szCs w:val="26"/>
              </w:rPr>
            </w:pPr>
            <w:del w:id="691" w:author="Duy Nguyen-Le" w:date="2022-04-19T09:28:00Z">
              <w:r w:rsidDel="00AA66A6">
                <w:rPr>
                  <w:rFonts w:ascii="Times New Roman" w:eastAsia="Times New Roman" w:hAnsi="Times New Roman" w:cs="Times New Roman"/>
                  <w:sz w:val="26"/>
                  <w:szCs w:val="26"/>
                </w:rPr>
                <w:delText>270 (59.7)</w:delText>
              </w:r>
            </w:del>
          </w:p>
        </w:tc>
        <w:tc>
          <w:tcPr>
            <w:tcW w:w="2136" w:type="dxa"/>
            <w:vAlign w:val="center"/>
          </w:tcPr>
          <w:p w14:paraId="44611B22" w14:textId="349D96EB" w:rsidR="00504D7D" w:rsidDel="00AA66A6" w:rsidRDefault="00F713D9">
            <w:pPr>
              <w:tabs>
                <w:tab w:val="left" w:pos="90"/>
                <w:tab w:val="left" w:pos="360"/>
              </w:tabs>
              <w:spacing w:line="360" w:lineRule="auto"/>
              <w:ind w:left="90"/>
              <w:jc w:val="center"/>
              <w:rPr>
                <w:del w:id="692" w:author="Duy Nguyen-Le" w:date="2022-04-19T09:28:00Z"/>
                <w:rFonts w:ascii="Times New Roman" w:eastAsia="Times New Roman" w:hAnsi="Times New Roman" w:cs="Times New Roman"/>
                <w:b/>
                <w:sz w:val="26"/>
                <w:szCs w:val="26"/>
              </w:rPr>
            </w:pPr>
            <w:del w:id="693" w:author="Duy Nguyen-Le" w:date="2022-04-19T09:28:00Z">
              <w:r w:rsidDel="00AA66A6">
                <w:rPr>
                  <w:rFonts w:ascii="Times New Roman" w:eastAsia="Times New Roman" w:hAnsi="Times New Roman" w:cs="Times New Roman"/>
                  <w:sz w:val="26"/>
                  <w:szCs w:val="26"/>
                </w:rPr>
                <w:delText>60 (11.6)</w:delText>
              </w:r>
            </w:del>
          </w:p>
        </w:tc>
        <w:tc>
          <w:tcPr>
            <w:tcW w:w="1170" w:type="dxa"/>
            <w:vAlign w:val="bottom"/>
          </w:tcPr>
          <w:p w14:paraId="5C5ACEFA" w14:textId="2D22B7F7" w:rsidR="00504D7D" w:rsidDel="00AA66A6" w:rsidRDefault="00F713D9">
            <w:pPr>
              <w:tabs>
                <w:tab w:val="left" w:pos="90"/>
                <w:tab w:val="left" w:pos="360"/>
              </w:tabs>
              <w:spacing w:line="360" w:lineRule="auto"/>
              <w:ind w:left="90"/>
              <w:jc w:val="center"/>
              <w:rPr>
                <w:del w:id="694" w:author="Duy Nguyen-Le" w:date="2022-04-19T09:28:00Z"/>
                <w:rFonts w:ascii="Times New Roman" w:eastAsia="Times New Roman" w:hAnsi="Times New Roman" w:cs="Times New Roman"/>
                <w:sz w:val="26"/>
                <w:szCs w:val="26"/>
                <w:highlight w:val="yellow"/>
              </w:rPr>
            </w:pPr>
            <w:del w:id="695"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4F09B252" w14:textId="31884E5C">
        <w:trPr>
          <w:del w:id="696" w:author="Duy Nguyen-Le" w:date="2022-04-19T09:28:00Z"/>
        </w:trPr>
        <w:tc>
          <w:tcPr>
            <w:tcW w:w="3625" w:type="dxa"/>
          </w:tcPr>
          <w:p w14:paraId="34E2853B" w14:textId="54D6EAD1" w:rsidR="00504D7D" w:rsidDel="00AA66A6" w:rsidRDefault="00F713D9">
            <w:pPr>
              <w:tabs>
                <w:tab w:val="left" w:pos="90"/>
                <w:tab w:val="left" w:pos="360"/>
              </w:tabs>
              <w:spacing w:line="360" w:lineRule="auto"/>
              <w:ind w:left="90"/>
              <w:jc w:val="both"/>
              <w:rPr>
                <w:del w:id="697" w:author="Duy Nguyen-Le" w:date="2022-04-19T09:28:00Z"/>
                <w:rFonts w:ascii="Times New Roman" w:eastAsia="Times New Roman" w:hAnsi="Times New Roman" w:cs="Times New Roman"/>
                <w:sz w:val="26"/>
                <w:szCs w:val="26"/>
              </w:rPr>
            </w:pPr>
            <w:del w:id="698" w:author="Duy Nguyen-Le" w:date="2022-04-19T09:28:00Z">
              <w:r w:rsidDel="00AA66A6">
                <w:rPr>
                  <w:rFonts w:ascii="Times New Roman" w:eastAsia="Times New Roman" w:hAnsi="Times New Roman" w:cs="Times New Roman"/>
                  <w:sz w:val="26"/>
                  <w:szCs w:val="26"/>
                </w:rPr>
                <w:delText>Sore throat</w:delText>
              </w:r>
            </w:del>
          </w:p>
        </w:tc>
        <w:tc>
          <w:tcPr>
            <w:tcW w:w="2136" w:type="dxa"/>
            <w:vAlign w:val="center"/>
          </w:tcPr>
          <w:p w14:paraId="711DEEDD" w14:textId="69702355" w:rsidR="00504D7D" w:rsidDel="00AA66A6" w:rsidRDefault="00F713D9">
            <w:pPr>
              <w:tabs>
                <w:tab w:val="left" w:pos="90"/>
                <w:tab w:val="left" w:pos="360"/>
              </w:tabs>
              <w:spacing w:line="360" w:lineRule="auto"/>
              <w:ind w:left="90"/>
              <w:jc w:val="center"/>
              <w:rPr>
                <w:del w:id="699" w:author="Duy Nguyen-Le" w:date="2022-04-19T09:28:00Z"/>
                <w:rFonts w:ascii="Times New Roman" w:eastAsia="Times New Roman" w:hAnsi="Times New Roman" w:cs="Times New Roman"/>
                <w:b/>
                <w:sz w:val="26"/>
                <w:szCs w:val="26"/>
              </w:rPr>
            </w:pPr>
            <w:del w:id="700" w:author="Duy Nguyen-Le" w:date="2022-04-19T09:28:00Z">
              <w:r w:rsidDel="00AA66A6">
                <w:rPr>
                  <w:rFonts w:ascii="Times New Roman" w:eastAsia="Times New Roman" w:hAnsi="Times New Roman" w:cs="Times New Roman"/>
                  <w:sz w:val="26"/>
                  <w:szCs w:val="26"/>
                </w:rPr>
                <w:delText>10 (2.2)</w:delText>
              </w:r>
            </w:del>
          </w:p>
        </w:tc>
        <w:tc>
          <w:tcPr>
            <w:tcW w:w="2136" w:type="dxa"/>
            <w:vAlign w:val="center"/>
          </w:tcPr>
          <w:p w14:paraId="24618A99" w14:textId="75379CDA" w:rsidR="00504D7D" w:rsidDel="00AA66A6" w:rsidRDefault="00F713D9">
            <w:pPr>
              <w:tabs>
                <w:tab w:val="left" w:pos="90"/>
                <w:tab w:val="left" w:pos="360"/>
              </w:tabs>
              <w:spacing w:line="360" w:lineRule="auto"/>
              <w:ind w:left="90"/>
              <w:jc w:val="center"/>
              <w:rPr>
                <w:del w:id="701" w:author="Duy Nguyen-Le" w:date="2022-04-19T09:28:00Z"/>
                <w:rFonts w:ascii="Times New Roman" w:eastAsia="Times New Roman" w:hAnsi="Times New Roman" w:cs="Times New Roman"/>
                <w:b/>
                <w:sz w:val="26"/>
                <w:szCs w:val="26"/>
              </w:rPr>
            </w:pPr>
            <w:del w:id="702" w:author="Duy Nguyen-Le" w:date="2022-04-19T09:28:00Z">
              <w:r w:rsidDel="00AA66A6">
                <w:rPr>
                  <w:rFonts w:ascii="Times New Roman" w:eastAsia="Times New Roman" w:hAnsi="Times New Roman" w:cs="Times New Roman"/>
                  <w:sz w:val="26"/>
                  <w:szCs w:val="26"/>
                </w:rPr>
                <w:delText>1 (0.2)</w:delText>
              </w:r>
            </w:del>
          </w:p>
        </w:tc>
        <w:tc>
          <w:tcPr>
            <w:tcW w:w="1170" w:type="dxa"/>
            <w:vAlign w:val="bottom"/>
          </w:tcPr>
          <w:p w14:paraId="4D0EE23A" w14:textId="38C325A7" w:rsidR="00504D7D" w:rsidDel="00AA66A6" w:rsidRDefault="00F713D9">
            <w:pPr>
              <w:tabs>
                <w:tab w:val="left" w:pos="90"/>
                <w:tab w:val="left" w:pos="360"/>
              </w:tabs>
              <w:spacing w:line="360" w:lineRule="auto"/>
              <w:ind w:left="90"/>
              <w:jc w:val="center"/>
              <w:rPr>
                <w:del w:id="703" w:author="Duy Nguyen-Le" w:date="2022-04-19T09:28:00Z"/>
                <w:rFonts w:ascii="Times New Roman" w:eastAsia="Times New Roman" w:hAnsi="Times New Roman" w:cs="Times New Roman"/>
                <w:sz w:val="26"/>
                <w:szCs w:val="26"/>
                <w:highlight w:val="yellow"/>
              </w:rPr>
            </w:pPr>
            <w:del w:id="704" w:author="Duy Nguyen-Le" w:date="2022-04-19T09:28:00Z">
              <w:r w:rsidDel="00AA66A6">
                <w:rPr>
                  <w:rFonts w:ascii="Times New Roman" w:eastAsia="Times New Roman" w:hAnsi="Times New Roman" w:cs="Times New Roman"/>
                  <w:sz w:val="26"/>
                  <w:szCs w:val="26"/>
                  <w:highlight w:val="yellow"/>
                </w:rPr>
                <w:delText>0.003</w:delText>
              </w:r>
            </w:del>
          </w:p>
        </w:tc>
      </w:tr>
      <w:tr w:rsidR="00504D7D" w:rsidDel="00AA66A6" w14:paraId="7D4384F6" w14:textId="77AE84E5">
        <w:trPr>
          <w:del w:id="705" w:author="Duy Nguyen-Le" w:date="2022-04-19T09:28:00Z"/>
        </w:trPr>
        <w:tc>
          <w:tcPr>
            <w:tcW w:w="3625" w:type="dxa"/>
          </w:tcPr>
          <w:p w14:paraId="420AD92B" w14:textId="207A268A" w:rsidR="00504D7D" w:rsidDel="00AA66A6" w:rsidRDefault="00F713D9">
            <w:pPr>
              <w:tabs>
                <w:tab w:val="left" w:pos="90"/>
                <w:tab w:val="left" w:pos="360"/>
              </w:tabs>
              <w:spacing w:line="360" w:lineRule="auto"/>
              <w:ind w:left="90"/>
              <w:jc w:val="both"/>
              <w:rPr>
                <w:del w:id="706" w:author="Duy Nguyen-Le" w:date="2022-04-19T09:28:00Z"/>
                <w:rFonts w:ascii="Times New Roman" w:eastAsia="Times New Roman" w:hAnsi="Times New Roman" w:cs="Times New Roman"/>
                <w:sz w:val="26"/>
                <w:szCs w:val="26"/>
              </w:rPr>
            </w:pPr>
            <w:del w:id="707" w:author="Duy Nguyen-Le" w:date="2022-04-19T09:28:00Z">
              <w:r w:rsidDel="00AA66A6">
                <w:rPr>
                  <w:rFonts w:ascii="Times New Roman" w:eastAsia="Times New Roman" w:hAnsi="Times New Roman" w:cs="Times New Roman"/>
                  <w:sz w:val="26"/>
                  <w:szCs w:val="26"/>
                </w:rPr>
                <w:delText>Runny nose</w:delText>
              </w:r>
            </w:del>
          </w:p>
        </w:tc>
        <w:tc>
          <w:tcPr>
            <w:tcW w:w="2136" w:type="dxa"/>
            <w:vAlign w:val="center"/>
          </w:tcPr>
          <w:p w14:paraId="353A173F" w14:textId="5BFFE849" w:rsidR="00504D7D" w:rsidDel="00AA66A6" w:rsidRDefault="00F713D9">
            <w:pPr>
              <w:tabs>
                <w:tab w:val="left" w:pos="90"/>
                <w:tab w:val="left" w:pos="360"/>
              </w:tabs>
              <w:spacing w:line="360" w:lineRule="auto"/>
              <w:ind w:left="90"/>
              <w:jc w:val="center"/>
              <w:rPr>
                <w:del w:id="708" w:author="Duy Nguyen-Le" w:date="2022-04-19T09:28:00Z"/>
                <w:rFonts w:ascii="Times New Roman" w:eastAsia="Times New Roman" w:hAnsi="Times New Roman" w:cs="Times New Roman"/>
                <w:b/>
                <w:sz w:val="26"/>
                <w:szCs w:val="26"/>
              </w:rPr>
            </w:pPr>
            <w:del w:id="709" w:author="Duy Nguyen-Le" w:date="2022-04-19T09:28:00Z">
              <w:r w:rsidDel="00AA66A6">
                <w:rPr>
                  <w:rFonts w:ascii="Times New Roman" w:eastAsia="Times New Roman" w:hAnsi="Times New Roman" w:cs="Times New Roman"/>
                  <w:sz w:val="26"/>
                  <w:szCs w:val="26"/>
                </w:rPr>
                <w:delText>5 (1.1)</w:delText>
              </w:r>
            </w:del>
          </w:p>
        </w:tc>
        <w:tc>
          <w:tcPr>
            <w:tcW w:w="2136" w:type="dxa"/>
            <w:vAlign w:val="center"/>
          </w:tcPr>
          <w:p w14:paraId="109A9073" w14:textId="3DB39C4D" w:rsidR="00504D7D" w:rsidDel="00AA66A6" w:rsidRDefault="00F713D9">
            <w:pPr>
              <w:tabs>
                <w:tab w:val="left" w:pos="90"/>
                <w:tab w:val="left" w:pos="360"/>
              </w:tabs>
              <w:spacing w:line="360" w:lineRule="auto"/>
              <w:ind w:left="90"/>
              <w:jc w:val="center"/>
              <w:rPr>
                <w:del w:id="710" w:author="Duy Nguyen-Le" w:date="2022-04-19T09:28:00Z"/>
                <w:rFonts w:ascii="Times New Roman" w:eastAsia="Times New Roman" w:hAnsi="Times New Roman" w:cs="Times New Roman"/>
                <w:b/>
                <w:sz w:val="26"/>
                <w:szCs w:val="26"/>
              </w:rPr>
            </w:pPr>
            <w:del w:id="711" w:author="Duy Nguyen-Le" w:date="2022-04-19T09:28:00Z">
              <w:r w:rsidDel="00AA66A6">
                <w:rPr>
                  <w:rFonts w:ascii="Times New Roman" w:eastAsia="Times New Roman" w:hAnsi="Times New Roman" w:cs="Times New Roman"/>
                  <w:sz w:val="26"/>
                  <w:szCs w:val="26"/>
                </w:rPr>
                <w:delText>2 (0.4)</w:delText>
              </w:r>
            </w:del>
          </w:p>
        </w:tc>
        <w:tc>
          <w:tcPr>
            <w:tcW w:w="1170" w:type="dxa"/>
            <w:vAlign w:val="bottom"/>
          </w:tcPr>
          <w:p w14:paraId="14A446F9" w14:textId="0019C530" w:rsidR="00504D7D" w:rsidDel="00AA66A6" w:rsidRDefault="00F713D9">
            <w:pPr>
              <w:tabs>
                <w:tab w:val="left" w:pos="90"/>
                <w:tab w:val="left" w:pos="360"/>
              </w:tabs>
              <w:spacing w:line="360" w:lineRule="auto"/>
              <w:ind w:left="90"/>
              <w:jc w:val="center"/>
              <w:rPr>
                <w:del w:id="712" w:author="Duy Nguyen-Le" w:date="2022-04-19T09:28:00Z"/>
                <w:rFonts w:ascii="Times New Roman" w:eastAsia="Times New Roman" w:hAnsi="Times New Roman" w:cs="Times New Roman"/>
                <w:sz w:val="26"/>
                <w:szCs w:val="26"/>
              </w:rPr>
            </w:pPr>
            <w:del w:id="713" w:author="Duy Nguyen-Le" w:date="2022-04-19T09:28:00Z">
              <w:r w:rsidDel="00AA66A6">
                <w:rPr>
                  <w:rFonts w:ascii="Times New Roman" w:eastAsia="Times New Roman" w:hAnsi="Times New Roman" w:cs="Times New Roman"/>
                  <w:sz w:val="26"/>
                  <w:szCs w:val="26"/>
                </w:rPr>
                <w:delText>0.3</w:delText>
              </w:r>
            </w:del>
          </w:p>
        </w:tc>
      </w:tr>
      <w:tr w:rsidR="00504D7D" w:rsidDel="00AA66A6" w14:paraId="51605580" w14:textId="40EFA105">
        <w:trPr>
          <w:del w:id="714" w:author="Duy Nguyen-Le" w:date="2022-04-19T09:28:00Z"/>
        </w:trPr>
        <w:tc>
          <w:tcPr>
            <w:tcW w:w="3625" w:type="dxa"/>
          </w:tcPr>
          <w:p w14:paraId="2250CEA6" w14:textId="4D75AB85" w:rsidR="00504D7D" w:rsidDel="00AA66A6" w:rsidRDefault="00F713D9">
            <w:pPr>
              <w:tabs>
                <w:tab w:val="left" w:pos="90"/>
                <w:tab w:val="left" w:pos="360"/>
              </w:tabs>
              <w:spacing w:line="360" w:lineRule="auto"/>
              <w:ind w:left="90"/>
              <w:jc w:val="both"/>
              <w:rPr>
                <w:del w:id="715" w:author="Duy Nguyen-Le" w:date="2022-04-19T09:28:00Z"/>
                <w:rFonts w:ascii="Times New Roman" w:eastAsia="Times New Roman" w:hAnsi="Times New Roman" w:cs="Times New Roman"/>
                <w:sz w:val="26"/>
                <w:szCs w:val="26"/>
              </w:rPr>
            </w:pPr>
            <w:del w:id="716" w:author="Duy Nguyen-Le" w:date="2022-04-19T09:28:00Z">
              <w:r w:rsidDel="00AA66A6">
                <w:rPr>
                  <w:rFonts w:ascii="Times New Roman" w:eastAsia="Times New Roman" w:hAnsi="Times New Roman" w:cs="Times New Roman"/>
                  <w:sz w:val="26"/>
                  <w:szCs w:val="26"/>
                </w:rPr>
                <w:delText>Coughing</w:delText>
              </w:r>
            </w:del>
          </w:p>
        </w:tc>
        <w:tc>
          <w:tcPr>
            <w:tcW w:w="2136" w:type="dxa"/>
            <w:vAlign w:val="center"/>
          </w:tcPr>
          <w:p w14:paraId="111484C2" w14:textId="19BAF64B" w:rsidR="00504D7D" w:rsidDel="00AA66A6" w:rsidRDefault="00F713D9">
            <w:pPr>
              <w:tabs>
                <w:tab w:val="left" w:pos="90"/>
                <w:tab w:val="left" w:pos="360"/>
              </w:tabs>
              <w:spacing w:line="360" w:lineRule="auto"/>
              <w:ind w:left="90"/>
              <w:jc w:val="center"/>
              <w:rPr>
                <w:del w:id="717" w:author="Duy Nguyen-Le" w:date="2022-04-19T09:28:00Z"/>
                <w:rFonts w:ascii="Times New Roman" w:eastAsia="Times New Roman" w:hAnsi="Times New Roman" w:cs="Times New Roman"/>
                <w:b/>
                <w:sz w:val="26"/>
                <w:szCs w:val="26"/>
              </w:rPr>
            </w:pPr>
            <w:del w:id="718" w:author="Duy Nguyen-Le" w:date="2022-04-19T09:28:00Z">
              <w:r w:rsidDel="00AA66A6">
                <w:rPr>
                  <w:rFonts w:ascii="Times New Roman" w:eastAsia="Times New Roman" w:hAnsi="Times New Roman" w:cs="Times New Roman"/>
                  <w:sz w:val="26"/>
                  <w:szCs w:val="26"/>
                </w:rPr>
                <w:delText>6 (1.3)</w:delText>
              </w:r>
            </w:del>
          </w:p>
        </w:tc>
        <w:tc>
          <w:tcPr>
            <w:tcW w:w="2136" w:type="dxa"/>
            <w:vAlign w:val="center"/>
          </w:tcPr>
          <w:p w14:paraId="5B35C0C5" w14:textId="4559E716" w:rsidR="00504D7D" w:rsidDel="00AA66A6" w:rsidRDefault="00F713D9">
            <w:pPr>
              <w:tabs>
                <w:tab w:val="left" w:pos="90"/>
                <w:tab w:val="left" w:pos="360"/>
              </w:tabs>
              <w:spacing w:line="360" w:lineRule="auto"/>
              <w:ind w:left="90"/>
              <w:jc w:val="center"/>
              <w:rPr>
                <w:del w:id="719" w:author="Duy Nguyen-Le" w:date="2022-04-19T09:28:00Z"/>
                <w:rFonts w:ascii="Times New Roman" w:eastAsia="Times New Roman" w:hAnsi="Times New Roman" w:cs="Times New Roman"/>
                <w:b/>
                <w:sz w:val="26"/>
                <w:szCs w:val="26"/>
              </w:rPr>
            </w:pPr>
            <w:del w:id="720" w:author="Duy Nguyen-Le" w:date="2022-04-19T09:28:00Z">
              <w:r w:rsidDel="00AA66A6">
                <w:rPr>
                  <w:rFonts w:ascii="Times New Roman" w:eastAsia="Times New Roman" w:hAnsi="Times New Roman" w:cs="Times New Roman"/>
                  <w:sz w:val="26"/>
                  <w:szCs w:val="26"/>
                </w:rPr>
                <w:delText>0 (0.0)</w:delText>
              </w:r>
            </w:del>
          </w:p>
        </w:tc>
        <w:tc>
          <w:tcPr>
            <w:tcW w:w="1170" w:type="dxa"/>
            <w:vAlign w:val="bottom"/>
          </w:tcPr>
          <w:p w14:paraId="38312B8B" w14:textId="027E437C" w:rsidR="00504D7D" w:rsidDel="00AA66A6" w:rsidRDefault="00F713D9">
            <w:pPr>
              <w:tabs>
                <w:tab w:val="left" w:pos="90"/>
                <w:tab w:val="left" w:pos="360"/>
              </w:tabs>
              <w:spacing w:line="360" w:lineRule="auto"/>
              <w:ind w:left="90"/>
              <w:jc w:val="center"/>
              <w:rPr>
                <w:del w:id="721" w:author="Duy Nguyen-Le" w:date="2022-04-19T09:28:00Z"/>
                <w:rFonts w:ascii="Times New Roman" w:eastAsia="Times New Roman" w:hAnsi="Times New Roman" w:cs="Times New Roman"/>
                <w:b/>
                <w:sz w:val="26"/>
                <w:szCs w:val="26"/>
              </w:rPr>
            </w:pPr>
            <w:del w:id="722" w:author="Duy Nguyen-Le" w:date="2022-04-19T09:28:00Z">
              <w:r w:rsidDel="00AA66A6">
                <w:rPr>
                  <w:rFonts w:ascii="Times New Roman" w:eastAsia="Times New Roman" w:hAnsi="Times New Roman" w:cs="Times New Roman"/>
                  <w:b/>
                  <w:sz w:val="26"/>
                  <w:szCs w:val="26"/>
                </w:rPr>
                <w:delText>-</w:delText>
              </w:r>
            </w:del>
          </w:p>
        </w:tc>
      </w:tr>
      <w:tr w:rsidR="00504D7D" w:rsidDel="00AA66A6" w14:paraId="02DA0636" w14:textId="187764EA">
        <w:trPr>
          <w:del w:id="723" w:author="Duy Nguyen-Le" w:date="2022-04-19T09:28:00Z"/>
        </w:trPr>
        <w:tc>
          <w:tcPr>
            <w:tcW w:w="3625" w:type="dxa"/>
          </w:tcPr>
          <w:p w14:paraId="77BCFFD0" w14:textId="7B3917E6" w:rsidR="00504D7D" w:rsidDel="00AA66A6" w:rsidRDefault="00F713D9">
            <w:pPr>
              <w:tabs>
                <w:tab w:val="left" w:pos="90"/>
                <w:tab w:val="left" w:pos="360"/>
              </w:tabs>
              <w:spacing w:line="360" w:lineRule="auto"/>
              <w:ind w:left="90"/>
              <w:jc w:val="both"/>
              <w:rPr>
                <w:del w:id="724" w:author="Duy Nguyen-Le" w:date="2022-04-19T09:28:00Z"/>
                <w:rFonts w:ascii="Times New Roman" w:eastAsia="Times New Roman" w:hAnsi="Times New Roman" w:cs="Times New Roman"/>
                <w:sz w:val="26"/>
                <w:szCs w:val="26"/>
              </w:rPr>
            </w:pPr>
            <w:del w:id="725" w:author="Duy Nguyen-Le" w:date="2022-04-19T09:28:00Z">
              <w:r w:rsidDel="00AA66A6">
                <w:rPr>
                  <w:rFonts w:ascii="Times New Roman" w:eastAsia="Times New Roman" w:hAnsi="Times New Roman" w:cs="Times New Roman"/>
                  <w:sz w:val="26"/>
                  <w:szCs w:val="26"/>
                </w:rPr>
                <w:delText>Headache</w:delText>
              </w:r>
            </w:del>
          </w:p>
        </w:tc>
        <w:tc>
          <w:tcPr>
            <w:tcW w:w="2136" w:type="dxa"/>
            <w:vAlign w:val="center"/>
          </w:tcPr>
          <w:p w14:paraId="28AED97B" w14:textId="13E644FD" w:rsidR="00504D7D" w:rsidDel="00AA66A6" w:rsidRDefault="00F713D9">
            <w:pPr>
              <w:tabs>
                <w:tab w:val="left" w:pos="90"/>
                <w:tab w:val="left" w:pos="360"/>
              </w:tabs>
              <w:spacing w:line="360" w:lineRule="auto"/>
              <w:ind w:left="90"/>
              <w:jc w:val="center"/>
              <w:rPr>
                <w:del w:id="726" w:author="Duy Nguyen-Le" w:date="2022-04-19T09:28:00Z"/>
                <w:rFonts w:ascii="Times New Roman" w:eastAsia="Times New Roman" w:hAnsi="Times New Roman" w:cs="Times New Roman"/>
                <w:b/>
                <w:sz w:val="26"/>
                <w:szCs w:val="26"/>
              </w:rPr>
            </w:pPr>
            <w:del w:id="727" w:author="Duy Nguyen-Le" w:date="2022-04-19T09:28:00Z">
              <w:r w:rsidDel="00AA66A6">
                <w:rPr>
                  <w:rFonts w:ascii="Times New Roman" w:eastAsia="Times New Roman" w:hAnsi="Times New Roman" w:cs="Times New Roman"/>
                  <w:sz w:val="26"/>
                  <w:szCs w:val="26"/>
                </w:rPr>
                <w:delText>188 (42.0)</w:delText>
              </w:r>
            </w:del>
          </w:p>
        </w:tc>
        <w:tc>
          <w:tcPr>
            <w:tcW w:w="2136" w:type="dxa"/>
            <w:vAlign w:val="center"/>
          </w:tcPr>
          <w:p w14:paraId="56DA1488" w14:textId="5C3C2F97" w:rsidR="00504D7D" w:rsidDel="00AA66A6" w:rsidRDefault="00F713D9">
            <w:pPr>
              <w:tabs>
                <w:tab w:val="left" w:pos="90"/>
                <w:tab w:val="left" w:pos="360"/>
              </w:tabs>
              <w:spacing w:line="360" w:lineRule="auto"/>
              <w:ind w:left="90"/>
              <w:jc w:val="center"/>
              <w:rPr>
                <w:del w:id="728" w:author="Duy Nguyen-Le" w:date="2022-04-19T09:28:00Z"/>
                <w:rFonts w:ascii="Times New Roman" w:eastAsia="Times New Roman" w:hAnsi="Times New Roman" w:cs="Times New Roman"/>
                <w:b/>
                <w:sz w:val="26"/>
                <w:szCs w:val="26"/>
              </w:rPr>
            </w:pPr>
            <w:del w:id="729" w:author="Duy Nguyen-Le" w:date="2022-04-19T09:28:00Z">
              <w:r w:rsidDel="00AA66A6">
                <w:rPr>
                  <w:rFonts w:ascii="Times New Roman" w:eastAsia="Times New Roman" w:hAnsi="Times New Roman" w:cs="Times New Roman"/>
                  <w:sz w:val="26"/>
                  <w:szCs w:val="26"/>
                </w:rPr>
                <w:delText>43 (8.3)</w:delText>
              </w:r>
            </w:del>
          </w:p>
        </w:tc>
        <w:tc>
          <w:tcPr>
            <w:tcW w:w="1170" w:type="dxa"/>
            <w:vAlign w:val="bottom"/>
          </w:tcPr>
          <w:p w14:paraId="07527EE0" w14:textId="2AB26271" w:rsidR="00504D7D" w:rsidDel="00AA66A6" w:rsidRDefault="00F713D9">
            <w:pPr>
              <w:tabs>
                <w:tab w:val="left" w:pos="90"/>
                <w:tab w:val="left" w:pos="360"/>
              </w:tabs>
              <w:spacing w:line="360" w:lineRule="auto"/>
              <w:ind w:left="90"/>
              <w:jc w:val="center"/>
              <w:rPr>
                <w:del w:id="730" w:author="Duy Nguyen-Le" w:date="2022-04-19T09:28:00Z"/>
                <w:rFonts w:ascii="Times New Roman" w:eastAsia="Times New Roman" w:hAnsi="Times New Roman" w:cs="Times New Roman"/>
                <w:sz w:val="26"/>
                <w:szCs w:val="26"/>
                <w:highlight w:val="yellow"/>
              </w:rPr>
            </w:pPr>
            <w:del w:id="731"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086AB452" w14:textId="7A1B8ED6">
        <w:trPr>
          <w:del w:id="732" w:author="Duy Nguyen-Le" w:date="2022-04-19T09:28:00Z"/>
        </w:trPr>
        <w:tc>
          <w:tcPr>
            <w:tcW w:w="3625" w:type="dxa"/>
          </w:tcPr>
          <w:p w14:paraId="012CE6E4" w14:textId="0D1CB0F1" w:rsidR="00504D7D" w:rsidDel="00AA66A6" w:rsidRDefault="00F713D9">
            <w:pPr>
              <w:tabs>
                <w:tab w:val="left" w:pos="90"/>
                <w:tab w:val="left" w:pos="360"/>
              </w:tabs>
              <w:spacing w:line="360" w:lineRule="auto"/>
              <w:ind w:left="90"/>
              <w:jc w:val="both"/>
              <w:rPr>
                <w:del w:id="733" w:author="Duy Nguyen-Le" w:date="2022-04-19T09:28:00Z"/>
                <w:rFonts w:ascii="Times New Roman" w:eastAsia="Times New Roman" w:hAnsi="Times New Roman" w:cs="Times New Roman"/>
                <w:sz w:val="26"/>
                <w:szCs w:val="26"/>
              </w:rPr>
            </w:pPr>
            <w:del w:id="734" w:author="Duy Nguyen-Le" w:date="2022-04-19T09:28:00Z">
              <w:r w:rsidDel="00AA66A6">
                <w:rPr>
                  <w:rFonts w:ascii="Times New Roman" w:eastAsia="Times New Roman" w:hAnsi="Times New Roman" w:cs="Times New Roman"/>
                  <w:sz w:val="26"/>
                  <w:szCs w:val="26"/>
                </w:rPr>
                <w:delText>Muscle pain</w:delText>
              </w:r>
            </w:del>
          </w:p>
        </w:tc>
        <w:tc>
          <w:tcPr>
            <w:tcW w:w="2136" w:type="dxa"/>
            <w:vAlign w:val="center"/>
          </w:tcPr>
          <w:p w14:paraId="32A25ED2" w14:textId="040C7DCE" w:rsidR="00504D7D" w:rsidDel="00AA66A6" w:rsidRDefault="00F713D9">
            <w:pPr>
              <w:tabs>
                <w:tab w:val="left" w:pos="90"/>
                <w:tab w:val="left" w:pos="360"/>
              </w:tabs>
              <w:spacing w:line="360" w:lineRule="auto"/>
              <w:ind w:left="90"/>
              <w:jc w:val="center"/>
              <w:rPr>
                <w:del w:id="735" w:author="Duy Nguyen-Le" w:date="2022-04-19T09:28:00Z"/>
                <w:rFonts w:ascii="Times New Roman" w:eastAsia="Times New Roman" w:hAnsi="Times New Roman" w:cs="Times New Roman"/>
                <w:b/>
                <w:sz w:val="26"/>
                <w:szCs w:val="26"/>
              </w:rPr>
            </w:pPr>
            <w:del w:id="736" w:author="Duy Nguyen-Le" w:date="2022-04-19T09:28:00Z">
              <w:r w:rsidDel="00AA66A6">
                <w:rPr>
                  <w:rFonts w:ascii="Times New Roman" w:eastAsia="Times New Roman" w:hAnsi="Times New Roman" w:cs="Times New Roman"/>
                  <w:sz w:val="26"/>
                  <w:szCs w:val="26"/>
                </w:rPr>
                <w:delText>191 (42.3)</w:delText>
              </w:r>
            </w:del>
          </w:p>
        </w:tc>
        <w:tc>
          <w:tcPr>
            <w:tcW w:w="2136" w:type="dxa"/>
            <w:vAlign w:val="center"/>
          </w:tcPr>
          <w:p w14:paraId="1A1C6C49" w14:textId="1B7934AF" w:rsidR="00504D7D" w:rsidDel="00AA66A6" w:rsidRDefault="00F713D9">
            <w:pPr>
              <w:tabs>
                <w:tab w:val="left" w:pos="90"/>
                <w:tab w:val="left" w:pos="360"/>
              </w:tabs>
              <w:spacing w:line="360" w:lineRule="auto"/>
              <w:ind w:left="90"/>
              <w:jc w:val="center"/>
              <w:rPr>
                <w:del w:id="737" w:author="Duy Nguyen-Le" w:date="2022-04-19T09:28:00Z"/>
                <w:rFonts w:ascii="Times New Roman" w:eastAsia="Times New Roman" w:hAnsi="Times New Roman" w:cs="Times New Roman"/>
                <w:b/>
                <w:sz w:val="26"/>
                <w:szCs w:val="26"/>
              </w:rPr>
            </w:pPr>
            <w:del w:id="738" w:author="Duy Nguyen-Le" w:date="2022-04-19T09:28:00Z">
              <w:r w:rsidDel="00AA66A6">
                <w:rPr>
                  <w:rFonts w:ascii="Times New Roman" w:eastAsia="Times New Roman" w:hAnsi="Times New Roman" w:cs="Times New Roman"/>
                  <w:sz w:val="26"/>
                  <w:szCs w:val="26"/>
                </w:rPr>
                <w:delText>49 (9.4)</w:delText>
              </w:r>
            </w:del>
          </w:p>
        </w:tc>
        <w:tc>
          <w:tcPr>
            <w:tcW w:w="1170" w:type="dxa"/>
            <w:vAlign w:val="bottom"/>
          </w:tcPr>
          <w:p w14:paraId="4F72F696" w14:textId="1BA0925C" w:rsidR="00504D7D" w:rsidDel="00AA66A6" w:rsidRDefault="00F713D9">
            <w:pPr>
              <w:tabs>
                <w:tab w:val="left" w:pos="90"/>
                <w:tab w:val="left" w:pos="360"/>
              </w:tabs>
              <w:spacing w:line="360" w:lineRule="auto"/>
              <w:ind w:left="90"/>
              <w:jc w:val="center"/>
              <w:rPr>
                <w:del w:id="739" w:author="Duy Nguyen-Le" w:date="2022-04-19T09:28:00Z"/>
                <w:rFonts w:ascii="Times New Roman" w:eastAsia="Times New Roman" w:hAnsi="Times New Roman" w:cs="Times New Roman"/>
                <w:b/>
                <w:sz w:val="26"/>
                <w:szCs w:val="26"/>
                <w:highlight w:val="yellow"/>
              </w:rPr>
            </w:pPr>
            <w:del w:id="740"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4ADCC73F" w14:textId="6B7D69CE">
        <w:trPr>
          <w:del w:id="741" w:author="Duy Nguyen-Le" w:date="2022-04-19T09:28:00Z"/>
        </w:trPr>
        <w:tc>
          <w:tcPr>
            <w:tcW w:w="3625" w:type="dxa"/>
          </w:tcPr>
          <w:p w14:paraId="00946517" w14:textId="54CB1DDE" w:rsidR="00504D7D" w:rsidDel="00AA66A6" w:rsidRDefault="00F713D9">
            <w:pPr>
              <w:tabs>
                <w:tab w:val="left" w:pos="90"/>
                <w:tab w:val="left" w:pos="360"/>
              </w:tabs>
              <w:spacing w:line="360" w:lineRule="auto"/>
              <w:ind w:left="90"/>
              <w:jc w:val="both"/>
              <w:rPr>
                <w:del w:id="742" w:author="Duy Nguyen-Le" w:date="2022-04-19T09:28:00Z"/>
                <w:rFonts w:ascii="Times New Roman" w:eastAsia="Times New Roman" w:hAnsi="Times New Roman" w:cs="Times New Roman"/>
                <w:sz w:val="26"/>
                <w:szCs w:val="26"/>
              </w:rPr>
            </w:pPr>
            <w:del w:id="743" w:author="Duy Nguyen-Le" w:date="2022-04-19T09:28:00Z">
              <w:r w:rsidDel="00AA66A6">
                <w:rPr>
                  <w:rFonts w:ascii="Times New Roman" w:eastAsia="Times New Roman" w:hAnsi="Times New Roman" w:cs="Times New Roman"/>
                  <w:sz w:val="26"/>
                  <w:szCs w:val="26"/>
                </w:rPr>
                <w:delText>Chilling</w:delText>
              </w:r>
            </w:del>
          </w:p>
        </w:tc>
        <w:tc>
          <w:tcPr>
            <w:tcW w:w="2136" w:type="dxa"/>
            <w:vAlign w:val="center"/>
          </w:tcPr>
          <w:p w14:paraId="57F6D8C7" w14:textId="026D2797" w:rsidR="00504D7D" w:rsidDel="00AA66A6" w:rsidRDefault="00F713D9">
            <w:pPr>
              <w:tabs>
                <w:tab w:val="left" w:pos="90"/>
                <w:tab w:val="left" w:pos="360"/>
              </w:tabs>
              <w:spacing w:line="360" w:lineRule="auto"/>
              <w:ind w:left="90"/>
              <w:jc w:val="center"/>
              <w:rPr>
                <w:del w:id="744" w:author="Duy Nguyen-Le" w:date="2022-04-19T09:28:00Z"/>
                <w:rFonts w:ascii="Times New Roman" w:eastAsia="Times New Roman" w:hAnsi="Times New Roman" w:cs="Times New Roman"/>
                <w:b/>
                <w:sz w:val="26"/>
                <w:szCs w:val="26"/>
              </w:rPr>
            </w:pPr>
            <w:del w:id="745" w:author="Duy Nguyen-Le" w:date="2022-04-19T09:28:00Z">
              <w:r w:rsidDel="00AA66A6">
                <w:rPr>
                  <w:rFonts w:ascii="Times New Roman" w:eastAsia="Times New Roman" w:hAnsi="Times New Roman" w:cs="Times New Roman"/>
                  <w:sz w:val="26"/>
                  <w:szCs w:val="26"/>
                </w:rPr>
                <w:delText>166 (37.1)</w:delText>
              </w:r>
            </w:del>
          </w:p>
        </w:tc>
        <w:tc>
          <w:tcPr>
            <w:tcW w:w="2136" w:type="dxa"/>
            <w:vAlign w:val="center"/>
          </w:tcPr>
          <w:p w14:paraId="33E737B1" w14:textId="4A33A515" w:rsidR="00504D7D" w:rsidDel="00AA66A6" w:rsidRDefault="00F713D9">
            <w:pPr>
              <w:tabs>
                <w:tab w:val="left" w:pos="90"/>
                <w:tab w:val="left" w:pos="360"/>
              </w:tabs>
              <w:spacing w:line="360" w:lineRule="auto"/>
              <w:ind w:left="90"/>
              <w:jc w:val="center"/>
              <w:rPr>
                <w:del w:id="746" w:author="Duy Nguyen-Le" w:date="2022-04-19T09:28:00Z"/>
                <w:rFonts w:ascii="Times New Roman" w:eastAsia="Times New Roman" w:hAnsi="Times New Roman" w:cs="Times New Roman"/>
                <w:b/>
                <w:sz w:val="26"/>
                <w:szCs w:val="26"/>
              </w:rPr>
            </w:pPr>
            <w:del w:id="747" w:author="Duy Nguyen-Le" w:date="2022-04-19T09:28:00Z">
              <w:r w:rsidDel="00AA66A6">
                <w:rPr>
                  <w:rFonts w:ascii="Times New Roman" w:eastAsia="Times New Roman" w:hAnsi="Times New Roman" w:cs="Times New Roman"/>
                  <w:sz w:val="26"/>
                  <w:szCs w:val="26"/>
                </w:rPr>
                <w:delText>14 (2.7)</w:delText>
              </w:r>
            </w:del>
          </w:p>
        </w:tc>
        <w:tc>
          <w:tcPr>
            <w:tcW w:w="1170" w:type="dxa"/>
            <w:vAlign w:val="bottom"/>
          </w:tcPr>
          <w:p w14:paraId="485047BC" w14:textId="4D0C49F0" w:rsidR="00504D7D" w:rsidDel="00AA66A6" w:rsidRDefault="00F713D9">
            <w:pPr>
              <w:tabs>
                <w:tab w:val="left" w:pos="90"/>
                <w:tab w:val="left" w:pos="360"/>
              </w:tabs>
              <w:spacing w:line="360" w:lineRule="auto"/>
              <w:ind w:left="90"/>
              <w:jc w:val="center"/>
              <w:rPr>
                <w:del w:id="748" w:author="Duy Nguyen-Le" w:date="2022-04-19T09:28:00Z"/>
                <w:rFonts w:ascii="Times New Roman" w:eastAsia="Times New Roman" w:hAnsi="Times New Roman" w:cs="Times New Roman"/>
                <w:b/>
                <w:sz w:val="26"/>
                <w:szCs w:val="26"/>
                <w:highlight w:val="yellow"/>
              </w:rPr>
            </w:pPr>
            <w:del w:id="749"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096EC6C3" w14:textId="6B28CF35">
        <w:trPr>
          <w:del w:id="750" w:author="Duy Nguyen-Le" w:date="2022-04-19T09:28:00Z"/>
        </w:trPr>
        <w:tc>
          <w:tcPr>
            <w:tcW w:w="3625" w:type="dxa"/>
          </w:tcPr>
          <w:p w14:paraId="12D48E76" w14:textId="6E0F489B" w:rsidR="00504D7D" w:rsidDel="00AA66A6" w:rsidRDefault="00F713D9">
            <w:pPr>
              <w:tabs>
                <w:tab w:val="left" w:pos="90"/>
                <w:tab w:val="left" w:pos="360"/>
              </w:tabs>
              <w:spacing w:line="360" w:lineRule="auto"/>
              <w:ind w:left="90"/>
              <w:jc w:val="both"/>
              <w:rPr>
                <w:del w:id="751" w:author="Duy Nguyen-Le" w:date="2022-04-19T09:28:00Z"/>
                <w:rFonts w:ascii="Times New Roman" w:eastAsia="Times New Roman" w:hAnsi="Times New Roman" w:cs="Times New Roman"/>
                <w:sz w:val="26"/>
                <w:szCs w:val="26"/>
              </w:rPr>
            </w:pPr>
            <w:del w:id="752" w:author="Duy Nguyen-Le" w:date="2022-04-19T09:28:00Z">
              <w:r w:rsidDel="00AA66A6">
                <w:rPr>
                  <w:rFonts w:ascii="Times New Roman" w:eastAsia="Times New Roman" w:hAnsi="Times New Roman" w:cs="Times New Roman"/>
                  <w:sz w:val="26"/>
                  <w:szCs w:val="26"/>
                </w:rPr>
                <w:delText>Over 38</w:delText>
              </w:r>
              <w:r w:rsidDel="00AA66A6">
                <w:rPr>
                  <w:rFonts w:ascii="Times New Roman" w:eastAsia="Times New Roman" w:hAnsi="Times New Roman" w:cs="Times New Roman"/>
                  <w:sz w:val="26"/>
                  <w:szCs w:val="26"/>
                  <w:vertAlign w:val="superscript"/>
                </w:rPr>
                <w:delText>o</w:delText>
              </w:r>
              <w:r w:rsidDel="00AA66A6">
                <w:rPr>
                  <w:rFonts w:ascii="Times New Roman" w:eastAsia="Times New Roman" w:hAnsi="Times New Roman" w:cs="Times New Roman"/>
                  <w:sz w:val="26"/>
                  <w:szCs w:val="26"/>
                </w:rPr>
                <w:delText>C fever</w:delText>
              </w:r>
            </w:del>
          </w:p>
        </w:tc>
        <w:tc>
          <w:tcPr>
            <w:tcW w:w="2136" w:type="dxa"/>
            <w:vAlign w:val="center"/>
          </w:tcPr>
          <w:p w14:paraId="7F69FEC9" w14:textId="4143D664" w:rsidR="00504D7D" w:rsidDel="00AA66A6" w:rsidRDefault="00F713D9">
            <w:pPr>
              <w:tabs>
                <w:tab w:val="left" w:pos="90"/>
                <w:tab w:val="left" w:pos="360"/>
              </w:tabs>
              <w:spacing w:line="360" w:lineRule="auto"/>
              <w:ind w:left="90"/>
              <w:jc w:val="center"/>
              <w:rPr>
                <w:del w:id="753" w:author="Duy Nguyen-Le" w:date="2022-04-19T09:28:00Z"/>
                <w:rFonts w:ascii="Times New Roman" w:eastAsia="Times New Roman" w:hAnsi="Times New Roman" w:cs="Times New Roman"/>
                <w:b/>
                <w:sz w:val="26"/>
                <w:szCs w:val="26"/>
              </w:rPr>
            </w:pPr>
            <w:del w:id="754" w:author="Duy Nguyen-Le" w:date="2022-04-19T09:28:00Z">
              <w:r w:rsidDel="00AA66A6">
                <w:rPr>
                  <w:rFonts w:ascii="Times New Roman" w:eastAsia="Times New Roman" w:hAnsi="Times New Roman" w:cs="Times New Roman"/>
                  <w:sz w:val="26"/>
                  <w:szCs w:val="26"/>
                </w:rPr>
                <w:delText>115 (25.7)</w:delText>
              </w:r>
            </w:del>
          </w:p>
        </w:tc>
        <w:tc>
          <w:tcPr>
            <w:tcW w:w="2136" w:type="dxa"/>
            <w:vAlign w:val="center"/>
          </w:tcPr>
          <w:p w14:paraId="20604E85" w14:textId="116BFBDC" w:rsidR="00504D7D" w:rsidDel="00AA66A6" w:rsidRDefault="00F713D9">
            <w:pPr>
              <w:tabs>
                <w:tab w:val="left" w:pos="90"/>
                <w:tab w:val="left" w:pos="360"/>
              </w:tabs>
              <w:spacing w:line="360" w:lineRule="auto"/>
              <w:ind w:left="90"/>
              <w:jc w:val="center"/>
              <w:rPr>
                <w:del w:id="755" w:author="Duy Nguyen-Le" w:date="2022-04-19T09:28:00Z"/>
                <w:rFonts w:ascii="Times New Roman" w:eastAsia="Times New Roman" w:hAnsi="Times New Roman" w:cs="Times New Roman"/>
                <w:b/>
                <w:sz w:val="26"/>
                <w:szCs w:val="26"/>
              </w:rPr>
            </w:pPr>
            <w:del w:id="756" w:author="Duy Nguyen-Le" w:date="2022-04-19T09:28:00Z">
              <w:r w:rsidDel="00AA66A6">
                <w:rPr>
                  <w:rFonts w:ascii="Times New Roman" w:eastAsia="Times New Roman" w:hAnsi="Times New Roman" w:cs="Times New Roman"/>
                  <w:sz w:val="26"/>
                  <w:szCs w:val="26"/>
                </w:rPr>
                <w:delText>1 (0.2)</w:delText>
              </w:r>
            </w:del>
          </w:p>
        </w:tc>
        <w:tc>
          <w:tcPr>
            <w:tcW w:w="1170" w:type="dxa"/>
            <w:vAlign w:val="bottom"/>
          </w:tcPr>
          <w:p w14:paraId="29B11491" w14:textId="6D90E833" w:rsidR="00504D7D" w:rsidDel="00AA66A6" w:rsidRDefault="00F713D9">
            <w:pPr>
              <w:tabs>
                <w:tab w:val="left" w:pos="90"/>
                <w:tab w:val="left" w:pos="360"/>
              </w:tabs>
              <w:spacing w:line="360" w:lineRule="auto"/>
              <w:ind w:left="90"/>
              <w:jc w:val="center"/>
              <w:rPr>
                <w:del w:id="757" w:author="Duy Nguyen-Le" w:date="2022-04-19T09:28:00Z"/>
                <w:rFonts w:ascii="Times New Roman" w:eastAsia="Times New Roman" w:hAnsi="Times New Roman" w:cs="Times New Roman"/>
                <w:b/>
                <w:sz w:val="26"/>
                <w:szCs w:val="26"/>
                <w:highlight w:val="yellow"/>
              </w:rPr>
            </w:pPr>
            <w:del w:id="758"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27076662" w14:textId="5C15D364">
        <w:trPr>
          <w:del w:id="759" w:author="Duy Nguyen-Le" w:date="2022-04-19T09:28:00Z"/>
        </w:trPr>
        <w:tc>
          <w:tcPr>
            <w:tcW w:w="3625" w:type="dxa"/>
          </w:tcPr>
          <w:p w14:paraId="79CBD046" w14:textId="3DE561B9" w:rsidR="00504D7D" w:rsidDel="00AA66A6" w:rsidRDefault="00F713D9">
            <w:pPr>
              <w:tabs>
                <w:tab w:val="left" w:pos="90"/>
                <w:tab w:val="left" w:pos="360"/>
              </w:tabs>
              <w:spacing w:line="360" w:lineRule="auto"/>
              <w:ind w:left="90"/>
              <w:jc w:val="both"/>
              <w:rPr>
                <w:del w:id="760" w:author="Duy Nguyen-Le" w:date="2022-04-19T09:28:00Z"/>
                <w:rFonts w:ascii="Times New Roman" w:eastAsia="Times New Roman" w:hAnsi="Times New Roman" w:cs="Times New Roman"/>
                <w:sz w:val="26"/>
                <w:szCs w:val="26"/>
              </w:rPr>
            </w:pPr>
            <w:del w:id="761" w:author="Duy Nguyen-Le" w:date="2022-04-19T09:28:00Z">
              <w:r w:rsidDel="00AA66A6">
                <w:rPr>
                  <w:rFonts w:ascii="Times New Roman" w:eastAsia="Times New Roman" w:hAnsi="Times New Roman" w:cs="Times New Roman"/>
                  <w:sz w:val="26"/>
                  <w:szCs w:val="26"/>
                </w:rPr>
                <w:delText>Nausea</w:delText>
              </w:r>
            </w:del>
          </w:p>
        </w:tc>
        <w:tc>
          <w:tcPr>
            <w:tcW w:w="2136" w:type="dxa"/>
            <w:vAlign w:val="center"/>
          </w:tcPr>
          <w:p w14:paraId="1B01F86E" w14:textId="4EE41313" w:rsidR="00504D7D" w:rsidDel="00AA66A6" w:rsidRDefault="00F713D9">
            <w:pPr>
              <w:tabs>
                <w:tab w:val="left" w:pos="90"/>
                <w:tab w:val="left" w:pos="360"/>
              </w:tabs>
              <w:spacing w:line="360" w:lineRule="auto"/>
              <w:ind w:left="90"/>
              <w:jc w:val="center"/>
              <w:rPr>
                <w:del w:id="762" w:author="Duy Nguyen-Le" w:date="2022-04-19T09:28:00Z"/>
                <w:rFonts w:ascii="Times New Roman" w:eastAsia="Times New Roman" w:hAnsi="Times New Roman" w:cs="Times New Roman"/>
                <w:b/>
                <w:sz w:val="26"/>
                <w:szCs w:val="26"/>
              </w:rPr>
            </w:pPr>
            <w:del w:id="763" w:author="Duy Nguyen-Le" w:date="2022-04-19T09:28:00Z">
              <w:r w:rsidDel="00AA66A6">
                <w:rPr>
                  <w:rFonts w:ascii="Times New Roman" w:eastAsia="Times New Roman" w:hAnsi="Times New Roman" w:cs="Times New Roman"/>
                  <w:sz w:val="26"/>
                  <w:szCs w:val="26"/>
                </w:rPr>
                <w:delText>34 (7.6)</w:delText>
              </w:r>
            </w:del>
          </w:p>
        </w:tc>
        <w:tc>
          <w:tcPr>
            <w:tcW w:w="2136" w:type="dxa"/>
            <w:vAlign w:val="center"/>
          </w:tcPr>
          <w:p w14:paraId="35A45620" w14:textId="456873ED" w:rsidR="00504D7D" w:rsidDel="00AA66A6" w:rsidRDefault="00F713D9">
            <w:pPr>
              <w:tabs>
                <w:tab w:val="left" w:pos="90"/>
                <w:tab w:val="left" w:pos="360"/>
              </w:tabs>
              <w:spacing w:line="360" w:lineRule="auto"/>
              <w:ind w:left="90"/>
              <w:jc w:val="center"/>
              <w:rPr>
                <w:del w:id="764" w:author="Duy Nguyen-Le" w:date="2022-04-19T09:28:00Z"/>
                <w:rFonts w:ascii="Times New Roman" w:eastAsia="Times New Roman" w:hAnsi="Times New Roman" w:cs="Times New Roman"/>
                <w:b/>
                <w:sz w:val="26"/>
                <w:szCs w:val="26"/>
              </w:rPr>
            </w:pPr>
            <w:del w:id="765" w:author="Duy Nguyen-Le" w:date="2022-04-19T09:28:00Z">
              <w:r w:rsidDel="00AA66A6">
                <w:rPr>
                  <w:rFonts w:ascii="Times New Roman" w:eastAsia="Times New Roman" w:hAnsi="Times New Roman" w:cs="Times New Roman"/>
                  <w:sz w:val="26"/>
                  <w:szCs w:val="26"/>
                </w:rPr>
                <w:delText>5 (1.0)</w:delText>
              </w:r>
            </w:del>
          </w:p>
        </w:tc>
        <w:tc>
          <w:tcPr>
            <w:tcW w:w="1170" w:type="dxa"/>
            <w:vAlign w:val="bottom"/>
          </w:tcPr>
          <w:p w14:paraId="7C88CC02" w14:textId="13B32EC4" w:rsidR="00504D7D" w:rsidDel="00AA66A6" w:rsidRDefault="00F713D9">
            <w:pPr>
              <w:tabs>
                <w:tab w:val="left" w:pos="90"/>
                <w:tab w:val="left" w:pos="360"/>
              </w:tabs>
              <w:spacing w:line="360" w:lineRule="auto"/>
              <w:ind w:left="90"/>
              <w:jc w:val="center"/>
              <w:rPr>
                <w:del w:id="766" w:author="Duy Nguyen-Le" w:date="2022-04-19T09:28:00Z"/>
                <w:rFonts w:ascii="Times New Roman" w:eastAsia="Times New Roman" w:hAnsi="Times New Roman" w:cs="Times New Roman"/>
                <w:b/>
                <w:sz w:val="26"/>
                <w:szCs w:val="26"/>
                <w:highlight w:val="yellow"/>
              </w:rPr>
            </w:pPr>
            <w:del w:id="767"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1916D5E5" w14:textId="1BEDD461">
        <w:trPr>
          <w:del w:id="768" w:author="Duy Nguyen-Le" w:date="2022-04-19T09:28:00Z"/>
        </w:trPr>
        <w:tc>
          <w:tcPr>
            <w:tcW w:w="3625" w:type="dxa"/>
          </w:tcPr>
          <w:p w14:paraId="61EF889A" w14:textId="713EB9DA" w:rsidR="00504D7D" w:rsidDel="00AA66A6" w:rsidRDefault="00F713D9">
            <w:pPr>
              <w:tabs>
                <w:tab w:val="left" w:pos="90"/>
                <w:tab w:val="left" w:pos="360"/>
              </w:tabs>
              <w:spacing w:line="360" w:lineRule="auto"/>
              <w:ind w:left="90"/>
              <w:jc w:val="both"/>
              <w:rPr>
                <w:del w:id="769" w:author="Duy Nguyen-Le" w:date="2022-04-19T09:28:00Z"/>
                <w:rFonts w:ascii="Times New Roman" w:eastAsia="Times New Roman" w:hAnsi="Times New Roman" w:cs="Times New Roman"/>
                <w:sz w:val="26"/>
                <w:szCs w:val="26"/>
              </w:rPr>
            </w:pPr>
            <w:del w:id="770" w:author="Duy Nguyen-Le" w:date="2022-04-19T09:28:00Z">
              <w:r w:rsidDel="00AA66A6">
                <w:rPr>
                  <w:rFonts w:ascii="Times New Roman" w:eastAsia="Times New Roman" w:hAnsi="Times New Roman" w:cs="Times New Roman"/>
                  <w:sz w:val="26"/>
                  <w:szCs w:val="26"/>
                </w:rPr>
                <w:delText>Joint pain</w:delText>
              </w:r>
            </w:del>
          </w:p>
        </w:tc>
        <w:tc>
          <w:tcPr>
            <w:tcW w:w="2136" w:type="dxa"/>
            <w:vAlign w:val="center"/>
          </w:tcPr>
          <w:p w14:paraId="3D587554" w14:textId="224CC596" w:rsidR="00504D7D" w:rsidDel="00AA66A6" w:rsidRDefault="00F713D9">
            <w:pPr>
              <w:tabs>
                <w:tab w:val="left" w:pos="90"/>
                <w:tab w:val="left" w:pos="360"/>
              </w:tabs>
              <w:spacing w:line="360" w:lineRule="auto"/>
              <w:ind w:left="90"/>
              <w:jc w:val="center"/>
              <w:rPr>
                <w:del w:id="771" w:author="Duy Nguyen-Le" w:date="2022-04-19T09:28:00Z"/>
                <w:rFonts w:ascii="Times New Roman" w:eastAsia="Times New Roman" w:hAnsi="Times New Roman" w:cs="Times New Roman"/>
                <w:b/>
                <w:sz w:val="26"/>
                <w:szCs w:val="26"/>
              </w:rPr>
            </w:pPr>
            <w:del w:id="772" w:author="Duy Nguyen-Le" w:date="2022-04-19T09:28:00Z">
              <w:r w:rsidDel="00AA66A6">
                <w:rPr>
                  <w:rFonts w:ascii="Times New Roman" w:eastAsia="Times New Roman" w:hAnsi="Times New Roman" w:cs="Times New Roman"/>
                  <w:sz w:val="26"/>
                  <w:szCs w:val="26"/>
                </w:rPr>
                <w:delText>79 (17.6)</w:delText>
              </w:r>
            </w:del>
          </w:p>
        </w:tc>
        <w:tc>
          <w:tcPr>
            <w:tcW w:w="2136" w:type="dxa"/>
            <w:vAlign w:val="center"/>
          </w:tcPr>
          <w:p w14:paraId="0599FB40" w14:textId="46B554E4" w:rsidR="00504D7D" w:rsidDel="00AA66A6" w:rsidRDefault="00F713D9">
            <w:pPr>
              <w:tabs>
                <w:tab w:val="left" w:pos="90"/>
                <w:tab w:val="left" w:pos="360"/>
              </w:tabs>
              <w:spacing w:line="360" w:lineRule="auto"/>
              <w:ind w:left="90"/>
              <w:jc w:val="center"/>
              <w:rPr>
                <w:del w:id="773" w:author="Duy Nguyen-Le" w:date="2022-04-19T09:28:00Z"/>
                <w:rFonts w:ascii="Times New Roman" w:eastAsia="Times New Roman" w:hAnsi="Times New Roman" w:cs="Times New Roman"/>
                <w:b/>
                <w:sz w:val="26"/>
                <w:szCs w:val="26"/>
              </w:rPr>
            </w:pPr>
            <w:del w:id="774" w:author="Duy Nguyen-Le" w:date="2022-04-19T09:28:00Z">
              <w:r w:rsidDel="00AA66A6">
                <w:rPr>
                  <w:rFonts w:ascii="Times New Roman" w:eastAsia="Times New Roman" w:hAnsi="Times New Roman" w:cs="Times New Roman"/>
                  <w:sz w:val="26"/>
                  <w:szCs w:val="26"/>
                </w:rPr>
                <w:delText>8 (1.5)</w:delText>
              </w:r>
            </w:del>
          </w:p>
        </w:tc>
        <w:tc>
          <w:tcPr>
            <w:tcW w:w="1170" w:type="dxa"/>
            <w:vAlign w:val="bottom"/>
          </w:tcPr>
          <w:p w14:paraId="7F4870A8" w14:textId="0283F8D6" w:rsidR="00504D7D" w:rsidDel="00AA66A6" w:rsidRDefault="00F713D9">
            <w:pPr>
              <w:tabs>
                <w:tab w:val="left" w:pos="90"/>
                <w:tab w:val="left" w:pos="360"/>
              </w:tabs>
              <w:spacing w:line="360" w:lineRule="auto"/>
              <w:ind w:left="90"/>
              <w:jc w:val="center"/>
              <w:rPr>
                <w:del w:id="775" w:author="Duy Nguyen-Le" w:date="2022-04-19T09:28:00Z"/>
                <w:rFonts w:ascii="Times New Roman" w:eastAsia="Times New Roman" w:hAnsi="Times New Roman" w:cs="Times New Roman"/>
                <w:b/>
                <w:sz w:val="26"/>
                <w:szCs w:val="26"/>
                <w:highlight w:val="yellow"/>
              </w:rPr>
            </w:pPr>
            <w:del w:id="776"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4C44EFF6" w14:textId="6C83982F">
        <w:trPr>
          <w:del w:id="777" w:author="Duy Nguyen-Le" w:date="2022-04-19T09:28:00Z"/>
        </w:trPr>
        <w:tc>
          <w:tcPr>
            <w:tcW w:w="3625" w:type="dxa"/>
          </w:tcPr>
          <w:p w14:paraId="1C186538" w14:textId="303CDDC0" w:rsidR="00504D7D" w:rsidDel="00AA66A6" w:rsidRDefault="00F713D9">
            <w:pPr>
              <w:tabs>
                <w:tab w:val="left" w:pos="90"/>
                <w:tab w:val="left" w:pos="360"/>
              </w:tabs>
              <w:spacing w:line="360" w:lineRule="auto"/>
              <w:ind w:left="90"/>
              <w:jc w:val="both"/>
              <w:rPr>
                <w:del w:id="778" w:author="Duy Nguyen-Le" w:date="2022-04-19T09:28:00Z"/>
                <w:rFonts w:ascii="Times New Roman" w:eastAsia="Times New Roman" w:hAnsi="Times New Roman" w:cs="Times New Roman"/>
                <w:sz w:val="26"/>
                <w:szCs w:val="26"/>
              </w:rPr>
            </w:pPr>
            <w:del w:id="779" w:author="Duy Nguyen-Le" w:date="2022-04-19T09:28:00Z">
              <w:r w:rsidDel="00AA66A6">
                <w:rPr>
                  <w:rFonts w:ascii="Times New Roman" w:eastAsia="Times New Roman" w:hAnsi="Times New Roman" w:cs="Times New Roman"/>
                  <w:sz w:val="26"/>
                  <w:szCs w:val="26"/>
                </w:rPr>
                <w:delText>Stomachache</w:delText>
              </w:r>
            </w:del>
          </w:p>
        </w:tc>
        <w:tc>
          <w:tcPr>
            <w:tcW w:w="2136" w:type="dxa"/>
            <w:vAlign w:val="center"/>
          </w:tcPr>
          <w:p w14:paraId="6EEFE391" w14:textId="54D5284F" w:rsidR="00504D7D" w:rsidDel="00AA66A6" w:rsidRDefault="00F713D9">
            <w:pPr>
              <w:tabs>
                <w:tab w:val="left" w:pos="90"/>
                <w:tab w:val="left" w:pos="360"/>
              </w:tabs>
              <w:spacing w:line="360" w:lineRule="auto"/>
              <w:ind w:left="90"/>
              <w:jc w:val="center"/>
              <w:rPr>
                <w:del w:id="780" w:author="Duy Nguyen-Le" w:date="2022-04-19T09:28:00Z"/>
                <w:rFonts w:ascii="Times New Roman" w:eastAsia="Times New Roman" w:hAnsi="Times New Roman" w:cs="Times New Roman"/>
                <w:b/>
                <w:sz w:val="26"/>
                <w:szCs w:val="26"/>
              </w:rPr>
            </w:pPr>
            <w:del w:id="781" w:author="Duy Nguyen-Le" w:date="2022-04-19T09:28:00Z">
              <w:r w:rsidDel="00AA66A6">
                <w:rPr>
                  <w:rFonts w:ascii="Times New Roman" w:eastAsia="Times New Roman" w:hAnsi="Times New Roman" w:cs="Times New Roman"/>
                  <w:sz w:val="26"/>
                  <w:szCs w:val="26"/>
                </w:rPr>
                <w:delText>7 (1.6)</w:delText>
              </w:r>
            </w:del>
          </w:p>
        </w:tc>
        <w:tc>
          <w:tcPr>
            <w:tcW w:w="2136" w:type="dxa"/>
            <w:vAlign w:val="center"/>
          </w:tcPr>
          <w:p w14:paraId="03FA23CC" w14:textId="6F34D6C4" w:rsidR="00504D7D" w:rsidDel="00AA66A6" w:rsidRDefault="00F713D9">
            <w:pPr>
              <w:tabs>
                <w:tab w:val="left" w:pos="90"/>
                <w:tab w:val="left" w:pos="360"/>
              </w:tabs>
              <w:spacing w:line="360" w:lineRule="auto"/>
              <w:ind w:left="90"/>
              <w:jc w:val="center"/>
              <w:rPr>
                <w:del w:id="782" w:author="Duy Nguyen-Le" w:date="2022-04-19T09:28:00Z"/>
                <w:rFonts w:ascii="Times New Roman" w:eastAsia="Times New Roman" w:hAnsi="Times New Roman" w:cs="Times New Roman"/>
                <w:b/>
                <w:sz w:val="26"/>
                <w:szCs w:val="26"/>
              </w:rPr>
            </w:pPr>
            <w:del w:id="783" w:author="Duy Nguyen-Le" w:date="2022-04-19T09:28:00Z">
              <w:r w:rsidDel="00AA66A6">
                <w:rPr>
                  <w:rFonts w:ascii="Times New Roman" w:eastAsia="Times New Roman" w:hAnsi="Times New Roman" w:cs="Times New Roman"/>
                  <w:sz w:val="26"/>
                  <w:szCs w:val="26"/>
                </w:rPr>
                <w:delText>1 (0.2)</w:delText>
              </w:r>
            </w:del>
          </w:p>
        </w:tc>
        <w:tc>
          <w:tcPr>
            <w:tcW w:w="1170" w:type="dxa"/>
            <w:vAlign w:val="bottom"/>
          </w:tcPr>
          <w:p w14:paraId="2E3BEECD" w14:textId="40D2A7FE" w:rsidR="00504D7D" w:rsidDel="00AA66A6" w:rsidRDefault="00F713D9">
            <w:pPr>
              <w:tabs>
                <w:tab w:val="left" w:pos="90"/>
                <w:tab w:val="left" w:pos="360"/>
              </w:tabs>
              <w:spacing w:line="360" w:lineRule="auto"/>
              <w:ind w:left="90"/>
              <w:jc w:val="center"/>
              <w:rPr>
                <w:del w:id="784" w:author="Duy Nguyen-Le" w:date="2022-04-19T09:28:00Z"/>
                <w:rFonts w:ascii="Times New Roman" w:eastAsia="Times New Roman" w:hAnsi="Times New Roman" w:cs="Times New Roman"/>
                <w:sz w:val="26"/>
                <w:szCs w:val="26"/>
                <w:highlight w:val="yellow"/>
              </w:rPr>
            </w:pPr>
            <w:del w:id="785" w:author="Duy Nguyen-Le" w:date="2022-04-19T09:28:00Z">
              <w:r w:rsidDel="00AA66A6">
                <w:rPr>
                  <w:rFonts w:ascii="Times New Roman" w:eastAsia="Times New Roman" w:hAnsi="Times New Roman" w:cs="Times New Roman"/>
                  <w:sz w:val="26"/>
                  <w:szCs w:val="26"/>
                  <w:highlight w:val="yellow"/>
                </w:rPr>
                <w:delText>0.02</w:delText>
              </w:r>
            </w:del>
          </w:p>
        </w:tc>
      </w:tr>
      <w:tr w:rsidR="00504D7D" w:rsidDel="00AA66A6" w14:paraId="37EF5658" w14:textId="072F87FF">
        <w:trPr>
          <w:del w:id="786" w:author="Duy Nguyen-Le" w:date="2022-04-19T09:28:00Z"/>
        </w:trPr>
        <w:tc>
          <w:tcPr>
            <w:tcW w:w="3625" w:type="dxa"/>
          </w:tcPr>
          <w:p w14:paraId="0BB680C5" w14:textId="2924FF3D" w:rsidR="00504D7D" w:rsidDel="00AA66A6" w:rsidRDefault="00F713D9">
            <w:pPr>
              <w:tabs>
                <w:tab w:val="left" w:pos="90"/>
                <w:tab w:val="left" w:pos="360"/>
              </w:tabs>
              <w:spacing w:line="360" w:lineRule="auto"/>
              <w:ind w:left="90"/>
              <w:jc w:val="both"/>
              <w:rPr>
                <w:del w:id="787" w:author="Duy Nguyen-Le" w:date="2022-04-19T09:28:00Z"/>
                <w:rFonts w:ascii="Times New Roman" w:eastAsia="Times New Roman" w:hAnsi="Times New Roman" w:cs="Times New Roman"/>
                <w:sz w:val="26"/>
                <w:szCs w:val="26"/>
              </w:rPr>
            </w:pPr>
            <w:del w:id="788" w:author="Duy Nguyen-Le" w:date="2022-04-19T09:28:00Z">
              <w:r w:rsidDel="00AA66A6">
                <w:rPr>
                  <w:rFonts w:ascii="Times New Roman" w:eastAsia="Times New Roman" w:hAnsi="Times New Roman" w:cs="Times New Roman"/>
                  <w:sz w:val="26"/>
                  <w:szCs w:val="26"/>
                </w:rPr>
                <w:delText>Diarrhea</w:delText>
              </w:r>
            </w:del>
          </w:p>
        </w:tc>
        <w:tc>
          <w:tcPr>
            <w:tcW w:w="2136" w:type="dxa"/>
            <w:vAlign w:val="center"/>
          </w:tcPr>
          <w:p w14:paraId="7376B538" w14:textId="10E89E65" w:rsidR="00504D7D" w:rsidDel="00AA66A6" w:rsidRDefault="00F713D9">
            <w:pPr>
              <w:tabs>
                <w:tab w:val="left" w:pos="90"/>
                <w:tab w:val="left" w:pos="360"/>
              </w:tabs>
              <w:spacing w:line="360" w:lineRule="auto"/>
              <w:ind w:left="90"/>
              <w:jc w:val="center"/>
              <w:rPr>
                <w:del w:id="789" w:author="Duy Nguyen-Le" w:date="2022-04-19T09:28:00Z"/>
                <w:rFonts w:ascii="Times New Roman" w:eastAsia="Times New Roman" w:hAnsi="Times New Roman" w:cs="Times New Roman"/>
                <w:b/>
                <w:sz w:val="26"/>
                <w:szCs w:val="26"/>
              </w:rPr>
            </w:pPr>
            <w:del w:id="790" w:author="Duy Nguyen-Le" w:date="2022-04-19T09:28:00Z">
              <w:r w:rsidDel="00AA66A6">
                <w:rPr>
                  <w:rFonts w:ascii="Times New Roman" w:eastAsia="Times New Roman" w:hAnsi="Times New Roman" w:cs="Times New Roman"/>
                  <w:sz w:val="26"/>
                  <w:szCs w:val="26"/>
                </w:rPr>
                <w:delText>17 (3.8)</w:delText>
              </w:r>
            </w:del>
          </w:p>
        </w:tc>
        <w:tc>
          <w:tcPr>
            <w:tcW w:w="2136" w:type="dxa"/>
            <w:vAlign w:val="center"/>
          </w:tcPr>
          <w:p w14:paraId="2C131344" w14:textId="7ED8C5C7" w:rsidR="00504D7D" w:rsidDel="00AA66A6" w:rsidRDefault="00F713D9">
            <w:pPr>
              <w:tabs>
                <w:tab w:val="left" w:pos="90"/>
                <w:tab w:val="left" w:pos="360"/>
              </w:tabs>
              <w:spacing w:line="360" w:lineRule="auto"/>
              <w:ind w:left="90"/>
              <w:jc w:val="center"/>
              <w:rPr>
                <w:del w:id="791" w:author="Duy Nguyen-Le" w:date="2022-04-19T09:28:00Z"/>
                <w:rFonts w:ascii="Times New Roman" w:eastAsia="Times New Roman" w:hAnsi="Times New Roman" w:cs="Times New Roman"/>
                <w:b/>
                <w:sz w:val="26"/>
                <w:szCs w:val="26"/>
              </w:rPr>
            </w:pPr>
            <w:del w:id="792" w:author="Duy Nguyen-Le" w:date="2022-04-19T09:28:00Z">
              <w:r w:rsidDel="00AA66A6">
                <w:rPr>
                  <w:rFonts w:ascii="Times New Roman" w:eastAsia="Times New Roman" w:hAnsi="Times New Roman" w:cs="Times New Roman"/>
                  <w:sz w:val="26"/>
                  <w:szCs w:val="26"/>
                </w:rPr>
                <w:delText>2 (0.4)</w:delText>
              </w:r>
            </w:del>
          </w:p>
        </w:tc>
        <w:tc>
          <w:tcPr>
            <w:tcW w:w="1170" w:type="dxa"/>
            <w:vAlign w:val="bottom"/>
          </w:tcPr>
          <w:p w14:paraId="72D6DD29" w14:textId="6EA691AD" w:rsidR="00504D7D" w:rsidDel="00AA66A6" w:rsidRDefault="00F713D9">
            <w:pPr>
              <w:tabs>
                <w:tab w:val="left" w:pos="90"/>
                <w:tab w:val="left" w:pos="360"/>
              </w:tabs>
              <w:spacing w:line="360" w:lineRule="auto"/>
              <w:ind w:left="90"/>
              <w:jc w:val="center"/>
              <w:rPr>
                <w:del w:id="793" w:author="Duy Nguyen-Le" w:date="2022-04-19T09:28:00Z"/>
                <w:rFonts w:ascii="Times New Roman" w:eastAsia="Times New Roman" w:hAnsi="Times New Roman" w:cs="Times New Roman"/>
                <w:b/>
                <w:sz w:val="26"/>
                <w:szCs w:val="26"/>
                <w:highlight w:val="yellow"/>
              </w:rPr>
            </w:pPr>
            <w:del w:id="794"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6C0AE753" w14:textId="3440142E">
        <w:trPr>
          <w:del w:id="795" w:author="Duy Nguyen-Le" w:date="2022-04-19T09:28:00Z"/>
        </w:trPr>
        <w:tc>
          <w:tcPr>
            <w:tcW w:w="3625" w:type="dxa"/>
          </w:tcPr>
          <w:p w14:paraId="73D04FE6" w14:textId="7F5F2A2B" w:rsidR="00504D7D" w:rsidDel="00AA66A6" w:rsidRDefault="00F713D9">
            <w:pPr>
              <w:tabs>
                <w:tab w:val="left" w:pos="90"/>
                <w:tab w:val="left" w:pos="360"/>
              </w:tabs>
              <w:spacing w:line="360" w:lineRule="auto"/>
              <w:ind w:left="90"/>
              <w:jc w:val="both"/>
              <w:rPr>
                <w:del w:id="796" w:author="Duy Nguyen-Le" w:date="2022-04-19T09:28:00Z"/>
                <w:rFonts w:ascii="Times New Roman" w:eastAsia="Times New Roman" w:hAnsi="Times New Roman" w:cs="Times New Roman"/>
                <w:sz w:val="26"/>
                <w:szCs w:val="26"/>
              </w:rPr>
            </w:pPr>
            <w:del w:id="797" w:author="Duy Nguyen-Le" w:date="2022-04-19T09:28:00Z">
              <w:r w:rsidDel="00AA66A6">
                <w:rPr>
                  <w:rFonts w:ascii="Times New Roman" w:eastAsia="Times New Roman" w:hAnsi="Times New Roman" w:cs="Times New Roman"/>
                  <w:sz w:val="26"/>
                  <w:szCs w:val="26"/>
                </w:rPr>
                <w:delText>Rash skin</w:delText>
              </w:r>
            </w:del>
          </w:p>
        </w:tc>
        <w:tc>
          <w:tcPr>
            <w:tcW w:w="2136" w:type="dxa"/>
            <w:vAlign w:val="center"/>
          </w:tcPr>
          <w:p w14:paraId="199613E8" w14:textId="6E7A2EDC" w:rsidR="00504D7D" w:rsidDel="00AA66A6" w:rsidRDefault="00F713D9">
            <w:pPr>
              <w:tabs>
                <w:tab w:val="left" w:pos="90"/>
                <w:tab w:val="left" w:pos="360"/>
              </w:tabs>
              <w:spacing w:line="360" w:lineRule="auto"/>
              <w:ind w:left="90"/>
              <w:jc w:val="center"/>
              <w:rPr>
                <w:del w:id="798" w:author="Duy Nguyen-Le" w:date="2022-04-19T09:28:00Z"/>
                <w:rFonts w:ascii="Times New Roman" w:eastAsia="Times New Roman" w:hAnsi="Times New Roman" w:cs="Times New Roman"/>
                <w:b/>
                <w:sz w:val="26"/>
                <w:szCs w:val="26"/>
              </w:rPr>
            </w:pPr>
            <w:del w:id="799" w:author="Duy Nguyen-Le" w:date="2022-04-19T09:28:00Z">
              <w:r w:rsidDel="00AA66A6">
                <w:rPr>
                  <w:rFonts w:ascii="Times New Roman" w:eastAsia="Times New Roman" w:hAnsi="Times New Roman" w:cs="Times New Roman"/>
                  <w:sz w:val="26"/>
                  <w:szCs w:val="26"/>
                </w:rPr>
                <w:delText>4 (0.9)</w:delText>
              </w:r>
            </w:del>
          </w:p>
        </w:tc>
        <w:tc>
          <w:tcPr>
            <w:tcW w:w="2136" w:type="dxa"/>
            <w:vAlign w:val="center"/>
          </w:tcPr>
          <w:p w14:paraId="2D866DBE" w14:textId="11EEB989" w:rsidR="00504D7D" w:rsidDel="00AA66A6" w:rsidRDefault="00F713D9">
            <w:pPr>
              <w:tabs>
                <w:tab w:val="left" w:pos="90"/>
                <w:tab w:val="left" w:pos="360"/>
              </w:tabs>
              <w:spacing w:line="360" w:lineRule="auto"/>
              <w:ind w:left="90"/>
              <w:jc w:val="center"/>
              <w:rPr>
                <w:del w:id="800" w:author="Duy Nguyen-Le" w:date="2022-04-19T09:28:00Z"/>
                <w:rFonts w:ascii="Times New Roman" w:eastAsia="Times New Roman" w:hAnsi="Times New Roman" w:cs="Times New Roman"/>
                <w:b/>
                <w:sz w:val="26"/>
                <w:szCs w:val="26"/>
              </w:rPr>
            </w:pPr>
            <w:del w:id="801" w:author="Duy Nguyen-Le" w:date="2022-04-19T09:28:00Z">
              <w:r w:rsidDel="00AA66A6">
                <w:rPr>
                  <w:rFonts w:ascii="Times New Roman" w:eastAsia="Times New Roman" w:hAnsi="Times New Roman" w:cs="Times New Roman"/>
                  <w:sz w:val="26"/>
                  <w:szCs w:val="26"/>
                </w:rPr>
                <w:delText>1 (0.2)</w:delText>
              </w:r>
            </w:del>
          </w:p>
        </w:tc>
        <w:tc>
          <w:tcPr>
            <w:tcW w:w="1170" w:type="dxa"/>
            <w:vAlign w:val="bottom"/>
          </w:tcPr>
          <w:p w14:paraId="192CF049" w14:textId="42222DB3" w:rsidR="00504D7D" w:rsidDel="00AA66A6" w:rsidRDefault="00F713D9">
            <w:pPr>
              <w:tabs>
                <w:tab w:val="left" w:pos="90"/>
                <w:tab w:val="left" w:pos="360"/>
              </w:tabs>
              <w:spacing w:line="360" w:lineRule="auto"/>
              <w:ind w:left="90"/>
              <w:jc w:val="center"/>
              <w:rPr>
                <w:del w:id="802" w:author="Duy Nguyen-Le" w:date="2022-04-19T09:28:00Z"/>
                <w:rFonts w:ascii="Times New Roman" w:eastAsia="Times New Roman" w:hAnsi="Times New Roman" w:cs="Times New Roman"/>
                <w:sz w:val="26"/>
                <w:szCs w:val="26"/>
              </w:rPr>
            </w:pPr>
            <w:del w:id="803" w:author="Duy Nguyen-Le" w:date="2022-04-19T09:28:00Z">
              <w:r w:rsidDel="00AA66A6">
                <w:rPr>
                  <w:rFonts w:ascii="Times New Roman" w:eastAsia="Times New Roman" w:hAnsi="Times New Roman" w:cs="Times New Roman"/>
                  <w:sz w:val="26"/>
                  <w:szCs w:val="26"/>
                </w:rPr>
                <w:delText>0.3</w:delText>
              </w:r>
            </w:del>
          </w:p>
        </w:tc>
      </w:tr>
      <w:tr w:rsidR="00504D7D" w:rsidDel="00AA66A6" w14:paraId="12BC33B4" w14:textId="0E30E115">
        <w:trPr>
          <w:del w:id="804" w:author="Duy Nguyen-Le" w:date="2022-04-19T09:28:00Z"/>
        </w:trPr>
        <w:tc>
          <w:tcPr>
            <w:tcW w:w="3625" w:type="dxa"/>
          </w:tcPr>
          <w:p w14:paraId="79594DF0" w14:textId="1D990F4C" w:rsidR="00504D7D" w:rsidDel="00AA66A6" w:rsidRDefault="00F713D9">
            <w:pPr>
              <w:tabs>
                <w:tab w:val="left" w:pos="90"/>
                <w:tab w:val="left" w:pos="360"/>
              </w:tabs>
              <w:spacing w:line="360" w:lineRule="auto"/>
              <w:ind w:left="90"/>
              <w:jc w:val="both"/>
              <w:rPr>
                <w:del w:id="805" w:author="Duy Nguyen-Le" w:date="2022-04-19T09:28:00Z"/>
                <w:rFonts w:ascii="Times New Roman" w:eastAsia="Times New Roman" w:hAnsi="Times New Roman" w:cs="Times New Roman"/>
                <w:sz w:val="26"/>
                <w:szCs w:val="26"/>
              </w:rPr>
            </w:pPr>
            <w:del w:id="806" w:author="Duy Nguyen-Le" w:date="2022-04-19T09:28:00Z">
              <w:r w:rsidDel="00AA66A6">
                <w:rPr>
                  <w:rFonts w:ascii="Times New Roman" w:eastAsia="Times New Roman" w:hAnsi="Times New Roman" w:cs="Times New Roman"/>
                  <w:sz w:val="26"/>
                  <w:szCs w:val="26"/>
                </w:rPr>
                <w:delText>Vaginal haemorrhage</w:delText>
              </w:r>
            </w:del>
          </w:p>
        </w:tc>
        <w:tc>
          <w:tcPr>
            <w:tcW w:w="2136" w:type="dxa"/>
            <w:vAlign w:val="center"/>
          </w:tcPr>
          <w:p w14:paraId="720FFAE1" w14:textId="77B61A6A" w:rsidR="00504D7D" w:rsidDel="00AA66A6" w:rsidRDefault="00F713D9">
            <w:pPr>
              <w:tabs>
                <w:tab w:val="left" w:pos="90"/>
                <w:tab w:val="left" w:pos="360"/>
              </w:tabs>
              <w:spacing w:line="360" w:lineRule="auto"/>
              <w:ind w:left="90"/>
              <w:jc w:val="center"/>
              <w:rPr>
                <w:del w:id="807" w:author="Duy Nguyen-Le" w:date="2022-04-19T09:28:00Z"/>
                <w:rFonts w:ascii="Times New Roman" w:eastAsia="Times New Roman" w:hAnsi="Times New Roman" w:cs="Times New Roman"/>
                <w:b/>
                <w:sz w:val="26"/>
                <w:szCs w:val="26"/>
              </w:rPr>
            </w:pPr>
            <w:del w:id="808" w:author="Duy Nguyen-Le" w:date="2022-04-19T09:28:00Z">
              <w:r w:rsidDel="00AA66A6">
                <w:rPr>
                  <w:rFonts w:ascii="Times New Roman" w:eastAsia="Times New Roman" w:hAnsi="Times New Roman" w:cs="Times New Roman"/>
                  <w:sz w:val="26"/>
                  <w:szCs w:val="26"/>
                </w:rPr>
                <w:delText>4 (0.9)</w:delText>
              </w:r>
            </w:del>
          </w:p>
        </w:tc>
        <w:tc>
          <w:tcPr>
            <w:tcW w:w="2136" w:type="dxa"/>
            <w:vAlign w:val="center"/>
          </w:tcPr>
          <w:p w14:paraId="6A186BF8" w14:textId="13A95881" w:rsidR="00504D7D" w:rsidDel="00AA66A6" w:rsidRDefault="00F713D9">
            <w:pPr>
              <w:tabs>
                <w:tab w:val="left" w:pos="90"/>
                <w:tab w:val="left" w:pos="360"/>
              </w:tabs>
              <w:spacing w:line="360" w:lineRule="auto"/>
              <w:ind w:left="90"/>
              <w:jc w:val="center"/>
              <w:rPr>
                <w:del w:id="809" w:author="Duy Nguyen-Le" w:date="2022-04-19T09:28:00Z"/>
                <w:rFonts w:ascii="Times New Roman" w:eastAsia="Times New Roman" w:hAnsi="Times New Roman" w:cs="Times New Roman"/>
                <w:b/>
                <w:sz w:val="26"/>
                <w:szCs w:val="26"/>
              </w:rPr>
            </w:pPr>
            <w:del w:id="810" w:author="Duy Nguyen-Le" w:date="2022-04-19T09:28:00Z">
              <w:r w:rsidDel="00AA66A6">
                <w:rPr>
                  <w:rFonts w:ascii="Times New Roman" w:eastAsia="Times New Roman" w:hAnsi="Times New Roman" w:cs="Times New Roman"/>
                  <w:sz w:val="26"/>
                  <w:szCs w:val="26"/>
                </w:rPr>
                <w:delText>1 (0.2)</w:delText>
              </w:r>
            </w:del>
          </w:p>
        </w:tc>
        <w:tc>
          <w:tcPr>
            <w:tcW w:w="1170" w:type="dxa"/>
            <w:vAlign w:val="bottom"/>
          </w:tcPr>
          <w:p w14:paraId="45F2E807" w14:textId="5705A251" w:rsidR="00504D7D" w:rsidDel="00AA66A6" w:rsidRDefault="00F713D9">
            <w:pPr>
              <w:tabs>
                <w:tab w:val="left" w:pos="90"/>
                <w:tab w:val="left" w:pos="360"/>
              </w:tabs>
              <w:spacing w:line="360" w:lineRule="auto"/>
              <w:ind w:left="90"/>
              <w:jc w:val="center"/>
              <w:rPr>
                <w:del w:id="811" w:author="Duy Nguyen-Le" w:date="2022-04-19T09:28:00Z"/>
                <w:rFonts w:ascii="Times New Roman" w:eastAsia="Times New Roman" w:hAnsi="Times New Roman" w:cs="Times New Roman"/>
                <w:sz w:val="26"/>
                <w:szCs w:val="26"/>
              </w:rPr>
            </w:pPr>
            <w:del w:id="812" w:author="Duy Nguyen-Le" w:date="2022-04-19T09:28:00Z">
              <w:r w:rsidDel="00AA66A6">
                <w:rPr>
                  <w:rFonts w:ascii="Times New Roman" w:eastAsia="Times New Roman" w:hAnsi="Times New Roman" w:cs="Times New Roman"/>
                  <w:sz w:val="26"/>
                  <w:szCs w:val="26"/>
                </w:rPr>
                <w:delText>0.3</w:delText>
              </w:r>
            </w:del>
          </w:p>
        </w:tc>
      </w:tr>
      <w:tr w:rsidR="00504D7D" w:rsidDel="00AA66A6" w14:paraId="649B6C3D" w14:textId="4C2D7328">
        <w:trPr>
          <w:del w:id="813" w:author="Duy Nguyen-Le" w:date="2022-04-19T09:28:00Z"/>
        </w:trPr>
        <w:tc>
          <w:tcPr>
            <w:tcW w:w="3625" w:type="dxa"/>
          </w:tcPr>
          <w:p w14:paraId="59184E17" w14:textId="66DEF4F0" w:rsidR="00504D7D" w:rsidDel="00AA66A6" w:rsidRDefault="00F713D9">
            <w:pPr>
              <w:tabs>
                <w:tab w:val="left" w:pos="90"/>
                <w:tab w:val="left" w:pos="360"/>
              </w:tabs>
              <w:spacing w:line="360" w:lineRule="auto"/>
              <w:ind w:left="90"/>
              <w:jc w:val="both"/>
              <w:rPr>
                <w:del w:id="814" w:author="Duy Nguyen-Le" w:date="2022-04-19T09:28:00Z"/>
                <w:rFonts w:ascii="Times New Roman" w:eastAsia="Times New Roman" w:hAnsi="Times New Roman" w:cs="Times New Roman"/>
                <w:sz w:val="26"/>
                <w:szCs w:val="26"/>
              </w:rPr>
            </w:pPr>
            <w:del w:id="815" w:author="Duy Nguyen-Le" w:date="2022-04-19T09:28:00Z">
              <w:r w:rsidDel="00AA66A6">
                <w:rPr>
                  <w:rFonts w:ascii="Times New Roman" w:eastAsia="Times New Roman" w:hAnsi="Times New Roman" w:cs="Times New Roman"/>
                  <w:sz w:val="26"/>
                  <w:szCs w:val="26"/>
                </w:rPr>
                <w:delText>Others</w:delText>
              </w:r>
            </w:del>
          </w:p>
        </w:tc>
        <w:tc>
          <w:tcPr>
            <w:tcW w:w="2136" w:type="dxa"/>
            <w:vAlign w:val="center"/>
          </w:tcPr>
          <w:p w14:paraId="1478B00F" w14:textId="2B9E9E8E" w:rsidR="00504D7D" w:rsidDel="00AA66A6" w:rsidRDefault="00F713D9">
            <w:pPr>
              <w:tabs>
                <w:tab w:val="left" w:pos="90"/>
                <w:tab w:val="left" w:pos="360"/>
              </w:tabs>
              <w:spacing w:line="360" w:lineRule="auto"/>
              <w:ind w:left="90"/>
              <w:jc w:val="center"/>
              <w:rPr>
                <w:del w:id="816" w:author="Duy Nguyen-Le" w:date="2022-04-19T09:28:00Z"/>
                <w:rFonts w:ascii="Times New Roman" w:eastAsia="Times New Roman" w:hAnsi="Times New Roman" w:cs="Times New Roman"/>
                <w:sz w:val="26"/>
                <w:szCs w:val="26"/>
              </w:rPr>
            </w:pPr>
            <w:del w:id="817" w:author="Duy Nguyen-Le" w:date="2022-04-19T09:28:00Z">
              <w:r w:rsidDel="00AA66A6">
                <w:rPr>
                  <w:rFonts w:ascii="Times New Roman" w:eastAsia="Times New Roman" w:hAnsi="Times New Roman" w:cs="Times New Roman"/>
                  <w:sz w:val="26"/>
                  <w:szCs w:val="26"/>
                </w:rPr>
                <w:delText>6 (1.3)</w:delText>
              </w:r>
            </w:del>
          </w:p>
        </w:tc>
        <w:tc>
          <w:tcPr>
            <w:tcW w:w="2136" w:type="dxa"/>
            <w:vAlign w:val="center"/>
          </w:tcPr>
          <w:p w14:paraId="7506F1E8" w14:textId="3F71A21F" w:rsidR="00504D7D" w:rsidDel="00AA66A6" w:rsidRDefault="00F713D9">
            <w:pPr>
              <w:tabs>
                <w:tab w:val="left" w:pos="90"/>
                <w:tab w:val="left" w:pos="360"/>
              </w:tabs>
              <w:spacing w:line="360" w:lineRule="auto"/>
              <w:ind w:left="90"/>
              <w:jc w:val="center"/>
              <w:rPr>
                <w:del w:id="818" w:author="Duy Nguyen-Le" w:date="2022-04-19T09:28:00Z"/>
                <w:rFonts w:ascii="Times New Roman" w:eastAsia="Times New Roman" w:hAnsi="Times New Roman" w:cs="Times New Roman"/>
                <w:b/>
                <w:sz w:val="26"/>
                <w:szCs w:val="26"/>
              </w:rPr>
            </w:pPr>
            <w:del w:id="819" w:author="Duy Nguyen-Le" w:date="2022-04-19T09:28:00Z">
              <w:r w:rsidDel="00AA66A6">
                <w:rPr>
                  <w:rFonts w:ascii="Times New Roman" w:eastAsia="Times New Roman" w:hAnsi="Times New Roman" w:cs="Times New Roman"/>
                  <w:sz w:val="26"/>
                  <w:szCs w:val="26"/>
                </w:rPr>
                <w:delText>4 (0.8)</w:delText>
              </w:r>
            </w:del>
          </w:p>
        </w:tc>
        <w:tc>
          <w:tcPr>
            <w:tcW w:w="1170" w:type="dxa"/>
            <w:vAlign w:val="bottom"/>
          </w:tcPr>
          <w:p w14:paraId="267B55E8" w14:textId="1A911DB5" w:rsidR="00504D7D" w:rsidDel="00AA66A6" w:rsidRDefault="00F713D9">
            <w:pPr>
              <w:tabs>
                <w:tab w:val="left" w:pos="90"/>
                <w:tab w:val="left" w:pos="360"/>
              </w:tabs>
              <w:spacing w:line="360" w:lineRule="auto"/>
              <w:ind w:left="90"/>
              <w:jc w:val="center"/>
              <w:rPr>
                <w:del w:id="820" w:author="Duy Nguyen-Le" w:date="2022-04-19T09:28:00Z"/>
                <w:rFonts w:ascii="Times New Roman" w:eastAsia="Times New Roman" w:hAnsi="Times New Roman" w:cs="Times New Roman"/>
                <w:sz w:val="26"/>
                <w:szCs w:val="26"/>
              </w:rPr>
            </w:pPr>
            <w:del w:id="821" w:author="Duy Nguyen-Le" w:date="2022-04-19T09:28:00Z">
              <w:r w:rsidDel="00AA66A6">
                <w:rPr>
                  <w:rFonts w:ascii="Times New Roman" w:eastAsia="Times New Roman" w:hAnsi="Times New Roman" w:cs="Times New Roman"/>
                  <w:sz w:val="26"/>
                  <w:szCs w:val="26"/>
                </w:rPr>
                <w:delText>0.4</w:delText>
              </w:r>
            </w:del>
          </w:p>
        </w:tc>
      </w:tr>
      <w:tr w:rsidR="00504D7D" w:rsidDel="00AA66A6" w14:paraId="34138C48" w14:textId="782BA653">
        <w:trPr>
          <w:del w:id="822" w:author="Duy Nguyen-Le" w:date="2022-04-19T09:28:00Z"/>
        </w:trPr>
        <w:tc>
          <w:tcPr>
            <w:tcW w:w="3625" w:type="dxa"/>
          </w:tcPr>
          <w:p w14:paraId="39943A86" w14:textId="69B918BD" w:rsidR="00504D7D" w:rsidDel="00AA66A6" w:rsidRDefault="00F713D9">
            <w:pPr>
              <w:tabs>
                <w:tab w:val="left" w:pos="90"/>
                <w:tab w:val="left" w:pos="360"/>
              </w:tabs>
              <w:spacing w:line="360" w:lineRule="auto"/>
              <w:ind w:left="90"/>
              <w:jc w:val="both"/>
              <w:rPr>
                <w:del w:id="823" w:author="Duy Nguyen-Le" w:date="2022-04-19T09:28:00Z"/>
                <w:rFonts w:ascii="Times New Roman" w:eastAsia="Times New Roman" w:hAnsi="Times New Roman" w:cs="Times New Roman"/>
                <w:sz w:val="26"/>
                <w:szCs w:val="26"/>
              </w:rPr>
            </w:pPr>
            <w:del w:id="824" w:author="Duy Nguyen-Le" w:date="2022-04-19T09:28:00Z">
              <w:r w:rsidDel="00AA66A6">
                <w:rPr>
                  <w:rFonts w:ascii="Times New Roman" w:eastAsia="Times New Roman" w:hAnsi="Times New Roman" w:cs="Times New Roman"/>
                  <w:sz w:val="26"/>
                  <w:szCs w:val="26"/>
                </w:rPr>
                <w:delText>Thrombocytopenia</w:delText>
              </w:r>
            </w:del>
          </w:p>
        </w:tc>
        <w:tc>
          <w:tcPr>
            <w:tcW w:w="2136" w:type="dxa"/>
            <w:vAlign w:val="center"/>
          </w:tcPr>
          <w:p w14:paraId="069602C5" w14:textId="2A99C6C8" w:rsidR="00504D7D" w:rsidDel="00AA66A6" w:rsidRDefault="00F713D9">
            <w:pPr>
              <w:tabs>
                <w:tab w:val="left" w:pos="90"/>
                <w:tab w:val="left" w:pos="360"/>
              </w:tabs>
              <w:spacing w:line="360" w:lineRule="auto"/>
              <w:ind w:left="90"/>
              <w:jc w:val="center"/>
              <w:rPr>
                <w:del w:id="825" w:author="Duy Nguyen-Le" w:date="2022-04-19T09:28:00Z"/>
                <w:rFonts w:ascii="Times New Roman" w:eastAsia="Times New Roman" w:hAnsi="Times New Roman" w:cs="Times New Roman"/>
                <w:sz w:val="26"/>
                <w:szCs w:val="26"/>
              </w:rPr>
            </w:pPr>
            <w:del w:id="826"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43F4FC1C" w14:textId="04A88925" w:rsidR="00504D7D" w:rsidDel="00AA66A6" w:rsidRDefault="00F713D9">
            <w:pPr>
              <w:tabs>
                <w:tab w:val="left" w:pos="90"/>
                <w:tab w:val="left" w:pos="360"/>
              </w:tabs>
              <w:spacing w:line="360" w:lineRule="auto"/>
              <w:ind w:left="90"/>
              <w:jc w:val="center"/>
              <w:rPr>
                <w:del w:id="827" w:author="Duy Nguyen-Le" w:date="2022-04-19T09:28:00Z"/>
                <w:rFonts w:ascii="Times New Roman" w:eastAsia="Times New Roman" w:hAnsi="Times New Roman" w:cs="Times New Roman"/>
                <w:sz w:val="26"/>
                <w:szCs w:val="26"/>
              </w:rPr>
            </w:pPr>
            <w:del w:id="828" w:author="Duy Nguyen-Le" w:date="2022-04-19T09:28:00Z">
              <w:r w:rsidDel="00AA66A6">
                <w:rPr>
                  <w:rFonts w:ascii="Times New Roman" w:eastAsia="Times New Roman" w:hAnsi="Times New Roman" w:cs="Times New Roman"/>
                  <w:sz w:val="26"/>
                  <w:szCs w:val="26"/>
                </w:rPr>
                <w:delText>0 (0.0)</w:delText>
              </w:r>
            </w:del>
          </w:p>
        </w:tc>
        <w:tc>
          <w:tcPr>
            <w:tcW w:w="1170" w:type="dxa"/>
          </w:tcPr>
          <w:p w14:paraId="28788F05" w14:textId="743D8BDE" w:rsidR="00504D7D" w:rsidDel="00AA66A6" w:rsidRDefault="00F713D9">
            <w:pPr>
              <w:tabs>
                <w:tab w:val="left" w:pos="90"/>
                <w:tab w:val="left" w:pos="360"/>
              </w:tabs>
              <w:spacing w:line="360" w:lineRule="auto"/>
              <w:ind w:left="90"/>
              <w:jc w:val="center"/>
              <w:rPr>
                <w:del w:id="829" w:author="Duy Nguyen-Le" w:date="2022-04-19T09:28:00Z"/>
                <w:rFonts w:ascii="Times New Roman" w:eastAsia="Times New Roman" w:hAnsi="Times New Roman" w:cs="Times New Roman"/>
                <w:sz w:val="26"/>
                <w:szCs w:val="26"/>
              </w:rPr>
            </w:pPr>
            <w:del w:id="830" w:author="Duy Nguyen-Le" w:date="2022-04-19T09:28:00Z">
              <w:r w:rsidDel="00AA66A6">
                <w:rPr>
                  <w:rFonts w:ascii="Times New Roman" w:eastAsia="Times New Roman" w:hAnsi="Times New Roman" w:cs="Times New Roman"/>
                  <w:sz w:val="26"/>
                  <w:szCs w:val="26"/>
                </w:rPr>
                <w:delText>-</w:delText>
              </w:r>
            </w:del>
          </w:p>
        </w:tc>
      </w:tr>
      <w:tr w:rsidR="00504D7D" w:rsidDel="00AA66A6" w14:paraId="46F13E01" w14:textId="4561F1D8">
        <w:trPr>
          <w:del w:id="831" w:author="Duy Nguyen-Le" w:date="2022-04-19T09:28:00Z"/>
        </w:trPr>
        <w:tc>
          <w:tcPr>
            <w:tcW w:w="3625" w:type="dxa"/>
          </w:tcPr>
          <w:p w14:paraId="6CF97B59" w14:textId="29132C10" w:rsidR="00504D7D" w:rsidDel="00AA66A6" w:rsidRDefault="00F713D9">
            <w:pPr>
              <w:tabs>
                <w:tab w:val="left" w:pos="90"/>
                <w:tab w:val="left" w:pos="360"/>
              </w:tabs>
              <w:spacing w:line="360" w:lineRule="auto"/>
              <w:ind w:left="90"/>
              <w:jc w:val="both"/>
              <w:rPr>
                <w:del w:id="832" w:author="Duy Nguyen-Le" w:date="2022-04-19T09:28:00Z"/>
                <w:rFonts w:ascii="Times New Roman" w:eastAsia="Times New Roman" w:hAnsi="Times New Roman" w:cs="Times New Roman"/>
                <w:sz w:val="26"/>
                <w:szCs w:val="26"/>
              </w:rPr>
            </w:pPr>
            <w:del w:id="833" w:author="Duy Nguyen-Le" w:date="2022-04-19T09:28:00Z">
              <w:r w:rsidDel="00AA66A6">
                <w:rPr>
                  <w:rFonts w:ascii="Times New Roman" w:eastAsia="Times New Roman" w:hAnsi="Times New Roman" w:cs="Times New Roman"/>
                  <w:sz w:val="26"/>
                  <w:szCs w:val="26"/>
                </w:rPr>
                <w:delText>Myocarditis</w:delText>
              </w:r>
            </w:del>
          </w:p>
        </w:tc>
        <w:tc>
          <w:tcPr>
            <w:tcW w:w="2136" w:type="dxa"/>
            <w:vAlign w:val="center"/>
          </w:tcPr>
          <w:p w14:paraId="39FDF354" w14:textId="6E232C62" w:rsidR="00504D7D" w:rsidDel="00AA66A6" w:rsidRDefault="00F713D9">
            <w:pPr>
              <w:tabs>
                <w:tab w:val="left" w:pos="90"/>
                <w:tab w:val="left" w:pos="360"/>
              </w:tabs>
              <w:spacing w:line="360" w:lineRule="auto"/>
              <w:ind w:left="90"/>
              <w:jc w:val="center"/>
              <w:rPr>
                <w:del w:id="834" w:author="Duy Nguyen-Le" w:date="2022-04-19T09:28:00Z"/>
                <w:rFonts w:ascii="Times New Roman" w:eastAsia="Times New Roman" w:hAnsi="Times New Roman" w:cs="Times New Roman"/>
                <w:sz w:val="26"/>
                <w:szCs w:val="26"/>
              </w:rPr>
            </w:pPr>
            <w:del w:id="835"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5E6CA9DE" w14:textId="4B582363" w:rsidR="00504D7D" w:rsidDel="00AA66A6" w:rsidRDefault="00F713D9">
            <w:pPr>
              <w:tabs>
                <w:tab w:val="left" w:pos="90"/>
                <w:tab w:val="left" w:pos="360"/>
              </w:tabs>
              <w:spacing w:line="360" w:lineRule="auto"/>
              <w:ind w:left="90"/>
              <w:jc w:val="center"/>
              <w:rPr>
                <w:del w:id="836" w:author="Duy Nguyen-Le" w:date="2022-04-19T09:28:00Z"/>
                <w:rFonts w:ascii="Times New Roman" w:eastAsia="Times New Roman" w:hAnsi="Times New Roman" w:cs="Times New Roman"/>
                <w:sz w:val="26"/>
                <w:szCs w:val="26"/>
              </w:rPr>
            </w:pPr>
            <w:del w:id="837" w:author="Duy Nguyen-Le" w:date="2022-04-19T09:28:00Z">
              <w:r w:rsidDel="00AA66A6">
                <w:rPr>
                  <w:rFonts w:ascii="Times New Roman" w:eastAsia="Times New Roman" w:hAnsi="Times New Roman" w:cs="Times New Roman"/>
                  <w:sz w:val="26"/>
                  <w:szCs w:val="26"/>
                </w:rPr>
                <w:delText>0 (0.0)</w:delText>
              </w:r>
            </w:del>
          </w:p>
        </w:tc>
        <w:tc>
          <w:tcPr>
            <w:tcW w:w="1170" w:type="dxa"/>
          </w:tcPr>
          <w:p w14:paraId="09BD8703" w14:textId="6960E5EF" w:rsidR="00504D7D" w:rsidDel="00AA66A6" w:rsidRDefault="00F713D9">
            <w:pPr>
              <w:tabs>
                <w:tab w:val="left" w:pos="90"/>
                <w:tab w:val="left" w:pos="360"/>
              </w:tabs>
              <w:spacing w:line="360" w:lineRule="auto"/>
              <w:ind w:left="90"/>
              <w:jc w:val="center"/>
              <w:rPr>
                <w:del w:id="838" w:author="Duy Nguyen-Le" w:date="2022-04-19T09:28:00Z"/>
                <w:rFonts w:ascii="Times New Roman" w:eastAsia="Times New Roman" w:hAnsi="Times New Roman" w:cs="Times New Roman"/>
                <w:sz w:val="26"/>
                <w:szCs w:val="26"/>
              </w:rPr>
            </w:pPr>
            <w:del w:id="839" w:author="Duy Nguyen-Le" w:date="2022-04-19T09:28:00Z">
              <w:r w:rsidDel="00AA66A6">
                <w:rPr>
                  <w:rFonts w:ascii="Times New Roman" w:eastAsia="Times New Roman" w:hAnsi="Times New Roman" w:cs="Times New Roman"/>
                  <w:sz w:val="26"/>
                  <w:szCs w:val="26"/>
                </w:rPr>
                <w:delText>-</w:delText>
              </w:r>
            </w:del>
          </w:p>
        </w:tc>
      </w:tr>
      <w:tr w:rsidR="00504D7D" w:rsidDel="00AA66A6" w14:paraId="1EF07688" w14:textId="2FE6CAC7">
        <w:trPr>
          <w:del w:id="840" w:author="Duy Nguyen-Le" w:date="2022-04-19T09:28:00Z"/>
        </w:trPr>
        <w:tc>
          <w:tcPr>
            <w:tcW w:w="3625" w:type="dxa"/>
          </w:tcPr>
          <w:p w14:paraId="2FE483E1" w14:textId="4616F6FD" w:rsidR="00504D7D" w:rsidDel="00AA66A6" w:rsidRDefault="00F713D9">
            <w:pPr>
              <w:tabs>
                <w:tab w:val="left" w:pos="90"/>
                <w:tab w:val="left" w:pos="360"/>
              </w:tabs>
              <w:spacing w:line="360" w:lineRule="auto"/>
              <w:ind w:left="90"/>
              <w:jc w:val="both"/>
              <w:rPr>
                <w:del w:id="841" w:author="Duy Nguyen-Le" w:date="2022-04-19T09:28:00Z"/>
                <w:rFonts w:ascii="Times New Roman" w:eastAsia="Times New Roman" w:hAnsi="Times New Roman" w:cs="Times New Roman"/>
                <w:sz w:val="26"/>
                <w:szCs w:val="26"/>
              </w:rPr>
            </w:pPr>
            <w:del w:id="842" w:author="Duy Nguyen-Le" w:date="2022-04-19T09:28:00Z">
              <w:r w:rsidDel="00AA66A6">
                <w:rPr>
                  <w:rFonts w:ascii="Times New Roman" w:eastAsia="Times New Roman" w:hAnsi="Times New Roman" w:cs="Times New Roman"/>
                  <w:sz w:val="26"/>
                  <w:szCs w:val="26"/>
                </w:rPr>
                <w:delText>Anaphylactic shock</w:delText>
              </w:r>
            </w:del>
          </w:p>
        </w:tc>
        <w:tc>
          <w:tcPr>
            <w:tcW w:w="2136" w:type="dxa"/>
            <w:vAlign w:val="center"/>
          </w:tcPr>
          <w:p w14:paraId="6CA42E92" w14:textId="08D30FB7" w:rsidR="00504D7D" w:rsidDel="00AA66A6" w:rsidRDefault="00F713D9">
            <w:pPr>
              <w:tabs>
                <w:tab w:val="left" w:pos="90"/>
                <w:tab w:val="left" w:pos="360"/>
              </w:tabs>
              <w:spacing w:line="360" w:lineRule="auto"/>
              <w:ind w:left="90"/>
              <w:jc w:val="center"/>
              <w:rPr>
                <w:del w:id="843" w:author="Duy Nguyen-Le" w:date="2022-04-19T09:28:00Z"/>
                <w:rFonts w:ascii="Times New Roman" w:eastAsia="Times New Roman" w:hAnsi="Times New Roman" w:cs="Times New Roman"/>
                <w:sz w:val="26"/>
                <w:szCs w:val="26"/>
              </w:rPr>
            </w:pPr>
            <w:del w:id="844"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719B7D17" w14:textId="5C2EA970" w:rsidR="00504D7D" w:rsidDel="00AA66A6" w:rsidRDefault="00F713D9">
            <w:pPr>
              <w:tabs>
                <w:tab w:val="left" w:pos="90"/>
                <w:tab w:val="left" w:pos="360"/>
              </w:tabs>
              <w:spacing w:line="360" w:lineRule="auto"/>
              <w:ind w:left="90"/>
              <w:jc w:val="center"/>
              <w:rPr>
                <w:del w:id="845" w:author="Duy Nguyen-Le" w:date="2022-04-19T09:28:00Z"/>
                <w:rFonts w:ascii="Times New Roman" w:eastAsia="Times New Roman" w:hAnsi="Times New Roman" w:cs="Times New Roman"/>
                <w:sz w:val="26"/>
                <w:szCs w:val="26"/>
              </w:rPr>
            </w:pPr>
            <w:del w:id="846" w:author="Duy Nguyen-Le" w:date="2022-04-19T09:28:00Z">
              <w:r w:rsidDel="00AA66A6">
                <w:rPr>
                  <w:rFonts w:ascii="Times New Roman" w:eastAsia="Times New Roman" w:hAnsi="Times New Roman" w:cs="Times New Roman"/>
                  <w:sz w:val="26"/>
                  <w:szCs w:val="26"/>
                </w:rPr>
                <w:delText>0 (0.0)</w:delText>
              </w:r>
            </w:del>
          </w:p>
        </w:tc>
        <w:tc>
          <w:tcPr>
            <w:tcW w:w="1170" w:type="dxa"/>
          </w:tcPr>
          <w:p w14:paraId="751AC47A" w14:textId="44BD5EB3" w:rsidR="00504D7D" w:rsidDel="00AA66A6" w:rsidRDefault="00F713D9">
            <w:pPr>
              <w:tabs>
                <w:tab w:val="left" w:pos="90"/>
                <w:tab w:val="left" w:pos="360"/>
              </w:tabs>
              <w:spacing w:line="360" w:lineRule="auto"/>
              <w:ind w:left="90"/>
              <w:jc w:val="center"/>
              <w:rPr>
                <w:del w:id="847" w:author="Duy Nguyen-Le" w:date="2022-04-19T09:28:00Z"/>
                <w:rFonts w:ascii="Times New Roman" w:eastAsia="Times New Roman" w:hAnsi="Times New Roman" w:cs="Times New Roman"/>
                <w:sz w:val="26"/>
                <w:szCs w:val="26"/>
              </w:rPr>
            </w:pPr>
            <w:del w:id="848" w:author="Duy Nguyen-Le" w:date="2022-04-19T09:28:00Z">
              <w:r w:rsidDel="00AA66A6">
                <w:rPr>
                  <w:rFonts w:ascii="Times New Roman" w:eastAsia="Times New Roman" w:hAnsi="Times New Roman" w:cs="Times New Roman"/>
                  <w:sz w:val="26"/>
                  <w:szCs w:val="26"/>
                </w:rPr>
                <w:delText>-</w:delText>
              </w:r>
            </w:del>
          </w:p>
        </w:tc>
      </w:tr>
      <w:tr w:rsidR="00504D7D" w:rsidDel="00AA66A6" w14:paraId="2D3193EA" w14:textId="28FA8EF9">
        <w:trPr>
          <w:del w:id="849" w:author="Duy Nguyen-Le" w:date="2022-04-19T09:28:00Z"/>
        </w:trPr>
        <w:tc>
          <w:tcPr>
            <w:tcW w:w="3625" w:type="dxa"/>
          </w:tcPr>
          <w:p w14:paraId="09FFFCC7" w14:textId="6B34F409" w:rsidR="00504D7D" w:rsidDel="00AA66A6" w:rsidRDefault="00F713D9">
            <w:pPr>
              <w:tabs>
                <w:tab w:val="left" w:pos="90"/>
                <w:tab w:val="left" w:pos="360"/>
              </w:tabs>
              <w:spacing w:line="360" w:lineRule="auto"/>
              <w:ind w:left="90"/>
              <w:jc w:val="both"/>
              <w:rPr>
                <w:del w:id="850" w:author="Duy Nguyen-Le" w:date="2022-04-19T09:28:00Z"/>
                <w:rFonts w:ascii="Times New Roman" w:eastAsia="Times New Roman" w:hAnsi="Times New Roman" w:cs="Times New Roman"/>
                <w:sz w:val="26"/>
                <w:szCs w:val="26"/>
              </w:rPr>
            </w:pPr>
            <w:del w:id="851" w:author="Duy Nguyen-Le" w:date="2022-04-19T09:28:00Z">
              <w:r w:rsidDel="00AA66A6">
                <w:rPr>
                  <w:rFonts w:ascii="Times New Roman" w:eastAsia="Times New Roman" w:hAnsi="Times New Roman" w:cs="Times New Roman"/>
                  <w:b/>
                  <w:sz w:val="26"/>
                  <w:szCs w:val="26"/>
                </w:rPr>
                <w:delText xml:space="preserve">Second dose </w:delText>
              </w:r>
              <w:r w:rsidDel="00AA66A6">
                <w:rPr>
                  <w:rFonts w:ascii="Times New Roman" w:eastAsia="Times New Roman" w:hAnsi="Times New Roman" w:cs="Times New Roman"/>
                  <w:sz w:val="26"/>
                  <w:szCs w:val="26"/>
                </w:rPr>
                <w:delText>– n (%)</w:delText>
              </w:r>
            </w:del>
          </w:p>
        </w:tc>
        <w:tc>
          <w:tcPr>
            <w:tcW w:w="2136" w:type="dxa"/>
            <w:vAlign w:val="center"/>
          </w:tcPr>
          <w:p w14:paraId="3C9108B4" w14:textId="5EA7FAB5" w:rsidR="00504D7D" w:rsidDel="00AA66A6" w:rsidRDefault="00F713D9">
            <w:pPr>
              <w:tabs>
                <w:tab w:val="left" w:pos="90"/>
                <w:tab w:val="left" w:pos="360"/>
              </w:tabs>
              <w:spacing w:line="360" w:lineRule="auto"/>
              <w:ind w:left="90"/>
              <w:jc w:val="center"/>
              <w:rPr>
                <w:del w:id="852" w:author="Duy Nguyen-Le" w:date="2022-04-19T09:28:00Z"/>
                <w:rFonts w:ascii="Times New Roman" w:eastAsia="Times New Roman" w:hAnsi="Times New Roman" w:cs="Times New Roman"/>
                <w:b/>
                <w:sz w:val="26"/>
                <w:szCs w:val="26"/>
              </w:rPr>
            </w:pPr>
            <w:del w:id="853" w:author="Duy Nguyen-Le" w:date="2022-04-19T09:28:00Z">
              <w:r w:rsidDel="00AA66A6">
                <w:rPr>
                  <w:rFonts w:ascii="Times New Roman" w:eastAsia="Times New Roman" w:hAnsi="Times New Roman" w:cs="Times New Roman"/>
                  <w:b/>
                  <w:sz w:val="26"/>
                  <w:szCs w:val="26"/>
                </w:rPr>
                <w:delText>N=270</w:delText>
              </w:r>
            </w:del>
          </w:p>
        </w:tc>
        <w:tc>
          <w:tcPr>
            <w:tcW w:w="2136" w:type="dxa"/>
            <w:vAlign w:val="center"/>
          </w:tcPr>
          <w:p w14:paraId="2307B3E4" w14:textId="439B71D0" w:rsidR="00504D7D" w:rsidDel="00AA66A6" w:rsidRDefault="00F713D9">
            <w:pPr>
              <w:tabs>
                <w:tab w:val="left" w:pos="90"/>
                <w:tab w:val="left" w:pos="360"/>
              </w:tabs>
              <w:spacing w:line="360" w:lineRule="auto"/>
              <w:ind w:left="90"/>
              <w:jc w:val="center"/>
              <w:rPr>
                <w:del w:id="854" w:author="Duy Nguyen-Le" w:date="2022-04-19T09:28:00Z"/>
                <w:rFonts w:ascii="Times New Roman" w:eastAsia="Times New Roman" w:hAnsi="Times New Roman" w:cs="Times New Roman"/>
                <w:b/>
                <w:sz w:val="26"/>
                <w:szCs w:val="26"/>
              </w:rPr>
            </w:pPr>
            <w:del w:id="855" w:author="Duy Nguyen-Le" w:date="2022-04-19T09:28:00Z">
              <w:r w:rsidDel="00AA66A6">
                <w:rPr>
                  <w:rFonts w:ascii="Times New Roman" w:eastAsia="Times New Roman" w:hAnsi="Times New Roman" w:cs="Times New Roman"/>
                  <w:b/>
                  <w:sz w:val="26"/>
                  <w:szCs w:val="26"/>
                </w:rPr>
                <w:delText>N=417</w:delText>
              </w:r>
            </w:del>
          </w:p>
        </w:tc>
        <w:tc>
          <w:tcPr>
            <w:tcW w:w="1170" w:type="dxa"/>
          </w:tcPr>
          <w:p w14:paraId="798CE4C7" w14:textId="3D6A1027" w:rsidR="00504D7D" w:rsidDel="00AA66A6" w:rsidRDefault="00504D7D">
            <w:pPr>
              <w:tabs>
                <w:tab w:val="left" w:pos="90"/>
                <w:tab w:val="left" w:pos="360"/>
              </w:tabs>
              <w:spacing w:line="360" w:lineRule="auto"/>
              <w:ind w:left="90"/>
              <w:jc w:val="center"/>
              <w:rPr>
                <w:del w:id="856" w:author="Duy Nguyen-Le" w:date="2022-04-19T09:28:00Z"/>
                <w:rFonts w:ascii="Times New Roman" w:eastAsia="Times New Roman" w:hAnsi="Times New Roman" w:cs="Times New Roman"/>
                <w:sz w:val="26"/>
                <w:szCs w:val="26"/>
              </w:rPr>
            </w:pPr>
          </w:p>
        </w:tc>
      </w:tr>
      <w:tr w:rsidR="00504D7D" w:rsidDel="00AA66A6" w14:paraId="777A6326" w14:textId="32C02DE6">
        <w:trPr>
          <w:del w:id="857" w:author="Duy Nguyen-Le" w:date="2022-04-19T09:28:00Z"/>
        </w:trPr>
        <w:tc>
          <w:tcPr>
            <w:tcW w:w="3625" w:type="dxa"/>
          </w:tcPr>
          <w:p w14:paraId="620447F4" w14:textId="0393A988" w:rsidR="00504D7D" w:rsidDel="00AA66A6" w:rsidRDefault="00F713D9">
            <w:pPr>
              <w:tabs>
                <w:tab w:val="left" w:pos="90"/>
                <w:tab w:val="left" w:pos="360"/>
              </w:tabs>
              <w:spacing w:line="360" w:lineRule="auto"/>
              <w:ind w:left="90"/>
              <w:jc w:val="both"/>
              <w:rPr>
                <w:del w:id="858" w:author="Duy Nguyen-Le" w:date="2022-04-19T09:28:00Z"/>
                <w:rFonts w:ascii="Times New Roman" w:eastAsia="Times New Roman" w:hAnsi="Times New Roman" w:cs="Times New Roman"/>
                <w:b/>
                <w:sz w:val="26"/>
                <w:szCs w:val="26"/>
              </w:rPr>
            </w:pPr>
            <w:del w:id="859" w:author="Duy Nguyen-Le" w:date="2022-04-19T09:28:00Z">
              <w:r w:rsidDel="00AA66A6">
                <w:rPr>
                  <w:rFonts w:ascii="Times New Roman" w:eastAsia="Times New Roman" w:hAnsi="Times New Roman" w:cs="Times New Roman"/>
                  <w:sz w:val="26"/>
                  <w:szCs w:val="26"/>
                  <w:highlight w:val="white"/>
                </w:rPr>
                <w:delText>Pain at injection site</w:delText>
              </w:r>
            </w:del>
          </w:p>
        </w:tc>
        <w:tc>
          <w:tcPr>
            <w:tcW w:w="2136" w:type="dxa"/>
            <w:vAlign w:val="center"/>
          </w:tcPr>
          <w:p w14:paraId="59495493" w14:textId="4B18CB2B" w:rsidR="00504D7D" w:rsidDel="00AA66A6" w:rsidRDefault="00F713D9">
            <w:pPr>
              <w:tabs>
                <w:tab w:val="left" w:pos="90"/>
                <w:tab w:val="left" w:pos="360"/>
              </w:tabs>
              <w:spacing w:line="360" w:lineRule="auto"/>
              <w:ind w:left="90"/>
              <w:jc w:val="center"/>
              <w:rPr>
                <w:del w:id="860" w:author="Duy Nguyen-Le" w:date="2022-04-19T09:28:00Z"/>
                <w:rFonts w:ascii="Times New Roman" w:eastAsia="Times New Roman" w:hAnsi="Times New Roman" w:cs="Times New Roman"/>
                <w:sz w:val="26"/>
                <w:szCs w:val="26"/>
              </w:rPr>
            </w:pPr>
            <w:del w:id="861" w:author="Duy Nguyen-Le" w:date="2022-04-19T09:28:00Z">
              <w:r w:rsidDel="00AA66A6">
                <w:rPr>
                  <w:rFonts w:ascii="Times New Roman" w:eastAsia="Times New Roman" w:hAnsi="Times New Roman" w:cs="Times New Roman"/>
                  <w:sz w:val="26"/>
                  <w:szCs w:val="26"/>
                </w:rPr>
                <w:delText>40 (14.9)</w:delText>
              </w:r>
            </w:del>
          </w:p>
        </w:tc>
        <w:tc>
          <w:tcPr>
            <w:tcW w:w="2136" w:type="dxa"/>
            <w:vAlign w:val="center"/>
          </w:tcPr>
          <w:p w14:paraId="6D3E6BAF" w14:textId="05FB352A" w:rsidR="00504D7D" w:rsidDel="00AA66A6" w:rsidRDefault="00F713D9">
            <w:pPr>
              <w:tabs>
                <w:tab w:val="left" w:pos="90"/>
                <w:tab w:val="left" w:pos="360"/>
              </w:tabs>
              <w:spacing w:line="360" w:lineRule="auto"/>
              <w:ind w:left="90"/>
              <w:jc w:val="center"/>
              <w:rPr>
                <w:del w:id="862" w:author="Duy Nguyen-Le" w:date="2022-04-19T09:28:00Z"/>
                <w:rFonts w:ascii="Times New Roman" w:eastAsia="Times New Roman" w:hAnsi="Times New Roman" w:cs="Times New Roman"/>
                <w:sz w:val="26"/>
                <w:szCs w:val="26"/>
              </w:rPr>
            </w:pPr>
            <w:del w:id="863" w:author="Duy Nguyen-Le" w:date="2022-04-19T09:28:00Z">
              <w:r w:rsidDel="00AA66A6">
                <w:rPr>
                  <w:rFonts w:ascii="Times New Roman" w:eastAsia="Times New Roman" w:hAnsi="Times New Roman" w:cs="Times New Roman"/>
                  <w:sz w:val="26"/>
                  <w:szCs w:val="26"/>
                </w:rPr>
                <w:delText>170 (40.8)</w:delText>
              </w:r>
            </w:del>
          </w:p>
        </w:tc>
        <w:tc>
          <w:tcPr>
            <w:tcW w:w="1170" w:type="dxa"/>
            <w:vAlign w:val="bottom"/>
          </w:tcPr>
          <w:p w14:paraId="0EB60214" w14:textId="78C182B4" w:rsidR="00504D7D" w:rsidDel="00AA66A6" w:rsidRDefault="00F713D9">
            <w:pPr>
              <w:tabs>
                <w:tab w:val="left" w:pos="90"/>
                <w:tab w:val="left" w:pos="360"/>
              </w:tabs>
              <w:spacing w:line="360" w:lineRule="auto"/>
              <w:ind w:left="90"/>
              <w:jc w:val="center"/>
              <w:rPr>
                <w:del w:id="864" w:author="Duy Nguyen-Le" w:date="2022-04-19T09:28:00Z"/>
                <w:rFonts w:ascii="Times New Roman" w:eastAsia="Times New Roman" w:hAnsi="Times New Roman" w:cs="Times New Roman"/>
                <w:sz w:val="26"/>
                <w:szCs w:val="26"/>
                <w:highlight w:val="yellow"/>
              </w:rPr>
            </w:pPr>
            <w:del w:id="865"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5C295548" w14:textId="4C900781">
        <w:trPr>
          <w:del w:id="866" w:author="Duy Nguyen-Le" w:date="2022-04-19T09:28:00Z"/>
        </w:trPr>
        <w:tc>
          <w:tcPr>
            <w:tcW w:w="3625" w:type="dxa"/>
          </w:tcPr>
          <w:p w14:paraId="2D3A9740" w14:textId="4E57B766" w:rsidR="00504D7D" w:rsidDel="00AA66A6" w:rsidRDefault="00F713D9">
            <w:pPr>
              <w:tabs>
                <w:tab w:val="left" w:pos="90"/>
                <w:tab w:val="left" w:pos="360"/>
              </w:tabs>
              <w:spacing w:line="360" w:lineRule="auto"/>
              <w:ind w:left="90"/>
              <w:jc w:val="both"/>
              <w:rPr>
                <w:del w:id="867" w:author="Duy Nguyen-Le" w:date="2022-04-19T09:28:00Z"/>
                <w:rFonts w:ascii="Times New Roman" w:eastAsia="Times New Roman" w:hAnsi="Times New Roman" w:cs="Times New Roman"/>
                <w:b/>
                <w:sz w:val="26"/>
                <w:szCs w:val="26"/>
              </w:rPr>
            </w:pPr>
            <w:del w:id="868" w:author="Duy Nguyen-Le" w:date="2022-04-19T09:28:00Z">
              <w:r w:rsidDel="00AA66A6">
                <w:rPr>
                  <w:rFonts w:ascii="Times New Roman" w:eastAsia="Times New Roman" w:hAnsi="Times New Roman" w:cs="Times New Roman"/>
                  <w:sz w:val="26"/>
                  <w:szCs w:val="26"/>
                </w:rPr>
                <w:lastRenderedPageBreak/>
                <w:delText>Swelling at injection site</w:delText>
              </w:r>
            </w:del>
          </w:p>
        </w:tc>
        <w:tc>
          <w:tcPr>
            <w:tcW w:w="2136" w:type="dxa"/>
            <w:vAlign w:val="center"/>
          </w:tcPr>
          <w:p w14:paraId="3BC94233" w14:textId="6E8CF5F3" w:rsidR="00504D7D" w:rsidDel="00AA66A6" w:rsidRDefault="00F713D9">
            <w:pPr>
              <w:tabs>
                <w:tab w:val="left" w:pos="90"/>
                <w:tab w:val="left" w:pos="360"/>
              </w:tabs>
              <w:spacing w:line="360" w:lineRule="auto"/>
              <w:ind w:left="90"/>
              <w:jc w:val="center"/>
              <w:rPr>
                <w:del w:id="869" w:author="Duy Nguyen-Le" w:date="2022-04-19T09:28:00Z"/>
                <w:rFonts w:ascii="Times New Roman" w:eastAsia="Times New Roman" w:hAnsi="Times New Roman" w:cs="Times New Roman"/>
                <w:sz w:val="26"/>
                <w:szCs w:val="26"/>
              </w:rPr>
            </w:pPr>
            <w:del w:id="870" w:author="Duy Nguyen-Le" w:date="2022-04-19T09:28:00Z">
              <w:r w:rsidDel="00AA66A6">
                <w:rPr>
                  <w:rFonts w:ascii="Times New Roman" w:eastAsia="Times New Roman" w:hAnsi="Times New Roman" w:cs="Times New Roman"/>
                  <w:sz w:val="26"/>
                  <w:szCs w:val="26"/>
                </w:rPr>
                <w:delText>7 (2.6)</w:delText>
              </w:r>
            </w:del>
          </w:p>
        </w:tc>
        <w:tc>
          <w:tcPr>
            <w:tcW w:w="2136" w:type="dxa"/>
            <w:vAlign w:val="center"/>
          </w:tcPr>
          <w:p w14:paraId="32FD7119" w14:textId="76B8C954" w:rsidR="00504D7D" w:rsidDel="00AA66A6" w:rsidRDefault="00F713D9">
            <w:pPr>
              <w:tabs>
                <w:tab w:val="left" w:pos="90"/>
                <w:tab w:val="left" w:pos="360"/>
              </w:tabs>
              <w:spacing w:line="360" w:lineRule="auto"/>
              <w:ind w:left="90"/>
              <w:jc w:val="center"/>
              <w:rPr>
                <w:del w:id="871" w:author="Duy Nguyen-Le" w:date="2022-04-19T09:28:00Z"/>
                <w:rFonts w:ascii="Times New Roman" w:eastAsia="Times New Roman" w:hAnsi="Times New Roman" w:cs="Times New Roman"/>
                <w:sz w:val="26"/>
                <w:szCs w:val="26"/>
              </w:rPr>
            </w:pPr>
            <w:del w:id="872" w:author="Duy Nguyen-Le" w:date="2022-04-19T09:28:00Z">
              <w:r w:rsidDel="00AA66A6">
                <w:rPr>
                  <w:rFonts w:ascii="Times New Roman" w:eastAsia="Times New Roman" w:hAnsi="Times New Roman" w:cs="Times New Roman"/>
                  <w:sz w:val="26"/>
                  <w:szCs w:val="26"/>
                </w:rPr>
                <w:delText>27 (6.5)</w:delText>
              </w:r>
            </w:del>
          </w:p>
        </w:tc>
        <w:tc>
          <w:tcPr>
            <w:tcW w:w="1170" w:type="dxa"/>
            <w:vAlign w:val="bottom"/>
          </w:tcPr>
          <w:p w14:paraId="3FE8AC5D" w14:textId="5A0D5558" w:rsidR="00504D7D" w:rsidDel="00AA66A6" w:rsidRDefault="00F713D9">
            <w:pPr>
              <w:tabs>
                <w:tab w:val="left" w:pos="90"/>
                <w:tab w:val="left" w:pos="360"/>
              </w:tabs>
              <w:spacing w:line="360" w:lineRule="auto"/>
              <w:ind w:left="90"/>
              <w:jc w:val="center"/>
              <w:rPr>
                <w:del w:id="873" w:author="Duy Nguyen-Le" w:date="2022-04-19T09:28:00Z"/>
                <w:rFonts w:ascii="Times New Roman" w:eastAsia="Times New Roman" w:hAnsi="Times New Roman" w:cs="Times New Roman"/>
                <w:sz w:val="26"/>
                <w:szCs w:val="26"/>
                <w:highlight w:val="yellow"/>
              </w:rPr>
            </w:pPr>
            <w:del w:id="874" w:author="Duy Nguyen-Le" w:date="2022-04-19T09:28:00Z">
              <w:r w:rsidDel="00AA66A6">
                <w:rPr>
                  <w:rFonts w:ascii="Times New Roman" w:eastAsia="Times New Roman" w:hAnsi="Times New Roman" w:cs="Times New Roman"/>
                  <w:sz w:val="26"/>
                  <w:szCs w:val="26"/>
                  <w:highlight w:val="yellow"/>
                </w:rPr>
                <w:delText>0.02</w:delText>
              </w:r>
            </w:del>
          </w:p>
        </w:tc>
      </w:tr>
      <w:tr w:rsidR="00504D7D" w:rsidDel="00AA66A6" w14:paraId="0CEF8994" w14:textId="000C7C93">
        <w:trPr>
          <w:del w:id="875" w:author="Duy Nguyen-Le" w:date="2022-04-19T09:28:00Z"/>
        </w:trPr>
        <w:tc>
          <w:tcPr>
            <w:tcW w:w="3625" w:type="dxa"/>
          </w:tcPr>
          <w:p w14:paraId="38B9A1C5" w14:textId="69F82886" w:rsidR="00504D7D" w:rsidDel="00AA66A6" w:rsidRDefault="00F713D9">
            <w:pPr>
              <w:tabs>
                <w:tab w:val="left" w:pos="90"/>
                <w:tab w:val="left" w:pos="360"/>
              </w:tabs>
              <w:spacing w:line="360" w:lineRule="auto"/>
              <w:ind w:left="90"/>
              <w:jc w:val="both"/>
              <w:rPr>
                <w:del w:id="876" w:author="Duy Nguyen-Le" w:date="2022-04-19T09:28:00Z"/>
                <w:rFonts w:ascii="Times New Roman" w:eastAsia="Times New Roman" w:hAnsi="Times New Roman" w:cs="Times New Roman"/>
                <w:b/>
                <w:sz w:val="26"/>
                <w:szCs w:val="26"/>
              </w:rPr>
            </w:pPr>
            <w:del w:id="877" w:author="Duy Nguyen-Le" w:date="2022-04-19T09:28:00Z">
              <w:r w:rsidDel="00AA66A6">
                <w:rPr>
                  <w:rFonts w:ascii="Times New Roman" w:eastAsia="Times New Roman" w:hAnsi="Times New Roman" w:cs="Times New Roman"/>
                  <w:sz w:val="26"/>
                  <w:szCs w:val="26"/>
                </w:rPr>
                <w:delText>Redness at injection site</w:delText>
              </w:r>
            </w:del>
          </w:p>
        </w:tc>
        <w:tc>
          <w:tcPr>
            <w:tcW w:w="2136" w:type="dxa"/>
            <w:vAlign w:val="center"/>
          </w:tcPr>
          <w:p w14:paraId="447FCAA6" w14:textId="1D4E8106" w:rsidR="00504D7D" w:rsidDel="00AA66A6" w:rsidRDefault="00F713D9">
            <w:pPr>
              <w:tabs>
                <w:tab w:val="left" w:pos="90"/>
                <w:tab w:val="left" w:pos="360"/>
              </w:tabs>
              <w:spacing w:line="360" w:lineRule="auto"/>
              <w:ind w:left="90"/>
              <w:jc w:val="center"/>
              <w:rPr>
                <w:del w:id="878" w:author="Duy Nguyen-Le" w:date="2022-04-19T09:28:00Z"/>
                <w:rFonts w:ascii="Times New Roman" w:eastAsia="Times New Roman" w:hAnsi="Times New Roman" w:cs="Times New Roman"/>
                <w:sz w:val="26"/>
                <w:szCs w:val="26"/>
              </w:rPr>
            </w:pPr>
            <w:del w:id="879" w:author="Duy Nguyen-Le" w:date="2022-04-19T09:28:00Z">
              <w:r w:rsidDel="00AA66A6">
                <w:rPr>
                  <w:rFonts w:ascii="Times New Roman" w:eastAsia="Times New Roman" w:hAnsi="Times New Roman" w:cs="Times New Roman"/>
                  <w:sz w:val="26"/>
                  <w:szCs w:val="26"/>
                </w:rPr>
                <w:delText>1 (0.4)</w:delText>
              </w:r>
            </w:del>
          </w:p>
        </w:tc>
        <w:tc>
          <w:tcPr>
            <w:tcW w:w="2136" w:type="dxa"/>
            <w:vAlign w:val="center"/>
          </w:tcPr>
          <w:p w14:paraId="758E121A" w14:textId="2A45615C" w:rsidR="00504D7D" w:rsidDel="00AA66A6" w:rsidRDefault="00F713D9">
            <w:pPr>
              <w:tabs>
                <w:tab w:val="left" w:pos="90"/>
                <w:tab w:val="left" w:pos="360"/>
              </w:tabs>
              <w:spacing w:line="360" w:lineRule="auto"/>
              <w:ind w:left="90"/>
              <w:jc w:val="center"/>
              <w:rPr>
                <w:del w:id="880" w:author="Duy Nguyen-Le" w:date="2022-04-19T09:28:00Z"/>
                <w:rFonts w:ascii="Times New Roman" w:eastAsia="Times New Roman" w:hAnsi="Times New Roman" w:cs="Times New Roman"/>
                <w:sz w:val="26"/>
                <w:szCs w:val="26"/>
              </w:rPr>
            </w:pPr>
            <w:del w:id="881" w:author="Duy Nguyen-Le" w:date="2022-04-19T09:28:00Z">
              <w:r w:rsidDel="00AA66A6">
                <w:rPr>
                  <w:rFonts w:ascii="Times New Roman" w:eastAsia="Times New Roman" w:hAnsi="Times New Roman" w:cs="Times New Roman"/>
                  <w:sz w:val="26"/>
                  <w:szCs w:val="26"/>
                </w:rPr>
                <w:delText>12 (2.9)</w:delText>
              </w:r>
            </w:del>
          </w:p>
        </w:tc>
        <w:tc>
          <w:tcPr>
            <w:tcW w:w="1170" w:type="dxa"/>
            <w:vAlign w:val="bottom"/>
          </w:tcPr>
          <w:p w14:paraId="66595A71" w14:textId="2F378595" w:rsidR="00504D7D" w:rsidDel="00AA66A6" w:rsidRDefault="00F713D9">
            <w:pPr>
              <w:tabs>
                <w:tab w:val="left" w:pos="90"/>
                <w:tab w:val="left" w:pos="360"/>
              </w:tabs>
              <w:spacing w:line="360" w:lineRule="auto"/>
              <w:ind w:left="90"/>
              <w:jc w:val="center"/>
              <w:rPr>
                <w:del w:id="882" w:author="Duy Nguyen-Le" w:date="2022-04-19T09:28:00Z"/>
                <w:rFonts w:ascii="Times New Roman" w:eastAsia="Times New Roman" w:hAnsi="Times New Roman" w:cs="Times New Roman"/>
                <w:sz w:val="26"/>
                <w:szCs w:val="26"/>
                <w:highlight w:val="yellow"/>
              </w:rPr>
            </w:pPr>
            <w:del w:id="883" w:author="Duy Nguyen-Le" w:date="2022-04-19T09:28:00Z">
              <w:r w:rsidDel="00AA66A6">
                <w:rPr>
                  <w:rFonts w:ascii="Times New Roman" w:eastAsia="Times New Roman" w:hAnsi="Times New Roman" w:cs="Times New Roman"/>
                  <w:sz w:val="26"/>
                  <w:szCs w:val="26"/>
                  <w:highlight w:val="yellow"/>
                </w:rPr>
                <w:delText>0.02</w:delText>
              </w:r>
            </w:del>
          </w:p>
        </w:tc>
      </w:tr>
      <w:tr w:rsidR="00504D7D" w:rsidDel="00AA66A6" w14:paraId="0E9363C0" w14:textId="42BFA078">
        <w:trPr>
          <w:del w:id="884" w:author="Duy Nguyen-Le" w:date="2022-04-19T09:28:00Z"/>
        </w:trPr>
        <w:tc>
          <w:tcPr>
            <w:tcW w:w="3625" w:type="dxa"/>
          </w:tcPr>
          <w:p w14:paraId="5C7DB527" w14:textId="767B7DAA" w:rsidR="00504D7D" w:rsidDel="00AA66A6" w:rsidRDefault="00F713D9">
            <w:pPr>
              <w:tabs>
                <w:tab w:val="left" w:pos="90"/>
                <w:tab w:val="left" w:pos="360"/>
              </w:tabs>
              <w:spacing w:line="360" w:lineRule="auto"/>
              <w:ind w:left="90"/>
              <w:jc w:val="both"/>
              <w:rPr>
                <w:del w:id="885" w:author="Duy Nguyen-Le" w:date="2022-04-19T09:28:00Z"/>
                <w:rFonts w:ascii="Times New Roman" w:eastAsia="Times New Roman" w:hAnsi="Times New Roman" w:cs="Times New Roman"/>
                <w:b/>
                <w:sz w:val="26"/>
                <w:szCs w:val="26"/>
              </w:rPr>
            </w:pPr>
            <w:del w:id="886" w:author="Duy Nguyen-Le" w:date="2022-04-19T09:28:00Z">
              <w:r w:rsidDel="00AA66A6">
                <w:rPr>
                  <w:rFonts w:ascii="Times New Roman" w:eastAsia="Times New Roman" w:hAnsi="Times New Roman" w:cs="Times New Roman"/>
                  <w:sz w:val="26"/>
                  <w:szCs w:val="26"/>
                </w:rPr>
                <w:delText>Itching at injectionsite</w:delText>
              </w:r>
            </w:del>
          </w:p>
        </w:tc>
        <w:tc>
          <w:tcPr>
            <w:tcW w:w="2136" w:type="dxa"/>
            <w:vAlign w:val="center"/>
          </w:tcPr>
          <w:p w14:paraId="5D9B7075" w14:textId="2248F5BC" w:rsidR="00504D7D" w:rsidDel="00AA66A6" w:rsidRDefault="00F713D9">
            <w:pPr>
              <w:tabs>
                <w:tab w:val="left" w:pos="90"/>
                <w:tab w:val="left" w:pos="360"/>
              </w:tabs>
              <w:spacing w:line="360" w:lineRule="auto"/>
              <w:ind w:left="90"/>
              <w:jc w:val="center"/>
              <w:rPr>
                <w:del w:id="887" w:author="Duy Nguyen-Le" w:date="2022-04-19T09:28:00Z"/>
                <w:rFonts w:ascii="Times New Roman" w:eastAsia="Times New Roman" w:hAnsi="Times New Roman" w:cs="Times New Roman"/>
                <w:sz w:val="26"/>
                <w:szCs w:val="26"/>
              </w:rPr>
            </w:pPr>
            <w:del w:id="888" w:author="Duy Nguyen-Le" w:date="2022-04-19T09:28:00Z">
              <w:r w:rsidDel="00AA66A6">
                <w:rPr>
                  <w:rFonts w:ascii="Times New Roman" w:eastAsia="Times New Roman" w:hAnsi="Times New Roman" w:cs="Times New Roman"/>
                  <w:sz w:val="26"/>
                  <w:szCs w:val="26"/>
                </w:rPr>
                <w:delText>6 (2.3)</w:delText>
              </w:r>
            </w:del>
          </w:p>
        </w:tc>
        <w:tc>
          <w:tcPr>
            <w:tcW w:w="2136" w:type="dxa"/>
            <w:vAlign w:val="center"/>
          </w:tcPr>
          <w:p w14:paraId="2F3629CC" w14:textId="21B92A64" w:rsidR="00504D7D" w:rsidDel="00AA66A6" w:rsidRDefault="00F713D9">
            <w:pPr>
              <w:tabs>
                <w:tab w:val="left" w:pos="90"/>
                <w:tab w:val="left" w:pos="360"/>
              </w:tabs>
              <w:spacing w:line="360" w:lineRule="auto"/>
              <w:ind w:left="90"/>
              <w:jc w:val="center"/>
              <w:rPr>
                <w:del w:id="889" w:author="Duy Nguyen-Le" w:date="2022-04-19T09:28:00Z"/>
                <w:rFonts w:ascii="Times New Roman" w:eastAsia="Times New Roman" w:hAnsi="Times New Roman" w:cs="Times New Roman"/>
                <w:sz w:val="26"/>
                <w:szCs w:val="26"/>
              </w:rPr>
            </w:pPr>
            <w:del w:id="890" w:author="Duy Nguyen-Le" w:date="2022-04-19T09:28:00Z">
              <w:r w:rsidDel="00AA66A6">
                <w:rPr>
                  <w:rFonts w:ascii="Times New Roman" w:eastAsia="Times New Roman" w:hAnsi="Times New Roman" w:cs="Times New Roman"/>
                  <w:sz w:val="26"/>
                  <w:szCs w:val="26"/>
                </w:rPr>
                <w:delText>9 (2.2)</w:delText>
              </w:r>
            </w:del>
          </w:p>
        </w:tc>
        <w:tc>
          <w:tcPr>
            <w:tcW w:w="1170" w:type="dxa"/>
            <w:vAlign w:val="bottom"/>
          </w:tcPr>
          <w:p w14:paraId="4BEE4329" w14:textId="172D5FC4" w:rsidR="00504D7D" w:rsidDel="00AA66A6" w:rsidRDefault="00F713D9">
            <w:pPr>
              <w:tabs>
                <w:tab w:val="left" w:pos="90"/>
                <w:tab w:val="left" w:pos="360"/>
              </w:tabs>
              <w:spacing w:line="360" w:lineRule="auto"/>
              <w:ind w:left="90"/>
              <w:jc w:val="center"/>
              <w:rPr>
                <w:del w:id="891" w:author="Duy Nguyen-Le" w:date="2022-04-19T09:28:00Z"/>
                <w:rFonts w:ascii="Times New Roman" w:eastAsia="Times New Roman" w:hAnsi="Times New Roman" w:cs="Times New Roman"/>
                <w:sz w:val="26"/>
                <w:szCs w:val="26"/>
              </w:rPr>
            </w:pPr>
            <w:del w:id="892" w:author="Duy Nguyen-Le" w:date="2022-04-19T09:28:00Z">
              <w:r w:rsidDel="00AA66A6">
                <w:rPr>
                  <w:rFonts w:ascii="Times New Roman" w:eastAsia="Times New Roman" w:hAnsi="Times New Roman" w:cs="Times New Roman"/>
                  <w:sz w:val="26"/>
                  <w:szCs w:val="26"/>
                </w:rPr>
                <w:delText>1</w:delText>
              </w:r>
            </w:del>
          </w:p>
        </w:tc>
      </w:tr>
      <w:tr w:rsidR="00504D7D" w:rsidDel="00AA66A6" w14:paraId="7333438E" w14:textId="0F6D3474">
        <w:trPr>
          <w:del w:id="893" w:author="Duy Nguyen-Le" w:date="2022-04-19T09:28:00Z"/>
        </w:trPr>
        <w:tc>
          <w:tcPr>
            <w:tcW w:w="3625" w:type="dxa"/>
          </w:tcPr>
          <w:p w14:paraId="476666C9" w14:textId="4A3018BF" w:rsidR="00504D7D" w:rsidDel="00AA66A6" w:rsidRDefault="00F713D9">
            <w:pPr>
              <w:tabs>
                <w:tab w:val="left" w:pos="90"/>
                <w:tab w:val="left" w:pos="360"/>
              </w:tabs>
              <w:spacing w:line="360" w:lineRule="auto"/>
              <w:ind w:left="90"/>
              <w:jc w:val="both"/>
              <w:rPr>
                <w:del w:id="894" w:author="Duy Nguyen-Le" w:date="2022-04-19T09:28:00Z"/>
                <w:rFonts w:ascii="Times New Roman" w:eastAsia="Times New Roman" w:hAnsi="Times New Roman" w:cs="Times New Roman"/>
                <w:b/>
                <w:sz w:val="26"/>
                <w:szCs w:val="26"/>
              </w:rPr>
            </w:pPr>
            <w:del w:id="895" w:author="Duy Nguyen-Le" w:date="2022-04-19T09:28:00Z">
              <w:r w:rsidDel="00AA66A6">
                <w:rPr>
                  <w:rFonts w:ascii="Times New Roman" w:eastAsia="Times New Roman" w:hAnsi="Times New Roman" w:cs="Times New Roman"/>
                  <w:sz w:val="26"/>
                  <w:szCs w:val="26"/>
                </w:rPr>
                <w:delText>Fatigue</w:delText>
              </w:r>
            </w:del>
          </w:p>
        </w:tc>
        <w:tc>
          <w:tcPr>
            <w:tcW w:w="2136" w:type="dxa"/>
            <w:vAlign w:val="center"/>
          </w:tcPr>
          <w:p w14:paraId="3E82030A" w14:textId="4B2FA8E3" w:rsidR="00504D7D" w:rsidDel="00AA66A6" w:rsidRDefault="00F713D9">
            <w:pPr>
              <w:tabs>
                <w:tab w:val="left" w:pos="90"/>
                <w:tab w:val="left" w:pos="360"/>
              </w:tabs>
              <w:spacing w:line="360" w:lineRule="auto"/>
              <w:ind w:left="90"/>
              <w:jc w:val="center"/>
              <w:rPr>
                <w:del w:id="896" w:author="Duy Nguyen-Le" w:date="2022-04-19T09:28:00Z"/>
                <w:rFonts w:ascii="Times New Roman" w:eastAsia="Times New Roman" w:hAnsi="Times New Roman" w:cs="Times New Roman"/>
                <w:sz w:val="26"/>
                <w:szCs w:val="26"/>
              </w:rPr>
            </w:pPr>
            <w:del w:id="897" w:author="Duy Nguyen-Le" w:date="2022-04-19T09:28:00Z">
              <w:r w:rsidDel="00AA66A6">
                <w:rPr>
                  <w:rFonts w:ascii="Times New Roman" w:eastAsia="Times New Roman" w:hAnsi="Times New Roman" w:cs="Times New Roman"/>
                  <w:sz w:val="26"/>
                  <w:szCs w:val="26"/>
                </w:rPr>
                <w:delText>17 (6.3)</w:delText>
              </w:r>
            </w:del>
          </w:p>
        </w:tc>
        <w:tc>
          <w:tcPr>
            <w:tcW w:w="2136" w:type="dxa"/>
            <w:vAlign w:val="center"/>
          </w:tcPr>
          <w:p w14:paraId="1CBB5E31" w14:textId="01381C7C" w:rsidR="00504D7D" w:rsidDel="00AA66A6" w:rsidRDefault="00F713D9">
            <w:pPr>
              <w:tabs>
                <w:tab w:val="left" w:pos="90"/>
                <w:tab w:val="left" w:pos="360"/>
              </w:tabs>
              <w:spacing w:line="360" w:lineRule="auto"/>
              <w:ind w:left="90"/>
              <w:jc w:val="center"/>
              <w:rPr>
                <w:del w:id="898" w:author="Duy Nguyen-Le" w:date="2022-04-19T09:28:00Z"/>
                <w:rFonts w:ascii="Times New Roman" w:eastAsia="Times New Roman" w:hAnsi="Times New Roman" w:cs="Times New Roman"/>
                <w:sz w:val="26"/>
                <w:szCs w:val="26"/>
              </w:rPr>
            </w:pPr>
            <w:del w:id="899" w:author="Duy Nguyen-Le" w:date="2022-04-19T09:28:00Z">
              <w:r w:rsidDel="00AA66A6">
                <w:rPr>
                  <w:rFonts w:ascii="Times New Roman" w:eastAsia="Times New Roman" w:hAnsi="Times New Roman" w:cs="Times New Roman"/>
                  <w:sz w:val="26"/>
                  <w:szCs w:val="26"/>
                </w:rPr>
                <w:delText>66 (15.8)</w:delText>
              </w:r>
            </w:del>
          </w:p>
        </w:tc>
        <w:tc>
          <w:tcPr>
            <w:tcW w:w="1170" w:type="dxa"/>
            <w:vAlign w:val="bottom"/>
          </w:tcPr>
          <w:p w14:paraId="5B19432F" w14:textId="5E94D99D" w:rsidR="00504D7D" w:rsidDel="00AA66A6" w:rsidRDefault="00F713D9">
            <w:pPr>
              <w:tabs>
                <w:tab w:val="left" w:pos="90"/>
                <w:tab w:val="left" w:pos="360"/>
              </w:tabs>
              <w:spacing w:line="360" w:lineRule="auto"/>
              <w:ind w:left="90"/>
              <w:jc w:val="center"/>
              <w:rPr>
                <w:del w:id="900" w:author="Duy Nguyen-Le" w:date="2022-04-19T09:28:00Z"/>
                <w:rFonts w:ascii="Times New Roman" w:eastAsia="Times New Roman" w:hAnsi="Times New Roman" w:cs="Times New Roman"/>
                <w:sz w:val="26"/>
                <w:szCs w:val="26"/>
                <w:highlight w:val="yellow"/>
              </w:rPr>
            </w:pPr>
            <w:del w:id="901" w:author="Duy Nguyen-Le" w:date="2022-04-19T09:28:00Z">
              <w:r w:rsidDel="00AA66A6">
                <w:rPr>
                  <w:rFonts w:ascii="Times New Roman" w:eastAsia="Times New Roman" w:hAnsi="Times New Roman" w:cs="Times New Roman"/>
                  <w:sz w:val="26"/>
                  <w:szCs w:val="26"/>
                  <w:highlight w:val="yellow"/>
                </w:rPr>
                <w:delText>&lt;0.001</w:delText>
              </w:r>
            </w:del>
          </w:p>
        </w:tc>
      </w:tr>
      <w:tr w:rsidR="00504D7D" w:rsidDel="00AA66A6" w14:paraId="1F94ED19" w14:textId="3C4E393C">
        <w:trPr>
          <w:del w:id="902" w:author="Duy Nguyen-Le" w:date="2022-04-19T09:28:00Z"/>
        </w:trPr>
        <w:tc>
          <w:tcPr>
            <w:tcW w:w="3625" w:type="dxa"/>
          </w:tcPr>
          <w:p w14:paraId="10B3847E" w14:textId="76405DD3" w:rsidR="00504D7D" w:rsidDel="00AA66A6" w:rsidRDefault="00F713D9">
            <w:pPr>
              <w:tabs>
                <w:tab w:val="left" w:pos="90"/>
                <w:tab w:val="left" w:pos="360"/>
              </w:tabs>
              <w:spacing w:line="360" w:lineRule="auto"/>
              <w:ind w:left="90"/>
              <w:jc w:val="both"/>
              <w:rPr>
                <w:del w:id="903" w:author="Duy Nguyen-Le" w:date="2022-04-19T09:28:00Z"/>
                <w:rFonts w:ascii="Times New Roman" w:eastAsia="Times New Roman" w:hAnsi="Times New Roman" w:cs="Times New Roman"/>
                <w:b/>
                <w:sz w:val="26"/>
                <w:szCs w:val="26"/>
              </w:rPr>
            </w:pPr>
            <w:del w:id="904" w:author="Duy Nguyen-Le" w:date="2022-04-19T09:28:00Z">
              <w:r w:rsidDel="00AA66A6">
                <w:rPr>
                  <w:rFonts w:ascii="Times New Roman" w:eastAsia="Times New Roman" w:hAnsi="Times New Roman" w:cs="Times New Roman"/>
                  <w:sz w:val="26"/>
                  <w:szCs w:val="26"/>
                </w:rPr>
                <w:delText>Sore throat</w:delText>
              </w:r>
            </w:del>
          </w:p>
        </w:tc>
        <w:tc>
          <w:tcPr>
            <w:tcW w:w="2136" w:type="dxa"/>
            <w:vAlign w:val="center"/>
          </w:tcPr>
          <w:p w14:paraId="51EE8A72" w14:textId="57402E61" w:rsidR="00504D7D" w:rsidDel="00AA66A6" w:rsidRDefault="00F713D9">
            <w:pPr>
              <w:tabs>
                <w:tab w:val="left" w:pos="90"/>
                <w:tab w:val="left" w:pos="360"/>
              </w:tabs>
              <w:spacing w:line="360" w:lineRule="auto"/>
              <w:ind w:left="90"/>
              <w:jc w:val="center"/>
              <w:rPr>
                <w:del w:id="905" w:author="Duy Nguyen-Le" w:date="2022-04-19T09:28:00Z"/>
                <w:rFonts w:ascii="Times New Roman" w:eastAsia="Times New Roman" w:hAnsi="Times New Roman" w:cs="Times New Roman"/>
                <w:sz w:val="26"/>
                <w:szCs w:val="26"/>
              </w:rPr>
            </w:pPr>
            <w:del w:id="906" w:author="Duy Nguyen-Le" w:date="2022-04-19T09:28:00Z">
              <w:r w:rsidDel="00AA66A6">
                <w:rPr>
                  <w:rFonts w:ascii="Times New Roman" w:eastAsia="Times New Roman" w:hAnsi="Times New Roman" w:cs="Times New Roman"/>
                  <w:sz w:val="26"/>
                  <w:szCs w:val="26"/>
                </w:rPr>
                <w:delText>4 (1.5)</w:delText>
              </w:r>
            </w:del>
          </w:p>
        </w:tc>
        <w:tc>
          <w:tcPr>
            <w:tcW w:w="2136" w:type="dxa"/>
            <w:vAlign w:val="center"/>
          </w:tcPr>
          <w:p w14:paraId="47422BDA" w14:textId="38F8127C" w:rsidR="00504D7D" w:rsidDel="00AA66A6" w:rsidRDefault="00F713D9">
            <w:pPr>
              <w:tabs>
                <w:tab w:val="left" w:pos="90"/>
                <w:tab w:val="left" w:pos="360"/>
              </w:tabs>
              <w:spacing w:line="360" w:lineRule="auto"/>
              <w:ind w:left="90"/>
              <w:jc w:val="center"/>
              <w:rPr>
                <w:del w:id="907" w:author="Duy Nguyen-Le" w:date="2022-04-19T09:28:00Z"/>
                <w:rFonts w:ascii="Times New Roman" w:eastAsia="Times New Roman" w:hAnsi="Times New Roman" w:cs="Times New Roman"/>
                <w:sz w:val="26"/>
                <w:szCs w:val="26"/>
              </w:rPr>
            </w:pPr>
            <w:del w:id="908" w:author="Duy Nguyen-Le" w:date="2022-04-19T09:28:00Z">
              <w:r w:rsidDel="00AA66A6">
                <w:rPr>
                  <w:rFonts w:ascii="Times New Roman" w:eastAsia="Times New Roman" w:hAnsi="Times New Roman" w:cs="Times New Roman"/>
                  <w:sz w:val="26"/>
                  <w:szCs w:val="26"/>
                </w:rPr>
                <w:delText>0 (0.0)</w:delText>
              </w:r>
            </w:del>
          </w:p>
        </w:tc>
        <w:tc>
          <w:tcPr>
            <w:tcW w:w="1170" w:type="dxa"/>
            <w:vAlign w:val="bottom"/>
          </w:tcPr>
          <w:p w14:paraId="50992E60" w14:textId="6A96F552" w:rsidR="00504D7D" w:rsidDel="00AA66A6" w:rsidRDefault="00F713D9">
            <w:pPr>
              <w:tabs>
                <w:tab w:val="left" w:pos="90"/>
                <w:tab w:val="left" w:pos="360"/>
              </w:tabs>
              <w:spacing w:line="360" w:lineRule="auto"/>
              <w:ind w:left="90"/>
              <w:jc w:val="center"/>
              <w:rPr>
                <w:del w:id="909" w:author="Duy Nguyen-Le" w:date="2022-04-19T09:28:00Z"/>
                <w:rFonts w:ascii="Times New Roman" w:eastAsia="Times New Roman" w:hAnsi="Times New Roman" w:cs="Times New Roman"/>
                <w:sz w:val="26"/>
                <w:szCs w:val="26"/>
              </w:rPr>
            </w:pPr>
            <w:del w:id="910" w:author="Duy Nguyen-Le" w:date="2022-04-19T09:28:00Z">
              <w:r w:rsidDel="00AA66A6">
                <w:rPr>
                  <w:rFonts w:ascii="Times New Roman" w:eastAsia="Times New Roman" w:hAnsi="Times New Roman" w:cs="Times New Roman"/>
                  <w:sz w:val="26"/>
                  <w:szCs w:val="26"/>
                </w:rPr>
                <w:delText>-</w:delText>
              </w:r>
            </w:del>
          </w:p>
        </w:tc>
      </w:tr>
      <w:tr w:rsidR="00504D7D" w:rsidDel="00AA66A6" w14:paraId="35EE5263" w14:textId="6FCD7606">
        <w:trPr>
          <w:del w:id="911" w:author="Duy Nguyen-Le" w:date="2022-04-19T09:28:00Z"/>
        </w:trPr>
        <w:tc>
          <w:tcPr>
            <w:tcW w:w="3625" w:type="dxa"/>
          </w:tcPr>
          <w:p w14:paraId="2F5891DA" w14:textId="4EFCEC37" w:rsidR="00504D7D" w:rsidDel="00AA66A6" w:rsidRDefault="00F713D9">
            <w:pPr>
              <w:tabs>
                <w:tab w:val="left" w:pos="90"/>
                <w:tab w:val="left" w:pos="360"/>
              </w:tabs>
              <w:spacing w:line="360" w:lineRule="auto"/>
              <w:ind w:left="90"/>
              <w:jc w:val="both"/>
              <w:rPr>
                <w:del w:id="912" w:author="Duy Nguyen-Le" w:date="2022-04-19T09:28:00Z"/>
                <w:rFonts w:ascii="Times New Roman" w:eastAsia="Times New Roman" w:hAnsi="Times New Roman" w:cs="Times New Roman"/>
                <w:sz w:val="26"/>
                <w:szCs w:val="26"/>
              </w:rPr>
            </w:pPr>
            <w:del w:id="913" w:author="Duy Nguyen-Le" w:date="2022-04-19T09:28:00Z">
              <w:r w:rsidDel="00AA66A6">
                <w:rPr>
                  <w:rFonts w:ascii="Times New Roman" w:eastAsia="Times New Roman" w:hAnsi="Times New Roman" w:cs="Times New Roman"/>
                  <w:sz w:val="26"/>
                  <w:szCs w:val="26"/>
                </w:rPr>
                <w:delText>Runny nose</w:delText>
              </w:r>
            </w:del>
          </w:p>
        </w:tc>
        <w:tc>
          <w:tcPr>
            <w:tcW w:w="2136" w:type="dxa"/>
            <w:vAlign w:val="center"/>
          </w:tcPr>
          <w:p w14:paraId="73E033C1" w14:textId="6844579C" w:rsidR="00504D7D" w:rsidDel="00AA66A6" w:rsidRDefault="00F713D9">
            <w:pPr>
              <w:tabs>
                <w:tab w:val="left" w:pos="90"/>
                <w:tab w:val="left" w:pos="360"/>
              </w:tabs>
              <w:spacing w:line="360" w:lineRule="auto"/>
              <w:ind w:left="90"/>
              <w:jc w:val="center"/>
              <w:rPr>
                <w:del w:id="914" w:author="Duy Nguyen-Le" w:date="2022-04-19T09:28:00Z"/>
                <w:rFonts w:ascii="Times New Roman" w:eastAsia="Times New Roman" w:hAnsi="Times New Roman" w:cs="Times New Roman"/>
                <w:sz w:val="26"/>
                <w:szCs w:val="26"/>
              </w:rPr>
            </w:pPr>
            <w:del w:id="915"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7B2E71F7" w14:textId="1826D672" w:rsidR="00504D7D" w:rsidDel="00AA66A6" w:rsidRDefault="00F713D9">
            <w:pPr>
              <w:tabs>
                <w:tab w:val="left" w:pos="90"/>
                <w:tab w:val="left" w:pos="360"/>
              </w:tabs>
              <w:spacing w:line="360" w:lineRule="auto"/>
              <w:ind w:left="90"/>
              <w:jc w:val="center"/>
              <w:rPr>
                <w:del w:id="916" w:author="Duy Nguyen-Le" w:date="2022-04-19T09:28:00Z"/>
                <w:rFonts w:ascii="Times New Roman" w:eastAsia="Times New Roman" w:hAnsi="Times New Roman" w:cs="Times New Roman"/>
                <w:sz w:val="26"/>
                <w:szCs w:val="26"/>
              </w:rPr>
            </w:pPr>
            <w:del w:id="917" w:author="Duy Nguyen-Le" w:date="2022-04-19T09:28:00Z">
              <w:r w:rsidDel="00AA66A6">
                <w:rPr>
                  <w:rFonts w:ascii="Times New Roman" w:eastAsia="Times New Roman" w:hAnsi="Times New Roman" w:cs="Times New Roman"/>
                  <w:sz w:val="26"/>
                  <w:szCs w:val="26"/>
                </w:rPr>
                <w:delText>1 (0.24)</w:delText>
              </w:r>
            </w:del>
          </w:p>
        </w:tc>
        <w:tc>
          <w:tcPr>
            <w:tcW w:w="1170" w:type="dxa"/>
            <w:vAlign w:val="bottom"/>
          </w:tcPr>
          <w:p w14:paraId="3FD6FE80" w14:textId="30DB8015" w:rsidR="00504D7D" w:rsidDel="00AA66A6" w:rsidRDefault="00F713D9">
            <w:pPr>
              <w:tabs>
                <w:tab w:val="left" w:pos="90"/>
                <w:tab w:val="left" w:pos="360"/>
              </w:tabs>
              <w:spacing w:line="360" w:lineRule="auto"/>
              <w:ind w:left="90"/>
              <w:jc w:val="center"/>
              <w:rPr>
                <w:del w:id="918" w:author="Duy Nguyen-Le" w:date="2022-04-19T09:28:00Z"/>
                <w:rFonts w:ascii="Times New Roman" w:eastAsia="Times New Roman" w:hAnsi="Times New Roman" w:cs="Times New Roman"/>
                <w:sz w:val="26"/>
                <w:szCs w:val="26"/>
              </w:rPr>
            </w:pPr>
            <w:del w:id="919" w:author="Duy Nguyen-Le" w:date="2022-04-19T09:28:00Z">
              <w:r w:rsidDel="00AA66A6">
                <w:rPr>
                  <w:rFonts w:ascii="Times New Roman" w:eastAsia="Times New Roman" w:hAnsi="Times New Roman" w:cs="Times New Roman"/>
                  <w:sz w:val="26"/>
                  <w:szCs w:val="26"/>
                </w:rPr>
                <w:delText>-</w:delText>
              </w:r>
            </w:del>
          </w:p>
        </w:tc>
      </w:tr>
      <w:tr w:rsidR="00504D7D" w:rsidDel="00AA66A6" w14:paraId="68367C7E" w14:textId="26E92969">
        <w:trPr>
          <w:del w:id="920" w:author="Duy Nguyen-Le" w:date="2022-04-19T09:28:00Z"/>
        </w:trPr>
        <w:tc>
          <w:tcPr>
            <w:tcW w:w="3625" w:type="dxa"/>
          </w:tcPr>
          <w:p w14:paraId="12DB6A4C" w14:textId="01291BE0" w:rsidR="00504D7D" w:rsidDel="00AA66A6" w:rsidRDefault="00F713D9">
            <w:pPr>
              <w:tabs>
                <w:tab w:val="left" w:pos="90"/>
                <w:tab w:val="left" w:pos="360"/>
              </w:tabs>
              <w:spacing w:line="360" w:lineRule="auto"/>
              <w:ind w:left="90"/>
              <w:jc w:val="both"/>
              <w:rPr>
                <w:del w:id="921" w:author="Duy Nguyen-Le" w:date="2022-04-19T09:28:00Z"/>
                <w:rFonts w:ascii="Times New Roman" w:eastAsia="Times New Roman" w:hAnsi="Times New Roman" w:cs="Times New Roman"/>
                <w:sz w:val="26"/>
                <w:szCs w:val="26"/>
              </w:rPr>
            </w:pPr>
            <w:del w:id="922" w:author="Duy Nguyen-Le" w:date="2022-04-19T09:28:00Z">
              <w:r w:rsidDel="00AA66A6">
                <w:rPr>
                  <w:rFonts w:ascii="Times New Roman" w:eastAsia="Times New Roman" w:hAnsi="Times New Roman" w:cs="Times New Roman"/>
                  <w:sz w:val="26"/>
                  <w:szCs w:val="26"/>
                </w:rPr>
                <w:delText>Coughing</w:delText>
              </w:r>
            </w:del>
          </w:p>
        </w:tc>
        <w:tc>
          <w:tcPr>
            <w:tcW w:w="2136" w:type="dxa"/>
            <w:vAlign w:val="center"/>
          </w:tcPr>
          <w:p w14:paraId="0689A048" w14:textId="3D38A72D" w:rsidR="00504D7D" w:rsidDel="00AA66A6" w:rsidRDefault="00F713D9">
            <w:pPr>
              <w:tabs>
                <w:tab w:val="left" w:pos="90"/>
                <w:tab w:val="left" w:pos="360"/>
              </w:tabs>
              <w:spacing w:line="360" w:lineRule="auto"/>
              <w:ind w:left="90"/>
              <w:jc w:val="center"/>
              <w:rPr>
                <w:del w:id="923" w:author="Duy Nguyen-Le" w:date="2022-04-19T09:28:00Z"/>
                <w:rFonts w:ascii="Times New Roman" w:eastAsia="Times New Roman" w:hAnsi="Times New Roman" w:cs="Times New Roman"/>
                <w:sz w:val="26"/>
                <w:szCs w:val="26"/>
              </w:rPr>
            </w:pPr>
            <w:del w:id="924"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68D6A63F" w14:textId="5550A39D" w:rsidR="00504D7D" w:rsidDel="00AA66A6" w:rsidRDefault="00F713D9">
            <w:pPr>
              <w:tabs>
                <w:tab w:val="left" w:pos="90"/>
                <w:tab w:val="left" w:pos="360"/>
              </w:tabs>
              <w:spacing w:line="360" w:lineRule="auto"/>
              <w:ind w:left="90"/>
              <w:jc w:val="center"/>
              <w:rPr>
                <w:del w:id="925" w:author="Duy Nguyen-Le" w:date="2022-04-19T09:28:00Z"/>
                <w:rFonts w:ascii="Times New Roman" w:eastAsia="Times New Roman" w:hAnsi="Times New Roman" w:cs="Times New Roman"/>
                <w:sz w:val="26"/>
                <w:szCs w:val="26"/>
              </w:rPr>
            </w:pPr>
            <w:del w:id="926" w:author="Duy Nguyen-Le" w:date="2022-04-19T09:28:00Z">
              <w:r w:rsidDel="00AA66A6">
                <w:rPr>
                  <w:rFonts w:ascii="Times New Roman" w:eastAsia="Times New Roman" w:hAnsi="Times New Roman" w:cs="Times New Roman"/>
                  <w:sz w:val="26"/>
                  <w:szCs w:val="26"/>
                </w:rPr>
                <w:delText>2 (0.5)</w:delText>
              </w:r>
            </w:del>
          </w:p>
        </w:tc>
        <w:tc>
          <w:tcPr>
            <w:tcW w:w="1170" w:type="dxa"/>
            <w:vAlign w:val="bottom"/>
          </w:tcPr>
          <w:p w14:paraId="0DB4B2A8" w14:textId="7FF2F68B" w:rsidR="00504D7D" w:rsidDel="00AA66A6" w:rsidRDefault="00F713D9">
            <w:pPr>
              <w:tabs>
                <w:tab w:val="left" w:pos="90"/>
                <w:tab w:val="left" w:pos="360"/>
              </w:tabs>
              <w:spacing w:line="360" w:lineRule="auto"/>
              <w:ind w:left="90"/>
              <w:jc w:val="center"/>
              <w:rPr>
                <w:del w:id="927" w:author="Duy Nguyen-Le" w:date="2022-04-19T09:28:00Z"/>
                <w:rFonts w:ascii="Times New Roman" w:eastAsia="Times New Roman" w:hAnsi="Times New Roman" w:cs="Times New Roman"/>
                <w:sz w:val="26"/>
                <w:szCs w:val="26"/>
              </w:rPr>
            </w:pPr>
            <w:del w:id="928" w:author="Duy Nguyen-Le" w:date="2022-04-19T09:28:00Z">
              <w:r w:rsidDel="00AA66A6">
                <w:rPr>
                  <w:rFonts w:ascii="Times New Roman" w:eastAsia="Times New Roman" w:hAnsi="Times New Roman" w:cs="Times New Roman"/>
                  <w:sz w:val="26"/>
                  <w:szCs w:val="26"/>
                </w:rPr>
                <w:delText>-</w:delText>
              </w:r>
            </w:del>
          </w:p>
        </w:tc>
      </w:tr>
      <w:tr w:rsidR="00504D7D" w:rsidDel="00AA66A6" w14:paraId="293AC7DA" w14:textId="38C59828">
        <w:trPr>
          <w:del w:id="929" w:author="Duy Nguyen-Le" w:date="2022-04-19T09:28:00Z"/>
        </w:trPr>
        <w:tc>
          <w:tcPr>
            <w:tcW w:w="3625" w:type="dxa"/>
          </w:tcPr>
          <w:p w14:paraId="0D52E716" w14:textId="75D017D8" w:rsidR="00504D7D" w:rsidDel="00AA66A6" w:rsidRDefault="00F713D9">
            <w:pPr>
              <w:tabs>
                <w:tab w:val="left" w:pos="90"/>
                <w:tab w:val="left" w:pos="360"/>
              </w:tabs>
              <w:spacing w:line="360" w:lineRule="auto"/>
              <w:ind w:left="90"/>
              <w:jc w:val="both"/>
              <w:rPr>
                <w:del w:id="930" w:author="Duy Nguyen-Le" w:date="2022-04-19T09:28:00Z"/>
                <w:rFonts w:ascii="Times New Roman" w:eastAsia="Times New Roman" w:hAnsi="Times New Roman" w:cs="Times New Roman"/>
                <w:sz w:val="26"/>
                <w:szCs w:val="26"/>
              </w:rPr>
            </w:pPr>
            <w:del w:id="931" w:author="Duy Nguyen-Le" w:date="2022-04-19T09:28:00Z">
              <w:r w:rsidDel="00AA66A6">
                <w:rPr>
                  <w:rFonts w:ascii="Times New Roman" w:eastAsia="Times New Roman" w:hAnsi="Times New Roman" w:cs="Times New Roman"/>
                  <w:sz w:val="26"/>
                  <w:szCs w:val="26"/>
                </w:rPr>
                <w:delText>Headache</w:delText>
              </w:r>
            </w:del>
          </w:p>
        </w:tc>
        <w:tc>
          <w:tcPr>
            <w:tcW w:w="2136" w:type="dxa"/>
            <w:vAlign w:val="center"/>
          </w:tcPr>
          <w:p w14:paraId="4077ED64" w14:textId="7D60B65A" w:rsidR="00504D7D" w:rsidDel="00AA66A6" w:rsidRDefault="00F713D9">
            <w:pPr>
              <w:tabs>
                <w:tab w:val="left" w:pos="90"/>
                <w:tab w:val="left" w:pos="360"/>
              </w:tabs>
              <w:spacing w:line="360" w:lineRule="auto"/>
              <w:ind w:left="90"/>
              <w:jc w:val="center"/>
              <w:rPr>
                <w:del w:id="932" w:author="Duy Nguyen-Le" w:date="2022-04-19T09:28:00Z"/>
                <w:rFonts w:ascii="Times New Roman" w:eastAsia="Times New Roman" w:hAnsi="Times New Roman" w:cs="Times New Roman"/>
                <w:sz w:val="26"/>
                <w:szCs w:val="26"/>
              </w:rPr>
            </w:pPr>
            <w:del w:id="933" w:author="Duy Nguyen-Le" w:date="2022-04-19T09:28:00Z">
              <w:r w:rsidDel="00AA66A6">
                <w:rPr>
                  <w:rFonts w:ascii="Times New Roman" w:eastAsia="Times New Roman" w:hAnsi="Times New Roman" w:cs="Times New Roman"/>
                  <w:sz w:val="26"/>
                  <w:szCs w:val="26"/>
                </w:rPr>
                <w:delText>7 (2.6)</w:delText>
              </w:r>
            </w:del>
          </w:p>
        </w:tc>
        <w:tc>
          <w:tcPr>
            <w:tcW w:w="2136" w:type="dxa"/>
            <w:vAlign w:val="center"/>
          </w:tcPr>
          <w:p w14:paraId="53DAEA39" w14:textId="05690560" w:rsidR="00504D7D" w:rsidDel="00AA66A6" w:rsidRDefault="00F713D9">
            <w:pPr>
              <w:tabs>
                <w:tab w:val="left" w:pos="90"/>
                <w:tab w:val="left" w:pos="360"/>
              </w:tabs>
              <w:spacing w:line="360" w:lineRule="auto"/>
              <w:ind w:left="90"/>
              <w:jc w:val="center"/>
              <w:rPr>
                <w:del w:id="934" w:author="Duy Nguyen-Le" w:date="2022-04-19T09:28:00Z"/>
                <w:rFonts w:ascii="Times New Roman" w:eastAsia="Times New Roman" w:hAnsi="Times New Roman" w:cs="Times New Roman"/>
                <w:sz w:val="26"/>
                <w:szCs w:val="26"/>
              </w:rPr>
            </w:pPr>
            <w:del w:id="935" w:author="Duy Nguyen-Le" w:date="2022-04-19T09:28:00Z">
              <w:r w:rsidDel="00AA66A6">
                <w:rPr>
                  <w:rFonts w:ascii="Times New Roman" w:eastAsia="Times New Roman" w:hAnsi="Times New Roman" w:cs="Times New Roman"/>
                  <w:sz w:val="26"/>
                  <w:szCs w:val="26"/>
                </w:rPr>
                <w:delText>37 (8.9)</w:delText>
              </w:r>
            </w:del>
          </w:p>
        </w:tc>
        <w:tc>
          <w:tcPr>
            <w:tcW w:w="1170" w:type="dxa"/>
            <w:vAlign w:val="bottom"/>
          </w:tcPr>
          <w:p w14:paraId="10585ED5" w14:textId="7B66FB5A" w:rsidR="00504D7D" w:rsidDel="00AA66A6" w:rsidRDefault="00F713D9">
            <w:pPr>
              <w:tabs>
                <w:tab w:val="left" w:pos="90"/>
                <w:tab w:val="left" w:pos="360"/>
              </w:tabs>
              <w:spacing w:line="360" w:lineRule="auto"/>
              <w:ind w:left="90"/>
              <w:jc w:val="center"/>
              <w:rPr>
                <w:del w:id="936" w:author="Duy Nguyen-Le" w:date="2022-04-19T09:28:00Z"/>
                <w:rFonts w:ascii="Times New Roman" w:eastAsia="Times New Roman" w:hAnsi="Times New Roman" w:cs="Times New Roman"/>
                <w:sz w:val="26"/>
                <w:szCs w:val="26"/>
                <w:highlight w:val="yellow"/>
              </w:rPr>
            </w:pPr>
            <w:del w:id="937" w:author="Duy Nguyen-Le" w:date="2022-04-19T09:28:00Z">
              <w:r w:rsidDel="00AA66A6">
                <w:rPr>
                  <w:rFonts w:ascii="Times New Roman" w:eastAsia="Times New Roman" w:hAnsi="Times New Roman" w:cs="Times New Roman"/>
                  <w:sz w:val="26"/>
                  <w:szCs w:val="26"/>
                  <w:highlight w:val="yellow"/>
                </w:rPr>
                <w:delText>0.001</w:delText>
              </w:r>
            </w:del>
          </w:p>
        </w:tc>
      </w:tr>
      <w:tr w:rsidR="00504D7D" w:rsidDel="00AA66A6" w14:paraId="69297C02" w14:textId="30D39FD0">
        <w:trPr>
          <w:del w:id="938" w:author="Duy Nguyen-Le" w:date="2022-04-19T09:28:00Z"/>
        </w:trPr>
        <w:tc>
          <w:tcPr>
            <w:tcW w:w="3625" w:type="dxa"/>
          </w:tcPr>
          <w:p w14:paraId="4F11D20F" w14:textId="1612C435" w:rsidR="00504D7D" w:rsidDel="00AA66A6" w:rsidRDefault="00F713D9">
            <w:pPr>
              <w:tabs>
                <w:tab w:val="left" w:pos="90"/>
                <w:tab w:val="left" w:pos="360"/>
              </w:tabs>
              <w:spacing w:line="360" w:lineRule="auto"/>
              <w:ind w:left="90"/>
              <w:jc w:val="both"/>
              <w:rPr>
                <w:del w:id="939" w:author="Duy Nguyen-Le" w:date="2022-04-19T09:28:00Z"/>
                <w:rFonts w:ascii="Times New Roman" w:eastAsia="Times New Roman" w:hAnsi="Times New Roman" w:cs="Times New Roman"/>
                <w:sz w:val="26"/>
                <w:szCs w:val="26"/>
              </w:rPr>
            </w:pPr>
            <w:del w:id="940" w:author="Duy Nguyen-Le" w:date="2022-04-19T09:28:00Z">
              <w:r w:rsidDel="00AA66A6">
                <w:rPr>
                  <w:rFonts w:ascii="Times New Roman" w:eastAsia="Times New Roman" w:hAnsi="Times New Roman" w:cs="Times New Roman"/>
                  <w:sz w:val="26"/>
                  <w:szCs w:val="26"/>
                </w:rPr>
                <w:delText>Muscle pain</w:delText>
              </w:r>
            </w:del>
          </w:p>
        </w:tc>
        <w:tc>
          <w:tcPr>
            <w:tcW w:w="2136" w:type="dxa"/>
            <w:vAlign w:val="center"/>
          </w:tcPr>
          <w:p w14:paraId="79B45772" w14:textId="70B7A9D7" w:rsidR="00504D7D" w:rsidDel="00AA66A6" w:rsidRDefault="00F713D9">
            <w:pPr>
              <w:tabs>
                <w:tab w:val="left" w:pos="90"/>
                <w:tab w:val="left" w:pos="360"/>
              </w:tabs>
              <w:spacing w:line="360" w:lineRule="auto"/>
              <w:ind w:left="90"/>
              <w:jc w:val="center"/>
              <w:rPr>
                <w:del w:id="941" w:author="Duy Nguyen-Le" w:date="2022-04-19T09:28:00Z"/>
                <w:rFonts w:ascii="Times New Roman" w:eastAsia="Times New Roman" w:hAnsi="Times New Roman" w:cs="Times New Roman"/>
                <w:sz w:val="26"/>
                <w:szCs w:val="26"/>
              </w:rPr>
            </w:pPr>
            <w:del w:id="942" w:author="Duy Nguyen-Le" w:date="2022-04-19T09:28:00Z">
              <w:r w:rsidDel="00AA66A6">
                <w:rPr>
                  <w:rFonts w:ascii="Times New Roman" w:eastAsia="Times New Roman" w:hAnsi="Times New Roman" w:cs="Times New Roman"/>
                  <w:sz w:val="26"/>
                  <w:szCs w:val="26"/>
                </w:rPr>
                <w:delText>11 (4.1)</w:delText>
              </w:r>
            </w:del>
          </w:p>
        </w:tc>
        <w:tc>
          <w:tcPr>
            <w:tcW w:w="2136" w:type="dxa"/>
            <w:vAlign w:val="center"/>
          </w:tcPr>
          <w:p w14:paraId="168BB3FE" w14:textId="5DA10A89" w:rsidR="00504D7D" w:rsidDel="00AA66A6" w:rsidRDefault="00F713D9">
            <w:pPr>
              <w:tabs>
                <w:tab w:val="left" w:pos="90"/>
                <w:tab w:val="left" w:pos="360"/>
              </w:tabs>
              <w:spacing w:line="360" w:lineRule="auto"/>
              <w:ind w:left="90"/>
              <w:jc w:val="center"/>
              <w:rPr>
                <w:del w:id="943" w:author="Duy Nguyen-Le" w:date="2022-04-19T09:28:00Z"/>
                <w:rFonts w:ascii="Times New Roman" w:eastAsia="Times New Roman" w:hAnsi="Times New Roman" w:cs="Times New Roman"/>
                <w:sz w:val="26"/>
                <w:szCs w:val="26"/>
              </w:rPr>
            </w:pPr>
            <w:del w:id="944" w:author="Duy Nguyen-Le" w:date="2022-04-19T09:28:00Z">
              <w:r w:rsidDel="00AA66A6">
                <w:rPr>
                  <w:rFonts w:ascii="Times New Roman" w:eastAsia="Times New Roman" w:hAnsi="Times New Roman" w:cs="Times New Roman"/>
                  <w:sz w:val="26"/>
                  <w:szCs w:val="26"/>
                </w:rPr>
                <w:delText>38 (9.1)</w:delText>
              </w:r>
            </w:del>
          </w:p>
        </w:tc>
        <w:tc>
          <w:tcPr>
            <w:tcW w:w="1170" w:type="dxa"/>
            <w:vAlign w:val="bottom"/>
          </w:tcPr>
          <w:p w14:paraId="0884C941" w14:textId="488BA8B2" w:rsidR="00504D7D" w:rsidDel="00AA66A6" w:rsidRDefault="00F713D9">
            <w:pPr>
              <w:tabs>
                <w:tab w:val="left" w:pos="90"/>
                <w:tab w:val="left" w:pos="360"/>
              </w:tabs>
              <w:spacing w:line="360" w:lineRule="auto"/>
              <w:ind w:left="90"/>
              <w:jc w:val="center"/>
              <w:rPr>
                <w:del w:id="945" w:author="Duy Nguyen-Le" w:date="2022-04-19T09:28:00Z"/>
                <w:rFonts w:ascii="Times New Roman" w:eastAsia="Times New Roman" w:hAnsi="Times New Roman" w:cs="Times New Roman"/>
                <w:sz w:val="26"/>
                <w:szCs w:val="26"/>
                <w:highlight w:val="yellow"/>
              </w:rPr>
            </w:pPr>
            <w:del w:id="946" w:author="Duy Nguyen-Le" w:date="2022-04-19T09:28:00Z">
              <w:r w:rsidDel="00AA66A6">
                <w:rPr>
                  <w:rFonts w:ascii="Times New Roman" w:eastAsia="Times New Roman" w:hAnsi="Times New Roman" w:cs="Times New Roman"/>
                  <w:sz w:val="26"/>
                  <w:szCs w:val="26"/>
                  <w:highlight w:val="yellow"/>
                </w:rPr>
                <w:delText>0.01</w:delText>
              </w:r>
            </w:del>
          </w:p>
        </w:tc>
      </w:tr>
      <w:tr w:rsidR="00504D7D" w:rsidDel="00AA66A6" w14:paraId="1DA7D1E9" w14:textId="669A812A">
        <w:trPr>
          <w:del w:id="947" w:author="Duy Nguyen-Le" w:date="2022-04-19T09:28:00Z"/>
        </w:trPr>
        <w:tc>
          <w:tcPr>
            <w:tcW w:w="3625" w:type="dxa"/>
          </w:tcPr>
          <w:p w14:paraId="778737CF" w14:textId="34ED39E7" w:rsidR="00504D7D" w:rsidDel="00AA66A6" w:rsidRDefault="00F713D9">
            <w:pPr>
              <w:tabs>
                <w:tab w:val="left" w:pos="90"/>
                <w:tab w:val="left" w:pos="360"/>
              </w:tabs>
              <w:spacing w:line="360" w:lineRule="auto"/>
              <w:ind w:left="90"/>
              <w:jc w:val="both"/>
              <w:rPr>
                <w:del w:id="948" w:author="Duy Nguyen-Le" w:date="2022-04-19T09:28:00Z"/>
                <w:rFonts w:ascii="Times New Roman" w:eastAsia="Times New Roman" w:hAnsi="Times New Roman" w:cs="Times New Roman"/>
                <w:sz w:val="26"/>
                <w:szCs w:val="26"/>
              </w:rPr>
            </w:pPr>
            <w:del w:id="949" w:author="Duy Nguyen-Le" w:date="2022-04-19T09:28:00Z">
              <w:r w:rsidDel="00AA66A6">
                <w:rPr>
                  <w:rFonts w:ascii="Times New Roman" w:eastAsia="Times New Roman" w:hAnsi="Times New Roman" w:cs="Times New Roman"/>
                  <w:sz w:val="26"/>
                  <w:szCs w:val="26"/>
                </w:rPr>
                <w:delText>Chilling</w:delText>
              </w:r>
            </w:del>
          </w:p>
        </w:tc>
        <w:tc>
          <w:tcPr>
            <w:tcW w:w="2136" w:type="dxa"/>
            <w:vAlign w:val="center"/>
          </w:tcPr>
          <w:p w14:paraId="1974ED4C" w14:textId="3F23E341" w:rsidR="00504D7D" w:rsidDel="00AA66A6" w:rsidRDefault="00F713D9">
            <w:pPr>
              <w:tabs>
                <w:tab w:val="left" w:pos="90"/>
                <w:tab w:val="left" w:pos="360"/>
              </w:tabs>
              <w:spacing w:line="360" w:lineRule="auto"/>
              <w:ind w:left="90"/>
              <w:jc w:val="center"/>
              <w:rPr>
                <w:del w:id="950" w:author="Duy Nguyen-Le" w:date="2022-04-19T09:28:00Z"/>
                <w:rFonts w:ascii="Times New Roman" w:eastAsia="Times New Roman" w:hAnsi="Times New Roman" w:cs="Times New Roman"/>
                <w:sz w:val="26"/>
                <w:szCs w:val="26"/>
              </w:rPr>
            </w:pPr>
            <w:del w:id="951" w:author="Duy Nguyen-Le" w:date="2022-04-19T09:28:00Z">
              <w:r w:rsidDel="00AA66A6">
                <w:rPr>
                  <w:rFonts w:ascii="Times New Roman" w:eastAsia="Times New Roman" w:hAnsi="Times New Roman" w:cs="Times New Roman"/>
                  <w:sz w:val="26"/>
                  <w:szCs w:val="26"/>
                </w:rPr>
                <w:delText>6 (2.2)</w:delText>
              </w:r>
            </w:del>
          </w:p>
        </w:tc>
        <w:tc>
          <w:tcPr>
            <w:tcW w:w="2136" w:type="dxa"/>
            <w:vAlign w:val="center"/>
          </w:tcPr>
          <w:p w14:paraId="35C04212" w14:textId="48E9B639" w:rsidR="00504D7D" w:rsidDel="00AA66A6" w:rsidRDefault="00F713D9">
            <w:pPr>
              <w:tabs>
                <w:tab w:val="left" w:pos="90"/>
                <w:tab w:val="left" w:pos="360"/>
              </w:tabs>
              <w:spacing w:line="360" w:lineRule="auto"/>
              <w:ind w:left="90"/>
              <w:jc w:val="center"/>
              <w:rPr>
                <w:del w:id="952" w:author="Duy Nguyen-Le" w:date="2022-04-19T09:28:00Z"/>
                <w:rFonts w:ascii="Times New Roman" w:eastAsia="Times New Roman" w:hAnsi="Times New Roman" w:cs="Times New Roman"/>
                <w:sz w:val="26"/>
                <w:szCs w:val="26"/>
              </w:rPr>
            </w:pPr>
            <w:del w:id="953" w:author="Duy Nguyen-Le" w:date="2022-04-19T09:28:00Z">
              <w:r w:rsidDel="00AA66A6">
                <w:rPr>
                  <w:rFonts w:ascii="Times New Roman" w:eastAsia="Times New Roman" w:hAnsi="Times New Roman" w:cs="Times New Roman"/>
                  <w:sz w:val="26"/>
                  <w:szCs w:val="26"/>
                </w:rPr>
                <w:delText>17 (4.1)</w:delText>
              </w:r>
            </w:del>
          </w:p>
        </w:tc>
        <w:tc>
          <w:tcPr>
            <w:tcW w:w="1170" w:type="dxa"/>
            <w:vAlign w:val="bottom"/>
          </w:tcPr>
          <w:p w14:paraId="2BB36EA1" w14:textId="36A8037C" w:rsidR="00504D7D" w:rsidDel="00AA66A6" w:rsidRDefault="00F713D9">
            <w:pPr>
              <w:tabs>
                <w:tab w:val="left" w:pos="90"/>
                <w:tab w:val="left" w:pos="360"/>
              </w:tabs>
              <w:spacing w:line="360" w:lineRule="auto"/>
              <w:ind w:left="90"/>
              <w:jc w:val="center"/>
              <w:rPr>
                <w:del w:id="954" w:author="Duy Nguyen-Le" w:date="2022-04-19T09:28:00Z"/>
                <w:rFonts w:ascii="Times New Roman" w:eastAsia="Times New Roman" w:hAnsi="Times New Roman" w:cs="Times New Roman"/>
                <w:sz w:val="26"/>
                <w:szCs w:val="26"/>
              </w:rPr>
            </w:pPr>
            <w:del w:id="955" w:author="Duy Nguyen-Le" w:date="2022-04-19T09:28:00Z">
              <w:r w:rsidDel="00AA66A6">
                <w:rPr>
                  <w:rFonts w:ascii="Times New Roman" w:eastAsia="Times New Roman" w:hAnsi="Times New Roman" w:cs="Times New Roman"/>
                  <w:sz w:val="26"/>
                  <w:szCs w:val="26"/>
                </w:rPr>
                <w:delText>0.3</w:delText>
              </w:r>
            </w:del>
          </w:p>
        </w:tc>
      </w:tr>
      <w:tr w:rsidR="00504D7D" w:rsidDel="00AA66A6" w14:paraId="013D06C2" w14:textId="52B1132C">
        <w:trPr>
          <w:del w:id="956" w:author="Duy Nguyen-Le" w:date="2022-04-19T09:28:00Z"/>
        </w:trPr>
        <w:tc>
          <w:tcPr>
            <w:tcW w:w="3625" w:type="dxa"/>
          </w:tcPr>
          <w:p w14:paraId="4A2C8CB2" w14:textId="64A4F1C6" w:rsidR="00504D7D" w:rsidDel="00AA66A6" w:rsidRDefault="00F713D9">
            <w:pPr>
              <w:tabs>
                <w:tab w:val="left" w:pos="90"/>
                <w:tab w:val="left" w:pos="360"/>
              </w:tabs>
              <w:spacing w:line="360" w:lineRule="auto"/>
              <w:ind w:left="90"/>
              <w:jc w:val="both"/>
              <w:rPr>
                <w:del w:id="957" w:author="Duy Nguyen-Le" w:date="2022-04-19T09:28:00Z"/>
                <w:rFonts w:ascii="Times New Roman" w:eastAsia="Times New Roman" w:hAnsi="Times New Roman" w:cs="Times New Roman"/>
                <w:sz w:val="26"/>
                <w:szCs w:val="26"/>
              </w:rPr>
            </w:pPr>
            <w:del w:id="958" w:author="Duy Nguyen-Le" w:date="2022-04-19T09:28:00Z">
              <w:r w:rsidDel="00AA66A6">
                <w:rPr>
                  <w:rFonts w:ascii="Times New Roman" w:eastAsia="Times New Roman" w:hAnsi="Times New Roman" w:cs="Times New Roman"/>
                  <w:sz w:val="26"/>
                  <w:szCs w:val="26"/>
                </w:rPr>
                <w:delText>Over 38</w:delText>
              </w:r>
              <w:r w:rsidDel="00AA66A6">
                <w:rPr>
                  <w:rFonts w:ascii="Times New Roman" w:eastAsia="Times New Roman" w:hAnsi="Times New Roman" w:cs="Times New Roman"/>
                  <w:sz w:val="26"/>
                  <w:szCs w:val="26"/>
                  <w:vertAlign w:val="superscript"/>
                </w:rPr>
                <w:delText>o</w:delText>
              </w:r>
              <w:r w:rsidDel="00AA66A6">
                <w:rPr>
                  <w:rFonts w:ascii="Times New Roman" w:eastAsia="Times New Roman" w:hAnsi="Times New Roman" w:cs="Times New Roman"/>
                  <w:sz w:val="26"/>
                  <w:szCs w:val="26"/>
                </w:rPr>
                <w:delText>C fever</w:delText>
              </w:r>
            </w:del>
          </w:p>
        </w:tc>
        <w:tc>
          <w:tcPr>
            <w:tcW w:w="2136" w:type="dxa"/>
            <w:vAlign w:val="center"/>
          </w:tcPr>
          <w:p w14:paraId="2A1E5338" w14:textId="668641AE" w:rsidR="00504D7D" w:rsidDel="00AA66A6" w:rsidRDefault="00F713D9">
            <w:pPr>
              <w:tabs>
                <w:tab w:val="left" w:pos="90"/>
                <w:tab w:val="left" w:pos="360"/>
              </w:tabs>
              <w:spacing w:line="360" w:lineRule="auto"/>
              <w:ind w:left="90"/>
              <w:jc w:val="center"/>
              <w:rPr>
                <w:del w:id="959" w:author="Duy Nguyen-Le" w:date="2022-04-19T09:28:00Z"/>
                <w:rFonts w:ascii="Times New Roman" w:eastAsia="Times New Roman" w:hAnsi="Times New Roman" w:cs="Times New Roman"/>
                <w:sz w:val="26"/>
                <w:szCs w:val="26"/>
              </w:rPr>
            </w:pPr>
            <w:del w:id="960" w:author="Duy Nguyen-Le" w:date="2022-04-19T09:28:00Z">
              <w:r w:rsidDel="00AA66A6">
                <w:rPr>
                  <w:rFonts w:ascii="Times New Roman" w:eastAsia="Times New Roman" w:hAnsi="Times New Roman" w:cs="Times New Roman"/>
                  <w:sz w:val="26"/>
                  <w:szCs w:val="26"/>
                </w:rPr>
                <w:delText>13 (4.8)</w:delText>
              </w:r>
            </w:del>
          </w:p>
        </w:tc>
        <w:tc>
          <w:tcPr>
            <w:tcW w:w="2136" w:type="dxa"/>
            <w:vAlign w:val="center"/>
          </w:tcPr>
          <w:p w14:paraId="686B5AEA" w14:textId="603EF2EC" w:rsidR="00504D7D" w:rsidDel="00AA66A6" w:rsidRDefault="00F713D9">
            <w:pPr>
              <w:tabs>
                <w:tab w:val="left" w:pos="90"/>
                <w:tab w:val="left" w:pos="360"/>
              </w:tabs>
              <w:spacing w:line="360" w:lineRule="auto"/>
              <w:ind w:left="90"/>
              <w:jc w:val="center"/>
              <w:rPr>
                <w:del w:id="961" w:author="Duy Nguyen-Le" w:date="2022-04-19T09:28:00Z"/>
                <w:rFonts w:ascii="Times New Roman" w:eastAsia="Times New Roman" w:hAnsi="Times New Roman" w:cs="Times New Roman"/>
                <w:sz w:val="26"/>
                <w:szCs w:val="26"/>
              </w:rPr>
            </w:pPr>
            <w:del w:id="962" w:author="Duy Nguyen-Le" w:date="2022-04-19T09:28:00Z">
              <w:r w:rsidDel="00AA66A6">
                <w:rPr>
                  <w:rFonts w:ascii="Times New Roman" w:eastAsia="Times New Roman" w:hAnsi="Times New Roman" w:cs="Times New Roman"/>
                  <w:sz w:val="26"/>
                  <w:szCs w:val="26"/>
                </w:rPr>
                <w:delText>49 (11.8)</w:delText>
              </w:r>
            </w:del>
          </w:p>
        </w:tc>
        <w:tc>
          <w:tcPr>
            <w:tcW w:w="1170" w:type="dxa"/>
            <w:vAlign w:val="bottom"/>
          </w:tcPr>
          <w:p w14:paraId="798BBF76" w14:textId="3D3FC68E" w:rsidR="00504D7D" w:rsidDel="00AA66A6" w:rsidRDefault="00F713D9">
            <w:pPr>
              <w:tabs>
                <w:tab w:val="left" w:pos="90"/>
                <w:tab w:val="left" w:pos="360"/>
              </w:tabs>
              <w:spacing w:line="360" w:lineRule="auto"/>
              <w:ind w:left="90"/>
              <w:jc w:val="center"/>
              <w:rPr>
                <w:del w:id="963" w:author="Duy Nguyen-Le" w:date="2022-04-19T09:28:00Z"/>
                <w:rFonts w:ascii="Times New Roman" w:eastAsia="Times New Roman" w:hAnsi="Times New Roman" w:cs="Times New Roman"/>
                <w:sz w:val="26"/>
                <w:szCs w:val="26"/>
                <w:highlight w:val="yellow"/>
              </w:rPr>
            </w:pPr>
            <w:del w:id="964" w:author="Duy Nguyen-Le" w:date="2022-04-19T09:28:00Z">
              <w:r w:rsidDel="00AA66A6">
                <w:rPr>
                  <w:rFonts w:ascii="Times New Roman" w:eastAsia="Times New Roman" w:hAnsi="Times New Roman" w:cs="Times New Roman"/>
                  <w:sz w:val="26"/>
                  <w:szCs w:val="26"/>
                  <w:highlight w:val="yellow"/>
                </w:rPr>
                <w:delText>0.002</w:delText>
              </w:r>
            </w:del>
          </w:p>
        </w:tc>
      </w:tr>
      <w:tr w:rsidR="00504D7D" w:rsidDel="00AA66A6" w14:paraId="214DEEFA" w14:textId="2C2D44D3">
        <w:trPr>
          <w:del w:id="965" w:author="Duy Nguyen-Le" w:date="2022-04-19T09:28:00Z"/>
        </w:trPr>
        <w:tc>
          <w:tcPr>
            <w:tcW w:w="3625" w:type="dxa"/>
          </w:tcPr>
          <w:p w14:paraId="1D3901BE" w14:textId="2850D0FE" w:rsidR="00504D7D" w:rsidDel="00AA66A6" w:rsidRDefault="00F713D9">
            <w:pPr>
              <w:tabs>
                <w:tab w:val="left" w:pos="90"/>
                <w:tab w:val="left" w:pos="360"/>
              </w:tabs>
              <w:spacing w:line="360" w:lineRule="auto"/>
              <w:ind w:left="90"/>
              <w:jc w:val="both"/>
              <w:rPr>
                <w:del w:id="966" w:author="Duy Nguyen-Le" w:date="2022-04-19T09:28:00Z"/>
                <w:rFonts w:ascii="Times New Roman" w:eastAsia="Times New Roman" w:hAnsi="Times New Roman" w:cs="Times New Roman"/>
                <w:sz w:val="26"/>
                <w:szCs w:val="26"/>
              </w:rPr>
            </w:pPr>
            <w:del w:id="967" w:author="Duy Nguyen-Le" w:date="2022-04-19T09:28:00Z">
              <w:r w:rsidDel="00AA66A6">
                <w:rPr>
                  <w:rFonts w:ascii="Times New Roman" w:eastAsia="Times New Roman" w:hAnsi="Times New Roman" w:cs="Times New Roman"/>
                  <w:sz w:val="26"/>
                  <w:szCs w:val="26"/>
                </w:rPr>
                <w:delText>Nausea</w:delText>
              </w:r>
            </w:del>
          </w:p>
        </w:tc>
        <w:tc>
          <w:tcPr>
            <w:tcW w:w="2136" w:type="dxa"/>
            <w:vAlign w:val="center"/>
          </w:tcPr>
          <w:p w14:paraId="2F049185" w14:textId="07A3B203" w:rsidR="00504D7D" w:rsidDel="00AA66A6" w:rsidRDefault="00F713D9">
            <w:pPr>
              <w:tabs>
                <w:tab w:val="left" w:pos="90"/>
                <w:tab w:val="left" w:pos="360"/>
              </w:tabs>
              <w:spacing w:line="360" w:lineRule="auto"/>
              <w:ind w:left="90"/>
              <w:jc w:val="center"/>
              <w:rPr>
                <w:del w:id="968" w:author="Duy Nguyen-Le" w:date="2022-04-19T09:28:00Z"/>
                <w:rFonts w:ascii="Times New Roman" w:eastAsia="Times New Roman" w:hAnsi="Times New Roman" w:cs="Times New Roman"/>
                <w:sz w:val="26"/>
                <w:szCs w:val="26"/>
              </w:rPr>
            </w:pPr>
            <w:del w:id="969"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5D4F62D6" w14:textId="08A0F1D2" w:rsidR="00504D7D" w:rsidDel="00AA66A6" w:rsidRDefault="00F713D9">
            <w:pPr>
              <w:tabs>
                <w:tab w:val="left" w:pos="90"/>
                <w:tab w:val="left" w:pos="360"/>
              </w:tabs>
              <w:spacing w:line="360" w:lineRule="auto"/>
              <w:ind w:left="90"/>
              <w:jc w:val="center"/>
              <w:rPr>
                <w:del w:id="970" w:author="Duy Nguyen-Le" w:date="2022-04-19T09:28:00Z"/>
                <w:rFonts w:ascii="Times New Roman" w:eastAsia="Times New Roman" w:hAnsi="Times New Roman" w:cs="Times New Roman"/>
                <w:sz w:val="26"/>
                <w:szCs w:val="26"/>
              </w:rPr>
            </w:pPr>
            <w:del w:id="971" w:author="Duy Nguyen-Le" w:date="2022-04-19T09:28:00Z">
              <w:r w:rsidDel="00AA66A6">
                <w:rPr>
                  <w:rFonts w:ascii="Times New Roman" w:eastAsia="Times New Roman" w:hAnsi="Times New Roman" w:cs="Times New Roman"/>
                  <w:sz w:val="26"/>
                  <w:szCs w:val="26"/>
                </w:rPr>
                <w:delText>5 (1.2)</w:delText>
              </w:r>
            </w:del>
          </w:p>
        </w:tc>
        <w:tc>
          <w:tcPr>
            <w:tcW w:w="1170" w:type="dxa"/>
            <w:vAlign w:val="bottom"/>
          </w:tcPr>
          <w:p w14:paraId="498F80D3" w14:textId="6ED994C5" w:rsidR="00504D7D" w:rsidDel="00AA66A6" w:rsidRDefault="00F713D9">
            <w:pPr>
              <w:tabs>
                <w:tab w:val="left" w:pos="90"/>
                <w:tab w:val="left" w:pos="360"/>
              </w:tabs>
              <w:spacing w:line="360" w:lineRule="auto"/>
              <w:ind w:left="90"/>
              <w:jc w:val="center"/>
              <w:rPr>
                <w:del w:id="972" w:author="Duy Nguyen-Le" w:date="2022-04-19T09:28:00Z"/>
                <w:rFonts w:ascii="Times New Roman" w:eastAsia="Times New Roman" w:hAnsi="Times New Roman" w:cs="Times New Roman"/>
                <w:sz w:val="26"/>
                <w:szCs w:val="26"/>
              </w:rPr>
            </w:pPr>
            <w:del w:id="973" w:author="Duy Nguyen-Le" w:date="2022-04-19T09:28:00Z">
              <w:r w:rsidDel="00AA66A6">
                <w:rPr>
                  <w:rFonts w:ascii="Times New Roman" w:eastAsia="Times New Roman" w:hAnsi="Times New Roman" w:cs="Times New Roman"/>
                  <w:sz w:val="26"/>
                  <w:szCs w:val="26"/>
                </w:rPr>
                <w:delText>-</w:delText>
              </w:r>
            </w:del>
          </w:p>
        </w:tc>
      </w:tr>
      <w:tr w:rsidR="00504D7D" w:rsidDel="00AA66A6" w14:paraId="6DF05888" w14:textId="59F18049">
        <w:trPr>
          <w:del w:id="974" w:author="Duy Nguyen-Le" w:date="2022-04-19T09:28:00Z"/>
        </w:trPr>
        <w:tc>
          <w:tcPr>
            <w:tcW w:w="3625" w:type="dxa"/>
          </w:tcPr>
          <w:p w14:paraId="45D5BBDF" w14:textId="69B07CA2" w:rsidR="00504D7D" w:rsidDel="00AA66A6" w:rsidRDefault="00F713D9">
            <w:pPr>
              <w:tabs>
                <w:tab w:val="left" w:pos="90"/>
                <w:tab w:val="left" w:pos="360"/>
              </w:tabs>
              <w:spacing w:line="360" w:lineRule="auto"/>
              <w:ind w:left="90"/>
              <w:jc w:val="both"/>
              <w:rPr>
                <w:del w:id="975" w:author="Duy Nguyen-Le" w:date="2022-04-19T09:28:00Z"/>
                <w:rFonts w:ascii="Times New Roman" w:eastAsia="Times New Roman" w:hAnsi="Times New Roman" w:cs="Times New Roman"/>
                <w:sz w:val="26"/>
                <w:szCs w:val="26"/>
              </w:rPr>
            </w:pPr>
            <w:del w:id="976" w:author="Duy Nguyen-Le" w:date="2022-04-19T09:28:00Z">
              <w:r w:rsidDel="00AA66A6">
                <w:rPr>
                  <w:rFonts w:ascii="Times New Roman" w:eastAsia="Times New Roman" w:hAnsi="Times New Roman" w:cs="Times New Roman"/>
                  <w:sz w:val="26"/>
                  <w:szCs w:val="26"/>
                </w:rPr>
                <w:delText>Joint pain</w:delText>
              </w:r>
            </w:del>
          </w:p>
        </w:tc>
        <w:tc>
          <w:tcPr>
            <w:tcW w:w="2136" w:type="dxa"/>
            <w:vAlign w:val="center"/>
          </w:tcPr>
          <w:p w14:paraId="339525B1" w14:textId="4AF09561" w:rsidR="00504D7D" w:rsidDel="00AA66A6" w:rsidRDefault="00F713D9">
            <w:pPr>
              <w:tabs>
                <w:tab w:val="left" w:pos="90"/>
                <w:tab w:val="left" w:pos="360"/>
              </w:tabs>
              <w:spacing w:line="360" w:lineRule="auto"/>
              <w:ind w:left="90"/>
              <w:jc w:val="center"/>
              <w:rPr>
                <w:del w:id="977" w:author="Duy Nguyen-Le" w:date="2022-04-19T09:28:00Z"/>
                <w:rFonts w:ascii="Times New Roman" w:eastAsia="Times New Roman" w:hAnsi="Times New Roman" w:cs="Times New Roman"/>
                <w:sz w:val="26"/>
                <w:szCs w:val="26"/>
              </w:rPr>
            </w:pPr>
            <w:del w:id="978" w:author="Duy Nguyen-Le" w:date="2022-04-19T09:28:00Z">
              <w:r w:rsidDel="00AA66A6">
                <w:rPr>
                  <w:rFonts w:ascii="Times New Roman" w:eastAsia="Times New Roman" w:hAnsi="Times New Roman" w:cs="Times New Roman"/>
                  <w:sz w:val="26"/>
                  <w:szCs w:val="26"/>
                </w:rPr>
                <w:delText>19 (7.1)</w:delText>
              </w:r>
            </w:del>
          </w:p>
        </w:tc>
        <w:tc>
          <w:tcPr>
            <w:tcW w:w="2136" w:type="dxa"/>
            <w:vAlign w:val="center"/>
          </w:tcPr>
          <w:p w14:paraId="7BD3BC4E" w14:textId="24950533" w:rsidR="00504D7D" w:rsidDel="00AA66A6" w:rsidRDefault="00F713D9">
            <w:pPr>
              <w:tabs>
                <w:tab w:val="left" w:pos="90"/>
                <w:tab w:val="left" w:pos="360"/>
              </w:tabs>
              <w:spacing w:line="360" w:lineRule="auto"/>
              <w:ind w:left="90"/>
              <w:jc w:val="center"/>
              <w:rPr>
                <w:del w:id="979" w:author="Duy Nguyen-Le" w:date="2022-04-19T09:28:00Z"/>
                <w:rFonts w:ascii="Times New Roman" w:eastAsia="Times New Roman" w:hAnsi="Times New Roman" w:cs="Times New Roman"/>
                <w:sz w:val="26"/>
                <w:szCs w:val="26"/>
              </w:rPr>
            </w:pPr>
            <w:del w:id="980" w:author="Duy Nguyen-Le" w:date="2022-04-19T09:28:00Z">
              <w:r w:rsidDel="00AA66A6">
                <w:rPr>
                  <w:rFonts w:ascii="Times New Roman" w:eastAsia="Times New Roman" w:hAnsi="Times New Roman" w:cs="Times New Roman"/>
                  <w:sz w:val="26"/>
                  <w:szCs w:val="26"/>
                </w:rPr>
                <w:delText>14 (3.4)</w:delText>
              </w:r>
            </w:del>
          </w:p>
        </w:tc>
        <w:tc>
          <w:tcPr>
            <w:tcW w:w="1170" w:type="dxa"/>
            <w:vAlign w:val="bottom"/>
          </w:tcPr>
          <w:p w14:paraId="04EC07B5" w14:textId="705DCF95" w:rsidR="00504D7D" w:rsidDel="00AA66A6" w:rsidRDefault="00F713D9">
            <w:pPr>
              <w:tabs>
                <w:tab w:val="left" w:pos="90"/>
                <w:tab w:val="left" w:pos="360"/>
              </w:tabs>
              <w:spacing w:line="360" w:lineRule="auto"/>
              <w:ind w:left="90"/>
              <w:jc w:val="center"/>
              <w:rPr>
                <w:del w:id="981" w:author="Duy Nguyen-Le" w:date="2022-04-19T09:28:00Z"/>
                <w:rFonts w:ascii="Times New Roman" w:eastAsia="Times New Roman" w:hAnsi="Times New Roman" w:cs="Times New Roman"/>
                <w:sz w:val="26"/>
                <w:szCs w:val="26"/>
              </w:rPr>
            </w:pPr>
            <w:del w:id="982" w:author="Duy Nguyen-Le" w:date="2022-04-19T09:28:00Z">
              <w:r w:rsidDel="00AA66A6">
                <w:rPr>
                  <w:rFonts w:ascii="Times New Roman" w:eastAsia="Times New Roman" w:hAnsi="Times New Roman" w:cs="Times New Roman"/>
                  <w:sz w:val="26"/>
                  <w:szCs w:val="26"/>
                  <w:highlight w:val="yellow"/>
                </w:rPr>
                <w:delText>0.03</w:delText>
              </w:r>
            </w:del>
          </w:p>
        </w:tc>
      </w:tr>
      <w:tr w:rsidR="00504D7D" w:rsidDel="00AA66A6" w14:paraId="396D4924" w14:textId="2FE92AAA">
        <w:trPr>
          <w:del w:id="983" w:author="Duy Nguyen-Le" w:date="2022-04-19T09:28:00Z"/>
        </w:trPr>
        <w:tc>
          <w:tcPr>
            <w:tcW w:w="3625" w:type="dxa"/>
          </w:tcPr>
          <w:p w14:paraId="388158EF" w14:textId="68F48DC2" w:rsidR="00504D7D" w:rsidDel="00AA66A6" w:rsidRDefault="00F713D9">
            <w:pPr>
              <w:tabs>
                <w:tab w:val="left" w:pos="90"/>
                <w:tab w:val="left" w:pos="360"/>
              </w:tabs>
              <w:spacing w:line="360" w:lineRule="auto"/>
              <w:ind w:left="90"/>
              <w:jc w:val="both"/>
              <w:rPr>
                <w:del w:id="984" w:author="Duy Nguyen-Le" w:date="2022-04-19T09:28:00Z"/>
                <w:rFonts w:ascii="Times New Roman" w:eastAsia="Times New Roman" w:hAnsi="Times New Roman" w:cs="Times New Roman"/>
                <w:sz w:val="26"/>
                <w:szCs w:val="26"/>
              </w:rPr>
            </w:pPr>
            <w:del w:id="985" w:author="Duy Nguyen-Le" w:date="2022-04-19T09:28:00Z">
              <w:r w:rsidDel="00AA66A6">
                <w:rPr>
                  <w:rFonts w:ascii="Times New Roman" w:eastAsia="Times New Roman" w:hAnsi="Times New Roman" w:cs="Times New Roman"/>
                  <w:sz w:val="26"/>
                  <w:szCs w:val="26"/>
                </w:rPr>
                <w:delText>Stomachache</w:delText>
              </w:r>
            </w:del>
          </w:p>
        </w:tc>
        <w:tc>
          <w:tcPr>
            <w:tcW w:w="2136" w:type="dxa"/>
            <w:vAlign w:val="center"/>
          </w:tcPr>
          <w:p w14:paraId="553DA8A8" w14:textId="5D54399C" w:rsidR="00504D7D" w:rsidDel="00AA66A6" w:rsidRDefault="00F713D9">
            <w:pPr>
              <w:tabs>
                <w:tab w:val="left" w:pos="90"/>
                <w:tab w:val="left" w:pos="360"/>
              </w:tabs>
              <w:spacing w:line="360" w:lineRule="auto"/>
              <w:ind w:left="90"/>
              <w:jc w:val="center"/>
              <w:rPr>
                <w:del w:id="986" w:author="Duy Nguyen-Le" w:date="2022-04-19T09:28:00Z"/>
                <w:rFonts w:ascii="Times New Roman" w:eastAsia="Times New Roman" w:hAnsi="Times New Roman" w:cs="Times New Roman"/>
                <w:sz w:val="26"/>
                <w:szCs w:val="26"/>
              </w:rPr>
            </w:pPr>
            <w:del w:id="987" w:author="Duy Nguyen-Le" w:date="2022-04-19T09:28:00Z">
              <w:r w:rsidDel="00AA66A6">
                <w:rPr>
                  <w:rFonts w:ascii="Times New Roman" w:eastAsia="Times New Roman" w:hAnsi="Times New Roman" w:cs="Times New Roman"/>
                  <w:sz w:val="26"/>
                  <w:szCs w:val="26"/>
                </w:rPr>
                <w:delText>2 (0.7)</w:delText>
              </w:r>
            </w:del>
          </w:p>
        </w:tc>
        <w:tc>
          <w:tcPr>
            <w:tcW w:w="2136" w:type="dxa"/>
            <w:vAlign w:val="center"/>
          </w:tcPr>
          <w:p w14:paraId="397C1B16" w14:textId="544F03EF" w:rsidR="00504D7D" w:rsidDel="00AA66A6" w:rsidRDefault="00F713D9">
            <w:pPr>
              <w:tabs>
                <w:tab w:val="left" w:pos="90"/>
                <w:tab w:val="left" w:pos="360"/>
              </w:tabs>
              <w:spacing w:line="360" w:lineRule="auto"/>
              <w:ind w:left="90"/>
              <w:jc w:val="center"/>
              <w:rPr>
                <w:del w:id="988" w:author="Duy Nguyen-Le" w:date="2022-04-19T09:28:00Z"/>
                <w:rFonts w:ascii="Times New Roman" w:eastAsia="Times New Roman" w:hAnsi="Times New Roman" w:cs="Times New Roman"/>
                <w:sz w:val="26"/>
                <w:szCs w:val="26"/>
              </w:rPr>
            </w:pPr>
            <w:del w:id="989" w:author="Duy Nguyen-Le" w:date="2022-04-19T09:28:00Z">
              <w:r w:rsidDel="00AA66A6">
                <w:rPr>
                  <w:rFonts w:ascii="Times New Roman" w:eastAsia="Times New Roman" w:hAnsi="Times New Roman" w:cs="Times New Roman"/>
                  <w:sz w:val="26"/>
                  <w:szCs w:val="26"/>
                </w:rPr>
                <w:delText>0 (0.0)</w:delText>
              </w:r>
            </w:del>
          </w:p>
        </w:tc>
        <w:tc>
          <w:tcPr>
            <w:tcW w:w="1170" w:type="dxa"/>
            <w:vAlign w:val="bottom"/>
          </w:tcPr>
          <w:p w14:paraId="6927DD9A" w14:textId="79A0FBCF" w:rsidR="00504D7D" w:rsidDel="00AA66A6" w:rsidRDefault="00F713D9">
            <w:pPr>
              <w:tabs>
                <w:tab w:val="left" w:pos="90"/>
                <w:tab w:val="left" w:pos="360"/>
              </w:tabs>
              <w:spacing w:line="360" w:lineRule="auto"/>
              <w:ind w:left="90"/>
              <w:jc w:val="center"/>
              <w:rPr>
                <w:del w:id="990" w:author="Duy Nguyen-Le" w:date="2022-04-19T09:28:00Z"/>
                <w:rFonts w:ascii="Times New Roman" w:eastAsia="Times New Roman" w:hAnsi="Times New Roman" w:cs="Times New Roman"/>
                <w:sz w:val="26"/>
                <w:szCs w:val="26"/>
              </w:rPr>
            </w:pPr>
            <w:del w:id="991" w:author="Duy Nguyen-Le" w:date="2022-04-19T09:28:00Z">
              <w:r w:rsidDel="00AA66A6">
                <w:rPr>
                  <w:rFonts w:ascii="Times New Roman" w:eastAsia="Times New Roman" w:hAnsi="Times New Roman" w:cs="Times New Roman"/>
                  <w:sz w:val="26"/>
                  <w:szCs w:val="26"/>
                </w:rPr>
                <w:delText>-</w:delText>
              </w:r>
            </w:del>
          </w:p>
        </w:tc>
      </w:tr>
      <w:tr w:rsidR="00504D7D" w:rsidDel="00AA66A6" w14:paraId="4B2F512A" w14:textId="6CF89B42">
        <w:trPr>
          <w:del w:id="992" w:author="Duy Nguyen-Le" w:date="2022-04-19T09:28:00Z"/>
        </w:trPr>
        <w:tc>
          <w:tcPr>
            <w:tcW w:w="3625" w:type="dxa"/>
          </w:tcPr>
          <w:p w14:paraId="309BCF02" w14:textId="3BB8D6D4" w:rsidR="00504D7D" w:rsidDel="00AA66A6" w:rsidRDefault="00F713D9">
            <w:pPr>
              <w:tabs>
                <w:tab w:val="left" w:pos="90"/>
                <w:tab w:val="left" w:pos="360"/>
              </w:tabs>
              <w:spacing w:line="360" w:lineRule="auto"/>
              <w:ind w:left="90"/>
              <w:jc w:val="both"/>
              <w:rPr>
                <w:del w:id="993" w:author="Duy Nguyen-Le" w:date="2022-04-19T09:28:00Z"/>
                <w:rFonts w:ascii="Times New Roman" w:eastAsia="Times New Roman" w:hAnsi="Times New Roman" w:cs="Times New Roman"/>
                <w:sz w:val="26"/>
                <w:szCs w:val="26"/>
              </w:rPr>
            </w:pPr>
            <w:del w:id="994" w:author="Duy Nguyen-Le" w:date="2022-04-19T09:28:00Z">
              <w:r w:rsidDel="00AA66A6">
                <w:rPr>
                  <w:rFonts w:ascii="Times New Roman" w:eastAsia="Times New Roman" w:hAnsi="Times New Roman" w:cs="Times New Roman"/>
                  <w:sz w:val="26"/>
                  <w:szCs w:val="26"/>
                </w:rPr>
                <w:delText>Diarrhea</w:delText>
              </w:r>
            </w:del>
          </w:p>
        </w:tc>
        <w:tc>
          <w:tcPr>
            <w:tcW w:w="2136" w:type="dxa"/>
            <w:vAlign w:val="center"/>
          </w:tcPr>
          <w:p w14:paraId="64614CE7" w14:textId="1FCC7A06" w:rsidR="00504D7D" w:rsidDel="00AA66A6" w:rsidRDefault="00F713D9">
            <w:pPr>
              <w:tabs>
                <w:tab w:val="left" w:pos="90"/>
                <w:tab w:val="left" w:pos="360"/>
              </w:tabs>
              <w:spacing w:line="360" w:lineRule="auto"/>
              <w:ind w:left="90"/>
              <w:jc w:val="center"/>
              <w:rPr>
                <w:del w:id="995" w:author="Duy Nguyen-Le" w:date="2022-04-19T09:28:00Z"/>
                <w:rFonts w:ascii="Times New Roman" w:eastAsia="Times New Roman" w:hAnsi="Times New Roman" w:cs="Times New Roman"/>
                <w:sz w:val="26"/>
                <w:szCs w:val="26"/>
              </w:rPr>
            </w:pPr>
            <w:del w:id="996"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03D01735" w14:textId="698C8521" w:rsidR="00504D7D" w:rsidDel="00AA66A6" w:rsidRDefault="00F713D9">
            <w:pPr>
              <w:tabs>
                <w:tab w:val="left" w:pos="90"/>
                <w:tab w:val="left" w:pos="360"/>
              </w:tabs>
              <w:spacing w:line="360" w:lineRule="auto"/>
              <w:ind w:left="90"/>
              <w:jc w:val="center"/>
              <w:rPr>
                <w:del w:id="997" w:author="Duy Nguyen-Le" w:date="2022-04-19T09:28:00Z"/>
                <w:rFonts w:ascii="Times New Roman" w:eastAsia="Times New Roman" w:hAnsi="Times New Roman" w:cs="Times New Roman"/>
                <w:sz w:val="26"/>
                <w:szCs w:val="26"/>
              </w:rPr>
            </w:pPr>
            <w:del w:id="998" w:author="Duy Nguyen-Le" w:date="2022-04-19T09:28:00Z">
              <w:r w:rsidDel="00AA66A6">
                <w:rPr>
                  <w:rFonts w:ascii="Times New Roman" w:eastAsia="Times New Roman" w:hAnsi="Times New Roman" w:cs="Times New Roman"/>
                  <w:sz w:val="26"/>
                  <w:szCs w:val="26"/>
                </w:rPr>
                <w:delText>2 (0.5)</w:delText>
              </w:r>
            </w:del>
          </w:p>
        </w:tc>
        <w:tc>
          <w:tcPr>
            <w:tcW w:w="1170" w:type="dxa"/>
            <w:vAlign w:val="bottom"/>
          </w:tcPr>
          <w:p w14:paraId="61170533" w14:textId="709DB368" w:rsidR="00504D7D" w:rsidDel="00AA66A6" w:rsidRDefault="00F713D9">
            <w:pPr>
              <w:tabs>
                <w:tab w:val="left" w:pos="90"/>
                <w:tab w:val="left" w:pos="360"/>
              </w:tabs>
              <w:spacing w:line="360" w:lineRule="auto"/>
              <w:ind w:left="90"/>
              <w:jc w:val="center"/>
              <w:rPr>
                <w:del w:id="999" w:author="Duy Nguyen-Le" w:date="2022-04-19T09:28:00Z"/>
                <w:rFonts w:ascii="Times New Roman" w:eastAsia="Times New Roman" w:hAnsi="Times New Roman" w:cs="Times New Roman"/>
                <w:sz w:val="26"/>
                <w:szCs w:val="26"/>
              </w:rPr>
            </w:pPr>
            <w:del w:id="1000" w:author="Duy Nguyen-Le" w:date="2022-04-19T09:28:00Z">
              <w:r w:rsidDel="00AA66A6">
                <w:rPr>
                  <w:rFonts w:ascii="Times New Roman" w:eastAsia="Times New Roman" w:hAnsi="Times New Roman" w:cs="Times New Roman"/>
                  <w:sz w:val="26"/>
                  <w:szCs w:val="26"/>
                </w:rPr>
                <w:delText>-</w:delText>
              </w:r>
            </w:del>
          </w:p>
        </w:tc>
      </w:tr>
      <w:tr w:rsidR="00504D7D" w:rsidDel="00AA66A6" w14:paraId="3E3226AC" w14:textId="2ADCE9B7">
        <w:trPr>
          <w:del w:id="1001" w:author="Duy Nguyen-Le" w:date="2022-04-19T09:28:00Z"/>
        </w:trPr>
        <w:tc>
          <w:tcPr>
            <w:tcW w:w="3625" w:type="dxa"/>
          </w:tcPr>
          <w:p w14:paraId="714997B7" w14:textId="149E5753" w:rsidR="00504D7D" w:rsidDel="00AA66A6" w:rsidRDefault="00F713D9">
            <w:pPr>
              <w:tabs>
                <w:tab w:val="left" w:pos="90"/>
                <w:tab w:val="left" w:pos="360"/>
              </w:tabs>
              <w:spacing w:line="360" w:lineRule="auto"/>
              <w:ind w:left="90"/>
              <w:jc w:val="both"/>
              <w:rPr>
                <w:del w:id="1002" w:author="Duy Nguyen-Le" w:date="2022-04-19T09:28:00Z"/>
                <w:rFonts w:ascii="Times New Roman" w:eastAsia="Times New Roman" w:hAnsi="Times New Roman" w:cs="Times New Roman"/>
                <w:sz w:val="26"/>
                <w:szCs w:val="26"/>
              </w:rPr>
            </w:pPr>
            <w:del w:id="1003" w:author="Duy Nguyen-Le" w:date="2022-04-19T09:28:00Z">
              <w:r w:rsidDel="00AA66A6">
                <w:rPr>
                  <w:rFonts w:ascii="Times New Roman" w:eastAsia="Times New Roman" w:hAnsi="Times New Roman" w:cs="Times New Roman"/>
                  <w:sz w:val="26"/>
                  <w:szCs w:val="26"/>
                </w:rPr>
                <w:delText>Rash skin</w:delText>
              </w:r>
            </w:del>
          </w:p>
        </w:tc>
        <w:tc>
          <w:tcPr>
            <w:tcW w:w="2136" w:type="dxa"/>
            <w:vAlign w:val="center"/>
          </w:tcPr>
          <w:p w14:paraId="2F4E310E" w14:textId="31C8ECD6" w:rsidR="00504D7D" w:rsidDel="00AA66A6" w:rsidRDefault="00F713D9">
            <w:pPr>
              <w:tabs>
                <w:tab w:val="left" w:pos="90"/>
                <w:tab w:val="left" w:pos="360"/>
              </w:tabs>
              <w:spacing w:line="360" w:lineRule="auto"/>
              <w:ind w:left="90"/>
              <w:jc w:val="center"/>
              <w:rPr>
                <w:del w:id="1004" w:author="Duy Nguyen-Le" w:date="2022-04-19T09:28:00Z"/>
                <w:rFonts w:ascii="Times New Roman" w:eastAsia="Times New Roman" w:hAnsi="Times New Roman" w:cs="Times New Roman"/>
                <w:sz w:val="26"/>
                <w:szCs w:val="26"/>
              </w:rPr>
            </w:pPr>
            <w:del w:id="1005" w:author="Duy Nguyen-Le" w:date="2022-04-19T09:28:00Z">
              <w:r w:rsidDel="00AA66A6">
                <w:rPr>
                  <w:rFonts w:ascii="Times New Roman" w:eastAsia="Times New Roman" w:hAnsi="Times New Roman" w:cs="Times New Roman"/>
                  <w:sz w:val="26"/>
                  <w:szCs w:val="26"/>
                </w:rPr>
                <w:delText>1 (0.4)</w:delText>
              </w:r>
            </w:del>
          </w:p>
        </w:tc>
        <w:tc>
          <w:tcPr>
            <w:tcW w:w="2136" w:type="dxa"/>
            <w:vAlign w:val="center"/>
          </w:tcPr>
          <w:p w14:paraId="65BCBD60" w14:textId="2656B0AC" w:rsidR="00504D7D" w:rsidDel="00AA66A6" w:rsidRDefault="00F713D9">
            <w:pPr>
              <w:tabs>
                <w:tab w:val="left" w:pos="90"/>
                <w:tab w:val="left" w:pos="360"/>
              </w:tabs>
              <w:spacing w:line="360" w:lineRule="auto"/>
              <w:ind w:left="90"/>
              <w:jc w:val="center"/>
              <w:rPr>
                <w:del w:id="1006" w:author="Duy Nguyen-Le" w:date="2022-04-19T09:28:00Z"/>
                <w:rFonts w:ascii="Times New Roman" w:eastAsia="Times New Roman" w:hAnsi="Times New Roman" w:cs="Times New Roman"/>
                <w:sz w:val="26"/>
                <w:szCs w:val="26"/>
              </w:rPr>
            </w:pPr>
            <w:del w:id="1007" w:author="Duy Nguyen-Le" w:date="2022-04-19T09:28:00Z">
              <w:r w:rsidDel="00AA66A6">
                <w:rPr>
                  <w:rFonts w:ascii="Times New Roman" w:eastAsia="Times New Roman" w:hAnsi="Times New Roman" w:cs="Times New Roman"/>
                  <w:sz w:val="26"/>
                  <w:szCs w:val="26"/>
                </w:rPr>
                <w:delText>0 (0.0)</w:delText>
              </w:r>
            </w:del>
          </w:p>
        </w:tc>
        <w:tc>
          <w:tcPr>
            <w:tcW w:w="1170" w:type="dxa"/>
          </w:tcPr>
          <w:p w14:paraId="14B9FD2B" w14:textId="1D3239B7" w:rsidR="00504D7D" w:rsidDel="00AA66A6" w:rsidRDefault="00F713D9">
            <w:pPr>
              <w:tabs>
                <w:tab w:val="left" w:pos="90"/>
                <w:tab w:val="left" w:pos="360"/>
              </w:tabs>
              <w:spacing w:line="360" w:lineRule="auto"/>
              <w:ind w:left="90"/>
              <w:jc w:val="center"/>
              <w:rPr>
                <w:del w:id="1008" w:author="Duy Nguyen-Le" w:date="2022-04-19T09:28:00Z"/>
                <w:rFonts w:ascii="Times New Roman" w:eastAsia="Times New Roman" w:hAnsi="Times New Roman" w:cs="Times New Roman"/>
                <w:sz w:val="26"/>
                <w:szCs w:val="26"/>
              </w:rPr>
            </w:pPr>
            <w:del w:id="1009" w:author="Duy Nguyen-Le" w:date="2022-04-19T09:28:00Z">
              <w:r w:rsidDel="00AA66A6">
                <w:rPr>
                  <w:rFonts w:ascii="Times New Roman" w:eastAsia="Times New Roman" w:hAnsi="Times New Roman" w:cs="Times New Roman"/>
                  <w:sz w:val="26"/>
                  <w:szCs w:val="26"/>
                </w:rPr>
                <w:delText>-</w:delText>
              </w:r>
            </w:del>
          </w:p>
        </w:tc>
      </w:tr>
      <w:tr w:rsidR="00504D7D" w:rsidDel="00AA66A6" w14:paraId="65111776" w14:textId="68A8884D">
        <w:trPr>
          <w:del w:id="1010" w:author="Duy Nguyen-Le" w:date="2022-04-19T09:28:00Z"/>
        </w:trPr>
        <w:tc>
          <w:tcPr>
            <w:tcW w:w="3625" w:type="dxa"/>
          </w:tcPr>
          <w:p w14:paraId="25027C56" w14:textId="046C35F4" w:rsidR="00504D7D" w:rsidDel="00AA66A6" w:rsidRDefault="00F713D9">
            <w:pPr>
              <w:tabs>
                <w:tab w:val="left" w:pos="90"/>
                <w:tab w:val="left" w:pos="360"/>
              </w:tabs>
              <w:spacing w:line="360" w:lineRule="auto"/>
              <w:ind w:left="90"/>
              <w:jc w:val="both"/>
              <w:rPr>
                <w:del w:id="1011" w:author="Duy Nguyen-Le" w:date="2022-04-19T09:28:00Z"/>
                <w:rFonts w:ascii="Times New Roman" w:eastAsia="Times New Roman" w:hAnsi="Times New Roman" w:cs="Times New Roman"/>
                <w:sz w:val="26"/>
                <w:szCs w:val="26"/>
              </w:rPr>
            </w:pPr>
            <w:del w:id="1012" w:author="Duy Nguyen-Le" w:date="2022-04-19T09:28:00Z">
              <w:r w:rsidDel="00AA66A6">
                <w:rPr>
                  <w:rFonts w:ascii="Times New Roman" w:eastAsia="Times New Roman" w:hAnsi="Times New Roman" w:cs="Times New Roman"/>
                  <w:sz w:val="26"/>
                  <w:szCs w:val="26"/>
                </w:rPr>
                <w:delText>Vaginal haemorrhage</w:delText>
              </w:r>
            </w:del>
          </w:p>
        </w:tc>
        <w:tc>
          <w:tcPr>
            <w:tcW w:w="2136" w:type="dxa"/>
            <w:vAlign w:val="center"/>
          </w:tcPr>
          <w:p w14:paraId="6B68BFA3" w14:textId="357B86AC" w:rsidR="00504D7D" w:rsidDel="00AA66A6" w:rsidRDefault="00F713D9">
            <w:pPr>
              <w:tabs>
                <w:tab w:val="left" w:pos="90"/>
                <w:tab w:val="left" w:pos="360"/>
              </w:tabs>
              <w:spacing w:line="360" w:lineRule="auto"/>
              <w:ind w:left="90"/>
              <w:jc w:val="center"/>
              <w:rPr>
                <w:del w:id="1013" w:author="Duy Nguyen-Le" w:date="2022-04-19T09:28:00Z"/>
                <w:rFonts w:ascii="Times New Roman" w:eastAsia="Times New Roman" w:hAnsi="Times New Roman" w:cs="Times New Roman"/>
                <w:sz w:val="26"/>
                <w:szCs w:val="26"/>
              </w:rPr>
            </w:pPr>
            <w:del w:id="1014"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2C8CCC99" w14:textId="5BC06F5C" w:rsidR="00504D7D" w:rsidDel="00AA66A6" w:rsidRDefault="00F713D9">
            <w:pPr>
              <w:tabs>
                <w:tab w:val="left" w:pos="90"/>
                <w:tab w:val="left" w:pos="360"/>
              </w:tabs>
              <w:spacing w:line="360" w:lineRule="auto"/>
              <w:ind w:left="90"/>
              <w:jc w:val="center"/>
              <w:rPr>
                <w:del w:id="1015" w:author="Duy Nguyen-Le" w:date="2022-04-19T09:28:00Z"/>
                <w:rFonts w:ascii="Times New Roman" w:eastAsia="Times New Roman" w:hAnsi="Times New Roman" w:cs="Times New Roman"/>
                <w:sz w:val="26"/>
                <w:szCs w:val="26"/>
              </w:rPr>
            </w:pPr>
            <w:del w:id="1016" w:author="Duy Nguyen-Le" w:date="2022-04-19T09:28:00Z">
              <w:r w:rsidDel="00AA66A6">
                <w:rPr>
                  <w:rFonts w:ascii="Times New Roman" w:eastAsia="Times New Roman" w:hAnsi="Times New Roman" w:cs="Times New Roman"/>
                  <w:sz w:val="26"/>
                  <w:szCs w:val="26"/>
                </w:rPr>
                <w:delText>0 (0.0)</w:delText>
              </w:r>
            </w:del>
          </w:p>
        </w:tc>
        <w:tc>
          <w:tcPr>
            <w:tcW w:w="1170" w:type="dxa"/>
          </w:tcPr>
          <w:p w14:paraId="3091D124" w14:textId="58199651" w:rsidR="00504D7D" w:rsidDel="00AA66A6" w:rsidRDefault="00F713D9">
            <w:pPr>
              <w:tabs>
                <w:tab w:val="left" w:pos="90"/>
                <w:tab w:val="left" w:pos="360"/>
              </w:tabs>
              <w:spacing w:line="360" w:lineRule="auto"/>
              <w:ind w:left="90"/>
              <w:jc w:val="center"/>
              <w:rPr>
                <w:del w:id="1017" w:author="Duy Nguyen-Le" w:date="2022-04-19T09:28:00Z"/>
                <w:rFonts w:ascii="Times New Roman" w:eastAsia="Times New Roman" w:hAnsi="Times New Roman" w:cs="Times New Roman"/>
                <w:sz w:val="26"/>
                <w:szCs w:val="26"/>
              </w:rPr>
            </w:pPr>
            <w:del w:id="1018" w:author="Duy Nguyen-Le" w:date="2022-04-19T09:28:00Z">
              <w:r w:rsidDel="00AA66A6">
                <w:rPr>
                  <w:rFonts w:ascii="Times New Roman" w:eastAsia="Times New Roman" w:hAnsi="Times New Roman" w:cs="Times New Roman"/>
                  <w:sz w:val="26"/>
                  <w:szCs w:val="26"/>
                </w:rPr>
                <w:delText>-</w:delText>
              </w:r>
            </w:del>
          </w:p>
        </w:tc>
      </w:tr>
      <w:tr w:rsidR="00504D7D" w:rsidDel="00AA66A6" w14:paraId="5A2ED841" w14:textId="30ADC547">
        <w:trPr>
          <w:del w:id="1019" w:author="Duy Nguyen-Le" w:date="2022-04-19T09:28:00Z"/>
        </w:trPr>
        <w:tc>
          <w:tcPr>
            <w:tcW w:w="3625" w:type="dxa"/>
          </w:tcPr>
          <w:p w14:paraId="5BBDEB59" w14:textId="266E4E74" w:rsidR="00504D7D" w:rsidDel="00AA66A6" w:rsidRDefault="00F713D9">
            <w:pPr>
              <w:tabs>
                <w:tab w:val="left" w:pos="90"/>
                <w:tab w:val="left" w:pos="360"/>
              </w:tabs>
              <w:spacing w:line="360" w:lineRule="auto"/>
              <w:ind w:left="90"/>
              <w:jc w:val="both"/>
              <w:rPr>
                <w:del w:id="1020" w:author="Duy Nguyen-Le" w:date="2022-04-19T09:28:00Z"/>
                <w:rFonts w:ascii="Times New Roman" w:eastAsia="Times New Roman" w:hAnsi="Times New Roman" w:cs="Times New Roman"/>
                <w:sz w:val="26"/>
                <w:szCs w:val="26"/>
              </w:rPr>
            </w:pPr>
            <w:del w:id="1021" w:author="Duy Nguyen-Le" w:date="2022-04-19T09:28:00Z">
              <w:r w:rsidDel="00AA66A6">
                <w:rPr>
                  <w:rFonts w:ascii="Times New Roman" w:eastAsia="Times New Roman" w:hAnsi="Times New Roman" w:cs="Times New Roman"/>
                  <w:sz w:val="26"/>
                  <w:szCs w:val="26"/>
                </w:rPr>
                <w:delText>Others</w:delText>
              </w:r>
            </w:del>
          </w:p>
        </w:tc>
        <w:tc>
          <w:tcPr>
            <w:tcW w:w="2136" w:type="dxa"/>
            <w:vAlign w:val="center"/>
          </w:tcPr>
          <w:p w14:paraId="1FFA9B3D" w14:textId="33B63449" w:rsidR="00504D7D" w:rsidDel="00AA66A6" w:rsidRDefault="00F713D9">
            <w:pPr>
              <w:tabs>
                <w:tab w:val="left" w:pos="90"/>
                <w:tab w:val="left" w:pos="360"/>
              </w:tabs>
              <w:spacing w:line="360" w:lineRule="auto"/>
              <w:ind w:left="90"/>
              <w:jc w:val="center"/>
              <w:rPr>
                <w:del w:id="1022" w:author="Duy Nguyen-Le" w:date="2022-04-19T09:28:00Z"/>
                <w:rFonts w:ascii="Times New Roman" w:eastAsia="Times New Roman" w:hAnsi="Times New Roman" w:cs="Times New Roman"/>
                <w:sz w:val="26"/>
                <w:szCs w:val="26"/>
              </w:rPr>
            </w:pPr>
            <w:del w:id="1023" w:author="Duy Nguyen-Le" w:date="2022-04-19T09:28:00Z">
              <w:r w:rsidDel="00AA66A6">
                <w:rPr>
                  <w:rFonts w:ascii="Times New Roman" w:eastAsia="Times New Roman" w:hAnsi="Times New Roman" w:cs="Times New Roman"/>
                  <w:sz w:val="26"/>
                  <w:szCs w:val="26"/>
                </w:rPr>
                <w:delText>1 (0.4)</w:delText>
              </w:r>
            </w:del>
          </w:p>
        </w:tc>
        <w:tc>
          <w:tcPr>
            <w:tcW w:w="2136" w:type="dxa"/>
            <w:vAlign w:val="center"/>
          </w:tcPr>
          <w:p w14:paraId="6C2227D5" w14:textId="64677A04" w:rsidR="00504D7D" w:rsidDel="00AA66A6" w:rsidRDefault="00F713D9">
            <w:pPr>
              <w:tabs>
                <w:tab w:val="left" w:pos="90"/>
                <w:tab w:val="left" w:pos="360"/>
              </w:tabs>
              <w:spacing w:line="360" w:lineRule="auto"/>
              <w:ind w:left="90"/>
              <w:jc w:val="center"/>
              <w:rPr>
                <w:del w:id="1024" w:author="Duy Nguyen-Le" w:date="2022-04-19T09:28:00Z"/>
                <w:rFonts w:ascii="Times New Roman" w:eastAsia="Times New Roman" w:hAnsi="Times New Roman" w:cs="Times New Roman"/>
                <w:sz w:val="26"/>
                <w:szCs w:val="26"/>
              </w:rPr>
            </w:pPr>
            <w:del w:id="1025" w:author="Duy Nguyen-Le" w:date="2022-04-19T09:28:00Z">
              <w:r w:rsidDel="00AA66A6">
                <w:rPr>
                  <w:rFonts w:ascii="Times New Roman" w:eastAsia="Times New Roman" w:hAnsi="Times New Roman" w:cs="Times New Roman"/>
                  <w:sz w:val="26"/>
                  <w:szCs w:val="26"/>
                </w:rPr>
                <w:delText>4 (1.0)</w:delText>
              </w:r>
            </w:del>
          </w:p>
        </w:tc>
        <w:tc>
          <w:tcPr>
            <w:tcW w:w="1170" w:type="dxa"/>
            <w:vAlign w:val="bottom"/>
          </w:tcPr>
          <w:p w14:paraId="755F0AD1" w14:textId="70C0D4BA" w:rsidR="00504D7D" w:rsidDel="00AA66A6" w:rsidRDefault="00504D7D">
            <w:pPr>
              <w:tabs>
                <w:tab w:val="left" w:pos="90"/>
                <w:tab w:val="left" w:pos="360"/>
              </w:tabs>
              <w:spacing w:line="360" w:lineRule="auto"/>
              <w:ind w:left="90"/>
              <w:jc w:val="center"/>
              <w:rPr>
                <w:del w:id="1026" w:author="Duy Nguyen-Le" w:date="2022-04-19T09:28:00Z"/>
                <w:rFonts w:ascii="Times New Roman" w:eastAsia="Times New Roman" w:hAnsi="Times New Roman" w:cs="Times New Roman"/>
                <w:sz w:val="26"/>
                <w:szCs w:val="26"/>
              </w:rPr>
            </w:pPr>
          </w:p>
        </w:tc>
      </w:tr>
      <w:tr w:rsidR="00504D7D" w:rsidDel="00AA66A6" w14:paraId="7791D1BA" w14:textId="2C3A49C5">
        <w:trPr>
          <w:del w:id="1027" w:author="Duy Nguyen-Le" w:date="2022-04-19T09:28:00Z"/>
        </w:trPr>
        <w:tc>
          <w:tcPr>
            <w:tcW w:w="3625" w:type="dxa"/>
          </w:tcPr>
          <w:p w14:paraId="522B17D8" w14:textId="6C4D37D5" w:rsidR="00504D7D" w:rsidDel="00AA66A6" w:rsidRDefault="00F713D9">
            <w:pPr>
              <w:tabs>
                <w:tab w:val="left" w:pos="90"/>
                <w:tab w:val="left" w:pos="360"/>
              </w:tabs>
              <w:spacing w:line="360" w:lineRule="auto"/>
              <w:ind w:left="90"/>
              <w:jc w:val="both"/>
              <w:rPr>
                <w:del w:id="1028" w:author="Duy Nguyen-Le" w:date="2022-04-19T09:28:00Z"/>
                <w:rFonts w:ascii="Times New Roman" w:eastAsia="Times New Roman" w:hAnsi="Times New Roman" w:cs="Times New Roman"/>
                <w:sz w:val="26"/>
                <w:szCs w:val="26"/>
              </w:rPr>
            </w:pPr>
            <w:del w:id="1029" w:author="Duy Nguyen-Le" w:date="2022-04-19T09:28:00Z">
              <w:r w:rsidDel="00AA66A6">
                <w:rPr>
                  <w:rFonts w:ascii="Times New Roman" w:eastAsia="Times New Roman" w:hAnsi="Times New Roman" w:cs="Times New Roman"/>
                  <w:sz w:val="26"/>
                  <w:szCs w:val="26"/>
                </w:rPr>
                <w:delText>Thrombocytopenia</w:delText>
              </w:r>
            </w:del>
          </w:p>
        </w:tc>
        <w:tc>
          <w:tcPr>
            <w:tcW w:w="2136" w:type="dxa"/>
            <w:vAlign w:val="center"/>
          </w:tcPr>
          <w:p w14:paraId="5A3E9854" w14:textId="36F9863E" w:rsidR="00504D7D" w:rsidDel="00AA66A6" w:rsidRDefault="00F713D9">
            <w:pPr>
              <w:tabs>
                <w:tab w:val="left" w:pos="90"/>
                <w:tab w:val="left" w:pos="360"/>
              </w:tabs>
              <w:spacing w:line="360" w:lineRule="auto"/>
              <w:ind w:left="90"/>
              <w:jc w:val="center"/>
              <w:rPr>
                <w:del w:id="1030" w:author="Duy Nguyen-Le" w:date="2022-04-19T09:28:00Z"/>
                <w:rFonts w:ascii="Times New Roman" w:eastAsia="Times New Roman" w:hAnsi="Times New Roman" w:cs="Times New Roman"/>
                <w:sz w:val="26"/>
                <w:szCs w:val="26"/>
              </w:rPr>
            </w:pPr>
            <w:del w:id="1031"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2E66A6B5" w14:textId="1406119C" w:rsidR="00504D7D" w:rsidDel="00AA66A6" w:rsidRDefault="00F713D9">
            <w:pPr>
              <w:tabs>
                <w:tab w:val="left" w:pos="90"/>
                <w:tab w:val="left" w:pos="360"/>
              </w:tabs>
              <w:spacing w:line="360" w:lineRule="auto"/>
              <w:ind w:left="90"/>
              <w:jc w:val="center"/>
              <w:rPr>
                <w:del w:id="1032" w:author="Duy Nguyen-Le" w:date="2022-04-19T09:28:00Z"/>
                <w:rFonts w:ascii="Times New Roman" w:eastAsia="Times New Roman" w:hAnsi="Times New Roman" w:cs="Times New Roman"/>
                <w:sz w:val="26"/>
                <w:szCs w:val="26"/>
              </w:rPr>
            </w:pPr>
            <w:del w:id="1033" w:author="Duy Nguyen-Le" w:date="2022-04-19T09:28:00Z">
              <w:r w:rsidDel="00AA66A6">
                <w:rPr>
                  <w:rFonts w:ascii="Times New Roman" w:eastAsia="Times New Roman" w:hAnsi="Times New Roman" w:cs="Times New Roman"/>
                  <w:sz w:val="26"/>
                  <w:szCs w:val="26"/>
                </w:rPr>
                <w:delText>0 (0.0)</w:delText>
              </w:r>
            </w:del>
          </w:p>
        </w:tc>
        <w:tc>
          <w:tcPr>
            <w:tcW w:w="1170" w:type="dxa"/>
          </w:tcPr>
          <w:p w14:paraId="33163F94" w14:textId="385B939A" w:rsidR="00504D7D" w:rsidDel="00AA66A6" w:rsidRDefault="00F713D9">
            <w:pPr>
              <w:tabs>
                <w:tab w:val="left" w:pos="90"/>
                <w:tab w:val="left" w:pos="360"/>
              </w:tabs>
              <w:spacing w:line="360" w:lineRule="auto"/>
              <w:ind w:left="90"/>
              <w:jc w:val="center"/>
              <w:rPr>
                <w:del w:id="1034" w:author="Duy Nguyen-Le" w:date="2022-04-19T09:28:00Z"/>
                <w:rFonts w:ascii="Times New Roman" w:eastAsia="Times New Roman" w:hAnsi="Times New Roman" w:cs="Times New Roman"/>
                <w:sz w:val="26"/>
                <w:szCs w:val="26"/>
              </w:rPr>
            </w:pPr>
            <w:del w:id="1035" w:author="Duy Nguyen-Le" w:date="2022-04-19T09:28:00Z">
              <w:r w:rsidDel="00AA66A6">
                <w:rPr>
                  <w:rFonts w:ascii="Times New Roman" w:eastAsia="Times New Roman" w:hAnsi="Times New Roman" w:cs="Times New Roman"/>
                  <w:sz w:val="26"/>
                  <w:szCs w:val="26"/>
                </w:rPr>
                <w:delText>-</w:delText>
              </w:r>
            </w:del>
          </w:p>
        </w:tc>
      </w:tr>
      <w:tr w:rsidR="00504D7D" w:rsidDel="00AA66A6" w14:paraId="2A1595B6" w14:textId="1683EBEB">
        <w:trPr>
          <w:del w:id="1036" w:author="Duy Nguyen-Le" w:date="2022-04-19T09:28:00Z"/>
        </w:trPr>
        <w:tc>
          <w:tcPr>
            <w:tcW w:w="3625" w:type="dxa"/>
          </w:tcPr>
          <w:p w14:paraId="3027B8EB" w14:textId="7CC1B5C2" w:rsidR="00504D7D" w:rsidDel="00AA66A6" w:rsidRDefault="00F713D9">
            <w:pPr>
              <w:tabs>
                <w:tab w:val="left" w:pos="90"/>
                <w:tab w:val="left" w:pos="360"/>
              </w:tabs>
              <w:spacing w:line="360" w:lineRule="auto"/>
              <w:ind w:left="90"/>
              <w:jc w:val="both"/>
              <w:rPr>
                <w:del w:id="1037" w:author="Duy Nguyen-Le" w:date="2022-04-19T09:28:00Z"/>
                <w:rFonts w:ascii="Times New Roman" w:eastAsia="Times New Roman" w:hAnsi="Times New Roman" w:cs="Times New Roman"/>
                <w:sz w:val="26"/>
                <w:szCs w:val="26"/>
              </w:rPr>
            </w:pPr>
            <w:del w:id="1038" w:author="Duy Nguyen-Le" w:date="2022-04-19T09:28:00Z">
              <w:r w:rsidDel="00AA66A6">
                <w:rPr>
                  <w:rFonts w:ascii="Times New Roman" w:eastAsia="Times New Roman" w:hAnsi="Times New Roman" w:cs="Times New Roman"/>
                  <w:sz w:val="26"/>
                  <w:szCs w:val="26"/>
                </w:rPr>
                <w:delText>Myocarditis</w:delText>
              </w:r>
            </w:del>
          </w:p>
        </w:tc>
        <w:tc>
          <w:tcPr>
            <w:tcW w:w="2136" w:type="dxa"/>
            <w:vAlign w:val="center"/>
          </w:tcPr>
          <w:p w14:paraId="7EEDDC05" w14:textId="3B54BAA1" w:rsidR="00504D7D" w:rsidDel="00AA66A6" w:rsidRDefault="00F713D9">
            <w:pPr>
              <w:tabs>
                <w:tab w:val="left" w:pos="90"/>
                <w:tab w:val="left" w:pos="360"/>
              </w:tabs>
              <w:spacing w:line="360" w:lineRule="auto"/>
              <w:ind w:left="90"/>
              <w:jc w:val="center"/>
              <w:rPr>
                <w:del w:id="1039" w:author="Duy Nguyen-Le" w:date="2022-04-19T09:28:00Z"/>
                <w:rFonts w:ascii="Times New Roman" w:eastAsia="Times New Roman" w:hAnsi="Times New Roman" w:cs="Times New Roman"/>
                <w:sz w:val="26"/>
                <w:szCs w:val="26"/>
              </w:rPr>
            </w:pPr>
            <w:del w:id="1040"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061EA50E" w14:textId="5C31B30F" w:rsidR="00504D7D" w:rsidDel="00AA66A6" w:rsidRDefault="00F713D9">
            <w:pPr>
              <w:tabs>
                <w:tab w:val="left" w:pos="90"/>
                <w:tab w:val="left" w:pos="360"/>
              </w:tabs>
              <w:spacing w:line="360" w:lineRule="auto"/>
              <w:ind w:left="90"/>
              <w:jc w:val="center"/>
              <w:rPr>
                <w:del w:id="1041" w:author="Duy Nguyen-Le" w:date="2022-04-19T09:28:00Z"/>
                <w:rFonts w:ascii="Times New Roman" w:eastAsia="Times New Roman" w:hAnsi="Times New Roman" w:cs="Times New Roman"/>
                <w:sz w:val="26"/>
                <w:szCs w:val="26"/>
              </w:rPr>
            </w:pPr>
            <w:del w:id="1042" w:author="Duy Nguyen-Le" w:date="2022-04-19T09:28:00Z">
              <w:r w:rsidDel="00AA66A6">
                <w:rPr>
                  <w:rFonts w:ascii="Times New Roman" w:eastAsia="Times New Roman" w:hAnsi="Times New Roman" w:cs="Times New Roman"/>
                  <w:sz w:val="26"/>
                  <w:szCs w:val="26"/>
                </w:rPr>
                <w:delText>0 (0.0)</w:delText>
              </w:r>
            </w:del>
          </w:p>
        </w:tc>
        <w:tc>
          <w:tcPr>
            <w:tcW w:w="1170" w:type="dxa"/>
          </w:tcPr>
          <w:p w14:paraId="60AEB9AA" w14:textId="506D91EC" w:rsidR="00504D7D" w:rsidDel="00AA66A6" w:rsidRDefault="00F713D9">
            <w:pPr>
              <w:tabs>
                <w:tab w:val="left" w:pos="90"/>
                <w:tab w:val="left" w:pos="360"/>
              </w:tabs>
              <w:spacing w:line="360" w:lineRule="auto"/>
              <w:ind w:left="90"/>
              <w:jc w:val="center"/>
              <w:rPr>
                <w:del w:id="1043" w:author="Duy Nguyen-Le" w:date="2022-04-19T09:28:00Z"/>
                <w:rFonts w:ascii="Times New Roman" w:eastAsia="Times New Roman" w:hAnsi="Times New Roman" w:cs="Times New Roman"/>
                <w:sz w:val="26"/>
                <w:szCs w:val="26"/>
              </w:rPr>
            </w:pPr>
            <w:del w:id="1044" w:author="Duy Nguyen-Le" w:date="2022-04-19T09:28:00Z">
              <w:r w:rsidDel="00AA66A6">
                <w:rPr>
                  <w:rFonts w:ascii="Times New Roman" w:eastAsia="Times New Roman" w:hAnsi="Times New Roman" w:cs="Times New Roman"/>
                  <w:sz w:val="26"/>
                  <w:szCs w:val="26"/>
                </w:rPr>
                <w:delText>-</w:delText>
              </w:r>
            </w:del>
          </w:p>
        </w:tc>
      </w:tr>
      <w:tr w:rsidR="00504D7D" w:rsidDel="00AA66A6" w14:paraId="5281836D" w14:textId="0160991C">
        <w:trPr>
          <w:del w:id="1045" w:author="Duy Nguyen-Le" w:date="2022-04-19T09:28:00Z"/>
        </w:trPr>
        <w:tc>
          <w:tcPr>
            <w:tcW w:w="3625" w:type="dxa"/>
          </w:tcPr>
          <w:p w14:paraId="191D30A0" w14:textId="02C51495" w:rsidR="00504D7D" w:rsidDel="00AA66A6" w:rsidRDefault="00F713D9">
            <w:pPr>
              <w:tabs>
                <w:tab w:val="left" w:pos="90"/>
                <w:tab w:val="left" w:pos="360"/>
              </w:tabs>
              <w:spacing w:line="360" w:lineRule="auto"/>
              <w:ind w:left="90"/>
              <w:jc w:val="both"/>
              <w:rPr>
                <w:del w:id="1046" w:author="Duy Nguyen-Le" w:date="2022-04-19T09:28:00Z"/>
                <w:rFonts w:ascii="Times New Roman" w:eastAsia="Times New Roman" w:hAnsi="Times New Roman" w:cs="Times New Roman"/>
                <w:sz w:val="26"/>
                <w:szCs w:val="26"/>
              </w:rPr>
            </w:pPr>
            <w:del w:id="1047" w:author="Duy Nguyen-Le" w:date="2022-04-19T09:28:00Z">
              <w:r w:rsidDel="00AA66A6">
                <w:rPr>
                  <w:rFonts w:ascii="Times New Roman" w:eastAsia="Times New Roman" w:hAnsi="Times New Roman" w:cs="Times New Roman"/>
                  <w:sz w:val="26"/>
                  <w:szCs w:val="26"/>
                </w:rPr>
                <w:lastRenderedPageBreak/>
                <w:delText>Anaphylactic shock</w:delText>
              </w:r>
            </w:del>
          </w:p>
        </w:tc>
        <w:tc>
          <w:tcPr>
            <w:tcW w:w="2136" w:type="dxa"/>
            <w:vAlign w:val="center"/>
          </w:tcPr>
          <w:p w14:paraId="0FDF24DF" w14:textId="406B81E0" w:rsidR="00504D7D" w:rsidDel="00AA66A6" w:rsidRDefault="00F713D9">
            <w:pPr>
              <w:tabs>
                <w:tab w:val="left" w:pos="90"/>
                <w:tab w:val="left" w:pos="360"/>
              </w:tabs>
              <w:spacing w:line="360" w:lineRule="auto"/>
              <w:ind w:left="90"/>
              <w:jc w:val="center"/>
              <w:rPr>
                <w:del w:id="1048" w:author="Duy Nguyen-Le" w:date="2022-04-19T09:28:00Z"/>
                <w:rFonts w:ascii="Times New Roman" w:eastAsia="Times New Roman" w:hAnsi="Times New Roman" w:cs="Times New Roman"/>
                <w:sz w:val="26"/>
                <w:szCs w:val="26"/>
              </w:rPr>
            </w:pPr>
            <w:del w:id="1049" w:author="Duy Nguyen-Le" w:date="2022-04-19T09:28:00Z">
              <w:r w:rsidDel="00AA66A6">
                <w:rPr>
                  <w:rFonts w:ascii="Times New Roman" w:eastAsia="Times New Roman" w:hAnsi="Times New Roman" w:cs="Times New Roman"/>
                  <w:sz w:val="26"/>
                  <w:szCs w:val="26"/>
                </w:rPr>
                <w:delText>0 (0.0)</w:delText>
              </w:r>
            </w:del>
          </w:p>
        </w:tc>
        <w:tc>
          <w:tcPr>
            <w:tcW w:w="2136" w:type="dxa"/>
            <w:vAlign w:val="center"/>
          </w:tcPr>
          <w:p w14:paraId="7E964212" w14:textId="0E2ED20A" w:rsidR="00504D7D" w:rsidDel="00AA66A6" w:rsidRDefault="00F713D9">
            <w:pPr>
              <w:tabs>
                <w:tab w:val="left" w:pos="90"/>
                <w:tab w:val="left" w:pos="360"/>
              </w:tabs>
              <w:spacing w:line="360" w:lineRule="auto"/>
              <w:ind w:left="90"/>
              <w:jc w:val="center"/>
              <w:rPr>
                <w:del w:id="1050" w:author="Duy Nguyen-Le" w:date="2022-04-19T09:28:00Z"/>
                <w:rFonts w:ascii="Times New Roman" w:eastAsia="Times New Roman" w:hAnsi="Times New Roman" w:cs="Times New Roman"/>
                <w:sz w:val="26"/>
                <w:szCs w:val="26"/>
              </w:rPr>
            </w:pPr>
            <w:del w:id="1051" w:author="Duy Nguyen-Le" w:date="2022-04-19T09:28:00Z">
              <w:r w:rsidDel="00AA66A6">
                <w:rPr>
                  <w:rFonts w:ascii="Times New Roman" w:eastAsia="Times New Roman" w:hAnsi="Times New Roman" w:cs="Times New Roman"/>
                  <w:sz w:val="26"/>
                  <w:szCs w:val="26"/>
                </w:rPr>
                <w:delText>0 (0.0)</w:delText>
              </w:r>
            </w:del>
          </w:p>
        </w:tc>
        <w:tc>
          <w:tcPr>
            <w:tcW w:w="1170" w:type="dxa"/>
          </w:tcPr>
          <w:p w14:paraId="65719C2E" w14:textId="6C0E730D" w:rsidR="00504D7D" w:rsidDel="00AA66A6" w:rsidRDefault="00F713D9">
            <w:pPr>
              <w:tabs>
                <w:tab w:val="left" w:pos="90"/>
                <w:tab w:val="left" w:pos="360"/>
              </w:tabs>
              <w:spacing w:line="360" w:lineRule="auto"/>
              <w:ind w:left="90"/>
              <w:jc w:val="center"/>
              <w:rPr>
                <w:del w:id="1052" w:author="Duy Nguyen-Le" w:date="2022-04-19T09:28:00Z"/>
                <w:rFonts w:ascii="Times New Roman" w:eastAsia="Times New Roman" w:hAnsi="Times New Roman" w:cs="Times New Roman"/>
                <w:sz w:val="26"/>
                <w:szCs w:val="26"/>
              </w:rPr>
            </w:pPr>
            <w:del w:id="1053" w:author="Duy Nguyen-Le" w:date="2022-04-19T09:28:00Z">
              <w:r w:rsidDel="00AA66A6">
                <w:rPr>
                  <w:rFonts w:ascii="Times New Roman" w:eastAsia="Times New Roman" w:hAnsi="Times New Roman" w:cs="Times New Roman"/>
                  <w:sz w:val="26"/>
                  <w:szCs w:val="26"/>
                </w:rPr>
                <w:delText>-</w:delText>
              </w:r>
            </w:del>
          </w:p>
        </w:tc>
      </w:tr>
    </w:tbl>
    <w:p w14:paraId="4D9BC9F5" w14:textId="77777777" w:rsidR="00504D7D" w:rsidRDefault="00504D7D">
      <w:pPr>
        <w:spacing w:after="120" w:line="360" w:lineRule="auto"/>
        <w:jc w:val="center"/>
        <w:rPr>
          <w:rFonts w:ascii="Times New Roman" w:eastAsia="Times New Roman" w:hAnsi="Times New Roman" w:cs="Times New Roman"/>
          <w:sz w:val="24"/>
          <w:szCs w:val="24"/>
        </w:rPr>
        <w:sectPr w:rsidR="00504D7D" w:rsidSect="007207CA">
          <w:pgSz w:w="15840" w:h="12240" w:orient="landscape"/>
          <w:pgMar w:top="1440" w:right="1440" w:bottom="1440" w:left="1440" w:header="720" w:footer="720" w:gutter="0"/>
          <w:pgNumType w:start="1"/>
          <w:cols w:space="720"/>
          <w:docGrid w:linePitch="299"/>
          <w:sectPrChange w:id="1054" w:author="Duy Nguyen-Le" w:date="2022-04-19T09:29:00Z">
            <w:sectPr w:rsidR="00504D7D" w:rsidSect="007207CA">
              <w:pgSz w:w="12240" w:h="15840" w:orient="portrait"/>
              <w:pgMar w:top="1440" w:right="1440" w:bottom="1440" w:left="1440" w:header="720" w:footer="720" w:gutter="0"/>
              <w:docGrid w:linePitch="0"/>
            </w:sectPr>
          </w:sectPrChange>
        </w:sectPr>
      </w:pPr>
    </w:p>
    <w:p w14:paraId="6C9FA247" w14:textId="038F4B66" w:rsidR="00504D7D" w:rsidRDefault="00F713D9">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del w:id="1055" w:author="Duy Nguyen-Le" w:date="2022-04-22T10:16:00Z">
        <w:r w:rsidDel="00682C9C">
          <w:rPr>
            <w:rFonts w:ascii="Times New Roman" w:eastAsia="Times New Roman" w:hAnsi="Times New Roman" w:cs="Times New Roman"/>
            <w:sz w:val="24"/>
            <w:szCs w:val="24"/>
          </w:rPr>
          <w:delText>3</w:delText>
        </w:r>
      </w:del>
      <w:ins w:id="1056" w:author="Duy Nguyen-Le" w:date="2022-04-22T10:16:00Z">
        <w:r w:rsidR="00682C9C">
          <w:rPr>
            <w:rFonts w:ascii="Times New Roman" w:eastAsia="Times New Roman" w:hAnsi="Times New Roman" w:cs="Times New Roman"/>
            <w:sz w:val="24"/>
            <w:szCs w:val="24"/>
          </w:rPr>
          <w:t>1</w:t>
        </w:r>
      </w:ins>
      <w:r>
        <w:rPr>
          <w:rFonts w:ascii="Times New Roman" w:eastAsia="Times New Roman" w:hAnsi="Times New Roman" w:cs="Times New Roman"/>
          <w:sz w:val="24"/>
          <w:szCs w:val="24"/>
        </w:rPr>
        <w:t xml:space="preserve">. </w:t>
      </w:r>
      <w:ins w:id="1057" w:author="PGS.TS. Vương Thị Ngọc Lan" w:date="2022-04-17T19:12:00Z">
        <w:r w:rsidR="001408A9">
          <w:rPr>
            <w:rFonts w:ascii="Times New Roman" w:eastAsia="Times New Roman" w:hAnsi="Times New Roman" w:cs="Times New Roman"/>
            <w:sz w:val="24"/>
            <w:szCs w:val="24"/>
          </w:rPr>
          <w:t>Obstetrics</w:t>
        </w:r>
      </w:ins>
      <w:del w:id="1058" w:author="PGS.TS. Vương Thị Ngọc Lan" w:date="2022-04-17T19:12:00Z">
        <w:r w:rsidDel="001408A9">
          <w:rPr>
            <w:rFonts w:ascii="Times New Roman" w:eastAsia="Times New Roman" w:hAnsi="Times New Roman" w:cs="Times New Roman"/>
            <w:sz w:val="24"/>
            <w:szCs w:val="24"/>
          </w:rPr>
          <w:delText>Gestational</w:delText>
        </w:r>
      </w:del>
      <w:r>
        <w:rPr>
          <w:rFonts w:ascii="Times New Roman" w:eastAsia="Times New Roman" w:hAnsi="Times New Roman" w:cs="Times New Roman"/>
          <w:sz w:val="24"/>
          <w:szCs w:val="24"/>
        </w:rPr>
        <w:t xml:space="preserve"> and neonatal outcomes between two groups of vaccination</w:t>
      </w:r>
    </w:p>
    <w:tbl>
      <w:tblPr>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316"/>
        <w:gridCol w:w="2551"/>
        <w:gridCol w:w="1985"/>
        <w:gridCol w:w="1984"/>
        <w:gridCol w:w="1985"/>
        <w:gridCol w:w="1276"/>
        <w:tblGridChange w:id="1059">
          <w:tblGrid>
            <w:gridCol w:w="635"/>
            <w:gridCol w:w="3681"/>
            <w:gridCol w:w="635"/>
            <w:gridCol w:w="1916"/>
            <w:gridCol w:w="635"/>
            <w:gridCol w:w="1350"/>
            <w:gridCol w:w="635"/>
            <w:gridCol w:w="1349"/>
            <w:gridCol w:w="635"/>
            <w:gridCol w:w="1350"/>
            <w:gridCol w:w="635"/>
            <w:gridCol w:w="641"/>
            <w:gridCol w:w="635"/>
          </w:tblGrid>
        </w:tblGridChange>
      </w:tblGrid>
      <w:tr w:rsidR="00504D7D" w14:paraId="1F4E57D3" w14:textId="77777777" w:rsidTr="00A67358">
        <w:tc>
          <w:tcPr>
            <w:tcW w:w="4316" w:type="dxa"/>
          </w:tcPr>
          <w:p w14:paraId="43217BAC" w14:textId="77777777" w:rsidR="00504D7D" w:rsidRDefault="00F713D9">
            <w:pPr>
              <w:tabs>
                <w:tab w:val="left" w:pos="90"/>
                <w:tab w:val="left" w:pos="360"/>
              </w:tabs>
              <w:spacing w:line="360" w:lineRule="auto"/>
              <w:ind w:left="9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Gestational characteristics</w:t>
            </w:r>
          </w:p>
        </w:tc>
        <w:tc>
          <w:tcPr>
            <w:tcW w:w="2551" w:type="dxa"/>
          </w:tcPr>
          <w:p w14:paraId="76925551" w14:textId="77777777"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commentRangeStart w:id="1060"/>
            <w:proofErr w:type="spellStart"/>
            <w:r>
              <w:rPr>
                <w:rFonts w:ascii="Times New Roman" w:eastAsia="Times New Roman" w:hAnsi="Times New Roman" w:cs="Times New Roman"/>
                <w:b/>
                <w:sz w:val="26"/>
                <w:szCs w:val="26"/>
              </w:rPr>
              <w:t>Astrazeneca</w:t>
            </w:r>
            <w:proofErr w:type="spellEnd"/>
          </w:p>
          <w:p w14:paraId="66DFEA7A" w14:textId="2E254CBA"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w:t>
            </w:r>
            <w:del w:id="1061" w:author="Duy Nguyen-Le" w:date="2022-04-19T09:37:00Z">
              <w:r w:rsidDel="006A7F8F">
                <w:rPr>
                  <w:rFonts w:ascii="Times New Roman" w:eastAsia="Times New Roman" w:hAnsi="Times New Roman" w:cs="Times New Roman"/>
                  <w:b/>
                  <w:sz w:val="26"/>
                  <w:szCs w:val="26"/>
                </w:rPr>
                <w:delText>452</w:delText>
              </w:r>
            </w:del>
            <w:ins w:id="1062" w:author="Duy Nguyen-Le" w:date="2022-04-19T09:37:00Z">
              <w:r w:rsidR="006A7F8F">
                <w:rPr>
                  <w:rFonts w:ascii="Times New Roman" w:eastAsia="Times New Roman" w:hAnsi="Times New Roman" w:cs="Times New Roman"/>
                  <w:b/>
                  <w:sz w:val="26"/>
                  <w:szCs w:val="26"/>
                </w:rPr>
                <w:t>441</w:t>
              </w:r>
            </w:ins>
          </w:p>
        </w:tc>
        <w:tc>
          <w:tcPr>
            <w:tcW w:w="1985" w:type="dxa"/>
          </w:tcPr>
          <w:p w14:paraId="37333372" w14:textId="77777777"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Pfizer</w:t>
            </w:r>
          </w:p>
          <w:p w14:paraId="4249702F" w14:textId="7D61174D"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w:t>
            </w:r>
            <w:del w:id="1063" w:author="Duy Nguyen-Le" w:date="2022-04-19T09:37:00Z">
              <w:r w:rsidDel="006A7F8F">
                <w:rPr>
                  <w:rFonts w:ascii="Times New Roman" w:eastAsia="Times New Roman" w:hAnsi="Times New Roman" w:cs="Times New Roman"/>
                  <w:b/>
                  <w:sz w:val="26"/>
                  <w:szCs w:val="26"/>
                </w:rPr>
                <w:delText>519</w:delText>
              </w:r>
              <w:commentRangeEnd w:id="1060"/>
              <w:r w:rsidR="00BE56A0" w:rsidDel="006A7F8F">
                <w:rPr>
                  <w:rStyle w:val="CommentReference"/>
                </w:rPr>
                <w:commentReference w:id="1060"/>
              </w:r>
            </w:del>
            <w:ins w:id="1064" w:author="Duy Nguyen-Le" w:date="2022-04-19T09:37:00Z">
              <w:r w:rsidR="006A7F8F">
                <w:rPr>
                  <w:rFonts w:ascii="Times New Roman" w:eastAsia="Times New Roman" w:hAnsi="Times New Roman" w:cs="Times New Roman"/>
                  <w:b/>
                  <w:sz w:val="26"/>
                  <w:szCs w:val="26"/>
                </w:rPr>
                <w:t>513</w:t>
              </w:r>
            </w:ins>
          </w:p>
        </w:tc>
        <w:tc>
          <w:tcPr>
            <w:tcW w:w="1984" w:type="dxa"/>
          </w:tcPr>
          <w:p w14:paraId="166197C3" w14:textId="77777777"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RR</w:t>
            </w:r>
          </w:p>
          <w:p w14:paraId="3907E1C4" w14:textId="77777777"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(95% CI)</w:t>
            </w:r>
          </w:p>
        </w:tc>
        <w:tc>
          <w:tcPr>
            <w:tcW w:w="1985" w:type="dxa"/>
          </w:tcPr>
          <w:p w14:paraId="7E6CF271" w14:textId="77777777"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Between group difference</w:t>
            </w:r>
          </w:p>
          <w:p w14:paraId="349DDBE0" w14:textId="77777777"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(95% CI)</w:t>
            </w:r>
          </w:p>
        </w:tc>
        <w:tc>
          <w:tcPr>
            <w:tcW w:w="1276" w:type="dxa"/>
          </w:tcPr>
          <w:p w14:paraId="2708FFE9" w14:textId="77777777"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w:t>
            </w:r>
          </w:p>
        </w:tc>
      </w:tr>
      <w:tr w:rsidR="00467B42" w14:paraId="6F81C1A6" w14:textId="77777777" w:rsidTr="00F30ADA">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065" w:author="Duy Nguyen-Le" w:date="2022-04-19T09:36: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066" w:author="Duy Nguyen-Le" w:date="2022-04-19T09:36:00Z">
            <w:trPr>
              <w:gridBefore w:val="1"/>
            </w:trPr>
          </w:trPrChange>
        </w:trPr>
        <w:tc>
          <w:tcPr>
            <w:tcW w:w="4316" w:type="dxa"/>
            <w:tcPrChange w:id="1067" w:author="Duy Nguyen-Le" w:date="2022-04-19T09:36:00Z">
              <w:tcPr>
                <w:tcW w:w="4316" w:type="dxa"/>
                <w:gridSpan w:val="2"/>
              </w:tcPr>
            </w:tcPrChange>
          </w:tcPr>
          <w:p w14:paraId="1B8C0CC0" w14:textId="77777777" w:rsidR="00467B42" w:rsidRDefault="00467B42" w:rsidP="00467B42">
            <w:pPr>
              <w:tabs>
                <w:tab w:val="left" w:pos="90"/>
                <w:tab w:val="left" w:pos="36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Gestational at birth – weeks</w:t>
            </w:r>
          </w:p>
        </w:tc>
        <w:tc>
          <w:tcPr>
            <w:tcW w:w="2551" w:type="dxa"/>
            <w:vAlign w:val="bottom"/>
            <w:tcPrChange w:id="1068" w:author="Duy Nguyen-Le" w:date="2022-04-19T09:36:00Z">
              <w:tcPr>
                <w:tcW w:w="2551" w:type="dxa"/>
                <w:gridSpan w:val="2"/>
                <w:vAlign w:val="bottom"/>
              </w:tcPr>
            </w:tcPrChange>
          </w:tcPr>
          <w:p w14:paraId="66D1E615" w14:textId="0B8C8F85" w:rsidR="00467B42" w:rsidRDefault="00467B42" w:rsidP="00467B42">
            <w:pPr>
              <w:tabs>
                <w:tab w:val="left" w:pos="90"/>
                <w:tab w:val="left" w:pos="360"/>
              </w:tabs>
              <w:spacing w:line="360" w:lineRule="auto"/>
              <w:ind w:left="90"/>
              <w:jc w:val="center"/>
              <w:rPr>
                <w:rFonts w:ascii="Times New Roman" w:eastAsia="Times New Roman" w:hAnsi="Times New Roman" w:cs="Times New Roman"/>
                <w:b/>
                <w:sz w:val="26"/>
                <w:szCs w:val="26"/>
              </w:rPr>
            </w:pPr>
            <w:ins w:id="1069" w:author="Duy Nguyen-Le" w:date="2022-04-19T09:36:00Z">
              <w:r>
                <w:rPr>
                  <w:rFonts w:ascii="Calibri" w:hAnsi="Calibri" w:cs="Calibri"/>
                  <w:color w:val="000000"/>
                </w:rPr>
                <w:t>38.44±1.60</w:t>
              </w:r>
            </w:ins>
          </w:p>
        </w:tc>
        <w:tc>
          <w:tcPr>
            <w:tcW w:w="1985" w:type="dxa"/>
            <w:vAlign w:val="bottom"/>
            <w:tcPrChange w:id="1070" w:author="Duy Nguyen-Le" w:date="2022-04-19T09:36:00Z">
              <w:tcPr>
                <w:tcW w:w="1985" w:type="dxa"/>
                <w:gridSpan w:val="2"/>
                <w:vAlign w:val="bottom"/>
              </w:tcPr>
            </w:tcPrChange>
          </w:tcPr>
          <w:p w14:paraId="1D74A6A5" w14:textId="2A6A935F" w:rsidR="00467B42" w:rsidRDefault="00467B42" w:rsidP="00467B42">
            <w:pPr>
              <w:tabs>
                <w:tab w:val="left" w:pos="90"/>
                <w:tab w:val="left" w:pos="360"/>
              </w:tabs>
              <w:spacing w:line="360" w:lineRule="auto"/>
              <w:ind w:left="90"/>
              <w:jc w:val="center"/>
              <w:rPr>
                <w:rFonts w:ascii="Times New Roman" w:eastAsia="Times New Roman" w:hAnsi="Times New Roman" w:cs="Times New Roman"/>
                <w:b/>
                <w:sz w:val="26"/>
                <w:szCs w:val="26"/>
              </w:rPr>
            </w:pPr>
            <w:ins w:id="1071" w:author="Duy Nguyen-Le" w:date="2022-04-19T09:36:00Z">
              <w:r>
                <w:rPr>
                  <w:rFonts w:ascii="Calibri" w:hAnsi="Calibri" w:cs="Calibri"/>
                  <w:color w:val="000000"/>
                </w:rPr>
                <w:t>38.57±1.34</w:t>
              </w:r>
            </w:ins>
          </w:p>
        </w:tc>
        <w:tc>
          <w:tcPr>
            <w:tcW w:w="1984" w:type="dxa"/>
            <w:vAlign w:val="bottom"/>
            <w:tcPrChange w:id="1072" w:author="Duy Nguyen-Le" w:date="2022-04-19T09:36:00Z">
              <w:tcPr>
                <w:tcW w:w="1984" w:type="dxa"/>
                <w:gridSpan w:val="2"/>
              </w:tcPr>
            </w:tcPrChange>
          </w:tcPr>
          <w:p w14:paraId="1F29DAD0" w14:textId="55A463E0" w:rsidR="00467B42" w:rsidRDefault="00467B42" w:rsidP="00467B42">
            <w:pPr>
              <w:tabs>
                <w:tab w:val="left" w:pos="90"/>
                <w:tab w:val="left" w:pos="360"/>
              </w:tabs>
              <w:spacing w:line="360" w:lineRule="auto"/>
              <w:ind w:left="90"/>
              <w:jc w:val="center"/>
              <w:rPr>
                <w:rFonts w:ascii="Times New Roman" w:eastAsia="Times New Roman" w:hAnsi="Times New Roman" w:cs="Times New Roman"/>
                <w:sz w:val="26"/>
                <w:szCs w:val="26"/>
              </w:rPr>
            </w:pPr>
            <w:ins w:id="1073" w:author="Duy Nguyen-Le" w:date="2022-04-19T09:36:00Z">
              <w:r>
                <w:rPr>
                  <w:rFonts w:ascii="Calibri" w:hAnsi="Calibri" w:cs="Calibri"/>
                  <w:color w:val="000000"/>
                </w:rPr>
                <w:t>-</w:t>
              </w:r>
            </w:ins>
          </w:p>
        </w:tc>
        <w:tc>
          <w:tcPr>
            <w:tcW w:w="1985" w:type="dxa"/>
            <w:vAlign w:val="bottom"/>
            <w:tcPrChange w:id="1074" w:author="Duy Nguyen-Le" w:date="2022-04-19T09:36:00Z">
              <w:tcPr>
                <w:tcW w:w="1985" w:type="dxa"/>
                <w:gridSpan w:val="2"/>
              </w:tcPr>
            </w:tcPrChange>
          </w:tcPr>
          <w:p w14:paraId="23BC335C" w14:textId="1E986357" w:rsidR="00467B42" w:rsidRDefault="00467B42" w:rsidP="00467B42">
            <w:pPr>
              <w:tabs>
                <w:tab w:val="left" w:pos="90"/>
                <w:tab w:val="left" w:pos="360"/>
              </w:tabs>
              <w:spacing w:line="360" w:lineRule="auto"/>
              <w:ind w:left="90"/>
              <w:jc w:val="center"/>
              <w:rPr>
                <w:rFonts w:ascii="Times New Roman" w:eastAsia="Times New Roman" w:hAnsi="Times New Roman" w:cs="Times New Roman"/>
                <w:sz w:val="26"/>
                <w:szCs w:val="26"/>
              </w:rPr>
            </w:pPr>
            <w:ins w:id="1075" w:author="Duy Nguyen-Le" w:date="2022-04-19T09:36:00Z">
              <w:r>
                <w:rPr>
                  <w:rFonts w:ascii="Calibri" w:hAnsi="Calibri" w:cs="Calibri"/>
                  <w:color w:val="000000"/>
                </w:rPr>
                <w:t>0.1 (-0.1, 0.3)</w:t>
              </w:r>
            </w:ins>
          </w:p>
        </w:tc>
        <w:tc>
          <w:tcPr>
            <w:tcW w:w="1276" w:type="dxa"/>
            <w:vAlign w:val="bottom"/>
            <w:tcPrChange w:id="1076" w:author="Duy Nguyen-Le" w:date="2022-04-19T09:36:00Z">
              <w:tcPr>
                <w:tcW w:w="1276" w:type="dxa"/>
                <w:gridSpan w:val="2"/>
                <w:vAlign w:val="bottom"/>
              </w:tcPr>
            </w:tcPrChange>
          </w:tcPr>
          <w:p w14:paraId="060B0314" w14:textId="5727C7B6" w:rsidR="00467B42" w:rsidRDefault="00467B42" w:rsidP="00467B42">
            <w:pPr>
              <w:tabs>
                <w:tab w:val="left" w:pos="90"/>
                <w:tab w:val="left" w:pos="360"/>
              </w:tabs>
              <w:spacing w:line="360" w:lineRule="auto"/>
              <w:ind w:left="90"/>
              <w:jc w:val="center"/>
              <w:rPr>
                <w:rFonts w:ascii="Times New Roman" w:eastAsia="Times New Roman" w:hAnsi="Times New Roman" w:cs="Times New Roman"/>
                <w:sz w:val="26"/>
                <w:szCs w:val="26"/>
              </w:rPr>
            </w:pPr>
            <w:ins w:id="1077" w:author="Duy Nguyen-Le" w:date="2022-04-19T09:36:00Z">
              <w:r>
                <w:rPr>
                  <w:rFonts w:ascii="Calibri" w:hAnsi="Calibri" w:cs="Calibri"/>
                  <w:color w:val="000000"/>
                </w:rPr>
                <w:t>0.176</w:t>
              </w:r>
            </w:ins>
          </w:p>
        </w:tc>
      </w:tr>
      <w:tr w:rsidR="00504D7D" w14:paraId="4006EE1C" w14:textId="77777777" w:rsidTr="00A67358">
        <w:tc>
          <w:tcPr>
            <w:tcW w:w="4316" w:type="dxa"/>
            <w:vAlign w:val="center"/>
          </w:tcPr>
          <w:p w14:paraId="5FEEDDA9" w14:textId="77777777" w:rsidR="00504D7D" w:rsidRDefault="00F713D9">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Singleton</w:t>
            </w:r>
          </w:p>
        </w:tc>
        <w:tc>
          <w:tcPr>
            <w:tcW w:w="2551" w:type="dxa"/>
            <w:vAlign w:val="center"/>
          </w:tcPr>
          <w:p w14:paraId="69BA8D02" w14:textId="445DBFC9"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del w:id="1078" w:author="Duy Nguyen-Le" w:date="2022-04-19T09:37:00Z">
              <w:r w:rsidDel="00244A34">
                <w:rPr>
                  <w:rFonts w:ascii="Times New Roman" w:eastAsia="Times New Roman" w:hAnsi="Times New Roman" w:cs="Times New Roman"/>
                  <w:sz w:val="26"/>
                  <w:szCs w:val="26"/>
                </w:rPr>
                <w:delText>38.4 ± 1.6</w:delText>
              </w:r>
            </w:del>
          </w:p>
        </w:tc>
        <w:tc>
          <w:tcPr>
            <w:tcW w:w="1985" w:type="dxa"/>
            <w:vAlign w:val="center"/>
          </w:tcPr>
          <w:p w14:paraId="34C08628" w14:textId="2071AF45"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del w:id="1079" w:author="Duy Nguyen-Le" w:date="2022-04-19T09:37:00Z">
              <w:r w:rsidDel="00244A34">
                <w:rPr>
                  <w:rFonts w:ascii="Times New Roman" w:eastAsia="Times New Roman" w:hAnsi="Times New Roman" w:cs="Times New Roman"/>
                  <w:sz w:val="26"/>
                  <w:szCs w:val="26"/>
                </w:rPr>
                <w:delText>38.6 ± 1.4</w:delText>
              </w:r>
            </w:del>
          </w:p>
        </w:tc>
        <w:tc>
          <w:tcPr>
            <w:tcW w:w="1984" w:type="dxa"/>
            <w:vAlign w:val="center"/>
          </w:tcPr>
          <w:p w14:paraId="58E76CBE" w14:textId="60470AAE" w:rsidR="00504D7D" w:rsidRDefault="00F713D9">
            <w:pPr>
              <w:tabs>
                <w:tab w:val="left" w:pos="90"/>
                <w:tab w:val="left" w:pos="360"/>
              </w:tabs>
              <w:spacing w:line="360" w:lineRule="auto"/>
              <w:ind w:left="90"/>
              <w:jc w:val="center"/>
              <w:rPr>
                <w:rFonts w:ascii="Times New Roman" w:eastAsia="Times New Roman" w:hAnsi="Times New Roman" w:cs="Times New Roman"/>
                <w:sz w:val="26"/>
                <w:szCs w:val="26"/>
              </w:rPr>
            </w:pPr>
            <w:del w:id="1080" w:author="Duy Nguyen-Le" w:date="2022-04-19T09:37:00Z">
              <w:r w:rsidDel="00244A34">
                <w:rPr>
                  <w:rFonts w:ascii="Times New Roman" w:eastAsia="Times New Roman" w:hAnsi="Times New Roman" w:cs="Times New Roman"/>
                  <w:sz w:val="26"/>
                  <w:szCs w:val="26"/>
                </w:rPr>
                <w:delText>-</w:delText>
              </w:r>
            </w:del>
          </w:p>
        </w:tc>
        <w:tc>
          <w:tcPr>
            <w:tcW w:w="1985" w:type="dxa"/>
            <w:vAlign w:val="center"/>
          </w:tcPr>
          <w:p w14:paraId="4143A86A" w14:textId="281F9FED" w:rsidR="00504D7D" w:rsidRDefault="00F713D9">
            <w:pPr>
              <w:tabs>
                <w:tab w:val="left" w:pos="90"/>
                <w:tab w:val="left" w:pos="360"/>
              </w:tabs>
              <w:spacing w:line="360" w:lineRule="auto"/>
              <w:ind w:left="90"/>
              <w:jc w:val="center"/>
              <w:rPr>
                <w:rFonts w:ascii="Times New Roman" w:eastAsia="Times New Roman" w:hAnsi="Times New Roman" w:cs="Times New Roman"/>
                <w:sz w:val="26"/>
                <w:szCs w:val="26"/>
              </w:rPr>
            </w:pPr>
            <w:del w:id="1081" w:author="Duy Nguyen-Le" w:date="2022-04-19T09:37:00Z">
              <w:r w:rsidDel="00244A34">
                <w:rPr>
                  <w:rFonts w:ascii="Times New Roman" w:eastAsia="Times New Roman" w:hAnsi="Times New Roman" w:cs="Times New Roman"/>
                  <w:sz w:val="26"/>
                  <w:szCs w:val="26"/>
                </w:rPr>
                <w:delText>0.2 [-0.08 ; 0.27]</w:delText>
              </w:r>
            </w:del>
          </w:p>
        </w:tc>
        <w:tc>
          <w:tcPr>
            <w:tcW w:w="1276" w:type="dxa"/>
            <w:vAlign w:val="center"/>
          </w:tcPr>
          <w:p w14:paraId="5BA0B9DB" w14:textId="7AFB949F" w:rsidR="00504D7D" w:rsidRDefault="00F713D9">
            <w:pPr>
              <w:tabs>
                <w:tab w:val="left" w:pos="90"/>
                <w:tab w:val="left" w:pos="360"/>
              </w:tabs>
              <w:spacing w:line="360" w:lineRule="auto"/>
              <w:ind w:left="90"/>
              <w:jc w:val="center"/>
              <w:rPr>
                <w:rFonts w:ascii="Times New Roman" w:eastAsia="Times New Roman" w:hAnsi="Times New Roman" w:cs="Times New Roman"/>
                <w:sz w:val="26"/>
                <w:szCs w:val="26"/>
              </w:rPr>
            </w:pPr>
            <w:del w:id="1082" w:author="Duy Nguyen-Le" w:date="2022-04-19T09:37:00Z">
              <w:r w:rsidDel="00244A34">
                <w:rPr>
                  <w:rFonts w:ascii="Times New Roman" w:eastAsia="Times New Roman" w:hAnsi="Times New Roman" w:cs="Times New Roman"/>
                  <w:sz w:val="26"/>
                  <w:szCs w:val="26"/>
                </w:rPr>
                <w:delText>0.28</w:delText>
              </w:r>
            </w:del>
          </w:p>
        </w:tc>
      </w:tr>
      <w:tr w:rsidR="00504D7D" w14:paraId="6E40FCE7" w14:textId="77777777" w:rsidTr="00A67358">
        <w:tc>
          <w:tcPr>
            <w:tcW w:w="4316" w:type="dxa"/>
            <w:vAlign w:val="center"/>
          </w:tcPr>
          <w:p w14:paraId="64E9830F" w14:textId="77777777" w:rsidR="00504D7D" w:rsidRDefault="00F713D9">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Twin and Triplets</w:t>
            </w:r>
          </w:p>
        </w:tc>
        <w:tc>
          <w:tcPr>
            <w:tcW w:w="2551" w:type="dxa"/>
            <w:vAlign w:val="center"/>
          </w:tcPr>
          <w:p w14:paraId="6D55BCF3" w14:textId="05C052EF"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del w:id="1083" w:author="Duy Nguyen-Le" w:date="2022-04-19T09:37:00Z">
              <w:r w:rsidDel="00244A34">
                <w:rPr>
                  <w:rFonts w:ascii="Times New Roman" w:eastAsia="Times New Roman" w:hAnsi="Times New Roman" w:cs="Times New Roman"/>
                  <w:sz w:val="26"/>
                  <w:szCs w:val="26"/>
                </w:rPr>
                <w:delText>36.0 ± 2.1</w:delText>
              </w:r>
            </w:del>
          </w:p>
        </w:tc>
        <w:tc>
          <w:tcPr>
            <w:tcW w:w="1985" w:type="dxa"/>
            <w:vAlign w:val="center"/>
          </w:tcPr>
          <w:p w14:paraId="0D3EA2B4" w14:textId="6F2551CF"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del w:id="1084" w:author="Duy Nguyen-Le" w:date="2022-04-19T09:37:00Z">
              <w:r w:rsidDel="00244A34">
                <w:rPr>
                  <w:rFonts w:ascii="Times New Roman" w:eastAsia="Times New Roman" w:hAnsi="Times New Roman" w:cs="Times New Roman"/>
                  <w:sz w:val="26"/>
                  <w:szCs w:val="26"/>
                </w:rPr>
                <w:delText>35.3 ± 1.0</w:delText>
              </w:r>
            </w:del>
          </w:p>
        </w:tc>
        <w:tc>
          <w:tcPr>
            <w:tcW w:w="1984" w:type="dxa"/>
            <w:vAlign w:val="center"/>
          </w:tcPr>
          <w:p w14:paraId="36F48093" w14:textId="0FE213FC" w:rsidR="00504D7D" w:rsidRDefault="00F713D9">
            <w:pPr>
              <w:tabs>
                <w:tab w:val="left" w:pos="90"/>
                <w:tab w:val="left" w:pos="360"/>
              </w:tabs>
              <w:spacing w:line="360" w:lineRule="auto"/>
              <w:ind w:left="90"/>
              <w:jc w:val="center"/>
              <w:rPr>
                <w:rFonts w:ascii="Times New Roman" w:eastAsia="Times New Roman" w:hAnsi="Times New Roman" w:cs="Times New Roman"/>
                <w:sz w:val="26"/>
                <w:szCs w:val="26"/>
              </w:rPr>
            </w:pPr>
            <w:del w:id="1085" w:author="Duy Nguyen-Le" w:date="2022-04-19T09:37:00Z">
              <w:r w:rsidDel="00244A34">
                <w:rPr>
                  <w:rFonts w:ascii="Times New Roman" w:eastAsia="Times New Roman" w:hAnsi="Times New Roman" w:cs="Times New Roman"/>
                  <w:sz w:val="26"/>
                  <w:szCs w:val="26"/>
                </w:rPr>
                <w:delText>-</w:delText>
              </w:r>
            </w:del>
          </w:p>
        </w:tc>
        <w:tc>
          <w:tcPr>
            <w:tcW w:w="1985" w:type="dxa"/>
            <w:vAlign w:val="center"/>
          </w:tcPr>
          <w:p w14:paraId="5CF54F2F" w14:textId="3E0CE60B" w:rsidR="00504D7D" w:rsidRDefault="00F713D9">
            <w:pPr>
              <w:tabs>
                <w:tab w:val="left" w:pos="90"/>
                <w:tab w:val="left" w:pos="360"/>
              </w:tabs>
              <w:spacing w:line="360" w:lineRule="auto"/>
              <w:ind w:left="90"/>
              <w:jc w:val="center"/>
              <w:rPr>
                <w:rFonts w:ascii="Times New Roman" w:eastAsia="Times New Roman" w:hAnsi="Times New Roman" w:cs="Times New Roman"/>
                <w:sz w:val="26"/>
                <w:szCs w:val="26"/>
              </w:rPr>
            </w:pPr>
            <w:del w:id="1086" w:author="Duy Nguyen-Le" w:date="2022-04-19T09:37:00Z">
              <w:r w:rsidDel="00244A34">
                <w:rPr>
                  <w:rFonts w:ascii="Times New Roman" w:eastAsia="Times New Roman" w:hAnsi="Times New Roman" w:cs="Times New Roman"/>
                  <w:sz w:val="26"/>
                  <w:szCs w:val="26"/>
                </w:rPr>
                <w:delText>0.7 [-0.86 ; 2.33]</w:delText>
              </w:r>
            </w:del>
          </w:p>
        </w:tc>
        <w:tc>
          <w:tcPr>
            <w:tcW w:w="1276" w:type="dxa"/>
            <w:vAlign w:val="center"/>
          </w:tcPr>
          <w:p w14:paraId="49EB985D" w14:textId="5B935411" w:rsidR="00504D7D" w:rsidRDefault="00F713D9">
            <w:pPr>
              <w:tabs>
                <w:tab w:val="left" w:pos="90"/>
                <w:tab w:val="left" w:pos="360"/>
              </w:tabs>
              <w:spacing w:line="360" w:lineRule="auto"/>
              <w:ind w:left="90"/>
              <w:jc w:val="center"/>
              <w:rPr>
                <w:rFonts w:ascii="Times New Roman" w:eastAsia="Times New Roman" w:hAnsi="Times New Roman" w:cs="Times New Roman"/>
                <w:sz w:val="26"/>
                <w:szCs w:val="26"/>
              </w:rPr>
            </w:pPr>
            <w:del w:id="1087" w:author="Duy Nguyen-Le" w:date="2022-04-19T09:37:00Z">
              <w:r w:rsidDel="00244A34">
                <w:rPr>
                  <w:rFonts w:ascii="Times New Roman" w:eastAsia="Times New Roman" w:hAnsi="Times New Roman" w:cs="Times New Roman"/>
                  <w:sz w:val="26"/>
                  <w:szCs w:val="26"/>
                </w:rPr>
                <w:delText>0.34</w:delText>
              </w:r>
            </w:del>
          </w:p>
        </w:tc>
      </w:tr>
      <w:tr w:rsidR="00504D7D" w14:paraId="34506448" w14:textId="77777777" w:rsidTr="00A67358">
        <w:tc>
          <w:tcPr>
            <w:tcW w:w="4316" w:type="dxa"/>
          </w:tcPr>
          <w:p w14:paraId="4E3310F2" w14:textId="77777777" w:rsidR="00504D7D" w:rsidRDefault="00F713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Preterm delivery – n (%)</w:t>
            </w:r>
          </w:p>
        </w:tc>
        <w:tc>
          <w:tcPr>
            <w:tcW w:w="2551" w:type="dxa"/>
            <w:vAlign w:val="bottom"/>
          </w:tcPr>
          <w:p w14:paraId="181DE477" w14:textId="77777777" w:rsidR="00504D7D"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vAlign w:val="bottom"/>
          </w:tcPr>
          <w:p w14:paraId="4DD266D2" w14:textId="77777777" w:rsidR="00504D7D"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4" w:type="dxa"/>
          </w:tcPr>
          <w:p w14:paraId="1BBF6BF8" w14:textId="77777777" w:rsidR="00504D7D"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985" w:type="dxa"/>
          </w:tcPr>
          <w:p w14:paraId="199DCF3B" w14:textId="77777777" w:rsidR="00504D7D"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276" w:type="dxa"/>
            <w:vAlign w:val="bottom"/>
          </w:tcPr>
          <w:p w14:paraId="5623BE82" w14:textId="77777777" w:rsidR="00504D7D"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r>
      <w:tr w:rsidR="00DC6EA4" w14:paraId="45F64A8B" w14:textId="77777777" w:rsidTr="004D1A7E">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088" w:author="Duy Nguyen-Le" w:date="2022-04-19T09:37: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089" w:author="Duy Nguyen-Le" w:date="2022-04-19T09:37:00Z">
            <w:trPr>
              <w:gridBefore w:val="1"/>
            </w:trPr>
          </w:trPrChange>
        </w:trPr>
        <w:tc>
          <w:tcPr>
            <w:tcW w:w="4316" w:type="dxa"/>
            <w:tcPrChange w:id="1090" w:author="Duy Nguyen-Le" w:date="2022-04-19T09:37:00Z">
              <w:tcPr>
                <w:tcW w:w="4316" w:type="dxa"/>
                <w:gridSpan w:val="2"/>
              </w:tcPr>
            </w:tcPrChange>
          </w:tcPr>
          <w:p w14:paraId="0B23FCF2" w14:textId="77777777" w:rsidR="00DC6EA4" w:rsidRDefault="00DC6EA4" w:rsidP="00DC6EA4">
            <w:pPr>
              <w:spacing w:line="360" w:lineRule="auto"/>
              <w:ind w:left="720"/>
              <w:jc w:val="both"/>
              <w:rPr>
                <w:rFonts w:ascii="Times New Roman" w:eastAsia="Times New Roman" w:hAnsi="Times New Roman" w:cs="Times New Roman"/>
                <w:sz w:val="26"/>
                <w:szCs w:val="26"/>
              </w:rPr>
            </w:pPr>
            <w:r>
              <w:rPr>
                <w:rFonts w:ascii="Gungsuh" w:eastAsia="Gungsuh" w:hAnsi="Gungsuh" w:cs="Gungsuh"/>
                <w:sz w:val="26"/>
                <w:szCs w:val="26"/>
              </w:rPr>
              <w:t>20 ≤ to &lt; 28 weeks</w:t>
            </w:r>
          </w:p>
        </w:tc>
        <w:tc>
          <w:tcPr>
            <w:tcW w:w="2551" w:type="dxa"/>
            <w:vAlign w:val="bottom"/>
            <w:tcPrChange w:id="1091" w:author="Duy Nguyen-Le" w:date="2022-04-19T09:37:00Z">
              <w:tcPr>
                <w:tcW w:w="2551" w:type="dxa"/>
                <w:gridSpan w:val="2"/>
                <w:vAlign w:val="bottom"/>
              </w:tcPr>
            </w:tcPrChange>
          </w:tcPr>
          <w:p w14:paraId="7EAB7AC5" w14:textId="213237B6"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092" w:author="Duy Nguyen-Le" w:date="2022-04-19T09:37:00Z">
              <w:r>
                <w:rPr>
                  <w:rFonts w:ascii="Calibri" w:hAnsi="Calibri" w:cs="Calibri"/>
                  <w:color w:val="000000"/>
                </w:rPr>
                <w:t>3 (0.68%)</w:t>
              </w:r>
            </w:ins>
            <w:del w:id="1093" w:author="Duy Nguyen-Le" w:date="2022-04-19T09:37:00Z">
              <w:r w:rsidDel="004D1A7E">
                <w:rPr>
                  <w:rFonts w:ascii="Times New Roman" w:eastAsia="Times New Roman" w:hAnsi="Times New Roman" w:cs="Times New Roman"/>
                  <w:sz w:val="26"/>
                  <w:szCs w:val="26"/>
                </w:rPr>
                <w:delText>0 (0.0)</w:delText>
              </w:r>
            </w:del>
          </w:p>
        </w:tc>
        <w:tc>
          <w:tcPr>
            <w:tcW w:w="1985" w:type="dxa"/>
            <w:vAlign w:val="bottom"/>
            <w:tcPrChange w:id="1094" w:author="Duy Nguyen-Le" w:date="2022-04-19T09:37:00Z">
              <w:tcPr>
                <w:tcW w:w="1985" w:type="dxa"/>
                <w:gridSpan w:val="2"/>
                <w:vAlign w:val="bottom"/>
              </w:tcPr>
            </w:tcPrChange>
          </w:tcPr>
          <w:p w14:paraId="1391D3E0" w14:textId="1810EA11"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095" w:author="Duy Nguyen-Le" w:date="2022-04-19T09:37:00Z">
              <w:r>
                <w:rPr>
                  <w:rFonts w:ascii="Calibri" w:hAnsi="Calibri" w:cs="Calibri"/>
                  <w:color w:val="000000"/>
                </w:rPr>
                <w:t>0 (0%)</w:t>
              </w:r>
            </w:ins>
            <w:del w:id="1096" w:author="Duy Nguyen-Le" w:date="2022-04-19T09:37:00Z">
              <w:r w:rsidDel="004D1A7E">
                <w:rPr>
                  <w:rFonts w:ascii="Times New Roman" w:eastAsia="Times New Roman" w:hAnsi="Times New Roman" w:cs="Times New Roman"/>
                  <w:sz w:val="26"/>
                  <w:szCs w:val="26"/>
                </w:rPr>
                <w:delText>0 (0.0)</w:delText>
              </w:r>
            </w:del>
          </w:p>
        </w:tc>
        <w:tc>
          <w:tcPr>
            <w:tcW w:w="1984" w:type="dxa"/>
            <w:vAlign w:val="bottom"/>
            <w:tcPrChange w:id="1097" w:author="Duy Nguyen-Le" w:date="2022-04-19T09:37:00Z">
              <w:tcPr>
                <w:tcW w:w="1984" w:type="dxa"/>
                <w:gridSpan w:val="2"/>
              </w:tcPr>
            </w:tcPrChange>
          </w:tcPr>
          <w:p w14:paraId="5C79F909" w14:textId="2F82E242"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098" w:author="Duy Nguyen-Le" w:date="2022-04-19T09:37:00Z">
              <w:r>
                <w:rPr>
                  <w:rFonts w:ascii="Calibri" w:hAnsi="Calibri" w:cs="Calibri"/>
                  <w:color w:val="000000"/>
                </w:rPr>
                <w:t>-</w:t>
              </w:r>
            </w:ins>
            <w:del w:id="1099" w:author="Duy Nguyen-Le" w:date="2022-04-19T09:37:00Z">
              <w:r w:rsidDel="004D1A7E">
                <w:rPr>
                  <w:rFonts w:ascii="Times New Roman" w:eastAsia="Times New Roman" w:hAnsi="Times New Roman" w:cs="Times New Roman"/>
                  <w:sz w:val="26"/>
                  <w:szCs w:val="26"/>
                </w:rPr>
                <w:delText>-</w:delText>
              </w:r>
            </w:del>
          </w:p>
        </w:tc>
        <w:tc>
          <w:tcPr>
            <w:tcW w:w="1985" w:type="dxa"/>
            <w:vAlign w:val="bottom"/>
            <w:tcPrChange w:id="1100" w:author="Duy Nguyen-Le" w:date="2022-04-19T09:37:00Z">
              <w:tcPr>
                <w:tcW w:w="1985" w:type="dxa"/>
                <w:gridSpan w:val="2"/>
              </w:tcPr>
            </w:tcPrChange>
          </w:tcPr>
          <w:p w14:paraId="4E53C51B" w14:textId="5C8DBBF4"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01" w:author="Duy Nguyen-Le" w:date="2022-04-19T09:37:00Z">
              <w:r>
                <w:rPr>
                  <w:rFonts w:ascii="Calibri" w:hAnsi="Calibri" w:cs="Calibri"/>
                  <w:color w:val="000000"/>
                </w:rPr>
                <w:t>-</w:t>
              </w:r>
            </w:ins>
            <w:del w:id="1102" w:author="Duy Nguyen-Le" w:date="2022-04-19T09:37:00Z">
              <w:r w:rsidDel="004D1A7E">
                <w:rPr>
                  <w:rFonts w:ascii="Times New Roman" w:eastAsia="Times New Roman" w:hAnsi="Times New Roman" w:cs="Times New Roman"/>
                  <w:sz w:val="26"/>
                  <w:szCs w:val="26"/>
                </w:rPr>
                <w:delText>-</w:delText>
              </w:r>
            </w:del>
          </w:p>
        </w:tc>
        <w:tc>
          <w:tcPr>
            <w:tcW w:w="1276" w:type="dxa"/>
            <w:vAlign w:val="bottom"/>
            <w:tcPrChange w:id="1103" w:author="Duy Nguyen-Le" w:date="2022-04-19T09:37:00Z">
              <w:tcPr>
                <w:tcW w:w="1276" w:type="dxa"/>
                <w:gridSpan w:val="2"/>
                <w:vAlign w:val="bottom"/>
              </w:tcPr>
            </w:tcPrChange>
          </w:tcPr>
          <w:p w14:paraId="7EBD79CB" w14:textId="274A9CA8"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04" w:author="Duy Nguyen-Le" w:date="2022-04-19T09:37:00Z">
              <w:r>
                <w:rPr>
                  <w:rFonts w:ascii="Calibri" w:hAnsi="Calibri" w:cs="Calibri"/>
                  <w:color w:val="000000"/>
                </w:rPr>
                <w:t>-</w:t>
              </w:r>
            </w:ins>
            <w:del w:id="1105" w:author="Duy Nguyen-Le" w:date="2022-04-19T09:37:00Z">
              <w:r w:rsidDel="004D1A7E">
                <w:rPr>
                  <w:rFonts w:ascii="Times New Roman" w:eastAsia="Times New Roman" w:hAnsi="Times New Roman" w:cs="Times New Roman"/>
                  <w:sz w:val="26"/>
                  <w:szCs w:val="26"/>
                </w:rPr>
                <w:delText>-</w:delText>
              </w:r>
            </w:del>
          </w:p>
        </w:tc>
      </w:tr>
      <w:tr w:rsidR="00DC6EA4" w14:paraId="5B8E8209" w14:textId="77777777" w:rsidTr="004D1A7E">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106" w:author="Duy Nguyen-Le" w:date="2022-04-19T09:37: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107" w:author="Duy Nguyen-Le" w:date="2022-04-19T09:37:00Z">
            <w:trPr>
              <w:gridBefore w:val="1"/>
            </w:trPr>
          </w:trPrChange>
        </w:trPr>
        <w:tc>
          <w:tcPr>
            <w:tcW w:w="4316" w:type="dxa"/>
            <w:tcPrChange w:id="1108" w:author="Duy Nguyen-Le" w:date="2022-04-19T09:37:00Z">
              <w:tcPr>
                <w:tcW w:w="4316" w:type="dxa"/>
                <w:gridSpan w:val="2"/>
              </w:tcPr>
            </w:tcPrChange>
          </w:tcPr>
          <w:p w14:paraId="1496A29F" w14:textId="77777777" w:rsidR="00DC6EA4" w:rsidRDefault="00DC6EA4" w:rsidP="00DC6EA4">
            <w:pPr>
              <w:spacing w:line="360" w:lineRule="auto"/>
              <w:ind w:left="720"/>
              <w:jc w:val="both"/>
              <w:rPr>
                <w:rFonts w:ascii="Times New Roman" w:eastAsia="Times New Roman" w:hAnsi="Times New Roman" w:cs="Times New Roman"/>
                <w:sz w:val="26"/>
                <w:szCs w:val="26"/>
              </w:rPr>
            </w:pPr>
            <w:r>
              <w:rPr>
                <w:rFonts w:ascii="Gungsuh" w:eastAsia="Gungsuh" w:hAnsi="Gungsuh" w:cs="Gungsuh"/>
                <w:sz w:val="26"/>
                <w:szCs w:val="26"/>
              </w:rPr>
              <w:t>28 ≤ to &lt; 34 weeks</w:t>
            </w:r>
          </w:p>
        </w:tc>
        <w:tc>
          <w:tcPr>
            <w:tcW w:w="2551" w:type="dxa"/>
            <w:vAlign w:val="bottom"/>
            <w:tcPrChange w:id="1109" w:author="Duy Nguyen-Le" w:date="2022-04-19T09:37:00Z">
              <w:tcPr>
                <w:tcW w:w="2551" w:type="dxa"/>
                <w:gridSpan w:val="2"/>
                <w:vAlign w:val="bottom"/>
              </w:tcPr>
            </w:tcPrChange>
          </w:tcPr>
          <w:p w14:paraId="71E9655B" w14:textId="6C97E9BA"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10" w:author="Duy Nguyen-Le" w:date="2022-04-19T09:37:00Z">
              <w:r>
                <w:rPr>
                  <w:rFonts w:ascii="Calibri" w:hAnsi="Calibri" w:cs="Calibri"/>
                  <w:color w:val="000000"/>
                </w:rPr>
                <w:t>6 (1.36%)</w:t>
              </w:r>
            </w:ins>
            <w:del w:id="1111" w:author="Duy Nguyen-Le" w:date="2022-04-19T09:37:00Z">
              <w:r w:rsidDel="004D1A7E">
                <w:rPr>
                  <w:rFonts w:ascii="Times New Roman" w:eastAsia="Times New Roman" w:hAnsi="Times New Roman" w:cs="Times New Roman"/>
                  <w:sz w:val="26"/>
                  <w:szCs w:val="26"/>
                </w:rPr>
                <w:delText>5 (1.1)</w:delText>
              </w:r>
            </w:del>
          </w:p>
        </w:tc>
        <w:tc>
          <w:tcPr>
            <w:tcW w:w="1985" w:type="dxa"/>
            <w:vAlign w:val="bottom"/>
            <w:tcPrChange w:id="1112" w:author="Duy Nguyen-Le" w:date="2022-04-19T09:37:00Z">
              <w:tcPr>
                <w:tcW w:w="1985" w:type="dxa"/>
                <w:gridSpan w:val="2"/>
                <w:vAlign w:val="bottom"/>
              </w:tcPr>
            </w:tcPrChange>
          </w:tcPr>
          <w:p w14:paraId="21E24BB9" w14:textId="4BFDEAF3"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13" w:author="Duy Nguyen-Le" w:date="2022-04-19T09:37:00Z">
              <w:r>
                <w:rPr>
                  <w:rFonts w:ascii="Calibri" w:hAnsi="Calibri" w:cs="Calibri"/>
                  <w:color w:val="000000"/>
                </w:rPr>
                <w:t>8 (1.56%)</w:t>
              </w:r>
            </w:ins>
            <w:del w:id="1114" w:author="Duy Nguyen-Le" w:date="2022-04-19T09:37:00Z">
              <w:r w:rsidDel="004D1A7E">
                <w:rPr>
                  <w:rFonts w:ascii="Times New Roman" w:eastAsia="Times New Roman" w:hAnsi="Times New Roman" w:cs="Times New Roman"/>
                  <w:sz w:val="26"/>
                  <w:szCs w:val="26"/>
                </w:rPr>
                <w:delText>8 (1.5)</w:delText>
              </w:r>
            </w:del>
          </w:p>
        </w:tc>
        <w:tc>
          <w:tcPr>
            <w:tcW w:w="1984" w:type="dxa"/>
            <w:vAlign w:val="bottom"/>
            <w:tcPrChange w:id="1115" w:author="Duy Nguyen-Le" w:date="2022-04-19T09:37:00Z">
              <w:tcPr>
                <w:tcW w:w="1984" w:type="dxa"/>
                <w:gridSpan w:val="2"/>
              </w:tcPr>
            </w:tcPrChange>
          </w:tcPr>
          <w:p w14:paraId="017FAED5" w14:textId="058937E8"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16" w:author="Duy Nguyen-Le" w:date="2022-04-19T09:37:00Z">
              <w:r>
                <w:rPr>
                  <w:rFonts w:ascii="Calibri" w:hAnsi="Calibri" w:cs="Calibri"/>
                  <w:color w:val="000000"/>
                </w:rPr>
                <w:t>1.15 (0.4, 3.28)</w:t>
              </w:r>
            </w:ins>
            <w:del w:id="1117" w:author="Duy Nguyen-Le" w:date="2022-04-19T09:37:00Z">
              <w:r w:rsidDel="004D1A7E">
                <w:rPr>
                  <w:rFonts w:ascii="Times New Roman" w:eastAsia="Times New Roman" w:hAnsi="Times New Roman" w:cs="Times New Roman"/>
                  <w:sz w:val="26"/>
                  <w:szCs w:val="26"/>
                </w:rPr>
                <w:delText>1.4 [0.5 ; 4.2]</w:delText>
              </w:r>
            </w:del>
          </w:p>
        </w:tc>
        <w:tc>
          <w:tcPr>
            <w:tcW w:w="1985" w:type="dxa"/>
            <w:vAlign w:val="bottom"/>
            <w:tcPrChange w:id="1118" w:author="Duy Nguyen-Le" w:date="2022-04-19T09:37:00Z">
              <w:tcPr>
                <w:tcW w:w="1985" w:type="dxa"/>
                <w:gridSpan w:val="2"/>
              </w:tcPr>
            </w:tcPrChange>
          </w:tcPr>
          <w:p w14:paraId="1A62E4D1" w14:textId="35A8B6D0"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19" w:author="Duy Nguyen-Le" w:date="2022-04-19T09:37:00Z">
              <w:r>
                <w:rPr>
                  <w:rFonts w:ascii="Calibri" w:hAnsi="Calibri" w:cs="Calibri"/>
                  <w:color w:val="000000"/>
                </w:rPr>
                <w:t>0.2 (-1.52, 1.92)</w:t>
              </w:r>
            </w:ins>
            <w:del w:id="1120" w:author="Duy Nguyen-Le" w:date="2022-04-19T09:37:00Z">
              <w:r w:rsidDel="004D1A7E">
                <w:rPr>
                  <w:rFonts w:ascii="Times New Roman" w:eastAsia="Times New Roman" w:hAnsi="Times New Roman" w:cs="Times New Roman"/>
                  <w:sz w:val="26"/>
                  <w:szCs w:val="26"/>
                </w:rPr>
                <w:delText>0.4 [-1.0 ; 1.9]</w:delText>
              </w:r>
            </w:del>
          </w:p>
        </w:tc>
        <w:tc>
          <w:tcPr>
            <w:tcW w:w="1276" w:type="dxa"/>
            <w:vAlign w:val="bottom"/>
            <w:tcPrChange w:id="1121" w:author="Duy Nguyen-Le" w:date="2022-04-19T09:37:00Z">
              <w:tcPr>
                <w:tcW w:w="1276" w:type="dxa"/>
                <w:gridSpan w:val="2"/>
                <w:vAlign w:val="bottom"/>
              </w:tcPr>
            </w:tcPrChange>
          </w:tcPr>
          <w:p w14:paraId="5EF0EBAF" w14:textId="7DC0EBAC"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22" w:author="Duy Nguyen-Le" w:date="2022-04-19T09:37:00Z">
              <w:r>
                <w:rPr>
                  <w:rFonts w:ascii="Calibri" w:hAnsi="Calibri" w:cs="Calibri"/>
                  <w:color w:val="000000"/>
                </w:rPr>
                <w:t>0.95</w:t>
              </w:r>
            </w:ins>
            <w:del w:id="1123" w:author="Duy Nguyen-Le" w:date="2022-04-19T09:37:00Z">
              <w:r w:rsidDel="004D1A7E">
                <w:rPr>
                  <w:rFonts w:ascii="Times New Roman" w:eastAsia="Times New Roman" w:hAnsi="Times New Roman" w:cs="Times New Roman"/>
                  <w:sz w:val="26"/>
                  <w:szCs w:val="26"/>
                </w:rPr>
                <w:delText>0.6</w:delText>
              </w:r>
            </w:del>
          </w:p>
        </w:tc>
      </w:tr>
      <w:tr w:rsidR="00DC6EA4" w14:paraId="25A83C7E" w14:textId="77777777" w:rsidTr="004D1A7E">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124" w:author="Duy Nguyen-Le" w:date="2022-04-19T09:37: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125" w:author="Duy Nguyen-Le" w:date="2022-04-19T09:37:00Z">
            <w:trPr>
              <w:gridBefore w:val="1"/>
            </w:trPr>
          </w:trPrChange>
        </w:trPr>
        <w:tc>
          <w:tcPr>
            <w:tcW w:w="4316" w:type="dxa"/>
            <w:tcPrChange w:id="1126" w:author="Duy Nguyen-Le" w:date="2022-04-19T09:37:00Z">
              <w:tcPr>
                <w:tcW w:w="4316" w:type="dxa"/>
                <w:gridSpan w:val="2"/>
              </w:tcPr>
            </w:tcPrChange>
          </w:tcPr>
          <w:p w14:paraId="051F732F" w14:textId="77777777" w:rsidR="00DC6EA4" w:rsidRDefault="00DC6EA4" w:rsidP="00DC6EA4">
            <w:pPr>
              <w:spacing w:line="360" w:lineRule="auto"/>
              <w:ind w:left="720"/>
              <w:jc w:val="both"/>
              <w:rPr>
                <w:rFonts w:ascii="Times New Roman" w:eastAsia="Times New Roman" w:hAnsi="Times New Roman" w:cs="Times New Roman"/>
                <w:sz w:val="26"/>
                <w:szCs w:val="26"/>
              </w:rPr>
            </w:pPr>
            <w:r>
              <w:rPr>
                <w:rFonts w:ascii="Gungsuh" w:eastAsia="Gungsuh" w:hAnsi="Gungsuh" w:cs="Gungsuh"/>
                <w:sz w:val="26"/>
                <w:szCs w:val="26"/>
              </w:rPr>
              <w:t>34 ≤ to &lt; 37 weeks</w:t>
            </w:r>
          </w:p>
        </w:tc>
        <w:tc>
          <w:tcPr>
            <w:tcW w:w="2551" w:type="dxa"/>
            <w:vAlign w:val="bottom"/>
            <w:tcPrChange w:id="1127" w:author="Duy Nguyen-Le" w:date="2022-04-19T09:37:00Z">
              <w:tcPr>
                <w:tcW w:w="2551" w:type="dxa"/>
                <w:gridSpan w:val="2"/>
                <w:vAlign w:val="bottom"/>
              </w:tcPr>
            </w:tcPrChange>
          </w:tcPr>
          <w:p w14:paraId="2292725F" w14:textId="50FD4A28"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28" w:author="Duy Nguyen-Le" w:date="2022-04-19T09:37:00Z">
              <w:r>
                <w:rPr>
                  <w:rFonts w:ascii="Calibri" w:hAnsi="Calibri" w:cs="Calibri"/>
                  <w:color w:val="000000"/>
                </w:rPr>
                <w:t>28 (6.35%)</w:t>
              </w:r>
            </w:ins>
            <w:del w:id="1129" w:author="Duy Nguyen-Le" w:date="2022-04-19T09:37:00Z">
              <w:r w:rsidDel="004D1A7E">
                <w:rPr>
                  <w:rFonts w:ascii="Times New Roman" w:eastAsia="Times New Roman" w:hAnsi="Times New Roman" w:cs="Times New Roman"/>
                  <w:sz w:val="26"/>
                  <w:szCs w:val="26"/>
                </w:rPr>
                <w:delText>26 (5.8)</w:delText>
              </w:r>
            </w:del>
          </w:p>
        </w:tc>
        <w:tc>
          <w:tcPr>
            <w:tcW w:w="1985" w:type="dxa"/>
            <w:vAlign w:val="bottom"/>
            <w:tcPrChange w:id="1130" w:author="Duy Nguyen-Le" w:date="2022-04-19T09:37:00Z">
              <w:tcPr>
                <w:tcW w:w="1985" w:type="dxa"/>
                <w:gridSpan w:val="2"/>
                <w:vAlign w:val="bottom"/>
              </w:tcPr>
            </w:tcPrChange>
          </w:tcPr>
          <w:p w14:paraId="673A6500" w14:textId="0A61F63B"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31" w:author="Duy Nguyen-Le" w:date="2022-04-19T09:37:00Z">
              <w:r>
                <w:rPr>
                  <w:rFonts w:ascii="Calibri" w:hAnsi="Calibri" w:cs="Calibri"/>
                  <w:color w:val="000000"/>
                </w:rPr>
                <w:t>34 (6.63%)</w:t>
              </w:r>
            </w:ins>
            <w:del w:id="1132" w:author="Duy Nguyen-Le" w:date="2022-04-19T09:37:00Z">
              <w:r w:rsidDel="004D1A7E">
                <w:rPr>
                  <w:rFonts w:ascii="Times New Roman" w:eastAsia="Times New Roman" w:hAnsi="Times New Roman" w:cs="Times New Roman"/>
                  <w:sz w:val="26"/>
                  <w:szCs w:val="26"/>
                </w:rPr>
                <w:delText>31 (6.0)</w:delText>
              </w:r>
            </w:del>
          </w:p>
        </w:tc>
        <w:tc>
          <w:tcPr>
            <w:tcW w:w="1984" w:type="dxa"/>
            <w:vAlign w:val="bottom"/>
            <w:tcPrChange w:id="1133" w:author="Duy Nguyen-Le" w:date="2022-04-19T09:37:00Z">
              <w:tcPr>
                <w:tcW w:w="1984" w:type="dxa"/>
                <w:gridSpan w:val="2"/>
              </w:tcPr>
            </w:tcPrChange>
          </w:tcPr>
          <w:p w14:paraId="46419D92" w14:textId="26663712"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34" w:author="Duy Nguyen-Le" w:date="2022-04-19T09:37:00Z">
              <w:r>
                <w:rPr>
                  <w:rFonts w:ascii="Calibri" w:hAnsi="Calibri" w:cs="Calibri"/>
                  <w:color w:val="000000"/>
                </w:rPr>
                <w:t>1.04 (0.64, 1.69)</w:t>
              </w:r>
            </w:ins>
            <w:del w:id="1135" w:author="Duy Nguyen-Le" w:date="2022-04-19T09:37:00Z">
              <w:r w:rsidDel="004D1A7E">
                <w:rPr>
                  <w:rFonts w:ascii="Times New Roman" w:eastAsia="Times New Roman" w:hAnsi="Times New Roman" w:cs="Times New Roman"/>
                  <w:sz w:val="26"/>
                  <w:szCs w:val="26"/>
                </w:rPr>
                <w:delText>1.0 [0.6 ; 1.7]</w:delText>
              </w:r>
            </w:del>
          </w:p>
        </w:tc>
        <w:tc>
          <w:tcPr>
            <w:tcW w:w="1985" w:type="dxa"/>
            <w:vAlign w:val="bottom"/>
            <w:tcPrChange w:id="1136" w:author="Duy Nguyen-Le" w:date="2022-04-19T09:37:00Z">
              <w:tcPr>
                <w:tcW w:w="1985" w:type="dxa"/>
                <w:gridSpan w:val="2"/>
              </w:tcPr>
            </w:tcPrChange>
          </w:tcPr>
          <w:p w14:paraId="5E46CB72" w14:textId="61E7429E"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37" w:author="Duy Nguyen-Le" w:date="2022-04-19T09:37:00Z">
              <w:r>
                <w:rPr>
                  <w:rFonts w:ascii="Calibri" w:hAnsi="Calibri" w:cs="Calibri"/>
                  <w:color w:val="000000"/>
                </w:rPr>
                <w:t>0.28 (-3.07, 3.62)</w:t>
              </w:r>
            </w:ins>
            <w:del w:id="1138" w:author="Duy Nguyen-Le" w:date="2022-04-19T09:37:00Z">
              <w:r w:rsidDel="004D1A7E">
                <w:rPr>
                  <w:rFonts w:ascii="Times New Roman" w:eastAsia="Times New Roman" w:hAnsi="Times New Roman" w:cs="Times New Roman"/>
                  <w:sz w:val="26"/>
                  <w:szCs w:val="26"/>
                </w:rPr>
                <w:delText>0.2 [-2.7 ; 3.1]</w:delText>
              </w:r>
            </w:del>
          </w:p>
        </w:tc>
        <w:tc>
          <w:tcPr>
            <w:tcW w:w="1276" w:type="dxa"/>
            <w:vAlign w:val="bottom"/>
            <w:tcPrChange w:id="1139" w:author="Duy Nguyen-Le" w:date="2022-04-19T09:37:00Z">
              <w:tcPr>
                <w:tcW w:w="1276" w:type="dxa"/>
                <w:gridSpan w:val="2"/>
                <w:vAlign w:val="bottom"/>
              </w:tcPr>
            </w:tcPrChange>
          </w:tcPr>
          <w:p w14:paraId="5CF7B359" w14:textId="40801B7B" w:rsidR="00DC6EA4"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ins w:id="1140" w:author="Duy Nguyen-Le" w:date="2022-04-19T09:37:00Z">
              <w:r>
                <w:rPr>
                  <w:rFonts w:ascii="Calibri" w:hAnsi="Calibri" w:cs="Calibri"/>
                  <w:color w:val="000000"/>
                </w:rPr>
                <w:t>0.9</w:t>
              </w:r>
            </w:ins>
            <w:del w:id="1141" w:author="Duy Nguyen-Le" w:date="2022-04-19T09:37:00Z">
              <w:r w:rsidDel="004D1A7E">
                <w:rPr>
                  <w:rFonts w:ascii="Times New Roman" w:eastAsia="Times New Roman" w:hAnsi="Times New Roman" w:cs="Times New Roman"/>
                  <w:sz w:val="26"/>
                  <w:szCs w:val="26"/>
                </w:rPr>
                <w:delText>0.9</w:delText>
              </w:r>
            </w:del>
          </w:p>
        </w:tc>
      </w:tr>
      <w:tr w:rsidR="006B1B46" w14:paraId="29ABF136" w14:textId="77777777" w:rsidTr="00234484">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142" w:author="Duy Nguyen-Le" w:date="2022-04-19T09:37: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143" w:author="Duy Nguyen-Le" w:date="2022-04-19T09:37:00Z">
            <w:trPr>
              <w:gridBefore w:val="1"/>
            </w:trPr>
          </w:trPrChange>
        </w:trPr>
        <w:tc>
          <w:tcPr>
            <w:tcW w:w="4316" w:type="dxa"/>
            <w:tcPrChange w:id="1144" w:author="Duy Nguyen-Le" w:date="2022-04-19T09:37:00Z">
              <w:tcPr>
                <w:tcW w:w="4316" w:type="dxa"/>
                <w:gridSpan w:val="2"/>
              </w:tcPr>
            </w:tcPrChange>
          </w:tcPr>
          <w:p w14:paraId="42257B79" w14:textId="77777777" w:rsidR="006B1B46" w:rsidRDefault="006B1B46" w:rsidP="006B1B46">
            <w:pPr>
              <w:tabs>
                <w:tab w:val="left" w:pos="90"/>
                <w:tab w:val="left" w:pos="36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Oligohydramnios</w:t>
            </w:r>
          </w:p>
        </w:tc>
        <w:tc>
          <w:tcPr>
            <w:tcW w:w="2551" w:type="dxa"/>
            <w:vAlign w:val="bottom"/>
            <w:tcPrChange w:id="1145" w:author="Duy Nguyen-Le" w:date="2022-04-19T09:37:00Z">
              <w:tcPr>
                <w:tcW w:w="2551" w:type="dxa"/>
                <w:gridSpan w:val="2"/>
                <w:vAlign w:val="bottom"/>
              </w:tcPr>
            </w:tcPrChange>
          </w:tcPr>
          <w:p w14:paraId="32FEB8A9" w14:textId="5468321F" w:rsidR="006B1B46" w:rsidRDefault="006B1B46" w:rsidP="006B1B46">
            <w:pPr>
              <w:tabs>
                <w:tab w:val="left" w:pos="90"/>
                <w:tab w:val="left" w:pos="360"/>
              </w:tabs>
              <w:spacing w:line="360" w:lineRule="auto"/>
              <w:ind w:left="90"/>
              <w:jc w:val="center"/>
              <w:rPr>
                <w:rFonts w:ascii="Times New Roman" w:eastAsia="Times New Roman" w:hAnsi="Times New Roman" w:cs="Times New Roman"/>
                <w:b/>
                <w:sz w:val="26"/>
                <w:szCs w:val="26"/>
              </w:rPr>
            </w:pPr>
            <w:ins w:id="1146" w:author="Duy Nguyen-Le" w:date="2022-04-19T09:37:00Z">
              <w:r>
                <w:rPr>
                  <w:rFonts w:ascii="Calibri" w:hAnsi="Calibri" w:cs="Calibri"/>
                  <w:color w:val="000000"/>
                </w:rPr>
                <w:t>12 (2.73%)</w:t>
              </w:r>
            </w:ins>
            <w:del w:id="1147" w:author="Duy Nguyen-Le" w:date="2022-04-19T09:37:00Z">
              <w:r w:rsidDel="00234484">
                <w:rPr>
                  <w:rFonts w:ascii="Times New Roman" w:eastAsia="Times New Roman" w:hAnsi="Times New Roman" w:cs="Times New Roman"/>
                  <w:sz w:val="26"/>
                  <w:szCs w:val="26"/>
                </w:rPr>
                <w:delText>12 (2.7)</w:delText>
              </w:r>
            </w:del>
          </w:p>
        </w:tc>
        <w:tc>
          <w:tcPr>
            <w:tcW w:w="1985" w:type="dxa"/>
            <w:vAlign w:val="bottom"/>
            <w:tcPrChange w:id="1148" w:author="Duy Nguyen-Le" w:date="2022-04-19T09:37:00Z">
              <w:tcPr>
                <w:tcW w:w="1985" w:type="dxa"/>
                <w:gridSpan w:val="2"/>
                <w:vAlign w:val="bottom"/>
              </w:tcPr>
            </w:tcPrChange>
          </w:tcPr>
          <w:p w14:paraId="70FEEDDA" w14:textId="09444487" w:rsidR="006B1B46" w:rsidRDefault="006B1B46" w:rsidP="006B1B46">
            <w:pPr>
              <w:tabs>
                <w:tab w:val="left" w:pos="90"/>
                <w:tab w:val="left" w:pos="360"/>
              </w:tabs>
              <w:spacing w:line="360" w:lineRule="auto"/>
              <w:ind w:left="90"/>
              <w:jc w:val="center"/>
              <w:rPr>
                <w:rFonts w:ascii="Times New Roman" w:eastAsia="Times New Roman" w:hAnsi="Times New Roman" w:cs="Times New Roman"/>
                <w:b/>
                <w:sz w:val="26"/>
                <w:szCs w:val="26"/>
              </w:rPr>
            </w:pPr>
            <w:ins w:id="1149" w:author="Duy Nguyen-Le" w:date="2022-04-19T09:37:00Z">
              <w:r>
                <w:rPr>
                  <w:rFonts w:ascii="Calibri" w:hAnsi="Calibri" w:cs="Calibri"/>
                  <w:color w:val="000000"/>
                </w:rPr>
                <w:t>15 (2.92%)</w:t>
              </w:r>
            </w:ins>
            <w:del w:id="1150" w:author="Duy Nguyen-Le" w:date="2022-04-19T09:37:00Z">
              <w:r w:rsidDel="00234484">
                <w:rPr>
                  <w:rFonts w:ascii="Times New Roman" w:eastAsia="Times New Roman" w:hAnsi="Times New Roman" w:cs="Times New Roman"/>
                  <w:sz w:val="26"/>
                  <w:szCs w:val="26"/>
                </w:rPr>
                <w:delText>15 (2.8)</w:delText>
              </w:r>
            </w:del>
          </w:p>
        </w:tc>
        <w:tc>
          <w:tcPr>
            <w:tcW w:w="1984" w:type="dxa"/>
            <w:vAlign w:val="bottom"/>
            <w:tcPrChange w:id="1151" w:author="Duy Nguyen-Le" w:date="2022-04-19T09:37:00Z">
              <w:tcPr>
                <w:tcW w:w="1984" w:type="dxa"/>
                <w:gridSpan w:val="2"/>
              </w:tcPr>
            </w:tcPrChange>
          </w:tcPr>
          <w:p w14:paraId="7EF7C8D1" w14:textId="420D7BEE" w:rsidR="006B1B46"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ins w:id="1152" w:author="Duy Nguyen-Le" w:date="2022-04-19T09:37:00Z">
              <w:r>
                <w:rPr>
                  <w:rFonts w:ascii="Calibri" w:hAnsi="Calibri" w:cs="Calibri"/>
                  <w:color w:val="000000"/>
                </w:rPr>
                <w:t>1.07 (0.51, 2.26)</w:t>
              </w:r>
            </w:ins>
            <w:del w:id="1153" w:author="Duy Nguyen-Le" w:date="2022-04-19T09:37:00Z">
              <w:r w:rsidDel="00234484">
                <w:rPr>
                  <w:rFonts w:ascii="Times New Roman" w:eastAsia="Times New Roman" w:hAnsi="Times New Roman" w:cs="Times New Roman"/>
                  <w:sz w:val="26"/>
                  <w:szCs w:val="26"/>
                </w:rPr>
                <w:delText>1.1 [0.52 ; 2.3]</w:delText>
              </w:r>
            </w:del>
          </w:p>
        </w:tc>
        <w:tc>
          <w:tcPr>
            <w:tcW w:w="1985" w:type="dxa"/>
            <w:vAlign w:val="bottom"/>
            <w:tcPrChange w:id="1154" w:author="Duy Nguyen-Le" w:date="2022-04-19T09:37:00Z">
              <w:tcPr>
                <w:tcW w:w="1985" w:type="dxa"/>
                <w:gridSpan w:val="2"/>
              </w:tcPr>
            </w:tcPrChange>
          </w:tcPr>
          <w:p w14:paraId="02DFE740" w14:textId="42679D28" w:rsidR="006B1B46"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ins w:id="1155" w:author="Duy Nguyen-Le" w:date="2022-04-19T09:37:00Z">
              <w:r>
                <w:rPr>
                  <w:rFonts w:ascii="Calibri" w:hAnsi="Calibri" w:cs="Calibri"/>
                  <w:color w:val="000000"/>
                </w:rPr>
                <w:t>0.19 (-2.11, 2.49)</w:t>
              </w:r>
            </w:ins>
            <w:del w:id="1156" w:author="Duy Nguyen-Le" w:date="2022-04-19T09:37:00Z">
              <w:r w:rsidDel="00234484">
                <w:rPr>
                  <w:rFonts w:ascii="Times New Roman" w:eastAsia="Times New Roman" w:hAnsi="Times New Roman" w:cs="Times New Roman"/>
                  <w:sz w:val="26"/>
                  <w:szCs w:val="26"/>
                </w:rPr>
                <w:delText>0.2 [-1.8 ; 2.3]</w:delText>
              </w:r>
            </w:del>
          </w:p>
        </w:tc>
        <w:tc>
          <w:tcPr>
            <w:tcW w:w="1276" w:type="dxa"/>
            <w:vAlign w:val="bottom"/>
            <w:tcPrChange w:id="1157" w:author="Duy Nguyen-Le" w:date="2022-04-19T09:37:00Z">
              <w:tcPr>
                <w:tcW w:w="1276" w:type="dxa"/>
                <w:gridSpan w:val="2"/>
                <w:vAlign w:val="bottom"/>
              </w:tcPr>
            </w:tcPrChange>
          </w:tcPr>
          <w:p w14:paraId="62B73653" w14:textId="02552A8B" w:rsidR="006B1B46"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ins w:id="1158" w:author="Duy Nguyen-Le" w:date="2022-04-19T09:37:00Z">
              <w:r>
                <w:rPr>
                  <w:rFonts w:ascii="Calibri" w:hAnsi="Calibri" w:cs="Calibri"/>
                  <w:color w:val="000000"/>
                </w:rPr>
                <w:t>0.95</w:t>
              </w:r>
            </w:ins>
            <w:del w:id="1159" w:author="Duy Nguyen-Le" w:date="2022-04-19T09:37:00Z">
              <w:r w:rsidDel="00234484">
                <w:rPr>
                  <w:rFonts w:ascii="Times New Roman" w:eastAsia="Times New Roman" w:hAnsi="Times New Roman" w:cs="Times New Roman"/>
                  <w:sz w:val="26"/>
                  <w:szCs w:val="26"/>
                </w:rPr>
                <w:delText>0.8</w:delText>
              </w:r>
            </w:del>
          </w:p>
        </w:tc>
      </w:tr>
      <w:tr w:rsidR="006B1B46" w14:paraId="290C1C34" w14:textId="77777777" w:rsidTr="00234484">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160" w:author="Duy Nguyen-Le" w:date="2022-04-19T09:37: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161" w:author="Duy Nguyen-Le" w:date="2022-04-19T09:37:00Z">
            <w:trPr>
              <w:gridBefore w:val="1"/>
            </w:trPr>
          </w:trPrChange>
        </w:trPr>
        <w:tc>
          <w:tcPr>
            <w:tcW w:w="4316" w:type="dxa"/>
            <w:tcPrChange w:id="1162" w:author="Duy Nguyen-Le" w:date="2022-04-19T09:37:00Z">
              <w:tcPr>
                <w:tcW w:w="4316" w:type="dxa"/>
                <w:gridSpan w:val="2"/>
              </w:tcPr>
            </w:tcPrChange>
          </w:tcPr>
          <w:p w14:paraId="4451740B" w14:textId="77777777" w:rsidR="006B1B46" w:rsidRDefault="006B1B46" w:rsidP="006B1B46">
            <w:pPr>
              <w:tabs>
                <w:tab w:val="left" w:pos="90"/>
                <w:tab w:val="left" w:pos="36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Polyhydramnios</w:t>
            </w:r>
          </w:p>
        </w:tc>
        <w:tc>
          <w:tcPr>
            <w:tcW w:w="2551" w:type="dxa"/>
            <w:vAlign w:val="bottom"/>
            <w:tcPrChange w:id="1163" w:author="Duy Nguyen-Le" w:date="2022-04-19T09:37:00Z">
              <w:tcPr>
                <w:tcW w:w="2551" w:type="dxa"/>
                <w:gridSpan w:val="2"/>
                <w:vAlign w:val="bottom"/>
              </w:tcPr>
            </w:tcPrChange>
          </w:tcPr>
          <w:p w14:paraId="03DD9228" w14:textId="78226B78" w:rsidR="006B1B46"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ins w:id="1164" w:author="Duy Nguyen-Le" w:date="2022-04-19T09:37:00Z">
              <w:r>
                <w:rPr>
                  <w:rFonts w:ascii="Calibri" w:hAnsi="Calibri" w:cs="Calibri"/>
                  <w:color w:val="000000"/>
                </w:rPr>
                <w:t>14 (3.17%)</w:t>
              </w:r>
            </w:ins>
            <w:del w:id="1165" w:author="Duy Nguyen-Le" w:date="2022-04-19T09:37:00Z">
              <w:r w:rsidDel="00234484">
                <w:rPr>
                  <w:rFonts w:ascii="Times New Roman" w:eastAsia="Times New Roman" w:hAnsi="Times New Roman" w:cs="Times New Roman"/>
                  <w:sz w:val="26"/>
                  <w:szCs w:val="26"/>
                </w:rPr>
                <w:delText>14 (3.1)</w:delText>
              </w:r>
            </w:del>
          </w:p>
        </w:tc>
        <w:tc>
          <w:tcPr>
            <w:tcW w:w="1985" w:type="dxa"/>
            <w:vAlign w:val="bottom"/>
            <w:tcPrChange w:id="1166" w:author="Duy Nguyen-Le" w:date="2022-04-19T09:37:00Z">
              <w:tcPr>
                <w:tcW w:w="1985" w:type="dxa"/>
                <w:gridSpan w:val="2"/>
                <w:vAlign w:val="bottom"/>
              </w:tcPr>
            </w:tcPrChange>
          </w:tcPr>
          <w:p w14:paraId="663CB8EF" w14:textId="1E6624DC" w:rsidR="006B1B46"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ins w:id="1167" w:author="Duy Nguyen-Le" w:date="2022-04-19T09:37:00Z">
              <w:r>
                <w:rPr>
                  <w:rFonts w:ascii="Calibri" w:hAnsi="Calibri" w:cs="Calibri"/>
                  <w:color w:val="000000"/>
                </w:rPr>
                <w:t>23 (4.48%)</w:t>
              </w:r>
            </w:ins>
            <w:del w:id="1168" w:author="Duy Nguyen-Le" w:date="2022-04-19T09:37:00Z">
              <w:r w:rsidDel="00234484">
                <w:rPr>
                  <w:rFonts w:ascii="Times New Roman" w:eastAsia="Times New Roman" w:hAnsi="Times New Roman" w:cs="Times New Roman"/>
                  <w:sz w:val="26"/>
                  <w:szCs w:val="26"/>
                </w:rPr>
                <w:delText>23 (4.4)</w:delText>
              </w:r>
            </w:del>
          </w:p>
        </w:tc>
        <w:tc>
          <w:tcPr>
            <w:tcW w:w="1984" w:type="dxa"/>
            <w:vAlign w:val="bottom"/>
            <w:tcPrChange w:id="1169" w:author="Duy Nguyen-Le" w:date="2022-04-19T09:37:00Z">
              <w:tcPr>
                <w:tcW w:w="1984" w:type="dxa"/>
                <w:gridSpan w:val="2"/>
              </w:tcPr>
            </w:tcPrChange>
          </w:tcPr>
          <w:p w14:paraId="428F8FB3" w14:textId="687BF3F4" w:rsidR="006B1B46"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ins w:id="1170" w:author="Duy Nguyen-Le" w:date="2022-04-19T09:37:00Z">
              <w:r>
                <w:rPr>
                  <w:rFonts w:ascii="Calibri" w:hAnsi="Calibri" w:cs="Calibri"/>
                  <w:color w:val="000000"/>
                </w:rPr>
                <w:t>1.41 (0.74, 2.71)</w:t>
              </w:r>
            </w:ins>
            <w:del w:id="1171" w:author="Duy Nguyen-Le" w:date="2022-04-19T09:37:00Z">
              <w:r w:rsidDel="00234484">
                <w:rPr>
                  <w:rFonts w:ascii="Times New Roman" w:eastAsia="Times New Roman" w:hAnsi="Times New Roman" w:cs="Times New Roman"/>
                  <w:sz w:val="26"/>
                  <w:szCs w:val="26"/>
                </w:rPr>
                <w:delText>1.4 [0.75 ; 2.75]</w:delText>
              </w:r>
            </w:del>
          </w:p>
        </w:tc>
        <w:tc>
          <w:tcPr>
            <w:tcW w:w="1985" w:type="dxa"/>
            <w:vAlign w:val="bottom"/>
            <w:tcPrChange w:id="1172" w:author="Duy Nguyen-Le" w:date="2022-04-19T09:37:00Z">
              <w:tcPr>
                <w:tcW w:w="1985" w:type="dxa"/>
                <w:gridSpan w:val="2"/>
              </w:tcPr>
            </w:tcPrChange>
          </w:tcPr>
          <w:p w14:paraId="1888AEEE" w14:textId="2C33DA16" w:rsidR="006B1B46"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ins w:id="1173" w:author="Duy Nguyen-Le" w:date="2022-04-19T09:37:00Z">
              <w:r>
                <w:rPr>
                  <w:rFonts w:ascii="Calibri" w:hAnsi="Calibri" w:cs="Calibri"/>
                  <w:color w:val="000000"/>
                </w:rPr>
                <w:t>1.31 (-1.33, 3.95)</w:t>
              </w:r>
            </w:ins>
            <w:del w:id="1174" w:author="Duy Nguyen-Le" w:date="2022-04-19T09:37:00Z">
              <w:r w:rsidDel="00234484">
                <w:rPr>
                  <w:rFonts w:ascii="Times New Roman" w:eastAsia="Times New Roman" w:hAnsi="Times New Roman" w:cs="Times New Roman"/>
                  <w:sz w:val="26"/>
                  <w:szCs w:val="26"/>
                </w:rPr>
                <w:delText>1.4 [-1.1 ; 3.7]</w:delText>
              </w:r>
            </w:del>
          </w:p>
        </w:tc>
        <w:tc>
          <w:tcPr>
            <w:tcW w:w="1276" w:type="dxa"/>
            <w:vAlign w:val="bottom"/>
            <w:tcPrChange w:id="1175" w:author="Duy Nguyen-Le" w:date="2022-04-19T09:37:00Z">
              <w:tcPr>
                <w:tcW w:w="1276" w:type="dxa"/>
                <w:gridSpan w:val="2"/>
                <w:vAlign w:val="bottom"/>
              </w:tcPr>
            </w:tcPrChange>
          </w:tcPr>
          <w:p w14:paraId="4EAB9F53" w14:textId="78195915" w:rsidR="006B1B46"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ins w:id="1176" w:author="Duy Nguyen-Le" w:date="2022-04-19T09:37:00Z">
              <w:r>
                <w:rPr>
                  <w:rFonts w:ascii="Calibri" w:hAnsi="Calibri" w:cs="Calibri"/>
                  <w:color w:val="000000"/>
                </w:rPr>
                <w:t>0.381</w:t>
              </w:r>
            </w:ins>
            <w:del w:id="1177" w:author="Duy Nguyen-Le" w:date="2022-04-19T09:37:00Z">
              <w:r w:rsidDel="00234484">
                <w:rPr>
                  <w:rFonts w:ascii="Times New Roman" w:eastAsia="Times New Roman" w:hAnsi="Times New Roman" w:cs="Times New Roman"/>
                  <w:sz w:val="26"/>
                  <w:szCs w:val="26"/>
                </w:rPr>
                <w:delText>0.3</w:delText>
              </w:r>
            </w:del>
          </w:p>
        </w:tc>
      </w:tr>
      <w:tr w:rsidR="00504D7D" w:rsidDel="004A124F" w14:paraId="225DBFA2" w14:textId="44751ADB" w:rsidTr="00A67358">
        <w:trPr>
          <w:del w:id="1178" w:author="Duy Nguyen-Le" w:date="2022-04-19T09:37:00Z"/>
        </w:trPr>
        <w:tc>
          <w:tcPr>
            <w:tcW w:w="4316" w:type="dxa"/>
          </w:tcPr>
          <w:p w14:paraId="50A2C3B1" w14:textId="58DDD209" w:rsidR="00504D7D" w:rsidDel="004A124F" w:rsidRDefault="00F713D9">
            <w:pPr>
              <w:tabs>
                <w:tab w:val="left" w:pos="90"/>
                <w:tab w:val="left" w:pos="360"/>
              </w:tabs>
              <w:spacing w:line="360" w:lineRule="auto"/>
              <w:jc w:val="both"/>
              <w:rPr>
                <w:del w:id="1179" w:author="Duy Nguyen-Le" w:date="2022-04-19T09:37:00Z"/>
                <w:rFonts w:ascii="Times New Roman" w:eastAsia="Times New Roman" w:hAnsi="Times New Roman" w:cs="Times New Roman"/>
                <w:sz w:val="26"/>
                <w:szCs w:val="26"/>
              </w:rPr>
            </w:pPr>
            <w:commentRangeStart w:id="1180"/>
            <w:del w:id="1181" w:author="Duy Nguyen-Le" w:date="2022-04-19T09:37:00Z">
              <w:r w:rsidDel="004A124F">
                <w:rPr>
                  <w:rFonts w:ascii="Times New Roman" w:eastAsia="Times New Roman" w:hAnsi="Times New Roman" w:cs="Times New Roman"/>
                  <w:sz w:val="26"/>
                  <w:szCs w:val="26"/>
                </w:rPr>
                <w:delText>Intrauterine growth retardation</w:delText>
              </w:r>
              <w:commentRangeEnd w:id="1180"/>
              <w:r w:rsidR="00640F7B" w:rsidDel="004A124F">
                <w:rPr>
                  <w:rStyle w:val="CommentReference"/>
                </w:rPr>
                <w:commentReference w:id="1180"/>
              </w:r>
            </w:del>
          </w:p>
        </w:tc>
        <w:tc>
          <w:tcPr>
            <w:tcW w:w="2551" w:type="dxa"/>
            <w:vAlign w:val="bottom"/>
          </w:tcPr>
          <w:p w14:paraId="0F3A3E1D" w14:textId="442D3F44" w:rsidR="00504D7D" w:rsidDel="004A124F" w:rsidRDefault="00F713D9">
            <w:pPr>
              <w:tabs>
                <w:tab w:val="left" w:pos="90"/>
                <w:tab w:val="left" w:pos="360"/>
              </w:tabs>
              <w:spacing w:line="360" w:lineRule="auto"/>
              <w:ind w:left="90"/>
              <w:jc w:val="center"/>
              <w:rPr>
                <w:del w:id="1182" w:author="Duy Nguyen-Le" w:date="2022-04-19T09:37:00Z"/>
                <w:rFonts w:ascii="Times New Roman" w:eastAsia="Times New Roman" w:hAnsi="Times New Roman" w:cs="Times New Roman"/>
                <w:sz w:val="26"/>
                <w:szCs w:val="26"/>
              </w:rPr>
            </w:pPr>
            <w:del w:id="1183" w:author="Duy Nguyen-Le" w:date="2022-04-19T09:37:00Z">
              <w:r w:rsidDel="004A124F">
                <w:rPr>
                  <w:rFonts w:ascii="Times New Roman" w:eastAsia="Times New Roman" w:hAnsi="Times New Roman" w:cs="Times New Roman"/>
                  <w:sz w:val="26"/>
                  <w:szCs w:val="26"/>
                </w:rPr>
                <w:delText xml:space="preserve">14 (3.1) </w:delText>
              </w:r>
            </w:del>
          </w:p>
        </w:tc>
        <w:tc>
          <w:tcPr>
            <w:tcW w:w="1985" w:type="dxa"/>
            <w:vAlign w:val="bottom"/>
          </w:tcPr>
          <w:p w14:paraId="486D85B9" w14:textId="4C597270" w:rsidR="00504D7D" w:rsidDel="004A124F" w:rsidRDefault="00F713D9">
            <w:pPr>
              <w:tabs>
                <w:tab w:val="left" w:pos="90"/>
                <w:tab w:val="left" w:pos="360"/>
              </w:tabs>
              <w:spacing w:line="360" w:lineRule="auto"/>
              <w:ind w:left="90"/>
              <w:jc w:val="center"/>
              <w:rPr>
                <w:del w:id="1184" w:author="Duy Nguyen-Le" w:date="2022-04-19T09:37:00Z"/>
                <w:rFonts w:ascii="Times New Roman" w:eastAsia="Times New Roman" w:hAnsi="Times New Roman" w:cs="Times New Roman"/>
                <w:sz w:val="26"/>
                <w:szCs w:val="26"/>
              </w:rPr>
            </w:pPr>
            <w:del w:id="1185" w:author="Duy Nguyen-Le" w:date="2022-04-19T09:37:00Z">
              <w:r w:rsidDel="004A124F">
                <w:rPr>
                  <w:rFonts w:ascii="Times New Roman" w:eastAsia="Times New Roman" w:hAnsi="Times New Roman" w:cs="Times New Roman"/>
                  <w:sz w:val="26"/>
                  <w:szCs w:val="26"/>
                </w:rPr>
                <w:delText xml:space="preserve">  20 (3.9)   </w:delText>
              </w:r>
            </w:del>
          </w:p>
        </w:tc>
        <w:tc>
          <w:tcPr>
            <w:tcW w:w="1984" w:type="dxa"/>
          </w:tcPr>
          <w:p w14:paraId="2CAFE3F9" w14:textId="644CC91A" w:rsidR="00504D7D" w:rsidDel="004A124F" w:rsidRDefault="00F713D9">
            <w:pPr>
              <w:tabs>
                <w:tab w:val="left" w:pos="90"/>
                <w:tab w:val="left" w:pos="360"/>
              </w:tabs>
              <w:spacing w:line="360" w:lineRule="auto"/>
              <w:ind w:left="90"/>
              <w:jc w:val="center"/>
              <w:rPr>
                <w:del w:id="1186" w:author="Duy Nguyen-Le" w:date="2022-04-19T09:37:00Z"/>
                <w:rFonts w:ascii="Times New Roman" w:eastAsia="Times New Roman" w:hAnsi="Times New Roman" w:cs="Times New Roman"/>
                <w:sz w:val="26"/>
                <w:szCs w:val="26"/>
              </w:rPr>
            </w:pPr>
            <w:del w:id="1187" w:author="Duy Nguyen-Le" w:date="2022-04-19T09:37:00Z">
              <w:r w:rsidDel="004A124F">
                <w:rPr>
                  <w:rFonts w:ascii="Times New Roman" w:eastAsia="Times New Roman" w:hAnsi="Times New Roman" w:cs="Times New Roman"/>
                  <w:sz w:val="26"/>
                  <w:szCs w:val="26"/>
                </w:rPr>
                <w:delText>1.24 [0.64 ; 2.4]</w:delText>
              </w:r>
            </w:del>
          </w:p>
        </w:tc>
        <w:tc>
          <w:tcPr>
            <w:tcW w:w="1985" w:type="dxa"/>
          </w:tcPr>
          <w:p w14:paraId="72C99228" w14:textId="55FF01A1" w:rsidR="00504D7D" w:rsidDel="004A124F" w:rsidRDefault="00F713D9">
            <w:pPr>
              <w:tabs>
                <w:tab w:val="left" w:pos="90"/>
                <w:tab w:val="left" w:pos="360"/>
              </w:tabs>
              <w:spacing w:line="360" w:lineRule="auto"/>
              <w:ind w:left="90"/>
              <w:jc w:val="center"/>
              <w:rPr>
                <w:del w:id="1188" w:author="Duy Nguyen-Le" w:date="2022-04-19T09:37:00Z"/>
                <w:rFonts w:ascii="Times New Roman" w:eastAsia="Times New Roman" w:hAnsi="Times New Roman" w:cs="Times New Roman"/>
                <w:sz w:val="26"/>
                <w:szCs w:val="26"/>
              </w:rPr>
            </w:pPr>
            <w:del w:id="1189" w:author="Duy Nguyen-Le" w:date="2022-04-19T09:37:00Z">
              <w:r w:rsidDel="004A124F">
                <w:rPr>
                  <w:rFonts w:ascii="Times New Roman" w:eastAsia="Times New Roman" w:hAnsi="Times New Roman" w:cs="Times New Roman"/>
                  <w:sz w:val="26"/>
                  <w:szCs w:val="26"/>
                </w:rPr>
                <w:delText>0.8 [-1.5 ; 3.1]</w:delText>
              </w:r>
            </w:del>
          </w:p>
        </w:tc>
        <w:tc>
          <w:tcPr>
            <w:tcW w:w="1276" w:type="dxa"/>
            <w:vAlign w:val="bottom"/>
          </w:tcPr>
          <w:p w14:paraId="39F90C68" w14:textId="7C14C922" w:rsidR="00504D7D" w:rsidDel="004A124F" w:rsidRDefault="00F713D9">
            <w:pPr>
              <w:tabs>
                <w:tab w:val="left" w:pos="90"/>
                <w:tab w:val="left" w:pos="360"/>
              </w:tabs>
              <w:spacing w:line="360" w:lineRule="auto"/>
              <w:ind w:left="90"/>
              <w:jc w:val="center"/>
              <w:rPr>
                <w:del w:id="1190" w:author="Duy Nguyen-Le" w:date="2022-04-19T09:37:00Z"/>
                <w:rFonts w:ascii="Times New Roman" w:eastAsia="Times New Roman" w:hAnsi="Times New Roman" w:cs="Times New Roman"/>
                <w:sz w:val="26"/>
                <w:szCs w:val="26"/>
              </w:rPr>
            </w:pPr>
            <w:del w:id="1191" w:author="Duy Nguyen-Le" w:date="2022-04-19T09:37:00Z">
              <w:r w:rsidDel="004A124F">
                <w:rPr>
                  <w:rFonts w:ascii="Times New Roman" w:eastAsia="Times New Roman" w:hAnsi="Times New Roman" w:cs="Times New Roman"/>
                  <w:sz w:val="26"/>
                  <w:szCs w:val="26"/>
                </w:rPr>
                <w:delText>0.5</w:delText>
              </w:r>
            </w:del>
          </w:p>
        </w:tc>
      </w:tr>
      <w:tr w:rsidR="002075BF" w14:paraId="362A11E6" w14:textId="77777777" w:rsidTr="00FD6542">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192" w:author="Duy Nguyen-Le" w:date="2022-04-19T09:38: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193" w:author="Duy Nguyen-Le" w:date="2022-04-19T09:38:00Z">
            <w:trPr>
              <w:gridBefore w:val="1"/>
            </w:trPr>
          </w:trPrChange>
        </w:trPr>
        <w:tc>
          <w:tcPr>
            <w:tcW w:w="4316" w:type="dxa"/>
            <w:tcPrChange w:id="1194" w:author="Duy Nguyen-Le" w:date="2022-04-19T09:38:00Z">
              <w:tcPr>
                <w:tcW w:w="4316" w:type="dxa"/>
                <w:gridSpan w:val="2"/>
              </w:tcPr>
            </w:tcPrChange>
          </w:tcPr>
          <w:p w14:paraId="018D7921" w14:textId="77777777" w:rsidR="002075BF" w:rsidRDefault="002075BF" w:rsidP="002075BF">
            <w:pPr>
              <w:tabs>
                <w:tab w:val="left" w:pos="90"/>
                <w:tab w:val="left" w:pos="36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Being </w:t>
            </w:r>
            <w:commentRangeStart w:id="1195"/>
            <w:r>
              <w:rPr>
                <w:rFonts w:ascii="Times New Roman" w:eastAsia="Times New Roman" w:hAnsi="Times New Roman" w:cs="Times New Roman"/>
                <w:sz w:val="26"/>
                <w:szCs w:val="26"/>
              </w:rPr>
              <w:t>monitored at ICU</w:t>
            </w:r>
            <w:commentRangeEnd w:id="1195"/>
            <w:r>
              <w:rPr>
                <w:rStyle w:val="CommentReference"/>
              </w:rPr>
              <w:commentReference w:id="1195"/>
            </w:r>
          </w:p>
        </w:tc>
        <w:tc>
          <w:tcPr>
            <w:tcW w:w="2551" w:type="dxa"/>
            <w:vAlign w:val="bottom"/>
            <w:tcPrChange w:id="1196" w:author="Duy Nguyen-Le" w:date="2022-04-19T09:38:00Z">
              <w:tcPr>
                <w:tcW w:w="2551" w:type="dxa"/>
                <w:gridSpan w:val="2"/>
                <w:vAlign w:val="bottom"/>
              </w:tcPr>
            </w:tcPrChange>
          </w:tcPr>
          <w:p w14:paraId="2B6CA136" w14:textId="118AE141" w:rsidR="002075BF"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ins w:id="1197" w:author="Duy Nguyen-Le" w:date="2022-04-19T09:38:00Z">
              <w:r>
                <w:rPr>
                  <w:rFonts w:ascii="Calibri" w:hAnsi="Calibri" w:cs="Calibri"/>
                  <w:color w:val="000000"/>
                </w:rPr>
                <w:t>0 (0)</w:t>
              </w:r>
            </w:ins>
            <w:del w:id="1198" w:author="Duy Nguyen-Le" w:date="2022-04-19T09:38:00Z">
              <w:r w:rsidDel="00FD6542">
                <w:rPr>
                  <w:rFonts w:ascii="Times New Roman" w:eastAsia="Times New Roman" w:hAnsi="Times New Roman" w:cs="Times New Roman"/>
                  <w:sz w:val="26"/>
                  <w:szCs w:val="26"/>
                </w:rPr>
                <w:delText>0 (0.0)</w:delText>
              </w:r>
            </w:del>
          </w:p>
        </w:tc>
        <w:tc>
          <w:tcPr>
            <w:tcW w:w="1985" w:type="dxa"/>
            <w:vAlign w:val="bottom"/>
            <w:tcPrChange w:id="1199" w:author="Duy Nguyen-Le" w:date="2022-04-19T09:38:00Z">
              <w:tcPr>
                <w:tcW w:w="1985" w:type="dxa"/>
                <w:gridSpan w:val="2"/>
                <w:vAlign w:val="bottom"/>
              </w:tcPr>
            </w:tcPrChange>
          </w:tcPr>
          <w:p w14:paraId="01714D45" w14:textId="76B17CAB" w:rsidR="002075BF"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ins w:id="1200" w:author="Duy Nguyen-Le" w:date="2022-04-19T09:38:00Z">
              <w:r>
                <w:rPr>
                  <w:rFonts w:ascii="Calibri" w:hAnsi="Calibri" w:cs="Calibri"/>
                  <w:color w:val="000000"/>
                </w:rPr>
                <w:t>2 (0.39)</w:t>
              </w:r>
            </w:ins>
            <w:del w:id="1201" w:author="Duy Nguyen-Le" w:date="2022-04-19T09:38:00Z">
              <w:r w:rsidDel="00FD6542">
                <w:rPr>
                  <w:rFonts w:ascii="Times New Roman" w:eastAsia="Times New Roman" w:hAnsi="Times New Roman" w:cs="Times New Roman"/>
                  <w:sz w:val="26"/>
                  <w:szCs w:val="26"/>
                </w:rPr>
                <w:delText>2 (0.4)</w:delText>
              </w:r>
            </w:del>
          </w:p>
        </w:tc>
        <w:tc>
          <w:tcPr>
            <w:tcW w:w="1984" w:type="dxa"/>
            <w:vAlign w:val="bottom"/>
            <w:tcPrChange w:id="1202" w:author="Duy Nguyen-Le" w:date="2022-04-19T09:38:00Z">
              <w:tcPr>
                <w:tcW w:w="1984" w:type="dxa"/>
                <w:gridSpan w:val="2"/>
              </w:tcPr>
            </w:tcPrChange>
          </w:tcPr>
          <w:p w14:paraId="72ADF4F7" w14:textId="6F803813" w:rsidR="002075BF"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ins w:id="1203" w:author="Duy Nguyen-Le" w:date="2022-04-19T09:38:00Z">
              <w:r>
                <w:rPr>
                  <w:rFonts w:ascii="Calibri" w:hAnsi="Calibri" w:cs="Calibri"/>
                  <w:color w:val="000000"/>
                </w:rPr>
                <w:t>-</w:t>
              </w:r>
            </w:ins>
            <w:del w:id="1204" w:author="Duy Nguyen-Le" w:date="2022-04-19T09:38:00Z">
              <w:r w:rsidDel="00FD6542">
                <w:rPr>
                  <w:rFonts w:ascii="Times New Roman" w:eastAsia="Times New Roman" w:hAnsi="Times New Roman" w:cs="Times New Roman"/>
                  <w:sz w:val="26"/>
                  <w:szCs w:val="26"/>
                </w:rPr>
                <w:delText>-</w:delText>
              </w:r>
            </w:del>
          </w:p>
        </w:tc>
        <w:tc>
          <w:tcPr>
            <w:tcW w:w="1985" w:type="dxa"/>
            <w:vAlign w:val="bottom"/>
            <w:tcPrChange w:id="1205" w:author="Duy Nguyen-Le" w:date="2022-04-19T09:38:00Z">
              <w:tcPr>
                <w:tcW w:w="1985" w:type="dxa"/>
                <w:gridSpan w:val="2"/>
              </w:tcPr>
            </w:tcPrChange>
          </w:tcPr>
          <w:p w14:paraId="169BA653" w14:textId="45DED836" w:rsidR="002075BF"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ins w:id="1206" w:author="Duy Nguyen-Le" w:date="2022-04-19T09:38:00Z">
              <w:r>
                <w:rPr>
                  <w:rFonts w:ascii="Calibri" w:hAnsi="Calibri" w:cs="Calibri"/>
                  <w:color w:val="000000"/>
                </w:rPr>
                <w:t>-</w:t>
              </w:r>
            </w:ins>
            <w:del w:id="1207" w:author="Duy Nguyen-Le" w:date="2022-04-19T09:38:00Z">
              <w:r w:rsidDel="00FD6542">
                <w:rPr>
                  <w:rFonts w:ascii="Times New Roman" w:eastAsia="Times New Roman" w:hAnsi="Times New Roman" w:cs="Times New Roman"/>
                  <w:sz w:val="26"/>
                  <w:szCs w:val="26"/>
                </w:rPr>
                <w:delText>-</w:delText>
              </w:r>
            </w:del>
          </w:p>
        </w:tc>
        <w:tc>
          <w:tcPr>
            <w:tcW w:w="1276" w:type="dxa"/>
            <w:vAlign w:val="bottom"/>
            <w:tcPrChange w:id="1208" w:author="Duy Nguyen-Le" w:date="2022-04-19T09:38:00Z">
              <w:tcPr>
                <w:tcW w:w="1276" w:type="dxa"/>
                <w:gridSpan w:val="2"/>
                <w:vAlign w:val="bottom"/>
              </w:tcPr>
            </w:tcPrChange>
          </w:tcPr>
          <w:p w14:paraId="6C488BDA" w14:textId="14D0379F" w:rsidR="002075BF"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ins w:id="1209" w:author="Duy Nguyen-Le" w:date="2022-04-19T09:38:00Z">
              <w:r>
                <w:rPr>
                  <w:rFonts w:ascii="Calibri" w:hAnsi="Calibri" w:cs="Calibri"/>
                  <w:color w:val="000000"/>
                </w:rPr>
                <w:t>-</w:t>
              </w:r>
            </w:ins>
            <w:del w:id="1210" w:author="Duy Nguyen-Le" w:date="2022-04-19T09:38:00Z">
              <w:r w:rsidDel="00FD6542">
                <w:rPr>
                  <w:rFonts w:ascii="Times New Roman" w:eastAsia="Times New Roman" w:hAnsi="Times New Roman" w:cs="Times New Roman"/>
                  <w:sz w:val="26"/>
                  <w:szCs w:val="26"/>
                </w:rPr>
                <w:delText>-</w:delText>
              </w:r>
            </w:del>
          </w:p>
        </w:tc>
      </w:tr>
      <w:tr w:rsidR="002C53B7" w14:paraId="76753FEA" w14:textId="77777777" w:rsidTr="004E4D8D">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211" w:author="Duy Nguyen-Le" w:date="2022-04-19T09:38: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212" w:author="Duy Nguyen-Le" w:date="2022-04-19T09:38:00Z">
            <w:trPr>
              <w:gridBefore w:val="1"/>
            </w:trPr>
          </w:trPrChange>
        </w:trPr>
        <w:tc>
          <w:tcPr>
            <w:tcW w:w="4316" w:type="dxa"/>
            <w:tcPrChange w:id="1213" w:author="Duy Nguyen-Le" w:date="2022-04-19T09:38:00Z">
              <w:tcPr>
                <w:tcW w:w="4316" w:type="dxa"/>
                <w:gridSpan w:val="2"/>
              </w:tcPr>
            </w:tcPrChange>
          </w:tcPr>
          <w:p w14:paraId="06FD6705" w14:textId="77777777" w:rsidR="002C53B7" w:rsidRDefault="002C53B7" w:rsidP="002C53B7">
            <w:pPr>
              <w:tabs>
                <w:tab w:val="left" w:pos="90"/>
                <w:tab w:val="left" w:pos="36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Stillbirth</w:t>
            </w:r>
          </w:p>
        </w:tc>
        <w:tc>
          <w:tcPr>
            <w:tcW w:w="2551" w:type="dxa"/>
            <w:vAlign w:val="bottom"/>
            <w:tcPrChange w:id="1214" w:author="Duy Nguyen-Le" w:date="2022-04-19T09:38:00Z">
              <w:tcPr>
                <w:tcW w:w="2551" w:type="dxa"/>
                <w:gridSpan w:val="2"/>
                <w:vAlign w:val="bottom"/>
              </w:tcPr>
            </w:tcPrChange>
          </w:tcPr>
          <w:p w14:paraId="4265E2B7" w14:textId="18D7216B"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15" w:author="Duy Nguyen-Le" w:date="2022-04-19T09:38:00Z">
              <w:r>
                <w:rPr>
                  <w:rFonts w:ascii="Calibri" w:hAnsi="Calibri" w:cs="Calibri"/>
                  <w:color w:val="000000"/>
                </w:rPr>
                <w:t>2 (0.45)</w:t>
              </w:r>
            </w:ins>
            <w:del w:id="1216" w:author="Duy Nguyen-Le" w:date="2022-04-19T09:38:00Z">
              <w:r w:rsidDel="004E4D8D">
                <w:rPr>
                  <w:rFonts w:ascii="Times New Roman" w:eastAsia="Times New Roman" w:hAnsi="Times New Roman" w:cs="Times New Roman"/>
                  <w:sz w:val="26"/>
                  <w:szCs w:val="26"/>
                </w:rPr>
                <w:delText>4 (0.9)</w:delText>
              </w:r>
            </w:del>
          </w:p>
        </w:tc>
        <w:tc>
          <w:tcPr>
            <w:tcW w:w="1985" w:type="dxa"/>
            <w:vAlign w:val="bottom"/>
            <w:tcPrChange w:id="1217" w:author="Duy Nguyen-Le" w:date="2022-04-19T09:38:00Z">
              <w:tcPr>
                <w:tcW w:w="1985" w:type="dxa"/>
                <w:gridSpan w:val="2"/>
                <w:vAlign w:val="bottom"/>
              </w:tcPr>
            </w:tcPrChange>
          </w:tcPr>
          <w:p w14:paraId="59B74D49" w14:textId="2E08825D"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18" w:author="Duy Nguyen-Le" w:date="2022-04-19T09:38:00Z">
              <w:r>
                <w:rPr>
                  <w:rFonts w:ascii="Calibri" w:hAnsi="Calibri" w:cs="Calibri"/>
                  <w:color w:val="000000"/>
                </w:rPr>
                <w:t>1 (0.19)</w:t>
              </w:r>
            </w:ins>
            <w:del w:id="1219" w:author="Duy Nguyen-Le" w:date="2022-04-19T09:38:00Z">
              <w:r w:rsidDel="004E4D8D">
                <w:rPr>
                  <w:rFonts w:ascii="Times New Roman" w:eastAsia="Times New Roman" w:hAnsi="Times New Roman" w:cs="Times New Roman"/>
                  <w:sz w:val="26"/>
                  <w:szCs w:val="26"/>
                </w:rPr>
                <w:delText>1 (0.2)</w:delText>
              </w:r>
            </w:del>
          </w:p>
        </w:tc>
        <w:tc>
          <w:tcPr>
            <w:tcW w:w="1984" w:type="dxa"/>
            <w:vAlign w:val="bottom"/>
            <w:tcPrChange w:id="1220" w:author="Duy Nguyen-Le" w:date="2022-04-19T09:38:00Z">
              <w:tcPr>
                <w:tcW w:w="1984" w:type="dxa"/>
                <w:gridSpan w:val="2"/>
              </w:tcPr>
            </w:tcPrChange>
          </w:tcPr>
          <w:p w14:paraId="681CDC4F" w14:textId="578EEC1B"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21" w:author="Duy Nguyen-Le" w:date="2022-04-19T09:38:00Z">
              <w:r>
                <w:rPr>
                  <w:rFonts w:ascii="Calibri" w:hAnsi="Calibri" w:cs="Calibri"/>
                  <w:color w:val="000000"/>
                </w:rPr>
                <w:t>-0.26 (-1.2, 0.69)</w:t>
              </w:r>
            </w:ins>
            <w:del w:id="1222" w:author="Duy Nguyen-Le" w:date="2022-04-19T09:38:00Z">
              <w:r w:rsidDel="004E4D8D">
                <w:rPr>
                  <w:rFonts w:ascii="Times New Roman" w:eastAsia="Times New Roman" w:hAnsi="Times New Roman" w:cs="Times New Roman"/>
                  <w:sz w:val="26"/>
                  <w:szCs w:val="26"/>
                </w:rPr>
                <w:delText>0.2 [0.02 ; 1.9]</w:delText>
              </w:r>
            </w:del>
          </w:p>
        </w:tc>
        <w:tc>
          <w:tcPr>
            <w:tcW w:w="1985" w:type="dxa"/>
            <w:vAlign w:val="bottom"/>
            <w:tcPrChange w:id="1223" w:author="Duy Nguyen-Le" w:date="2022-04-19T09:38:00Z">
              <w:tcPr>
                <w:tcW w:w="1985" w:type="dxa"/>
                <w:gridSpan w:val="2"/>
              </w:tcPr>
            </w:tcPrChange>
          </w:tcPr>
          <w:p w14:paraId="363CA707" w14:textId="4DE1BF20"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24" w:author="Duy Nguyen-Le" w:date="2022-04-19T09:38:00Z">
              <w:r>
                <w:rPr>
                  <w:rFonts w:ascii="Calibri" w:hAnsi="Calibri" w:cs="Calibri"/>
                  <w:color w:val="000000"/>
                </w:rPr>
                <w:t>0.43 (0.04, 4.72)</w:t>
              </w:r>
            </w:ins>
            <w:del w:id="1225" w:author="Duy Nguyen-Le" w:date="2022-04-19T09:38:00Z">
              <w:r w:rsidDel="004E4D8D">
                <w:rPr>
                  <w:rFonts w:ascii="Times New Roman" w:eastAsia="Times New Roman" w:hAnsi="Times New Roman" w:cs="Times New Roman"/>
                  <w:sz w:val="26"/>
                  <w:szCs w:val="26"/>
                </w:rPr>
                <w:delText>0.7 [-0.2 ; 1.6]</w:delText>
              </w:r>
            </w:del>
          </w:p>
        </w:tc>
        <w:tc>
          <w:tcPr>
            <w:tcW w:w="1276" w:type="dxa"/>
            <w:vAlign w:val="bottom"/>
            <w:tcPrChange w:id="1226" w:author="Duy Nguyen-Le" w:date="2022-04-19T09:38:00Z">
              <w:tcPr>
                <w:tcW w:w="1276" w:type="dxa"/>
                <w:gridSpan w:val="2"/>
                <w:vAlign w:val="bottom"/>
              </w:tcPr>
            </w:tcPrChange>
          </w:tcPr>
          <w:p w14:paraId="4FE099B3" w14:textId="61ABFEDD"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27" w:author="Duy Nguyen-Le" w:date="2022-04-19T09:38:00Z">
              <w:r>
                <w:rPr>
                  <w:rFonts w:ascii="Calibri" w:hAnsi="Calibri" w:cs="Calibri"/>
                  <w:color w:val="000000"/>
                </w:rPr>
                <w:t>0.6</w:t>
              </w:r>
            </w:ins>
            <w:del w:id="1228" w:author="Duy Nguyen-Le" w:date="2022-04-19T09:38:00Z">
              <w:r w:rsidDel="004E4D8D">
                <w:rPr>
                  <w:rFonts w:ascii="Times New Roman" w:eastAsia="Times New Roman" w:hAnsi="Times New Roman" w:cs="Times New Roman"/>
                  <w:sz w:val="26"/>
                  <w:szCs w:val="26"/>
                </w:rPr>
                <w:delText>0.13</w:delText>
              </w:r>
            </w:del>
          </w:p>
        </w:tc>
      </w:tr>
      <w:tr w:rsidR="002C53B7" w14:paraId="1E4A86B2" w14:textId="77777777" w:rsidTr="004E4D8D">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229" w:author="Duy Nguyen-Le" w:date="2022-04-19T09:38: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230" w:author="Duy Nguyen-Le" w:date="2022-04-19T09:38:00Z">
            <w:trPr>
              <w:gridBefore w:val="1"/>
            </w:trPr>
          </w:trPrChange>
        </w:trPr>
        <w:tc>
          <w:tcPr>
            <w:tcW w:w="4316" w:type="dxa"/>
            <w:tcPrChange w:id="1231" w:author="Duy Nguyen-Le" w:date="2022-04-19T09:38:00Z">
              <w:tcPr>
                <w:tcW w:w="4316" w:type="dxa"/>
                <w:gridSpan w:val="2"/>
              </w:tcPr>
            </w:tcPrChange>
          </w:tcPr>
          <w:p w14:paraId="0B21F6B0" w14:textId="77777777" w:rsidR="002C53B7" w:rsidRDefault="002C53B7" w:rsidP="002C53B7">
            <w:pPr>
              <w:tabs>
                <w:tab w:val="left" w:pos="90"/>
                <w:tab w:val="left" w:pos="36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Maternal death</w:t>
            </w:r>
          </w:p>
        </w:tc>
        <w:tc>
          <w:tcPr>
            <w:tcW w:w="2551" w:type="dxa"/>
            <w:vAlign w:val="bottom"/>
            <w:tcPrChange w:id="1232" w:author="Duy Nguyen-Le" w:date="2022-04-19T09:38:00Z">
              <w:tcPr>
                <w:tcW w:w="2551" w:type="dxa"/>
                <w:gridSpan w:val="2"/>
              </w:tcPr>
            </w:tcPrChange>
          </w:tcPr>
          <w:p w14:paraId="31016906" w14:textId="7DFC3710"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33" w:author="Duy Nguyen-Le" w:date="2022-04-19T09:38:00Z">
              <w:r>
                <w:rPr>
                  <w:rFonts w:ascii="Calibri" w:hAnsi="Calibri" w:cs="Calibri"/>
                  <w:color w:val="000000"/>
                </w:rPr>
                <w:t>0 (0.00%)</w:t>
              </w:r>
            </w:ins>
            <w:del w:id="1234" w:author="Duy Nguyen-Le" w:date="2022-04-19T09:38:00Z">
              <w:r w:rsidDel="004E4D8D">
                <w:rPr>
                  <w:rFonts w:ascii="Times New Roman" w:eastAsia="Times New Roman" w:hAnsi="Times New Roman" w:cs="Times New Roman"/>
                  <w:sz w:val="26"/>
                  <w:szCs w:val="26"/>
                </w:rPr>
                <w:delText>0 (0.0)</w:delText>
              </w:r>
            </w:del>
          </w:p>
        </w:tc>
        <w:tc>
          <w:tcPr>
            <w:tcW w:w="1985" w:type="dxa"/>
            <w:vAlign w:val="bottom"/>
            <w:tcPrChange w:id="1235" w:author="Duy Nguyen-Le" w:date="2022-04-19T09:38:00Z">
              <w:tcPr>
                <w:tcW w:w="1985" w:type="dxa"/>
                <w:gridSpan w:val="2"/>
              </w:tcPr>
            </w:tcPrChange>
          </w:tcPr>
          <w:p w14:paraId="1E26CFAB" w14:textId="62DB97A5"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36" w:author="Duy Nguyen-Le" w:date="2022-04-19T09:38:00Z">
              <w:r>
                <w:rPr>
                  <w:rFonts w:ascii="Calibri" w:hAnsi="Calibri" w:cs="Calibri"/>
                  <w:color w:val="000000"/>
                </w:rPr>
                <w:t>0 (0.00%)</w:t>
              </w:r>
            </w:ins>
            <w:del w:id="1237" w:author="Duy Nguyen-Le" w:date="2022-04-19T09:38:00Z">
              <w:r w:rsidDel="004E4D8D">
                <w:rPr>
                  <w:rFonts w:ascii="Times New Roman" w:eastAsia="Times New Roman" w:hAnsi="Times New Roman" w:cs="Times New Roman"/>
                  <w:sz w:val="26"/>
                  <w:szCs w:val="26"/>
                </w:rPr>
                <w:delText>0 (0.0)</w:delText>
              </w:r>
            </w:del>
          </w:p>
        </w:tc>
        <w:tc>
          <w:tcPr>
            <w:tcW w:w="1984" w:type="dxa"/>
            <w:vAlign w:val="bottom"/>
            <w:tcPrChange w:id="1238" w:author="Duy Nguyen-Le" w:date="2022-04-19T09:38:00Z">
              <w:tcPr>
                <w:tcW w:w="1984" w:type="dxa"/>
                <w:gridSpan w:val="2"/>
              </w:tcPr>
            </w:tcPrChange>
          </w:tcPr>
          <w:p w14:paraId="51F98758" w14:textId="73F1C485"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39" w:author="Duy Nguyen-Le" w:date="2022-04-19T09:38:00Z">
              <w:r>
                <w:rPr>
                  <w:rFonts w:ascii="Calibri" w:hAnsi="Calibri" w:cs="Calibri"/>
                  <w:color w:val="000000"/>
                </w:rPr>
                <w:t>-</w:t>
              </w:r>
            </w:ins>
            <w:del w:id="1240" w:author="Duy Nguyen-Le" w:date="2022-04-19T09:38:00Z">
              <w:r w:rsidDel="004E4D8D">
                <w:rPr>
                  <w:rFonts w:ascii="Times New Roman" w:eastAsia="Times New Roman" w:hAnsi="Times New Roman" w:cs="Times New Roman"/>
                  <w:sz w:val="26"/>
                  <w:szCs w:val="26"/>
                </w:rPr>
                <w:delText>-</w:delText>
              </w:r>
            </w:del>
          </w:p>
        </w:tc>
        <w:tc>
          <w:tcPr>
            <w:tcW w:w="1985" w:type="dxa"/>
            <w:vAlign w:val="bottom"/>
            <w:tcPrChange w:id="1241" w:author="Duy Nguyen-Le" w:date="2022-04-19T09:38:00Z">
              <w:tcPr>
                <w:tcW w:w="1985" w:type="dxa"/>
                <w:gridSpan w:val="2"/>
              </w:tcPr>
            </w:tcPrChange>
          </w:tcPr>
          <w:p w14:paraId="6CCA2BF5" w14:textId="1B54011B"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42" w:author="Duy Nguyen-Le" w:date="2022-04-19T09:38:00Z">
              <w:r>
                <w:rPr>
                  <w:rFonts w:ascii="Calibri" w:hAnsi="Calibri" w:cs="Calibri"/>
                  <w:color w:val="000000"/>
                </w:rPr>
                <w:t>-</w:t>
              </w:r>
            </w:ins>
            <w:del w:id="1243" w:author="Duy Nguyen-Le" w:date="2022-04-19T09:38:00Z">
              <w:r w:rsidDel="004E4D8D">
                <w:rPr>
                  <w:rFonts w:ascii="Times New Roman" w:eastAsia="Times New Roman" w:hAnsi="Times New Roman" w:cs="Times New Roman"/>
                  <w:sz w:val="26"/>
                  <w:szCs w:val="26"/>
                </w:rPr>
                <w:delText>-</w:delText>
              </w:r>
            </w:del>
          </w:p>
        </w:tc>
        <w:tc>
          <w:tcPr>
            <w:tcW w:w="1276" w:type="dxa"/>
            <w:tcPrChange w:id="1244" w:author="Duy Nguyen-Le" w:date="2022-04-19T09:38:00Z">
              <w:tcPr>
                <w:tcW w:w="1276" w:type="dxa"/>
                <w:gridSpan w:val="2"/>
              </w:tcPr>
            </w:tcPrChange>
          </w:tcPr>
          <w:p w14:paraId="230552E9" w14:textId="24A0950C" w:rsidR="002C53B7"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ins w:id="1245" w:author="Duy Nguyen-Le" w:date="2022-04-19T09:38:00Z">
              <w:r>
                <w:rPr>
                  <w:bCs/>
                  <w:sz w:val="26"/>
                  <w:szCs w:val="26"/>
                </w:rPr>
                <w:t>.</w:t>
              </w:r>
            </w:ins>
            <w:del w:id="1246" w:author="Duy Nguyen-Le" w:date="2022-04-19T09:38:00Z">
              <w:r w:rsidDel="004E4D8D">
                <w:rPr>
                  <w:rFonts w:ascii="Times New Roman" w:eastAsia="Times New Roman" w:hAnsi="Times New Roman" w:cs="Times New Roman"/>
                  <w:sz w:val="26"/>
                  <w:szCs w:val="26"/>
                </w:rPr>
                <w:delText>-</w:delText>
              </w:r>
            </w:del>
          </w:p>
        </w:tc>
      </w:tr>
      <w:tr w:rsidR="00504D7D" w14:paraId="442875DB" w14:textId="77777777" w:rsidTr="00A67358">
        <w:tc>
          <w:tcPr>
            <w:tcW w:w="4316" w:type="dxa"/>
          </w:tcPr>
          <w:p w14:paraId="2C1E0A2C" w14:textId="75EBE015" w:rsidR="00504D7D" w:rsidRDefault="00F713D9">
            <w:pPr>
              <w:tabs>
                <w:tab w:val="left" w:pos="90"/>
                <w:tab w:val="left" w:pos="360"/>
              </w:tabs>
              <w:spacing w:line="360" w:lineRule="auto"/>
              <w:ind w:left="9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Neonatal </w:t>
            </w:r>
            <w:ins w:id="1247" w:author="PGS.TS. Vương Thị Ngọc Lan" w:date="2022-04-17T18:52:00Z">
              <w:r w:rsidR="001C723D">
                <w:rPr>
                  <w:rFonts w:ascii="Times New Roman" w:eastAsia="Times New Roman" w:hAnsi="Times New Roman" w:cs="Times New Roman"/>
                  <w:b/>
                  <w:sz w:val="26"/>
                  <w:szCs w:val="26"/>
                </w:rPr>
                <w:t>out</w:t>
              </w:r>
            </w:ins>
            <w:ins w:id="1248" w:author="PGS.TS. Vương Thị Ngọc Lan" w:date="2022-04-17T18:53:00Z">
              <w:r w:rsidR="001C723D">
                <w:rPr>
                  <w:rFonts w:ascii="Times New Roman" w:eastAsia="Times New Roman" w:hAnsi="Times New Roman" w:cs="Times New Roman"/>
                  <w:b/>
                  <w:sz w:val="26"/>
                  <w:szCs w:val="26"/>
                </w:rPr>
                <w:t>comes</w:t>
              </w:r>
            </w:ins>
            <w:del w:id="1249" w:author="PGS.TS. Vương Thị Ngọc Lan" w:date="2022-04-17T18:52:00Z">
              <w:r w:rsidDel="001C723D">
                <w:rPr>
                  <w:rFonts w:ascii="Times New Roman" w:eastAsia="Times New Roman" w:hAnsi="Times New Roman" w:cs="Times New Roman"/>
                  <w:b/>
                  <w:sz w:val="26"/>
                  <w:szCs w:val="26"/>
                </w:rPr>
                <w:delText>characteristics</w:delText>
              </w:r>
            </w:del>
          </w:p>
        </w:tc>
        <w:tc>
          <w:tcPr>
            <w:tcW w:w="2551" w:type="dxa"/>
            <w:vAlign w:val="center"/>
          </w:tcPr>
          <w:p w14:paraId="1778F39B" w14:textId="110E28CA" w:rsidR="00504D7D" w:rsidDel="00D02FA0" w:rsidRDefault="00F713D9">
            <w:pPr>
              <w:tabs>
                <w:tab w:val="left" w:pos="90"/>
                <w:tab w:val="left" w:pos="360"/>
              </w:tabs>
              <w:spacing w:line="360" w:lineRule="auto"/>
              <w:ind w:left="90"/>
              <w:jc w:val="center"/>
              <w:rPr>
                <w:del w:id="1250" w:author="Duy Nguyen-Le" w:date="2022-04-19T09:38:00Z"/>
                <w:rFonts w:ascii="Times New Roman" w:eastAsia="Times New Roman" w:hAnsi="Times New Roman" w:cs="Times New Roman"/>
                <w:b/>
                <w:sz w:val="26"/>
                <w:szCs w:val="26"/>
              </w:rPr>
            </w:pPr>
            <w:commentRangeStart w:id="1251"/>
            <w:del w:id="1252" w:author="Duy Nguyen-Le" w:date="2022-04-19T09:38:00Z">
              <w:r w:rsidDel="00D02FA0">
                <w:rPr>
                  <w:rFonts w:ascii="Times New Roman" w:eastAsia="Times New Roman" w:hAnsi="Times New Roman" w:cs="Times New Roman"/>
                  <w:b/>
                  <w:sz w:val="26"/>
                  <w:szCs w:val="26"/>
                </w:rPr>
                <w:delText>Astrazeneca</w:delText>
              </w:r>
            </w:del>
          </w:p>
          <w:p w14:paraId="16264EF0" w14:textId="673F8846"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del w:id="1253" w:author="Duy Nguyen-Le" w:date="2022-04-19T09:38:00Z">
              <w:r w:rsidDel="00D02FA0">
                <w:rPr>
                  <w:rFonts w:ascii="Times New Roman" w:eastAsia="Times New Roman" w:hAnsi="Times New Roman" w:cs="Times New Roman"/>
                  <w:b/>
                  <w:sz w:val="26"/>
                  <w:szCs w:val="26"/>
                </w:rPr>
                <w:delText>N=475</w:delText>
              </w:r>
            </w:del>
          </w:p>
        </w:tc>
        <w:tc>
          <w:tcPr>
            <w:tcW w:w="1985" w:type="dxa"/>
            <w:vAlign w:val="center"/>
          </w:tcPr>
          <w:p w14:paraId="56AF078E" w14:textId="5EE54698" w:rsidR="00504D7D" w:rsidDel="00D02FA0" w:rsidRDefault="00F713D9">
            <w:pPr>
              <w:tabs>
                <w:tab w:val="left" w:pos="90"/>
                <w:tab w:val="left" w:pos="360"/>
              </w:tabs>
              <w:spacing w:line="360" w:lineRule="auto"/>
              <w:ind w:left="90"/>
              <w:jc w:val="center"/>
              <w:rPr>
                <w:del w:id="1254" w:author="Duy Nguyen-Le" w:date="2022-04-19T09:38:00Z"/>
                <w:rFonts w:ascii="Times New Roman" w:eastAsia="Times New Roman" w:hAnsi="Times New Roman" w:cs="Times New Roman"/>
                <w:b/>
                <w:sz w:val="26"/>
                <w:szCs w:val="26"/>
              </w:rPr>
            </w:pPr>
            <w:del w:id="1255" w:author="Duy Nguyen-Le" w:date="2022-04-19T09:38:00Z">
              <w:r w:rsidDel="00D02FA0">
                <w:rPr>
                  <w:rFonts w:ascii="Times New Roman" w:eastAsia="Times New Roman" w:hAnsi="Times New Roman" w:cs="Times New Roman"/>
                  <w:b/>
                  <w:sz w:val="26"/>
                  <w:szCs w:val="26"/>
                </w:rPr>
                <w:delText>Pfizer</w:delText>
              </w:r>
            </w:del>
          </w:p>
          <w:p w14:paraId="13C1BF89" w14:textId="020333A7" w:rsidR="00504D7D"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del w:id="1256" w:author="Duy Nguyen-Le" w:date="2022-04-19T09:38:00Z">
              <w:r w:rsidDel="00D02FA0">
                <w:rPr>
                  <w:rFonts w:ascii="Times New Roman" w:eastAsia="Times New Roman" w:hAnsi="Times New Roman" w:cs="Times New Roman"/>
                  <w:b/>
                  <w:sz w:val="26"/>
                  <w:szCs w:val="26"/>
                </w:rPr>
                <w:delText>N=531</w:delText>
              </w:r>
              <w:commentRangeEnd w:id="1251"/>
              <w:r w:rsidR="000452C5" w:rsidDel="00D02FA0">
                <w:rPr>
                  <w:rStyle w:val="CommentReference"/>
                </w:rPr>
                <w:commentReference w:id="1251"/>
              </w:r>
            </w:del>
          </w:p>
        </w:tc>
        <w:tc>
          <w:tcPr>
            <w:tcW w:w="1984" w:type="dxa"/>
          </w:tcPr>
          <w:p w14:paraId="0ADDA24C" w14:textId="77777777" w:rsidR="00504D7D"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tcPr>
          <w:p w14:paraId="73A7E192" w14:textId="77777777" w:rsidR="00504D7D"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276" w:type="dxa"/>
          </w:tcPr>
          <w:p w14:paraId="0A85A570" w14:textId="77777777" w:rsidR="00504D7D"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r>
      <w:tr w:rsidR="004175B6" w14:paraId="3D0B72EE" w14:textId="77777777" w:rsidTr="00205885">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257" w:author="Duy Nguyen-Le" w:date="2022-04-19T09:38: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258" w:author="Duy Nguyen-Le" w:date="2022-04-19T09:38:00Z">
            <w:trPr>
              <w:gridBefore w:val="1"/>
            </w:trPr>
          </w:trPrChange>
        </w:trPr>
        <w:tc>
          <w:tcPr>
            <w:tcW w:w="4316" w:type="dxa"/>
            <w:vAlign w:val="center"/>
            <w:tcPrChange w:id="1259" w:author="Duy Nguyen-Le" w:date="2022-04-19T09:38:00Z">
              <w:tcPr>
                <w:tcW w:w="4316" w:type="dxa"/>
                <w:gridSpan w:val="2"/>
                <w:vAlign w:val="center"/>
              </w:tcPr>
            </w:tcPrChange>
          </w:tcPr>
          <w:p w14:paraId="5F3E26ED" w14:textId="61502B0C" w:rsidR="004175B6" w:rsidRDefault="004175B6" w:rsidP="004175B6">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Live-birth weight </w:t>
            </w:r>
            <w:del w:id="1260" w:author="PGS.TS. Vương Thị Ngọc Lan" w:date="2022-04-17T18:49:00Z">
              <w:r w:rsidDel="00443DB4">
                <w:rPr>
                  <w:rFonts w:ascii="Times New Roman" w:eastAsia="Times New Roman" w:hAnsi="Times New Roman" w:cs="Times New Roman"/>
                  <w:sz w:val="26"/>
                  <w:szCs w:val="26"/>
                </w:rPr>
                <w:delText>-</w:delText>
              </w:r>
            </w:del>
            <w:ins w:id="1261" w:author="PGS.TS. Vương Thị Ngọc Lan" w:date="2022-04-17T18:49:00Z">
              <w:r>
                <w:rPr>
                  <w:rFonts w:ascii="Times New Roman" w:eastAsia="Times New Roman" w:hAnsi="Times New Roman" w:cs="Times New Roman"/>
                  <w:sz w:val="26"/>
                  <w:szCs w:val="26"/>
                </w:rPr>
                <w:t>–</w:t>
              </w:r>
            </w:ins>
            <w:r>
              <w:rPr>
                <w:rFonts w:ascii="Times New Roman" w:eastAsia="Times New Roman" w:hAnsi="Times New Roman" w:cs="Times New Roman"/>
                <w:sz w:val="26"/>
                <w:szCs w:val="26"/>
              </w:rPr>
              <w:t xml:space="preserve"> grams</w:t>
            </w:r>
          </w:p>
        </w:tc>
        <w:tc>
          <w:tcPr>
            <w:tcW w:w="2551" w:type="dxa"/>
            <w:vAlign w:val="bottom"/>
            <w:tcPrChange w:id="1262" w:author="Duy Nguyen-Le" w:date="2022-04-19T09:38:00Z">
              <w:tcPr>
                <w:tcW w:w="2551" w:type="dxa"/>
                <w:gridSpan w:val="2"/>
                <w:vAlign w:val="center"/>
              </w:tcPr>
            </w:tcPrChange>
          </w:tcPr>
          <w:p w14:paraId="6E68402A" w14:textId="338BD544" w:rsidR="004175B6"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ins w:id="1263" w:author="Duy Nguyen-Le" w:date="2022-04-19T09:38:00Z">
              <w:r>
                <w:rPr>
                  <w:rFonts w:ascii="Calibri" w:hAnsi="Calibri" w:cs="Calibri"/>
                  <w:color w:val="000000"/>
                </w:rPr>
                <w:t>3148.25±376.76</w:t>
              </w:r>
            </w:ins>
          </w:p>
        </w:tc>
        <w:tc>
          <w:tcPr>
            <w:tcW w:w="1985" w:type="dxa"/>
            <w:vAlign w:val="bottom"/>
            <w:tcPrChange w:id="1264" w:author="Duy Nguyen-Le" w:date="2022-04-19T09:38:00Z">
              <w:tcPr>
                <w:tcW w:w="1985" w:type="dxa"/>
                <w:gridSpan w:val="2"/>
                <w:vAlign w:val="center"/>
              </w:tcPr>
            </w:tcPrChange>
          </w:tcPr>
          <w:p w14:paraId="307284F1" w14:textId="168163E7" w:rsidR="004175B6"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ins w:id="1265" w:author="Duy Nguyen-Le" w:date="2022-04-19T09:38:00Z">
              <w:r>
                <w:rPr>
                  <w:rFonts w:ascii="Calibri" w:hAnsi="Calibri" w:cs="Calibri"/>
                  <w:color w:val="000000"/>
                </w:rPr>
                <w:t>3132.10±403.51</w:t>
              </w:r>
            </w:ins>
          </w:p>
        </w:tc>
        <w:tc>
          <w:tcPr>
            <w:tcW w:w="1984" w:type="dxa"/>
            <w:vAlign w:val="bottom"/>
            <w:tcPrChange w:id="1266" w:author="Duy Nguyen-Le" w:date="2022-04-19T09:38:00Z">
              <w:tcPr>
                <w:tcW w:w="1984" w:type="dxa"/>
                <w:gridSpan w:val="2"/>
                <w:vAlign w:val="center"/>
              </w:tcPr>
            </w:tcPrChange>
          </w:tcPr>
          <w:p w14:paraId="3462EACB" w14:textId="7CE2525B" w:rsidR="004175B6"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ins w:id="1267" w:author="Duy Nguyen-Le" w:date="2022-04-19T09:38:00Z">
              <w:r>
                <w:rPr>
                  <w:rFonts w:ascii="Calibri" w:hAnsi="Calibri" w:cs="Calibri"/>
                  <w:color w:val="000000"/>
                </w:rPr>
                <w:t>-</w:t>
              </w:r>
            </w:ins>
          </w:p>
        </w:tc>
        <w:tc>
          <w:tcPr>
            <w:tcW w:w="1985" w:type="dxa"/>
            <w:vAlign w:val="bottom"/>
            <w:tcPrChange w:id="1268" w:author="Duy Nguyen-Le" w:date="2022-04-19T09:38:00Z">
              <w:tcPr>
                <w:tcW w:w="1985" w:type="dxa"/>
                <w:gridSpan w:val="2"/>
                <w:vAlign w:val="center"/>
              </w:tcPr>
            </w:tcPrChange>
          </w:tcPr>
          <w:p w14:paraId="51D62E09" w14:textId="117E6B2B" w:rsidR="004175B6"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ins w:id="1269" w:author="Duy Nguyen-Le" w:date="2022-04-19T09:38:00Z">
              <w:r>
                <w:rPr>
                  <w:rFonts w:ascii="Calibri" w:hAnsi="Calibri" w:cs="Calibri"/>
                  <w:color w:val="000000"/>
                </w:rPr>
                <w:t>-16.1 (-65.9, 33.6)</w:t>
              </w:r>
            </w:ins>
          </w:p>
        </w:tc>
        <w:tc>
          <w:tcPr>
            <w:tcW w:w="1276" w:type="dxa"/>
            <w:vAlign w:val="center"/>
            <w:tcPrChange w:id="1270" w:author="Duy Nguyen-Le" w:date="2022-04-19T09:38:00Z">
              <w:tcPr>
                <w:tcW w:w="1276" w:type="dxa"/>
                <w:gridSpan w:val="2"/>
                <w:vAlign w:val="center"/>
              </w:tcPr>
            </w:tcPrChange>
          </w:tcPr>
          <w:p w14:paraId="20B0E344" w14:textId="39E1F8B5" w:rsidR="004175B6"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ins w:id="1271" w:author="Duy Nguyen-Le" w:date="2022-04-19T09:38:00Z">
              <w:r>
                <w:rPr>
                  <w:rFonts w:ascii="Calibri" w:hAnsi="Calibri" w:cs="Calibri"/>
                  <w:color w:val="000000"/>
                </w:rPr>
                <w:t>0.524</w:t>
              </w:r>
            </w:ins>
          </w:p>
        </w:tc>
      </w:tr>
      <w:tr w:rsidR="00504D7D" w:rsidDel="000441D5" w14:paraId="51ACA98A" w14:textId="7D61C7B9" w:rsidTr="00A67358">
        <w:trPr>
          <w:del w:id="1272" w:author="Duy Nguyen-Le" w:date="2022-04-19T09:38:00Z"/>
        </w:trPr>
        <w:tc>
          <w:tcPr>
            <w:tcW w:w="4316" w:type="dxa"/>
            <w:vAlign w:val="center"/>
          </w:tcPr>
          <w:p w14:paraId="7B44FC62" w14:textId="28F8CB80" w:rsidR="00504D7D" w:rsidDel="000441D5" w:rsidRDefault="00F713D9">
            <w:pPr>
              <w:spacing w:line="360" w:lineRule="auto"/>
              <w:ind w:left="720"/>
              <w:jc w:val="both"/>
              <w:rPr>
                <w:del w:id="1273" w:author="Duy Nguyen-Le" w:date="2022-04-19T09:38:00Z"/>
                <w:rFonts w:ascii="Times New Roman" w:eastAsia="Times New Roman" w:hAnsi="Times New Roman" w:cs="Times New Roman"/>
                <w:sz w:val="26"/>
                <w:szCs w:val="26"/>
              </w:rPr>
            </w:pPr>
            <w:del w:id="1274" w:author="Duy Nguyen-Le" w:date="2022-04-19T09:38:00Z">
              <w:r w:rsidDel="000441D5">
                <w:rPr>
                  <w:rFonts w:ascii="Times New Roman" w:eastAsia="Times New Roman" w:hAnsi="Times New Roman" w:cs="Times New Roman"/>
                  <w:sz w:val="26"/>
                  <w:szCs w:val="26"/>
                </w:rPr>
                <w:delText>Singleton</w:delText>
              </w:r>
            </w:del>
          </w:p>
        </w:tc>
        <w:tc>
          <w:tcPr>
            <w:tcW w:w="2551" w:type="dxa"/>
            <w:vAlign w:val="center"/>
          </w:tcPr>
          <w:p w14:paraId="20933955" w14:textId="0414F270" w:rsidR="00504D7D" w:rsidDel="000441D5" w:rsidRDefault="00F713D9">
            <w:pPr>
              <w:tabs>
                <w:tab w:val="left" w:pos="90"/>
                <w:tab w:val="left" w:pos="360"/>
              </w:tabs>
              <w:spacing w:line="360" w:lineRule="auto"/>
              <w:ind w:left="90"/>
              <w:jc w:val="center"/>
              <w:rPr>
                <w:del w:id="1275" w:author="Duy Nguyen-Le" w:date="2022-04-19T09:38:00Z"/>
                <w:rFonts w:ascii="Times New Roman" w:eastAsia="Times New Roman" w:hAnsi="Times New Roman" w:cs="Times New Roman"/>
                <w:sz w:val="26"/>
                <w:szCs w:val="26"/>
              </w:rPr>
            </w:pPr>
            <w:del w:id="1276" w:author="Duy Nguyen-Le" w:date="2022-04-19T09:38:00Z">
              <w:r w:rsidDel="000441D5">
                <w:rPr>
                  <w:rFonts w:ascii="Times New Roman" w:eastAsia="Times New Roman" w:hAnsi="Times New Roman" w:cs="Times New Roman"/>
                  <w:sz w:val="26"/>
                  <w:szCs w:val="26"/>
                </w:rPr>
                <w:delText>3137 ± 409</w:delText>
              </w:r>
            </w:del>
          </w:p>
        </w:tc>
        <w:tc>
          <w:tcPr>
            <w:tcW w:w="1985" w:type="dxa"/>
            <w:vAlign w:val="center"/>
          </w:tcPr>
          <w:p w14:paraId="4B0B43ED" w14:textId="0ECBA53E" w:rsidR="00504D7D" w:rsidDel="000441D5" w:rsidRDefault="00F713D9">
            <w:pPr>
              <w:tabs>
                <w:tab w:val="left" w:pos="90"/>
                <w:tab w:val="left" w:pos="360"/>
              </w:tabs>
              <w:spacing w:line="360" w:lineRule="auto"/>
              <w:ind w:left="90"/>
              <w:jc w:val="center"/>
              <w:rPr>
                <w:del w:id="1277" w:author="Duy Nguyen-Le" w:date="2022-04-19T09:38:00Z"/>
                <w:rFonts w:ascii="Times New Roman" w:eastAsia="Times New Roman" w:hAnsi="Times New Roman" w:cs="Times New Roman"/>
                <w:sz w:val="26"/>
                <w:szCs w:val="26"/>
              </w:rPr>
            </w:pPr>
            <w:del w:id="1278" w:author="Duy Nguyen-Le" w:date="2022-04-19T09:38:00Z">
              <w:r w:rsidDel="000441D5">
                <w:rPr>
                  <w:rFonts w:ascii="Times New Roman" w:eastAsia="Times New Roman" w:hAnsi="Times New Roman" w:cs="Times New Roman"/>
                  <w:sz w:val="26"/>
                  <w:szCs w:val="26"/>
                </w:rPr>
                <w:delText>3130 ± 406</w:delText>
              </w:r>
            </w:del>
          </w:p>
        </w:tc>
        <w:tc>
          <w:tcPr>
            <w:tcW w:w="1984" w:type="dxa"/>
            <w:vAlign w:val="center"/>
          </w:tcPr>
          <w:p w14:paraId="0A39B0F8" w14:textId="48F4D358" w:rsidR="00504D7D" w:rsidDel="000441D5" w:rsidRDefault="00F713D9">
            <w:pPr>
              <w:tabs>
                <w:tab w:val="left" w:pos="90"/>
                <w:tab w:val="left" w:pos="360"/>
              </w:tabs>
              <w:spacing w:line="360" w:lineRule="auto"/>
              <w:ind w:left="90"/>
              <w:jc w:val="center"/>
              <w:rPr>
                <w:del w:id="1279" w:author="Duy Nguyen-Le" w:date="2022-04-19T09:38:00Z"/>
                <w:rFonts w:ascii="Times New Roman" w:eastAsia="Times New Roman" w:hAnsi="Times New Roman" w:cs="Times New Roman"/>
                <w:sz w:val="26"/>
                <w:szCs w:val="26"/>
              </w:rPr>
            </w:pPr>
            <w:del w:id="1280" w:author="Duy Nguyen-Le" w:date="2022-04-19T09:38:00Z">
              <w:r w:rsidDel="000441D5">
                <w:rPr>
                  <w:rFonts w:ascii="Times New Roman" w:eastAsia="Times New Roman" w:hAnsi="Times New Roman" w:cs="Times New Roman"/>
                  <w:sz w:val="26"/>
                  <w:szCs w:val="26"/>
                </w:rPr>
                <w:delText>-</w:delText>
              </w:r>
            </w:del>
          </w:p>
        </w:tc>
        <w:tc>
          <w:tcPr>
            <w:tcW w:w="1985" w:type="dxa"/>
            <w:vAlign w:val="center"/>
          </w:tcPr>
          <w:p w14:paraId="6246D3B6" w14:textId="43A1E1C5" w:rsidR="00504D7D" w:rsidDel="000441D5" w:rsidRDefault="00F713D9">
            <w:pPr>
              <w:tabs>
                <w:tab w:val="left" w:pos="90"/>
                <w:tab w:val="left" w:pos="360"/>
              </w:tabs>
              <w:spacing w:line="360" w:lineRule="auto"/>
              <w:ind w:left="90"/>
              <w:jc w:val="center"/>
              <w:rPr>
                <w:del w:id="1281" w:author="Duy Nguyen-Le" w:date="2022-04-19T09:38:00Z"/>
                <w:rFonts w:ascii="Times New Roman" w:eastAsia="Times New Roman" w:hAnsi="Times New Roman" w:cs="Times New Roman"/>
                <w:sz w:val="26"/>
                <w:szCs w:val="26"/>
              </w:rPr>
            </w:pPr>
            <w:del w:id="1282" w:author="Duy Nguyen-Le" w:date="2022-04-19T09:38:00Z">
              <w:r w:rsidDel="000441D5">
                <w:rPr>
                  <w:rFonts w:ascii="Times New Roman" w:eastAsia="Times New Roman" w:hAnsi="Times New Roman" w:cs="Times New Roman"/>
                  <w:sz w:val="26"/>
                  <w:szCs w:val="26"/>
                </w:rPr>
                <w:delText>7 [-35 ; 67]</w:delText>
              </w:r>
            </w:del>
          </w:p>
        </w:tc>
        <w:tc>
          <w:tcPr>
            <w:tcW w:w="1276" w:type="dxa"/>
            <w:vAlign w:val="center"/>
          </w:tcPr>
          <w:p w14:paraId="5234E11B" w14:textId="41BFFD36" w:rsidR="00504D7D" w:rsidDel="000441D5" w:rsidRDefault="00F713D9">
            <w:pPr>
              <w:tabs>
                <w:tab w:val="left" w:pos="90"/>
                <w:tab w:val="left" w:pos="360"/>
              </w:tabs>
              <w:spacing w:line="360" w:lineRule="auto"/>
              <w:ind w:left="90"/>
              <w:jc w:val="center"/>
              <w:rPr>
                <w:del w:id="1283" w:author="Duy Nguyen-Le" w:date="2022-04-19T09:38:00Z"/>
                <w:rFonts w:ascii="Times New Roman" w:eastAsia="Times New Roman" w:hAnsi="Times New Roman" w:cs="Times New Roman"/>
                <w:sz w:val="26"/>
                <w:szCs w:val="26"/>
              </w:rPr>
            </w:pPr>
            <w:del w:id="1284" w:author="Duy Nguyen-Le" w:date="2022-04-19T09:38:00Z">
              <w:r w:rsidDel="000441D5">
                <w:rPr>
                  <w:rFonts w:ascii="Times New Roman" w:eastAsia="Times New Roman" w:hAnsi="Times New Roman" w:cs="Times New Roman"/>
                  <w:sz w:val="26"/>
                  <w:szCs w:val="26"/>
                </w:rPr>
                <w:delText>0.53</w:delText>
              </w:r>
            </w:del>
          </w:p>
        </w:tc>
      </w:tr>
      <w:tr w:rsidR="00504D7D" w:rsidDel="000441D5" w14:paraId="35ECE406" w14:textId="192F719C" w:rsidTr="00A67358">
        <w:trPr>
          <w:del w:id="1285" w:author="Duy Nguyen-Le" w:date="2022-04-19T09:38:00Z"/>
        </w:trPr>
        <w:tc>
          <w:tcPr>
            <w:tcW w:w="4316" w:type="dxa"/>
            <w:vAlign w:val="center"/>
          </w:tcPr>
          <w:p w14:paraId="67F10014" w14:textId="1B790B13" w:rsidR="00504D7D" w:rsidDel="000441D5" w:rsidRDefault="00F713D9">
            <w:pPr>
              <w:spacing w:line="360" w:lineRule="auto"/>
              <w:ind w:left="720"/>
              <w:jc w:val="both"/>
              <w:rPr>
                <w:del w:id="1286" w:author="Duy Nguyen-Le" w:date="2022-04-19T09:38:00Z"/>
                <w:rFonts w:ascii="Times New Roman" w:eastAsia="Times New Roman" w:hAnsi="Times New Roman" w:cs="Times New Roman"/>
                <w:sz w:val="26"/>
                <w:szCs w:val="26"/>
              </w:rPr>
            </w:pPr>
            <w:del w:id="1287" w:author="Duy Nguyen-Le" w:date="2022-04-19T09:38:00Z">
              <w:r w:rsidDel="000441D5">
                <w:rPr>
                  <w:rFonts w:ascii="Times New Roman" w:eastAsia="Times New Roman" w:hAnsi="Times New Roman" w:cs="Times New Roman"/>
                  <w:sz w:val="26"/>
                  <w:szCs w:val="26"/>
                </w:rPr>
                <w:delText>Twin and Triplets</w:delText>
              </w:r>
            </w:del>
          </w:p>
        </w:tc>
        <w:tc>
          <w:tcPr>
            <w:tcW w:w="2551" w:type="dxa"/>
            <w:vAlign w:val="center"/>
          </w:tcPr>
          <w:p w14:paraId="239CDD27" w14:textId="642A68F7" w:rsidR="00504D7D" w:rsidDel="000441D5" w:rsidRDefault="00F713D9">
            <w:pPr>
              <w:tabs>
                <w:tab w:val="left" w:pos="90"/>
                <w:tab w:val="left" w:pos="360"/>
              </w:tabs>
              <w:spacing w:line="360" w:lineRule="auto"/>
              <w:ind w:left="90"/>
              <w:jc w:val="center"/>
              <w:rPr>
                <w:del w:id="1288" w:author="Duy Nguyen-Le" w:date="2022-04-19T09:38:00Z"/>
                <w:rFonts w:ascii="Times New Roman" w:eastAsia="Times New Roman" w:hAnsi="Times New Roman" w:cs="Times New Roman"/>
                <w:sz w:val="26"/>
                <w:szCs w:val="26"/>
              </w:rPr>
            </w:pPr>
            <w:del w:id="1289" w:author="Duy Nguyen-Le" w:date="2022-04-19T09:38:00Z">
              <w:r w:rsidDel="000441D5">
                <w:rPr>
                  <w:rFonts w:ascii="Times New Roman" w:eastAsia="Times New Roman" w:hAnsi="Times New Roman" w:cs="Times New Roman"/>
                  <w:sz w:val="26"/>
                  <w:szCs w:val="26"/>
                </w:rPr>
                <w:delText>2221 ± 491</w:delText>
              </w:r>
            </w:del>
          </w:p>
        </w:tc>
        <w:tc>
          <w:tcPr>
            <w:tcW w:w="1985" w:type="dxa"/>
            <w:vAlign w:val="center"/>
          </w:tcPr>
          <w:p w14:paraId="53DCEB7F" w14:textId="7465C70E" w:rsidR="00504D7D" w:rsidDel="000441D5" w:rsidRDefault="00F713D9">
            <w:pPr>
              <w:tabs>
                <w:tab w:val="left" w:pos="90"/>
                <w:tab w:val="left" w:pos="360"/>
              </w:tabs>
              <w:spacing w:line="360" w:lineRule="auto"/>
              <w:ind w:left="90"/>
              <w:jc w:val="center"/>
              <w:rPr>
                <w:del w:id="1290" w:author="Duy Nguyen-Le" w:date="2022-04-19T09:38:00Z"/>
                <w:rFonts w:ascii="Times New Roman" w:eastAsia="Times New Roman" w:hAnsi="Times New Roman" w:cs="Times New Roman"/>
                <w:sz w:val="26"/>
                <w:szCs w:val="26"/>
              </w:rPr>
            </w:pPr>
            <w:del w:id="1291" w:author="Duy Nguyen-Le" w:date="2022-04-19T09:38:00Z">
              <w:r w:rsidDel="000441D5">
                <w:rPr>
                  <w:rFonts w:ascii="Times New Roman" w:eastAsia="Times New Roman" w:hAnsi="Times New Roman" w:cs="Times New Roman"/>
                  <w:sz w:val="26"/>
                  <w:szCs w:val="26"/>
                </w:rPr>
                <w:delText>2133 ± 207</w:delText>
              </w:r>
            </w:del>
          </w:p>
        </w:tc>
        <w:tc>
          <w:tcPr>
            <w:tcW w:w="1984" w:type="dxa"/>
            <w:vAlign w:val="center"/>
          </w:tcPr>
          <w:p w14:paraId="5D43482B" w14:textId="2BDC76B3" w:rsidR="00504D7D" w:rsidDel="000441D5" w:rsidRDefault="00F713D9">
            <w:pPr>
              <w:tabs>
                <w:tab w:val="left" w:pos="90"/>
                <w:tab w:val="left" w:pos="360"/>
              </w:tabs>
              <w:spacing w:line="360" w:lineRule="auto"/>
              <w:ind w:left="90"/>
              <w:jc w:val="center"/>
              <w:rPr>
                <w:del w:id="1292" w:author="Duy Nguyen-Le" w:date="2022-04-19T09:38:00Z"/>
                <w:rFonts w:ascii="Times New Roman" w:eastAsia="Times New Roman" w:hAnsi="Times New Roman" w:cs="Times New Roman"/>
                <w:sz w:val="26"/>
                <w:szCs w:val="26"/>
              </w:rPr>
            </w:pPr>
            <w:del w:id="1293" w:author="Duy Nguyen-Le" w:date="2022-04-19T09:38:00Z">
              <w:r w:rsidDel="000441D5">
                <w:rPr>
                  <w:rFonts w:ascii="Times New Roman" w:eastAsia="Times New Roman" w:hAnsi="Times New Roman" w:cs="Times New Roman"/>
                  <w:sz w:val="26"/>
                  <w:szCs w:val="26"/>
                </w:rPr>
                <w:delText>-</w:delText>
              </w:r>
            </w:del>
          </w:p>
        </w:tc>
        <w:tc>
          <w:tcPr>
            <w:tcW w:w="1985" w:type="dxa"/>
            <w:vAlign w:val="center"/>
          </w:tcPr>
          <w:p w14:paraId="79347C13" w14:textId="1905BBF2" w:rsidR="00504D7D" w:rsidDel="000441D5" w:rsidRDefault="00F713D9">
            <w:pPr>
              <w:tabs>
                <w:tab w:val="left" w:pos="90"/>
                <w:tab w:val="left" w:pos="360"/>
              </w:tabs>
              <w:spacing w:line="360" w:lineRule="auto"/>
              <w:ind w:left="90"/>
              <w:jc w:val="center"/>
              <w:rPr>
                <w:del w:id="1294" w:author="Duy Nguyen-Le" w:date="2022-04-19T09:38:00Z"/>
                <w:rFonts w:ascii="Times New Roman" w:eastAsia="Times New Roman" w:hAnsi="Times New Roman" w:cs="Times New Roman"/>
                <w:sz w:val="26"/>
                <w:szCs w:val="26"/>
              </w:rPr>
            </w:pPr>
            <w:del w:id="1295" w:author="Duy Nguyen-Le" w:date="2022-04-19T09:38:00Z">
              <w:r w:rsidDel="000441D5">
                <w:rPr>
                  <w:rFonts w:ascii="Times New Roman" w:eastAsia="Times New Roman" w:hAnsi="Times New Roman" w:cs="Times New Roman"/>
                  <w:sz w:val="26"/>
                  <w:szCs w:val="26"/>
                </w:rPr>
                <w:delText>88 [-302 ; 478]</w:delText>
              </w:r>
            </w:del>
          </w:p>
        </w:tc>
        <w:tc>
          <w:tcPr>
            <w:tcW w:w="1276" w:type="dxa"/>
            <w:vAlign w:val="center"/>
          </w:tcPr>
          <w:p w14:paraId="6D88D8AA" w14:textId="26189C43" w:rsidR="00504D7D" w:rsidDel="000441D5" w:rsidRDefault="00F713D9">
            <w:pPr>
              <w:tabs>
                <w:tab w:val="left" w:pos="90"/>
                <w:tab w:val="left" w:pos="360"/>
              </w:tabs>
              <w:spacing w:line="360" w:lineRule="auto"/>
              <w:ind w:left="90"/>
              <w:jc w:val="center"/>
              <w:rPr>
                <w:del w:id="1296" w:author="Duy Nguyen-Le" w:date="2022-04-19T09:38:00Z"/>
                <w:rFonts w:ascii="Times New Roman" w:eastAsia="Times New Roman" w:hAnsi="Times New Roman" w:cs="Times New Roman"/>
                <w:sz w:val="26"/>
                <w:szCs w:val="26"/>
              </w:rPr>
            </w:pPr>
            <w:del w:id="1297" w:author="Duy Nguyen-Le" w:date="2022-04-19T09:38:00Z">
              <w:r w:rsidDel="000441D5">
                <w:rPr>
                  <w:rFonts w:ascii="Times New Roman" w:eastAsia="Times New Roman" w:hAnsi="Times New Roman" w:cs="Times New Roman"/>
                  <w:sz w:val="26"/>
                  <w:szCs w:val="26"/>
                </w:rPr>
                <w:delText>0.55</w:delText>
              </w:r>
            </w:del>
          </w:p>
        </w:tc>
      </w:tr>
      <w:tr w:rsidR="00C43AF9" w14:paraId="144BC0B3" w14:textId="77777777" w:rsidTr="00B023BD">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298" w:author="Duy Nguyen-Le" w:date="2022-04-19T09:38: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299" w:author="Duy Nguyen-Le" w:date="2022-04-19T09:38:00Z">
            <w:trPr>
              <w:gridBefore w:val="1"/>
            </w:trPr>
          </w:trPrChange>
        </w:trPr>
        <w:tc>
          <w:tcPr>
            <w:tcW w:w="4316" w:type="dxa"/>
            <w:vAlign w:val="center"/>
            <w:tcPrChange w:id="1300" w:author="Duy Nguyen-Le" w:date="2022-04-19T09:38:00Z">
              <w:tcPr>
                <w:tcW w:w="4316" w:type="dxa"/>
                <w:gridSpan w:val="2"/>
                <w:vAlign w:val="center"/>
              </w:tcPr>
            </w:tcPrChange>
          </w:tcPr>
          <w:p w14:paraId="5BF4942B" w14:textId="77777777" w:rsidR="00C43AF9" w:rsidRDefault="00C43AF9" w:rsidP="00C43AF9">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Low birth weight (under 2500</w:t>
            </w:r>
            <w:proofErr w:type="gramStart"/>
            <w:r>
              <w:rPr>
                <w:rFonts w:ascii="Times New Roman" w:eastAsia="Times New Roman" w:hAnsi="Times New Roman" w:cs="Times New Roman"/>
                <w:sz w:val="26"/>
                <w:szCs w:val="26"/>
              </w:rPr>
              <w:t>g)*</w:t>
            </w:r>
            <w:proofErr w:type="gramEnd"/>
          </w:p>
        </w:tc>
        <w:tc>
          <w:tcPr>
            <w:tcW w:w="2551" w:type="dxa"/>
            <w:vAlign w:val="bottom"/>
            <w:tcPrChange w:id="1301" w:author="Duy Nguyen-Le" w:date="2022-04-19T09:38:00Z">
              <w:tcPr>
                <w:tcW w:w="2551" w:type="dxa"/>
                <w:gridSpan w:val="2"/>
                <w:vAlign w:val="center"/>
              </w:tcPr>
            </w:tcPrChange>
          </w:tcPr>
          <w:p w14:paraId="50E5153B" w14:textId="1966258F"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ins w:id="1302" w:author="Duy Nguyen-Le" w:date="2022-04-19T09:38:00Z">
              <w:r>
                <w:rPr>
                  <w:rFonts w:ascii="Calibri" w:hAnsi="Calibri" w:cs="Calibri"/>
                  <w:color w:val="000000"/>
                </w:rPr>
                <w:t>11 (2.51%)</w:t>
              </w:r>
            </w:ins>
            <w:del w:id="1303" w:author="Duy Nguyen-Le" w:date="2022-04-19T09:38:00Z">
              <w:r w:rsidDel="00B023BD">
                <w:rPr>
                  <w:rFonts w:ascii="Times New Roman" w:eastAsia="Times New Roman" w:hAnsi="Times New Roman" w:cs="Times New Roman"/>
                  <w:sz w:val="26"/>
                  <w:szCs w:val="26"/>
                </w:rPr>
                <w:delText>11/437 (2.5)</w:delText>
              </w:r>
            </w:del>
          </w:p>
        </w:tc>
        <w:tc>
          <w:tcPr>
            <w:tcW w:w="1985" w:type="dxa"/>
            <w:vAlign w:val="bottom"/>
            <w:tcPrChange w:id="1304" w:author="Duy Nguyen-Le" w:date="2022-04-19T09:38:00Z">
              <w:tcPr>
                <w:tcW w:w="1985" w:type="dxa"/>
                <w:gridSpan w:val="2"/>
                <w:vAlign w:val="center"/>
              </w:tcPr>
            </w:tcPrChange>
          </w:tcPr>
          <w:p w14:paraId="7F6C4994" w14:textId="7C187AD6"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ins w:id="1305" w:author="Duy Nguyen-Le" w:date="2022-04-19T09:38:00Z">
              <w:r>
                <w:rPr>
                  <w:rFonts w:ascii="Calibri" w:hAnsi="Calibri" w:cs="Calibri"/>
                  <w:color w:val="000000"/>
                </w:rPr>
                <w:t>27 (5.26%)</w:t>
              </w:r>
            </w:ins>
            <w:del w:id="1306" w:author="Duy Nguyen-Le" w:date="2022-04-19T09:38:00Z">
              <w:r w:rsidDel="00B023BD">
                <w:rPr>
                  <w:rFonts w:ascii="Times New Roman" w:eastAsia="Times New Roman" w:hAnsi="Times New Roman" w:cs="Times New Roman"/>
                  <w:sz w:val="26"/>
                  <w:szCs w:val="26"/>
                </w:rPr>
                <w:delText>27/512 (5.3)</w:delText>
              </w:r>
            </w:del>
          </w:p>
        </w:tc>
        <w:tc>
          <w:tcPr>
            <w:tcW w:w="1984" w:type="dxa"/>
            <w:vAlign w:val="bottom"/>
            <w:tcPrChange w:id="1307" w:author="Duy Nguyen-Le" w:date="2022-04-19T09:38:00Z">
              <w:tcPr>
                <w:tcW w:w="1984" w:type="dxa"/>
                <w:gridSpan w:val="2"/>
                <w:vAlign w:val="center"/>
              </w:tcPr>
            </w:tcPrChange>
          </w:tcPr>
          <w:p w14:paraId="784FA81A" w14:textId="61055340"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ins w:id="1308" w:author="Duy Nguyen-Le" w:date="2022-04-19T09:38:00Z">
              <w:r>
                <w:rPr>
                  <w:rFonts w:ascii="Calibri" w:hAnsi="Calibri" w:cs="Calibri"/>
                  <w:color w:val="000000"/>
                </w:rPr>
                <w:t>2.1 (1.05, 4.18)</w:t>
              </w:r>
            </w:ins>
            <w:del w:id="1309" w:author="Duy Nguyen-Le" w:date="2022-04-19T09:38:00Z">
              <w:r w:rsidDel="00B023BD">
                <w:rPr>
                  <w:rFonts w:ascii="Times New Roman" w:eastAsia="Times New Roman" w:hAnsi="Times New Roman" w:cs="Times New Roman"/>
                  <w:sz w:val="26"/>
                  <w:szCs w:val="26"/>
                </w:rPr>
                <w:delText>2.1 [1.1 ; 4.2]</w:delText>
              </w:r>
            </w:del>
          </w:p>
        </w:tc>
        <w:tc>
          <w:tcPr>
            <w:tcW w:w="1985" w:type="dxa"/>
            <w:vAlign w:val="bottom"/>
            <w:tcPrChange w:id="1310" w:author="Duy Nguyen-Le" w:date="2022-04-19T09:38:00Z">
              <w:tcPr>
                <w:tcW w:w="1985" w:type="dxa"/>
                <w:gridSpan w:val="2"/>
                <w:vAlign w:val="center"/>
              </w:tcPr>
            </w:tcPrChange>
          </w:tcPr>
          <w:p w14:paraId="22F0D8AB" w14:textId="510AA9AA"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ins w:id="1311" w:author="Duy Nguyen-Le" w:date="2022-04-19T09:38:00Z">
              <w:r>
                <w:rPr>
                  <w:rFonts w:ascii="Calibri" w:hAnsi="Calibri" w:cs="Calibri"/>
                  <w:color w:val="000000"/>
                </w:rPr>
                <w:t>2.75 (0.12, 5.39)</w:t>
              </w:r>
            </w:ins>
            <w:del w:id="1312" w:author="Duy Nguyen-Le" w:date="2022-04-19T09:38:00Z">
              <w:r w:rsidDel="00B023BD">
                <w:rPr>
                  <w:rFonts w:ascii="Times New Roman" w:eastAsia="Times New Roman" w:hAnsi="Times New Roman" w:cs="Times New Roman"/>
                  <w:sz w:val="26"/>
                  <w:szCs w:val="26"/>
                </w:rPr>
                <w:delText>2.8 [0.32 ; 5.2]</w:delText>
              </w:r>
            </w:del>
          </w:p>
        </w:tc>
        <w:tc>
          <w:tcPr>
            <w:tcW w:w="1276" w:type="dxa"/>
            <w:vAlign w:val="center"/>
            <w:tcPrChange w:id="1313" w:author="Duy Nguyen-Le" w:date="2022-04-19T09:38:00Z">
              <w:tcPr>
                <w:tcW w:w="1276" w:type="dxa"/>
                <w:gridSpan w:val="2"/>
                <w:vAlign w:val="center"/>
              </w:tcPr>
            </w:tcPrChange>
          </w:tcPr>
          <w:p w14:paraId="0CB4EF44" w14:textId="3DFEA8D8"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ins w:id="1314" w:author="Duy Nguyen-Le" w:date="2022-04-19T09:38:00Z">
              <w:r>
                <w:rPr>
                  <w:rFonts w:ascii="Calibri" w:hAnsi="Calibri" w:cs="Calibri"/>
                  <w:color w:val="000000"/>
                </w:rPr>
                <w:t>0.046</w:t>
              </w:r>
            </w:ins>
            <w:del w:id="1315" w:author="Duy Nguyen-Le" w:date="2022-04-19T09:38:00Z">
              <w:r w:rsidDel="00B023BD">
                <w:rPr>
                  <w:rFonts w:ascii="Times New Roman" w:eastAsia="Times New Roman" w:hAnsi="Times New Roman" w:cs="Times New Roman"/>
                  <w:sz w:val="26"/>
                  <w:szCs w:val="26"/>
                  <w:highlight w:val="yellow"/>
                </w:rPr>
                <w:delText>0.03</w:delText>
              </w:r>
            </w:del>
          </w:p>
        </w:tc>
      </w:tr>
      <w:tr w:rsidR="00C43AF9" w14:paraId="16C07F9E" w14:textId="77777777" w:rsidTr="00B023BD">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316" w:author="Duy Nguyen-Le" w:date="2022-04-19T09:38: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317" w:author="Duy Nguyen-Le" w:date="2022-04-19T09:38:00Z">
            <w:trPr>
              <w:gridBefore w:val="1"/>
            </w:trPr>
          </w:trPrChange>
        </w:trPr>
        <w:tc>
          <w:tcPr>
            <w:tcW w:w="4316" w:type="dxa"/>
            <w:vAlign w:val="center"/>
            <w:tcPrChange w:id="1318" w:author="Duy Nguyen-Le" w:date="2022-04-19T09:38:00Z">
              <w:tcPr>
                <w:tcW w:w="4316" w:type="dxa"/>
                <w:gridSpan w:val="2"/>
                <w:vAlign w:val="center"/>
              </w:tcPr>
            </w:tcPrChange>
          </w:tcPr>
          <w:p w14:paraId="392C40F6" w14:textId="77777777" w:rsidR="00C43AF9" w:rsidRDefault="00C43AF9" w:rsidP="00C43AF9">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Heavy birth weight (over 4000</w:t>
            </w:r>
            <w:proofErr w:type="gramStart"/>
            <w:r>
              <w:rPr>
                <w:rFonts w:ascii="Times New Roman" w:eastAsia="Times New Roman" w:hAnsi="Times New Roman" w:cs="Times New Roman"/>
                <w:sz w:val="26"/>
                <w:szCs w:val="26"/>
              </w:rPr>
              <w:t>g)*</w:t>
            </w:r>
            <w:proofErr w:type="gramEnd"/>
          </w:p>
        </w:tc>
        <w:tc>
          <w:tcPr>
            <w:tcW w:w="2551" w:type="dxa"/>
            <w:vAlign w:val="bottom"/>
            <w:tcPrChange w:id="1319" w:author="Duy Nguyen-Le" w:date="2022-04-19T09:38:00Z">
              <w:tcPr>
                <w:tcW w:w="2551" w:type="dxa"/>
                <w:gridSpan w:val="2"/>
                <w:vAlign w:val="center"/>
              </w:tcPr>
            </w:tcPrChange>
          </w:tcPr>
          <w:p w14:paraId="71C4DE1A" w14:textId="357FC303"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ins w:id="1320" w:author="Duy Nguyen-Le" w:date="2022-04-19T09:38:00Z">
              <w:r>
                <w:rPr>
                  <w:rFonts w:ascii="Calibri" w:hAnsi="Calibri" w:cs="Calibri"/>
                  <w:color w:val="000000"/>
                </w:rPr>
                <w:t>6 (1.37%)</w:t>
              </w:r>
            </w:ins>
            <w:del w:id="1321" w:author="Duy Nguyen-Le" w:date="2022-04-19T09:38:00Z">
              <w:r w:rsidDel="00B023BD">
                <w:rPr>
                  <w:rFonts w:ascii="Times New Roman" w:eastAsia="Times New Roman" w:hAnsi="Times New Roman" w:cs="Times New Roman"/>
                  <w:sz w:val="26"/>
                  <w:szCs w:val="26"/>
                </w:rPr>
                <w:delText>6/437 (1.4)</w:delText>
              </w:r>
            </w:del>
          </w:p>
        </w:tc>
        <w:tc>
          <w:tcPr>
            <w:tcW w:w="1985" w:type="dxa"/>
            <w:vAlign w:val="bottom"/>
            <w:tcPrChange w:id="1322" w:author="Duy Nguyen-Le" w:date="2022-04-19T09:38:00Z">
              <w:tcPr>
                <w:tcW w:w="1985" w:type="dxa"/>
                <w:gridSpan w:val="2"/>
                <w:vAlign w:val="center"/>
              </w:tcPr>
            </w:tcPrChange>
          </w:tcPr>
          <w:p w14:paraId="28898940" w14:textId="3A40AB60"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ins w:id="1323" w:author="Duy Nguyen-Le" w:date="2022-04-19T09:38:00Z">
              <w:r>
                <w:rPr>
                  <w:rFonts w:ascii="Calibri" w:hAnsi="Calibri" w:cs="Calibri"/>
                  <w:color w:val="000000"/>
                </w:rPr>
                <w:t>10 (1.95%)</w:t>
              </w:r>
            </w:ins>
            <w:del w:id="1324" w:author="Duy Nguyen-Le" w:date="2022-04-19T09:38:00Z">
              <w:r w:rsidDel="00B023BD">
                <w:rPr>
                  <w:rFonts w:ascii="Times New Roman" w:eastAsia="Times New Roman" w:hAnsi="Times New Roman" w:cs="Times New Roman"/>
                  <w:sz w:val="26"/>
                  <w:szCs w:val="26"/>
                </w:rPr>
                <w:delText>10/512 (1.9)</w:delText>
              </w:r>
            </w:del>
          </w:p>
        </w:tc>
        <w:tc>
          <w:tcPr>
            <w:tcW w:w="1984" w:type="dxa"/>
            <w:vAlign w:val="bottom"/>
            <w:tcPrChange w:id="1325" w:author="Duy Nguyen-Le" w:date="2022-04-19T09:38:00Z">
              <w:tcPr>
                <w:tcW w:w="1984" w:type="dxa"/>
                <w:gridSpan w:val="2"/>
                <w:vAlign w:val="center"/>
              </w:tcPr>
            </w:tcPrChange>
          </w:tcPr>
          <w:p w14:paraId="3F633531" w14:textId="0C59B6E2"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ins w:id="1326" w:author="Duy Nguyen-Le" w:date="2022-04-19T09:38:00Z">
              <w:r>
                <w:rPr>
                  <w:rFonts w:ascii="Calibri" w:hAnsi="Calibri" w:cs="Calibri"/>
                  <w:color w:val="000000"/>
                </w:rPr>
                <w:t>1.42 (0.52, 3.88)</w:t>
              </w:r>
            </w:ins>
            <w:del w:id="1327" w:author="Duy Nguyen-Le" w:date="2022-04-19T09:38:00Z">
              <w:r w:rsidDel="00B023BD">
                <w:rPr>
                  <w:rFonts w:ascii="Times New Roman" w:eastAsia="Times New Roman" w:hAnsi="Times New Roman" w:cs="Times New Roman"/>
                  <w:sz w:val="26"/>
                  <w:szCs w:val="26"/>
                </w:rPr>
                <w:delText>1.4 [0.5 ; 3.9]</w:delText>
              </w:r>
            </w:del>
          </w:p>
        </w:tc>
        <w:tc>
          <w:tcPr>
            <w:tcW w:w="1985" w:type="dxa"/>
            <w:vAlign w:val="bottom"/>
            <w:tcPrChange w:id="1328" w:author="Duy Nguyen-Le" w:date="2022-04-19T09:38:00Z">
              <w:tcPr>
                <w:tcW w:w="1985" w:type="dxa"/>
                <w:gridSpan w:val="2"/>
                <w:vAlign w:val="center"/>
              </w:tcPr>
            </w:tcPrChange>
          </w:tcPr>
          <w:p w14:paraId="5BFC6394" w14:textId="1BE5F800"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ins w:id="1329" w:author="Duy Nguyen-Le" w:date="2022-04-19T09:38:00Z">
              <w:r>
                <w:rPr>
                  <w:rFonts w:ascii="Calibri" w:hAnsi="Calibri" w:cs="Calibri"/>
                  <w:color w:val="000000"/>
                </w:rPr>
                <w:t>0.58 (-1.25, 2.41)</w:t>
              </w:r>
            </w:ins>
            <w:del w:id="1330" w:author="Duy Nguyen-Le" w:date="2022-04-19T09:38:00Z">
              <w:r w:rsidDel="00B023BD">
                <w:rPr>
                  <w:rFonts w:ascii="Times New Roman" w:eastAsia="Times New Roman" w:hAnsi="Times New Roman" w:cs="Times New Roman"/>
                  <w:sz w:val="26"/>
                  <w:szCs w:val="26"/>
                </w:rPr>
                <w:delText>0.5 [-1.0 ; 2.2]</w:delText>
              </w:r>
            </w:del>
          </w:p>
        </w:tc>
        <w:tc>
          <w:tcPr>
            <w:tcW w:w="1276" w:type="dxa"/>
            <w:vAlign w:val="bottom"/>
            <w:tcPrChange w:id="1331" w:author="Duy Nguyen-Le" w:date="2022-04-19T09:38:00Z">
              <w:tcPr>
                <w:tcW w:w="1276" w:type="dxa"/>
                <w:gridSpan w:val="2"/>
                <w:vAlign w:val="center"/>
              </w:tcPr>
            </w:tcPrChange>
          </w:tcPr>
          <w:p w14:paraId="7C85093E" w14:textId="0C73D0C6" w:rsidR="00C43AF9"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highlight w:val="yellow"/>
              </w:rPr>
            </w:pPr>
            <w:ins w:id="1332" w:author="Duy Nguyen-Le" w:date="2022-04-19T09:38:00Z">
              <w:r>
                <w:rPr>
                  <w:rFonts w:ascii="Calibri" w:hAnsi="Calibri" w:cs="Calibri"/>
                  <w:color w:val="000000"/>
                </w:rPr>
                <w:t>0.66</w:t>
              </w:r>
            </w:ins>
            <w:del w:id="1333" w:author="Duy Nguyen-Le" w:date="2022-04-19T09:38:00Z">
              <w:r w:rsidDel="00B023BD">
                <w:rPr>
                  <w:rFonts w:ascii="Times New Roman" w:eastAsia="Times New Roman" w:hAnsi="Times New Roman" w:cs="Times New Roman"/>
                  <w:sz w:val="26"/>
                  <w:szCs w:val="26"/>
                </w:rPr>
                <w:delText>0.48</w:delText>
              </w:r>
            </w:del>
          </w:p>
        </w:tc>
      </w:tr>
      <w:tr w:rsidR="005866F5" w14:paraId="4E2DD1EF" w14:textId="77777777" w:rsidTr="00AE0D62">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334" w:author="Duy Nguyen-Le" w:date="2022-04-19T09:38: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335" w:author="Duy Nguyen-Le" w:date="2022-04-19T09:38:00Z">
            <w:trPr>
              <w:gridBefore w:val="1"/>
            </w:trPr>
          </w:trPrChange>
        </w:trPr>
        <w:tc>
          <w:tcPr>
            <w:tcW w:w="4316" w:type="dxa"/>
            <w:vAlign w:val="center"/>
            <w:tcPrChange w:id="1336" w:author="Duy Nguyen-Le" w:date="2022-04-19T09:38:00Z">
              <w:tcPr>
                <w:tcW w:w="4316" w:type="dxa"/>
                <w:gridSpan w:val="2"/>
                <w:vAlign w:val="center"/>
              </w:tcPr>
            </w:tcPrChange>
          </w:tcPr>
          <w:p w14:paraId="71ECA00B" w14:textId="77777777" w:rsidR="005866F5" w:rsidRDefault="005866F5" w:rsidP="005866F5">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NICU*</w:t>
            </w:r>
          </w:p>
        </w:tc>
        <w:tc>
          <w:tcPr>
            <w:tcW w:w="2551" w:type="dxa"/>
            <w:vAlign w:val="bottom"/>
            <w:tcPrChange w:id="1337" w:author="Duy Nguyen-Le" w:date="2022-04-19T09:38:00Z">
              <w:tcPr>
                <w:tcW w:w="2551" w:type="dxa"/>
                <w:gridSpan w:val="2"/>
                <w:vAlign w:val="center"/>
              </w:tcPr>
            </w:tcPrChange>
          </w:tcPr>
          <w:p w14:paraId="1DC4C96C" w14:textId="7E2D74E1"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38" w:author="Duy Nguyen-Le" w:date="2022-04-19T09:38:00Z">
              <w:r>
                <w:rPr>
                  <w:rFonts w:ascii="Calibri" w:hAnsi="Calibri" w:cs="Calibri"/>
                  <w:color w:val="000000"/>
                </w:rPr>
                <w:t>24 (5.45%)</w:t>
              </w:r>
            </w:ins>
            <w:del w:id="1339" w:author="Duy Nguyen-Le" w:date="2022-04-19T09:38:00Z">
              <w:r w:rsidDel="00AE0D62">
                <w:rPr>
                  <w:rFonts w:ascii="Times New Roman" w:eastAsia="Times New Roman" w:hAnsi="Times New Roman" w:cs="Times New Roman"/>
                  <w:sz w:val="26"/>
                  <w:szCs w:val="26"/>
                </w:rPr>
                <w:delText>24/437 (5.4)</w:delText>
              </w:r>
            </w:del>
          </w:p>
        </w:tc>
        <w:tc>
          <w:tcPr>
            <w:tcW w:w="1985" w:type="dxa"/>
            <w:vAlign w:val="bottom"/>
            <w:tcPrChange w:id="1340" w:author="Duy Nguyen-Le" w:date="2022-04-19T09:38:00Z">
              <w:tcPr>
                <w:tcW w:w="1985" w:type="dxa"/>
                <w:gridSpan w:val="2"/>
                <w:vAlign w:val="center"/>
              </w:tcPr>
            </w:tcPrChange>
          </w:tcPr>
          <w:p w14:paraId="216FFECA" w14:textId="146E57E8"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41" w:author="Duy Nguyen-Le" w:date="2022-04-19T09:38:00Z">
              <w:r>
                <w:rPr>
                  <w:rFonts w:ascii="Calibri" w:hAnsi="Calibri" w:cs="Calibri"/>
                  <w:color w:val="000000"/>
                </w:rPr>
                <w:t>23 (4.49%)</w:t>
              </w:r>
            </w:ins>
            <w:del w:id="1342" w:author="Duy Nguyen-Le" w:date="2022-04-19T09:38:00Z">
              <w:r w:rsidDel="00AE0D62">
                <w:rPr>
                  <w:rFonts w:ascii="Times New Roman" w:eastAsia="Times New Roman" w:hAnsi="Times New Roman" w:cs="Times New Roman"/>
                  <w:sz w:val="26"/>
                  <w:szCs w:val="26"/>
                </w:rPr>
                <w:delText>23/512 (4.5)</w:delText>
              </w:r>
            </w:del>
          </w:p>
        </w:tc>
        <w:tc>
          <w:tcPr>
            <w:tcW w:w="1984" w:type="dxa"/>
            <w:vAlign w:val="bottom"/>
            <w:tcPrChange w:id="1343" w:author="Duy Nguyen-Le" w:date="2022-04-19T09:38:00Z">
              <w:tcPr>
                <w:tcW w:w="1984" w:type="dxa"/>
                <w:gridSpan w:val="2"/>
                <w:vAlign w:val="center"/>
              </w:tcPr>
            </w:tcPrChange>
          </w:tcPr>
          <w:p w14:paraId="608E5AF4" w14:textId="7376310C"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44" w:author="Duy Nguyen-Le" w:date="2022-04-19T09:38:00Z">
              <w:r>
                <w:rPr>
                  <w:rFonts w:ascii="Calibri" w:hAnsi="Calibri" w:cs="Calibri"/>
                  <w:color w:val="000000"/>
                </w:rPr>
                <w:t>0.82 (0.47, 1.44)</w:t>
              </w:r>
            </w:ins>
            <w:del w:id="1345" w:author="Duy Nguyen-Le" w:date="2022-04-19T09:38:00Z">
              <w:r w:rsidDel="00AE0D62">
                <w:rPr>
                  <w:rFonts w:ascii="Times New Roman" w:eastAsia="Times New Roman" w:hAnsi="Times New Roman" w:cs="Times New Roman"/>
                  <w:sz w:val="26"/>
                  <w:szCs w:val="26"/>
                </w:rPr>
                <w:delText>0.8 [0.5 ; 1.4]</w:delText>
              </w:r>
            </w:del>
          </w:p>
        </w:tc>
        <w:tc>
          <w:tcPr>
            <w:tcW w:w="1985" w:type="dxa"/>
            <w:vAlign w:val="bottom"/>
            <w:tcPrChange w:id="1346" w:author="Duy Nguyen-Le" w:date="2022-04-19T09:38:00Z">
              <w:tcPr>
                <w:tcW w:w="1985" w:type="dxa"/>
                <w:gridSpan w:val="2"/>
                <w:vAlign w:val="center"/>
              </w:tcPr>
            </w:tcPrChange>
          </w:tcPr>
          <w:p w14:paraId="50443F19" w14:textId="19B8A72A"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47" w:author="Duy Nguyen-Le" w:date="2022-04-19T09:38:00Z">
              <w:r>
                <w:rPr>
                  <w:rFonts w:ascii="Calibri" w:hAnsi="Calibri" w:cs="Calibri"/>
                  <w:color w:val="000000"/>
                </w:rPr>
                <w:t>-0.96 (-3.95, 2.03)</w:t>
              </w:r>
            </w:ins>
            <w:del w:id="1348" w:author="Duy Nguyen-Le" w:date="2022-04-19T09:38:00Z">
              <w:r w:rsidDel="00AE0D62">
                <w:rPr>
                  <w:rFonts w:ascii="Times New Roman" w:eastAsia="Times New Roman" w:hAnsi="Times New Roman" w:cs="Times New Roman"/>
                  <w:sz w:val="26"/>
                  <w:szCs w:val="26"/>
                </w:rPr>
                <w:delText>0.9 [-1.8 ; 3.7]</w:delText>
              </w:r>
            </w:del>
          </w:p>
        </w:tc>
        <w:tc>
          <w:tcPr>
            <w:tcW w:w="1276" w:type="dxa"/>
            <w:vAlign w:val="bottom"/>
            <w:tcPrChange w:id="1349" w:author="Duy Nguyen-Le" w:date="2022-04-19T09:38:00Z">
              <w:tcPr>
                <w:tcW w:w="1276" w:type="dxa"/>
                <w:gridSpan w:val="2"/>
                <w:vAlign w:val="center"/>
              </w:tcPr>
            </w:tcPrChange>
          </w:tcPr>
          <w:p w14:paraId="6535709B" w14:textId="63006C56"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50" w:author="Duy Nguyen-Le" w:date="2022-04-19T09:38:00Z">
              <w:r>
                <w:rPr>
                  <w:rFonts w:ascii="Calibri" w:hAnsi="Calibri" w:cs="Calibri"/>
                  <w:color w:val="000000"/>
                </w:rPr>
                <w:t>0.594</w:t>
              </w:r>
            </w:ins>
            <w:del w:id="1351" w:author="Duy Nguyen-Le" w:date="2022-04-19T09:38:00Z">
              <w:r w:rsidDel="00AE0D62">
                <w:rPr>
                  <w:rFonts w:ascii="Times New Roman" w:eastAsia="Times New Roman" w:hAnsi="Times New Roman" w:cs="Times New Roman"/>
                  <w:sz w:val="26"/>
                  <w:szCs w:val="26"/>
                </w:rPr>
                <w:delText>0.5</w:delText>
              </w:r>
            </w:del>
          </w:p>
        </w:tc>
      </w:tr>
      <w:tr w:rsidR="005866F5" w14:paraId="6DC3B243" w14:textId="77777777" w:rsidTr="00AE0D62">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Change w:id="1352" w:author="Duy Nguyen-Le" w:date="2022-04-19T09:38:00Z">
            <w:tblPrEx>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Ex>
          </w:tblPrExChange>
        </w:tblPrEx>
        <w:trPr>
          <w:trPrChange w:id="1353" w:author="Duy Nguyen-Le" w:date="2022-04-19T09:38:00Z">
            <w:trPr>
              <w:gridBefore w:val="1"/>
            </w:trPr>
          </w:trPrChange>
        </w:trPr>
        <w:tc>
          <w:tcPr>
            <w:tcW w:w="4316" w:type="dxa"/>
            <w:vAlign w:val="center"/>
            <w:tcPrChange w:id="1354" w:author="Duy Nguyen-Le" w:date="2022-04-19T09:38:00Z">
              <w:tcPr>
                <w:tcW w:w="4316" w:type="dxa"/>
                <w:gridSpan w:val="2"/>
                <w:vAlign w:val="center"/>
              </w:tcPr>
            </w:tcPrChange>
          </w:tcPr>
          <w:p w14:paraId="4EDB9FAE" w14:textId="77777777" w:rsidR="005866F5" w:rsidRDefault="005866F5" w:rsidP="005866F5">
            <w:pPr>
              <w:tabs>
                <w:tab w:val="left" w:pos="90"/>
                <w:tab w:val="left" w:pos="360"/>
              </w:tabs>
              <w:spacing w:line="360" w:lineRule="auto"/>
              <w:ind w:lef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Birth defects</w:t>
            </w:r>
          </w:p>
        </w:tc>
        <w:tc>
          <w:tcPr>
            <w:tcW w:w="2551" w:type="dxa"/>
            <w:vAlign w:val="bottom"/>
            <w:tcPrChange w:id="1355" w:author="Duy Nguyen-Le" w:date="2022-04-19T09:38:00Z">
              <w:tcPr>
                <w:tcW w:w="2551" w:type="dxa"/>
                <w:gridSpan w:val="2"/>
                <w:vAlign w:val="center"/>
              </w:tcPr>
            </w:tcPrChange>
          </w:tcPr>
          <w:p w14:paraId="5A89B897" w14:textId="659F3FC1"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56" w:author="Duy Nguyen-Le" w:date="2022-04-19T09:38:00Z">
              <w:r>
                <w:rPr>
                  <w:rFonts w:ascii="Calibri" w:hAnsi="Calibri" w:cs="Calibri"/>
                  <w:color w:val="000000"/>
                </w:rPr>
                <w:t>4 (0.91%)</w:t>
              </w:r>
            </w:ins>
            <w:del w:id="1357" w:author="Duy Nguyen-Le" w:date="2022-04-19T09:38:00Z">
              <w:r w:rsidDel="00AE0D62">
                <w:rPr>
                  <w:rFonts w:ascii="Times New Roman" w:eastAsia="Times New Roman" w:hAnsi="Times New Roman" w:cs="Times New Roman"/>
                  <w:sz w:val="26"/>
                  <w:szCs w:val="26"/>
                </w:rPr>
                <w:delText>1 (0.2%)</w:delText>
              </w:r>
            </w:del>
          </w:p>
        </w:tc>
        <w:tc>
          <w:tcPr>
            <w:tcW w:w="1985" w:type="dxa"/>
            <w:vAlign w:val="bottom"/>
            <w:tcPrChange w:id="1358" w:author="Duy Nguyen-Le" w:date="2022-04-19T09:38:00Z">
              <w:tcPr>
                <w:tcW w:w="1985" w:type="dxa"/>
                <w:gridSpan w:val="2"/>
                <w:vAlign w:val="center"/>
              </w:tcPr>
            </w:tcPrChange>
          </w:tcPr>
          <w:p w14:paraId="707B65A6" w14:textId="0C6BE4AF"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59" w:author="Duy Nguyen-Le" w:date="2022-04-19T09:38:00Z">
              <w:r>
                <w:rPr>
                  <w:rFonts w:ascii="Calibri" w:hAnsi="Calibri" w:cs="Calibri"/>
                  <w:color w:val="000000"/>
                </w:rPr>
                <w:t>4 (0.78%)</w:t>
              </w:r>
            </w:ins>
            <w:del w:id="1360" w:author="Duy Nguyen-Le" w:date="2022-04-19T09:38:00Z">
              <w:r w:rsidDel="00AE0D62">
                <w:rPr>
                  <w:rFonts w:ascii="Times New Roman" w:eastAsia="Times New Roman" w:hAnsi="Times New Roman" w:cs="Times New Roman"/>
                  <w:sz w:val="26"/>
                  <w:szCs w:val="26"/>
                </w:rPr>
                <w:delText>0 (0.00%)</w:delText>
              </w:r>
            </w:del>
          </w:p>
        </w:tc>
        <w:tc>
          <w:tcPr>
            <w:tcW w:w="1984" w:type="dxa"/>
            <w:vAlign w:val="bottom"/>
            <w:tcPrChange w:id="1361" w:author="Duy Nguyen-Le" w:date="2022-04-19T09:38:00Z">
              <w:tcPr>
                <w:tcW w:w="1984" w:type="dxa"/>
                <w:gridSpan w:val="2"/>
                <w:vAlign w:val="center"/>
              </w:tcPr>
            </w:tcPrChange>
          </w:tcPr>
          <w:p w14:paraId="48F7879E" w14:textId="41DB535F"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62" w:author="Duy Nguyen-Le" w:date="2022-04-19T09:38:00Z">
              <w:r>
                <w:rPr>
                  <w:rFonts w:ascii="Calibri" w:hAnsi="Calibri" w:cs="Calibri"/>
                  <w:color w:val="000000"/>
                </w:rPr>
                <w:t>0.86 (0.22, 3.42)</w:t>
              </w:r>
            </w:ins>
            <w:del w:id="1363" w:author="Duy Nguyen-Le" w:date="2022-04-19T09:38:00Z">
              <w:r w:rsidDel="00AE0D62">
                <w:rPr>
                  <w:rFonts w:ascii="Times New Roman" w:eastAsia="Times New Roman" w:hAnsi="Times New Roman" w:cs="Times New Roman"/>
                  <w:sz w:val="26"/>
                  <w:szCs w:val="26"/>
                </w:rPr>
                <w:delText>-</w:delText>
              </w:r>
            </w:del>
          </w:p>
        </w:tc>
        <w:tc>
          <w:tcPr>
            <w:tcW w:w="1985" w:type="dxa"/>
            <w:vAlign w:val="bottom"/>
            <w:tcPrChange w:id="1364" w:author="Duy Nguyen-Le" w:date="2022-04-19T09:38:00Z">
              <w:tcPr>
                <w:tcW w:w="1985" w:type="dxa"/>
                <w:gridSpan w:val="2"/>
                <w:vAlign w:val="center"/>
              </w:tcPr>
            </w:tcPrChange>
          </w:tcPr>
          <w:p w14:paraId="5B1A8B0B" w14:textId="073A9CAC"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65" w:author="Duy Nguyen-Le" w:date="2022-04-19T09:38:00Z">
              <w:r>
                <w:rPr>
                  <w:rFonts w:ascii="Calibri" w:hAnsi="Calibri" w:cs="Calibri"/>
                  <w:color w:val="000000"/>
                </w:rPr>
                <w:t>-0.13 (-1.42, 1.17)</w:t>
              </w:r>
            </w:ins>
            <w:del w:id="1366" w:author="Duy Nguyen-Le" w:date="2022-04-19T09:38:00Z">
              <w:r w:rsidDel="00AE0D62">
                <w:rPr>
                  <w:rFonts w:ascii="Times New Roman" w:eastAsia="Times New Roman" w:hAnsi="Times New Roman" w:cs="Times New Roman"/>
                  <w:sz w:val="26"/>
                  <w:szCs w:val="26"/>
                </w:rPr>
                <w:delText>-</w:delText>
              </w:r>
            </w:del>
          </w:p>
        </w:tc>
        <w:tc>
          <w:tcPr>
            <w:tcW w:w="1276" w:type="dxa"/>
            <w:vAlign w:val="bottom"/>
            <w:tcPrChange w:id="1367" w:author="Duy Nguyen-Le" w:date="2022-04-19T09:38:00Z">
              <w:tcPr>
                <w:tcW w:w="1276" w:type="dxa"/>
                <w:gridSpan w:val="2"/>
                <w:vAlign w:val="center"/>
              </w:tcPr>
            </w:tcPrChange>
          </w:tcPr>
          <w:p w14:paraId="24550C40" w14:textId="0693E60C" w:rsidR="005866F5"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ins w:id="1368" w:author="Duy Nguyen-Le" w:date="2022-04-19T09:38:00Z">
              <w:r>
                <w:rPr>
                  <w:rFonts w:ascii="Calibri" w:hAnsi="Calibri" w:cs="Calibri"/>
                  <w:color w:val="000000"/>
                </w:rPr>
                <w:t>0.95</w:t>
              </w:r>
            </w:ins>
            <w:del w:id="1369" w:author="Duy Nguyen-Le" w:date="2022-04-19T09:38:00Z">
              <w:r w:rsidDel="00AE0D62">
                <w:rPr>
                  <w:rFonts w:ascii="Times New Roman" w:eastAsia="Times New Roman" w:hAnsi="Times New Roman" w:cs="Times New Roman"/>
                  <w:sz w:val="26"/>
                  <w:szCs w:val="26"/>
                </w:rPr>
                <w:delText>-</w:delText>
              </w:r>
            </w:del>
          </w:p>
        </w:tc>
      </w:tr>
    </w:tbl>
    <w:p w14:paraId="079AAB54" w14:textId="77777777" w:rsidR="00504D7D" w:rsidRDefault="00F713D9">
      <w:pPr>
        <w:pStyle w:val="Heading2"/>
        <w:keepLines w:val="0"/>
        <w:tabs>
          <w:tab w:val="center" w:pos="4320"/>
          <w:tab w:val="right" w:pos="8640"/>
        </w:tabs>
        <w:spacing w:before="0" w:after="0" w:line="360" w:lineRule="auto"/>
        <w:ind w:right="-42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Mean ± SD, N (%), *Singletons</w:t>
      </w:r>
    </w:p>
    <w:p w14:paraId="53AB7A13" w14:textId="77777777" w:rsidR="00504D7D" w:rsidRDefault="00504D7D">
      <w:pPr>
        <w:spacing w:after="120" w:line="360" w:lineRule="auto"/>
        <w:jc w:val="both"/>
        <w:rPr>
          <w:rFonts w:ascii="Times New Roman" w:eastAsia="Times New Roman" w:hAnsi="Times New Roman" w:cs="Times New Roman"/>
          <w:sz w:val="24"/>
          <w:szCs w:val="24"/>
        </w:rPr>
      </w:pPr>
    </w:p>
    <w:p w14:paraId="74770C75" w14:textId="25AF1711" w:rsidR="00504D7D" w:rsidDel="00682C9C" w:rsidRDefault="00F713D9">
      <w:pPr>
        <w:spacing w:after="120" w:line="360" w:lineRule="auto"/>
        <w:jc w:val="center"/>
        <w:rPr>
          <w:del w:id="1370" w:author="Duy Nguyen-Le" w:date="2022-04-22T10:16:00Z"/>
          <w:rFonts w:ascii="Times New Roman" w:eastAsia="Times New Roman" w:hAnsi="Times New Roman" w:cs="Times New Roman"/>
          <w:sz w:val="24"/>
          <w:szCs w:val="24"/>
        </w:rPr>
      </w:pPr>
      <w:del w:id="1371" w:author="Duy Nguyen-Le" w:date="2022-04-22T10:16:00Z">
        <w:r w:rsidDel="00682C9C">
          <w:rPr>
            <w:rFonts w:ascii="Times New Roman" w:eastAsia="Times New Roman" w:hAnsi="Times New Roman" w:cs="Times New Roman"/>
            <w:sz w:val="24"/>
            <w:szCs w:val="24"/>
          </w:rPr>
          <w:delText xml:space="preserve">Table 4. </w:delText>
        </w:r>
      </w:del>
      <w:ins w:id="1372" w:author="PGS.TS. Vương Thị Ngọc Lan" w:date="2022-04-17T19:13:00Z">
        <w:del w:id="1373" w:author="Duy Nguyen-Le" w:date="2022-04-22T10:16:00Z">
          <w:r w:rsidR="00BD178F" w:rsidDel="00682C9C">
            <w:rPr>
              <w:rFonts w:ascii="Times New Roman" w:eastAsia="Times New Roman" w:hAnsi="Times New Roman" w:cs="Times New Roman"/>
              <w:sz w:val="24"/>
              <w:szCs w:val="24"/>
            </w:rPr>
            <w:delText xml:space="preserve">Multivariate analysis of </w:delText>
          </w:r>
        </w:del>
      </w:ins>
      <w:del w:id="1374" w:author="Duy Nguyen-Le" w:date="2022-04-22T10:16:00Z">
        <w:r w:rsidDel="00682C9C">
          <w:rPr>
            <w:rFonts w:ascii="Times New Roman" w:eastAsia="Times New Roman" w:hAnsi="Times New Roman" w:cs="Times New Roman"/>
            <w:sz w:val="24"/>
            <w:szCs w:val="24"/>
          </w:rPr>
          <w:delText>Joint effects of</w:delText>
        </w:r>
      </w:del>
      <w:ins w:id="1375" w:author="PGS.TS. Vương Thị Ngọc Lan" w:date="2022-04-17T19:13:00Z">
        <w:del w:id="1376" w:author="Duy Nguyen-Le" w:date="2022-04-22T10:16:00Z">
          <w:r w:rsidR="00BD178F" w:rsidDel="00682C9C">
            <w:rPr>
              <w:rFonts w:ascii="Times New Roman" w:eastAsia="Times New Roman" w:hAnsi="Times New Roman" w:cs="Times New Roman"/>
              <w:sz w:val="24"/>
              <w:szCs w:val="24"/>
            </w:rPr>
            <w:delText xml:space="preserve">factors </w:delText>
          </w:r>
          <w:r w:rsidR="00CA65BD" w:rsidDel="00682C9C">
            <w:rPr>
              <w:rFonts w:ascii="Times New Roman" w:eastAsia="Times New Roman" w:hAnsi="Times New Roman" w:cs="Times New Roman"/>
              <w:sz w:val="24"/>
              <w:szCs w:val="24"/>
            </w:rPr>
            <w:delText>affect</w:delText>
          </w:r>
        </w:del>
      </w:ins>
      <w:ins w:id="1377" w:author="PGS.TS. Vương Thị Ngọc Lan" w:date="2022-04-17T19:14:00Z">
        <w:del w:id="1378" w:author="Duy Nguyen-Le" w:date="2022-04-22T10:16:00Z">
          <w:r w:rsidR="00CA65BD" w:rsidDel="00682C9C">
            <w:rPr>
              <w:rFonts w:ascii="Times New Roman" w:eastAsia="Times New Roman" w:hAnsi="Times New Roman" w:cs="Times New Roman"/>
              <w:sz w:val="24"/>
              <w:szCs w:val="24"/>
            </w:rPr>
            <w:delText>ing low birth weight</w:delText>
          </w:r>
        </w:del>
      </w:ins>
      <w:del w:id="1379" w:author="Duy Nguyen-Le" w:date="2022-04-22T10:16:00Z">
        <w:r w:rsidDel="00682C9C">
          <w:rPr>
            <w:rFonts w:ascii="Times New Roman" w:eastAsia="Times New Roman" w:hAnsi="Times New Roman" w:cs="Times New Roman"/>
            <w:sz w:val="24"/>
            <w:szCs w:val="24"/>
          </w:rPr>
          <w:delText xml:space="preserve"> maternal and gestational characteristics between LBW versus </w:delText>
        </w:r>
        <w:commentRangeStart w:id="1380"/>
        <w:commentRangeStart w:id="1381"/>
        <w:r w:rsidDel="00682C9C">
          <w:rPr>
            <w:rFonts w:ascii="Times New Roman" w:eastAsia="Times New Roman" w:hAnsi="Times New Roman" w:cs="Times New Roman"/>
            <w:sz w:val="24"/>
            <w:szCs w:val="24"/>
          </w:rPr>
          <w:delText>normal weight group</w:delText>
        </w:r>
        <w:commentRangeEnd w:id="1380"/>
        <w:commentRangeEnd w:id="1381"/>
        <w:r w:rsidR="000452C5" w:rsidDel="00682C9C">
          <w:rPr>
            <w:rStyle w:val="CommentReference"/>
          </w:rPr>
          <w:commentReference w:id="1380"/>
        </w:r>
        <w:r w:rsidR="000452C5" w:rsidDel="00682C9C">
          <w:rPr>
            <w:rStyle w:val="CommentReference"/>
          </w:rPr>
          <w:commentReference w:id="1381"/>
        </w:r>
      </w:del>
    </w:p>
    <w:tbl>
      <w:tblPr>
        <w:tblStyle w:val="a2"/>
        <w:tblW w:w="13955"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8"/>
        <w:gridCol w:w="1985"/>
        <w:gridCol w:w="2126"/>
        <w:gridCol w:w="2268"/>
        <w:gridCol w:w="2268"/>
      </w:tblGrid>
      <w:tr w:rsidR="00504D7D" w:rsidDel="00682C9C" w14:paraId="65F51907" w14:textId="02B2E5B8" w:rsidTr="00A67358">
        <w:trPr>
          <w:del w:id="1382" w:author="Duy Nguyen-Le" w:date="2022-04-22T10:16:00Z"/>
        </w:trPr>
        <w:tc>
          <w:tcPr>
            <w:tcW w:w="5308" w:type="dxa"/>
          </w:tcPr>
          <w:p w14:paraId="1625D161" w14:textId="4914BADF" w:rsidR="00504D7D" w:rsidDel="00682C9C" w:rsidRDefault="00504D7D">
            <w:pPr>
              <w:tabs>
                <w:tab w:val="left" w:pos="90"/>
                <w:tab w:val="left" w:pos="360"/>
              </w:tabs>
              <w:spacing w:line="360" w:lineRule="auto"/>
              <w:ind w:left="90"/>
              <w:jc w:val="both"/>
              <w:rPr>
                <w:del w:id="1383" w:author="Duy Nguyen-Le" w:date="2022-04-22T10:16:00Z"/>
                <w:rFonts w:ascii="Times New Roman" w:eastAsia="Times New Roman" w:hAnsi="Times New Roman" w:cs="Times New Roman"/>
                <w:b/>
                <w:sz w:val="26"/>
                <w:szCs w:val="26"/>
              </w:rPr>
            </w:pPr>
          </w:p>
        </w:tc>
        <w:tc>
          <w:tcPr>
            <w:tcW w:w="1985" w:type="dxa"/>
            <w:vAlign w:val="center"/>
          </w:tcPr>
          <w:p w14:paraId="43DE26DE" w14:textId="4D0E21FB" w:rsidR="00504D7D" w:rsidDel="00682C9C" w:rsidRDefault="00F713D9">
            <w:pPr>
              <w:tabs>
                <w:tab w:val="left" w:pos="90"/>
                <w:tab w:val="left" w:pos="360"/>
              </w:tabs>
              <w:spacing w:line="360" w:lineRule="auto"/>
              <w:ind w:left="90"/>
              <w:jc w:val="center"/>
              <w:rPr>
                <w:del w:id="1384" w:author="Duy Nguyen-Le" w:date="2022-04-22T10:16:00Z"/>
                <w:rFonts w:ascii="Times New Roman" w:eastAsia="Times New Roman" w:hAnsi="Times New Roman" w:cs="Times New Roman"/>
                <w:b/>
                <w:sz w:val="26"/>
                <w:szCs w:val="26"/>
              </w:rPr>
            </w:pPr>
            <w:del w:id="1385" w:author="Duy Nguyen-Le" w:date="2022-04-22T10:16:00Z">
              <w:r w:rsidDel="00682C9C">
                <w:rPr>
                  <w:rFonts w:ascii="Times New Roman" w:eastAsia="Times New Roman" w:hAnsi="Times New Roman" w:cs="Times New Roman"/>
                  <w:b/>
                  <w:sz w:val="26"/>
                  <w:szCs w:val="26"/>
                </w:rPr>
                <w:delText>LBW*</w:delText>
              </w:r>
            </w:del>
          </w:p>
          <w:p w14:paraId="3C85E811" w14:textId="06E982B6" w:rsidR="00504D7D" w:rsidDel="00682C9C" w:rsidRDefault="00F713D9">
            <w:pPr>
              <w:tabs>
                <w:tab w:val="left" w:pos="90"/>
                <w:tab w:val="left" w:pos="360"/>
              </w:tabs>
              <w:spacing w:line="360" w:lineRule="auto"/>
              <w:ind w:left="90"/>
              <w:jc w:val="center"/>
              <w:rPr>
                <w:del w:id="1386" w:author="Duy Nguyen-Le" w:date="2022-04-22T10:16:00Z"/>
                <w:rFonts w:ascii="Times New Roman" w:eastAsia="Times New Roman" w:hAnsi="Times New Roman" w:cs="Times New Roman"/>
                <w:b/>
                <w:sz w:val="26"/>
                <w:szCs w:val="26"/>
              </w:rPr>
            </w:pPr>
            <w:del w:id="1387" w:author="Duy Nguyen-Le" w:date="2022-04-22T10:16:00Z">
              <w:r w:rsidDel="00682C9C">
                <w:rPr>
                  <w:rFonts w:ascii="Times New Roman" w:eastAsia="Times New Roman" w:hAnsi="Times New Roman" w:cs="Times New Roman"/>
                  <w:b/>
                  <w:sz w:val="26"/>
                  <w:szCs w:val="26"/>
                </w:rPr>
                <w:delText>N=38</w:delText>
              </w:r>
            </w:del>
          </w:p>
        </w:tc>
        <w:tc>
          <w:tcPr>
            <w:tcW w:w="2126" w:type="dxa"/>
            <w:vAlign w:val="center"/>
          </w:tcPr>
          <w:p w14:paraId="7824B0B6" w14:textId="361B94F9" w:rsidR="00504D7D" w:rsidDel="00682C9C" w:rsidRDefault="00F713D9">
            <w:pPr>
              <w:tabs>
                <w:tab w:val="left" w:pos="90"/>
                <w:tab w:val="left" w:pos="360"/>
              </w:tabs>
              <w:spacing w:line="360" w:lineRule="auto"/>
              <w:ind w:left="90"/>
              <w:jc w:val="center"/>
              <w:rPr>
                <w:del w:id="1388" w:author="Duy Nguyen-Le" w:date="2022-04-22T10:16:00Z"/>
                <w:rFonts w:ascii="Times New Roman" w:eastAsia="Times New Roman" w:hAnsi="Times New Roman" w:cs="Times New Roman"/>
                <w:b/>
                <w:sz w:val="26"/>
                <w:szCs w:val="26"/>
              </w:rPr>
            </w:pPr>
            <w:del w:id="1389" w:author="Duy Nguyen-Le" w:date="2022-04-22T10:16:00Z">
              <w:r w:rsidDel="00682C9C">
                <w:rPr>
                  <w:rFonts w:ascii="Times New Roman" w:eastAsia="Times New Roman" w:hAnsi="Times New Roman" w:cs="Times New Roman"/>
                  <w:b/>
                  <w:sz w:val="26"/>
                  <w:szCs w:val="26"/>
                </w:rPr>
                <w:delText>Normal</w:delText>
              </w:r>
            </w:del>
          </w:p>
          <w:p w14:paraId="329C1C78" w14:textId="2F95EC85" w:rsidR="00504D7D" w:rsidDel="00682C9C" w:rsidRDefault="00F713D9">
            <w:pPr>
              <w:tabs>
                <w:tab w:val="left" w:pos="90"/>
                <w:tab w:val="left" w:pos="360"/>
              </w:tabs>
              <w:spacing w:line="360" w:lineRule="auto"/>
              <w:ind w:left="90"/>
              <w:jc w:val="center"/>
              <w:rPr>
                <w:del w:id="1390" w:author="Duy Nguyen-Le" w:date="2022-04-22T10:16:00Z"/>
                <w:rFonts w:ascii="Times New Roman" w:eastAsia="Times New Roman" w:hAnsi="Times New Roman" w:cs="Times New Roman"/>
                <w:b/>
                <w:sz w:val="26"/>
                <w:szCs w:val="26"/>
              </w:rPr>
            </w:pPr>
            <w:del w:id="1391" w:author="Duy Nguyen-Le" w:date="2022-04-22T10:16:00Z">
              <w:r w:rsidDel="00682C9C">
                <w:rPr>
                  <w:rFonts w:ascii="Times New Roman" w:eastAsia="Times New Roman" w:hAnsi="Times New Roman" w:cs="Times New Roman"/>
                  <w:b/>
                  <w:sz w:val="26"/>
                  <w:szCs w:val="26"/>
                </w:rPr>
                <w:delText>N=911</w:delText>
              </w:r>
            </w:del>
          </w:p>
        </w:tc>
        <w:tc>
          <w:tcPr>
            <w:tcW w:w="2268" w:type="dxa"/>
            <w:vAlign w:val="center"/>
          </w:tcPr>
          <w:p w14:paraId="29FD063B" w14:textId="714ABEF9" w:rsidR="00504D7D" w:rsidDel="00682C9C" w:rsidRDefault="00F713D9">
            <w:pPr>
              <w:tabs>
                <w:tab w:val="left" w:pos="90"/>
                <w:tab w:val="left" w:pos="360"/>
              </w:tabs>
              <w:spacing w:line="360" w:lineRule="auto"/>
              <w:ind w:left="90"/>
              <w:jc w:val="center"/>
              <w:rPr>
                <w:del w:id="1392" w:author="Duy Nguyen-Le" w:date="2022-04-22T10:16:00Z"/>
                <w:rFonts w:ascii="Times New Roman" w:eastAsia="Times New Roman" w:hAnsi="Times New Roman" w:cs="Times New Roman"/>
                <w:b/>
                <w:sz w:val="26"/>
                <w:szCs w:val="26"/>
              </w:rPr>
            </w:pPr>
            <w:del w:id="1393" w:author="Duy Nguyen-Le" w:date="2022-04-22T10:16:00Z">
              <w:r w:rsidDel="00682C9C">
                <w:rPr>
                  <w:rFonts w:ascii="Times New Roman" w:eastAsia="Times New Roman" w:hAnsi="Times New Roman" w:cs="Times New Roman"/>
                  <w:b/>
                  <w:sz w:val="26"/>
                  <w:szCs w:val="26"/>
                </w:rPr>
                <w:delText>OR [95% CI]; p-value</w:delText>
              </w:r>
            </w:del>
          </w:p>
        </w:tc>
        <w:tc>
          <w:tcPr>
            <w:tcW w:w="2268" w:type="dxa"/>
            <w:vAlign w:val="center"/>
          </w:tcPr>
          <w:p w14:paraId="6AE4C8B8" w14:textId="53CD368F" w:rsidR="00504D7D" w:rsidDel="00682C9C" w:rsidRDefault="00F713D9">
            <w:pPr>
              <w:tabs>
                <w:tab w:val="left" w:pos="90"/>
                <w:tab w:val="left" w:pos="360"/>
              </w:tabs>
              <w:spacing w:line="360" w:lineRule="auto"/>
              <w:ind w:left="90"/>
              <w:jc w:val="center"/>
              <w:rPr>
                <w:del w:id="1394" w:author="Duy Nguyen-Le" w:date="2022-04-22T10:16:00Z"/>
                <w:rFonts w:ascii="Times New Roman" w:eastAsia="Times New Roman" w:hAnsi="Times New Roman" w:cs="Times New Roman"/>
                <w:b/>
                <w:sz w:val="26"/>
                <w:szCs w:val="26"/>
              </w:rPr>
            </w:pPr>
            <w:del w:id="1395" w:author="Duy Nguyen-Le" w:date="2022-04-22T10:16:00Z">
              <w:r w:rsidDel="00682C9C">
                <w:rPr>
                  <w:rFonts w:ascii="Times New Roman" w:eastAsia="Times New Roman" w:hAnsi="Times New Roman" w:cs="Times New Roman"/>
                  <w:b/>
                  <w:sz w:val="26"/>
                  <w:szCs w:val="26"/>
                </w:rPr>
                <w:delText>OR [95% CI]; p-value*</w:delText>
              </w:r>
            </w:del>
          </w:p>
        </w:tc>
      </w:tr>
      <w:tr w:rsidR="00504D7D" w:rsidDel="00682C9C" w14:paraId="1F950934" w14:textId="778F10E5" w:rsidTr="00A67358">
        <w:trPr>
          <w:del w:id="1396" w:author="Duy Nguyen-Le" w:date="2022-04-22T10:16:00Z"/>
        </w:trPr>
        <w:tc>
          <w:tcPr>
            <w:tcW w:w="5308" w:type="dxa"/>
          </w:tcPr>
          <w:p w14:paraId="06CE07D3" w14:textId="7D60B095" w:rsidR="00504D7D" w:rsidDel="00682C9C" w:rsidRDefault="00F713D9">
            <w:pPr>
              <w:tabs>
                <w:tab w:val="left" w:pos="90"/>
                <w:tab w:val="left" w:pos="360"/>
              </w:tabs>
              <w:spacing w:line="360" w:lineRule="auto"/>
              <w:jc w:val="both"/>
              <w:rPr>
                <w:del w:id="1397" w:author="Duy Nguyen-Le" w:date="2022-04-22T10:16:00Z"/>
                <w:rFonts w:ascii="Times New Roman" w:eastAsia="Times New Roman" w:hAnsi="Times New Roman" w:cs="Times New Roman"/>
                <w:sz w:val="26"/>
                <w:szCs w:val="26"/>
              </w:rPr>
            </w:pPr>
            <w:del w:id="1398" w:author="Duy Nguyen-Le" w:date="2022-04-22T10:16:00Z">
              <w:r w:rsidDel="00682C9C">
                <w:rPr>
                  <w:rFonts w:ascii="Times New Roman" w:eastAsia="Times New Roman" w:hAnsi="Times New Roman" w:cs="Times New Roman"/>
                  <w:sz w:val="26"/>
                  <w:szCs w:val="26"/>
                </w:rPr>
                <w:delText>Maternal age – years</w:delText>
              </w:r>
            </w:del>
          </w:p>
        </w:tc>
        <w:tc>
          <w:tcPr>
            <w:tcW w:w="1985" w:type="dxa"/>
            <w:vAlign w:val="bottom"/>
          </w:tcPr>
          <w:p w14:paraId="290EDACF" w14:textId="59E7CFB0" w:rsidR="00504D7D" w:rsidDel="00682C9C" w:rsidRDefault="00F713D9">
            <w:pPr>
              <w:tabs>
                <w:tab w:val="left" w:pos="90"/>
                <w:tab w:val="left" w:pos="360"/>
              </w:tabs>
              <w:spacing w:line="360" w:lineRule="auto"/>
              <w:ind w:left="90"/>
              <w:jc w:val="center"/>
              <w:rPr>
                <w:del w:id="1399" w:author="Duy Nguyen-Le" w:date="2022-04-22T10:16:00Z"/>
                <w:rFonts w:ascii="Times New Roman" w:eastAsia="Times New Roman" w:hAnsi="Times New Roman" w:cs="Times New Roman"/>
                <w:b/>
                <w:sz w:val="26"/>
                <w:szCs w:val="26"/>
              </w:rPr>
            </w:pPr>
            <w:del w:id="1400" w:author="Duy Nguyen-Le" w:date="2022-04-22T10:16:00Z">
              <w:r w:rsidDel="00682C9C">
                <w:rPr>
                  <w:rFonts w:ascii="Times New Roman" w:eastAsia="Times New Roman" w:hAnsi="Times New Roman" w:cs="Times New Roman"/>
                  <w:sz w:val="26"/>
                  <w:szCs w:val="26"/>
                </w:rPr>
                <w:delText>31.3 ± 4.26</w:delText>
              </w:r>
            </w:del>
          </w:p>
        </w:tc>
        <w:tc>
          <w:tcPr>
            <w:tcW w:w="2126" w:type="dxa"/>
            <w:vAlign w:val="bottom"/>
          </w:tcPr>
          <w:p w14:paraId="39ECF0AB" w14:textId="79EDE64F" w:rsidR="00504D7D" w:rsidDel="00682C9C" w:rsidRDefault="00F713D9">
            <w:pPr>
              <w:tabs>
                <w:tab w:val="left" w:pos="90"/>
                <w:tab w:val="left" w:pos="360"/>
              </w:tabs>
              <w:spacing w:line="360" w:lineRule="auto"/>
              <w:ind w:left="90"/>
              <w:jc w:val="center"/>
              <w:rPr>
                <w:del w:id="1401" w:author="Duy Nguyen-Le" w:date="2022-04-22T10:16:00Z"/>
                <w:rFonts w:ascii="Times New Roman" w:eastAsia="Times New Roman" w:hAnsi="Times New Roman" w:cs="Times New Roman"/>
                <w:b/>
                <w:sz w:val="26"/>
                <w:szCs w:val="26"/>
              </w:rPr>
            </w:pPr>
            <w:del w:id="1402" w:author="Duy Nguyen-Le" w:date="2022-04-22T10:16:00Z">
              <w:r w:rsidDel="00682C9C">
                <w:rPr>
                  <w:rFonts w:ascii="Times New Roman" w:eastAsia="Times New Roman" w:hAnsi="Times New Roman" w:cs="Times New Roman"/>
                  <w:sz w:val="26"/>
                  <w:szCs w:val="26"/>
                </w:rPr>
                <w:delText>31.3 ± 4.45</w:delText>
              </w:r>
            </w:del>
          </w:p>
        </w:tc>
        <w:tc>
          <w:tcPr>
            <w:tcW w:w="2268" w:type="dxa"/>
            <w:vAlign w:val="center"/>
          </w:tcPr>
          <w:p w14:paraId="51D9B62C" w14:textId="1B460708" w:rsidR="00504D7D" w:rsidDel="00682C9C" w:rsidRDefault="00F713D9">
            <w:pPr>
              <w:tabs>
                <w:tab w:val="left" w:pos="90"/>
                <w:tab w:val="left" w:pos="360"/>
              </w:tabs>
              <w:spacing w:line="360" w:lineRule="auto"/>
              <w:ind w:left="90"/>
              <w:jc w:val="center"/>
              <w:rPr>
                <w:del w:id="1403" w:author="Duy Nguyen-Le" w:date="2022-04-22T10:16:00Z"/>
                <w:rFonts w:ascii="Times New Roman" w:eastAsia="Times New Roman" w:hAnsi="Times New Roman" w:cs="Times New Roman"/>
                <w:sz w:val="26"/>
                <w:szCs w:val="26"/>
              </w:rPr>
            </w:pPr>
            <w:del w:id="1404" w:author="Duy Nguyen-Le" w:date="2022-04-22T10:16:00Z">
              <w:r w:rsidDel="00682C9C">
                <w:rPr>
                  <w:rFonts w:ascii="Times New Roman" w:eastAsia="Times New Roman" w:hAnsi="Times New Roman" w:cs="Times New Roman"/>
                  <w:sz w:val="26"/>
                  <w:szCs w:val="26"/>
                </w:rPr>
                <w:delText>1.0 [0.94 ; 1.08]; 0.8</w:delText>
              </w:r>
            </w:del>
          </w:p>
        </w:tc>
        <w:tc>
          <w:tcPr>
            <w:tcW w:w="2268" w:type="dxa"/>
            <w:vAlign w:val="center"/>
          </w:tcPr>
          <w:p w14:paraId="282E9EF6" w14:textId="553BF0BB" w:rsidR="00504D7D" w:rsidDel="00682C9C" w:rsidRDefault="00F713D9">
            <w:pPr>
              <w:tabs>
                <w:tab w:val="left" w:pos="90"/>
                <w:tab w:val="left" w:pos="360"/>
              </w:tabs>
              <w:spacing w:line="360" w:lineRule="auto"/>
              <w:ind w:left="90"/>
              <w:jc w:val="center"/>
              <w:rPr>
                <w:del w:id="1405" w:author="Duy Nguyen-Le" w:date="2022-04-22T10:16:00Z"/>
                <w:rFonts w:ascii="Times New Roman" w:eastAsia="Times New Roman" w:hAnsi="Times New Roman" w:cs="Times New Roman"/>
                <w:sz w:val="26"/>
                <w:szCs w:val="26"/>
              </w:rPr>
            </w:pPr>
            <w:del w:id="1406" w:author="Duy Nguyen-Le" w:date="2022-04-22T10:16:00Z">
              <w:r w:rsidDel="00682C9C">
                <w:rPr>
                  <w:rFonts w:ascii="Times New Roman" w:eastAsia="Times New Roman" w:hAnsi="Times New Roman" w:cs="Times New Roman"/>
                  <w:sz w:val="26"/>
                  <w:szCs w:val="26"/>
                </w:rPr>
                <w:delText>-</w:delText>
              </w:r>
            </w:del>
          </w:p>
        </w:tc>
      </w:tr>
      <w:tr w:rsidR="00504D7D" w:rsidDel="00682C9C" w14:paraId="7302892E" w14:textId="73F8B199" w:rsidTr="00A67358">
        <w:trPr>
          <w:del w:id="1407" w:author="Duy Nguyen-Le" w:date="2022-04-22T10:16:00Z"/>
        </w:trPr>
        <w:tc>
          <w:tcPr>
            <w:tcW w:w="5308" w:type="dxa"/>
            <w:vAlign w:val="center"/>
          </w:tcPr>
          <w:p w14:paraId="338ECE75" w14:textId="5C41331B" w:rsidR="00504D7D" w:rsidDel="00682C9C" w:rsidRDefault="00F713D9">
            <w:pPr>
              <w:spacing w:line="360" w:lineRule="auto"/>
              <w:jc w:val="both"/>
              <w:rPr>
                <w:del w:id="1408" w:author="Duy Nguyen-Le" w:date="2022-04-22T10:16:00Z"/>
                <w:rFonts w:ascii="Times New Roman" w:eastAsia="Times New Roman" w:hAnsi="Times New Roman" w:cs="Times New Roman"/>
                <w:sz w:val="26"/>
                <w:szCs w:val="26"/>
              </w:rPr>
            </w:pPr>
            <w:del w:id="1409" w:author="Duy Nguyen-Le" w:date="2022-04-22T10:16:00Z">
              <w:r w:rsidDel="00682C9C">
                <w:rPr>
                  <w:rFonts w:ascii="Times New Roman" w:eastAsia="Times New Roman" w:hAnsi="Times New Roman" w:cs="Times New Roman"/>
                  <w:sz w:val="26"/>
                  <w:szCs w:val="26"/>
                </w:rPr>
                <w:lastRenderedPageBreak/>
                <w:delText>Gestational at vaccination -</w:delText>
              </w:r>
            </w:del>
            <w:ins w:id="1410" w:author="PGS.TS. Vương Thị Ngọc Lan" w:date="2022-04-17T19:12:00Z">
              <w:del w:id="1411" w:author="Duy Nguyen-Le" w:date="2022-04-22T10:16:00Z">
                <w:r w:rsidR="001408A9" w:rsidDel="00682C9C">
                  <w:rPr>
                    <w:rFonts w:ascii="Times New Roman" w:eastAsia="Times New Roman" w:hAnsi="Times New Roman" w:cs="Times New Roman"/>
                    <w:sz w:val="26"/>
                    <w:szCs w:val="26"/>
                  </w:rPr>
                  <w:delText>–</w:delText>
                </w:r>
              </w:del>
            </w:ins>
            <w:del w:id="1412" w:author="Duy Nguyen-Le" w:date="2022-04-22T10:16:00Z">
              <w:r w:rsidDel="00682C9C">
                <w:rPr>
                  <w:rFonts w:ascii="Times New Roman" w:eastAsia="Times New Roman" w:hAnsi="Times New Roman" w:cs="Times New Roman"/>
                  <w:sz w:val="26"/>
                  <w:szCs w:val="26"/>
                </w:rPr>
                <w:delText xml:space="preserve"> weeks</w:delText>
              </w:r>
            </w:del>
          </w:p>
        </w:tc>
        <w:tc>
          <w:tcPr>
            <w:tcW w:w="1985" w:type="dxa"/>
            <w:vAlign w:val="bottom"/>
          </w:tcPr>
          <w:p w14:paraId="08932BAF" w14:textId="15DBF767" w:rsidR="00504D7D" w:rsidDel="00682C9C" w:rsidRDefault="00F713D9">
            <w:pPr>
              <w:tabs>
                <w:tab w:val="left" w:pos="90"/>
                <w:tab w:val="left" w:pos="360"/>
              </w:tabs>
              <w:spacing w:line="360" w:lineRule="auto"/>
              <w:ind w:left="90"/>
              <w:jc w:val="center"/>
              <w:rPr>
                <w:del w:id="1413" w:author="Duy Nguyen-Le" w:date="2022-04-22T10:16:00Z"/>
                <w:rFonts w:ascii="Times New Roman" w:eastAsia="Times New Roman" w:hAnsi="Times New Roman" w:cs="Times New Roman"/>
                <w:b/>
                <w:sz w:val="26"/>
                <w:szCs w:val="26"/>
              </w:rPr>
            </w:pPr>
            <w:del w:id="1414" w:author="Duy Nguyen-Le" w:date="2022-04-22T10:16:00Z">
              <w:r w:rsidDel="00682C9C">
                <w:rPr>
                  <w:rFonts w:ascii="Times New Roman" w:eastAsia="Times New Roman" w:hAnsi="Times New Roman" w:cs="Times New Roman"/>
                  <w:sz w:val="26"/>
                  <w:szCs w:val="26"/>
                </w:rPr>
                <w:delText>30.7 ± 3.97</w:delText>
              </w:r>
            </w:del>
          </w:p>
        </w:tc>
        <w:tc>
          <w:tcPr>
            <w:tcW w:w="2126" w:type="dxa"/>
            <w:vAlign w:val="bottom"/>
          </w:tcPr>
          <w:p w14:paraId="10FF8F80" w14:textId="7D494068" w:rsidR="00504D7D" w:rsidDel="00682C9C" w:rsidRDefault="00F713D9">
            <w:pPr>
              <w:tabs>
                <w:tab w:val="left" w:pos="90"/>
                <w:tab w:val="left" w:pos="360"/>
              </w:tabs>
              <w:spacing w:line="360" w:lineRule="auto"/>
              <w:ind w:left="90"/>
              <w:jc w:val="center"/>
              <w:rPr>
                <w:del w:id="1415" w:author="Duy Nguyen-Le" w:date="2022-04-22T10:16:00Z"/>
                <w:rFonts w:ascii="Times New Roman" w:eastAsia="Times New Roman" w:hAnsi="Times New Roman" w:cs="Times New Roman"/>
                <w:b/>
                <w:sz w:val="26"/>
                <w:szCs w:val="26"/>
              </w:rPr>
            </w:pPr>
            <w:del w:id="1416" w:author="Duy Nguyen-Le" w:date="2022-04-22T10:16:00Z">
              <w:r w:rsidDel="00682C9C">
                <w:rPr>
                  <w:rFonts w:ascii="Times New Roman" w:eastAsia="Times New Roman" w:hAnsi="Times New Roman" w:cs="Times New Roman"/>
                  <w:sz w:val="26"/>
                  <w:szCs w:val="26"/>
                </w:rPr>
                <w:delText>32.3 ± 4.21</w:delText>
              </w:r>
            </w:del>
          </w:p>
        </w:tc>
        <w:tc>
          <w:tcPr>
            <w:tcW w:w="2268" w:type="dxa"/>
            <w:vAlign w:val="center"/>
          </w:tcPr>
          <w:p w14:paraId="3730DA72" w14:textId="64DABD46" w:rsidR="00504D7D" w:rsidDel="00682C9C" w:rsidRDefault="00F713D9">
            <w:pPr>
              <w:tabs>
                <w:tab w:val="left" w:pos="90"/>
                <w:tab w:val="left" w:pos="360"/>
              </w:tabs>
              <w:spacing w:line="360" w:lineRule="auto"/>
              <w:ind w:left="90"/>
              <w:jc w:val="center"/>
              <w:rPr>
                <w:del w:id="1417" w:author="Duy Nguyen-Le" w:date="2022-04-22T10:16:00Z"/>
                <w:rFonts w:ascii="Times New Roman" w:eastAsia="Times New Roman" w:hAnsi="Times New Roman" w:cs="Times New Roman"/>
                <w:sz w:val="26"/>
                <w:szCs w:val="26"/>
              </w:rPr>
            </w:pPr>
            <w:del w:id="1418" w:author="Duy Nguyen-Le" w:date="2022-04-22T10:16:00Z">
              <w:r w:rsidDel="00682C9C">
                <w:rPr>
                  <w:rFonts w:ascii="Times New Roman" w:eastAsia="Times New Roman" w:hAnsi="Times New Roman" w:cs="Times New Roman"/>
                  <w:sz w:val="26"/>
                  <w:szCs w:val="26"/>
                </w:rPr>
                <w:delText>0.92 [0.86 ; 0.99]; 0.02</w:delText>
              </w:r>
            </w:del>
          </w:p>
        </w:tc>
        <w:tc>
          <w:tcPr>
            <w:tcW w:w="2268" w:type="dxa"/>
            <w:vAlign w:val="center"/>
          </w:tcPr>
          <w:p w14:paraId="6839230D" w14:textId="1F5AA856" w:rsidR="00504D7D" w:rsidDel="00682C9C" w:rsidRDefault="00F713D9">
            <w:pPr>
              <w:tabs>
                <w:tab w:val="left" w:pos="90"/>
                <w:tab w:val="left" w:pos="360"/>
              </w:tabs>
              <w:spacing w:line="360" w:lineRule="auto"/>
              <w:ind w:left="90"/>
              <w:jc w:val="center"/>
              <w:rPr>
                <w:del w:id="1419" w:author="Duy Nguyen-Le" w:date="2022-04-22T10:16:00Z"/>
                <w:rFonts w:ascii="Times New Roman" w:eastAsia="Times New Roman" w:hAnsi="Times New Roman" w:cs="Times New Roman"/>
                <w:sz w:val="26"/>
                <w:szCs w:val="26"/>
              </w:rPr>
            </w:pPr>
            <w:del w:id="1420" w:author="Duy Nguyen-Le" w:date="2022-04-22T10:16:00Z">
              <w:r w:rsidDel="00682C9C">
                <w:rPr>
                  <w:rFonts w:ascii="Times New Roman" w:eastAsia="Times New Roman" w:hAnsi="Times New Roman" w:cs="Times New Roman"/>
                  <w:sz w:val="26"/>
                  <w:szCs w:val="26"/>
                </w:rPr>
                <w:delText>0.93 [0.86 ; 1.01]; 0.08</w:delText>
              </w:r>
            </w:del>
          </w:p>
        </w:tc>
      </w:tr>
      <w:tr w:rsidR="00504D7D" w:rsidDel="00682C9C" w14:paraId="217C0443" w14:textId="0F33441E" w:rsidTr="00A67358">
        <w:trPr>
          <w:del w:id="1421" w:author="Duy Nguyen-Le" w:date="2022-04-22T10:16:00Z"/>
        </w:trPr>
        <w:tc>
          <w:tcPr>
            <w:tcW w:w="5308" w:type="dxa"/>
            <w:vAlign w:val="center"/>
          </w:tcPr>
          <w:p w14:paraId="43559349" w14:textId="01CF3FF2" w:rsidR="00504D7D" w:rsidDel="00682C9C" w:rsidRDefault="00F713D9">
            <w:pPr>
              <w:spacing w:line="360" w:lineRule="auto"/>
              <w:jc w:val="both"/>
              <w:rPr>
                <w:del w:id="1422" w:author="Duy Nguyen-Le" w:date="2022-04-22T10:16:00Z"/>
                <w:rFonts w:ascii="Times New Roman" w:eastAsia="Times New Roman" w:hAnsi="Times New Roman" w:cs="Times New Roman"/>
                <w:sz w:val="26"/>
                <w:szCs w:val="26"/>
              </w:rPr>
            </w:pPr>
            <w:del w:id="1423" w:author="Duy Nguyen-Le" w:date="2022-04-22T10:16:00Z">
              <w:r w:rsidDel="00682C9C">
                <w:rPr>
                  <w:rFonts w:ascii="Times New Roman" w:eastAsia="Times New Roman" w:hAnsi="Times New Roman" w:cs="Times New Roman"/>
                  <w:sz w:val="26"/>
                  <w:szCs w:val="26"/>
                </w:rPr>
                <w:delText>Number of vaccination dose – n (%)</w:delText>
              </w:r>
            </w:del>
          </w:p>
        </w:tc>
        <w:tc>
          <w:tcPr>
            <w:tcW w:w="1985" w:type="dxa"/>
            <w:vAlign w:val="center"/>
          </w:tcPr>
          <w:p w14:paraId="45002ED0" w14:textId="06D4C809" w:rsidR="00504D7D" w:rsidDel="00682C9C" w:rsidRDefault="00504D7D">
            <w:pPr>
              <w:tabs>
                <w:tab w:val="left" w:pos="90"/>
                <w:tab w:val="left" w:pos="360"/>
              </w:tabs>
              <w:spacing w:line="360" w:lineRule="auto"/>
              <w:ind w:left="90"/>
              <w:jc w:val="center"/>
              <w:rPr>
                <w:del w:id="1424" w:author="Duy Nguyen-Le" w:date="2022-04-22T10:16:00Z"/>
                <w:rFonts w:ascii="Times New Roman" w:eastAsia="Times New Roman" w:hAnsi="Times New Roman" w:cs="Times New Roman"/>
                <w:b/>
                <w:sz w:val="26"/>
                <w:szCs w:val="26"/>
              </w:rPr>
            </w:pPr>
          </w:p>
        </w:tc>
        <w:tc>
          <w:tcPr>
            <w:tcW w:w="2126" w:type="dxa"/>
            <w:vAlign w:val="center"/>
          </w:tcPr>
          <w:p w14:paraId="3310AC7E" w14:textId="2C0ABFB0" w:rsidR="00504D7D" w:rsidDel="00682C9C" w:rsidRDefault="00504D7D">
            <w:pPr>
              <w:tabs>
                <w:tab w:val="left" w:pos="90"/>
                <w:tab w:val="left" w:pos="360"/>
              </w:tabs>
              <w:spacing w:line="360" w:lineRule="auto"/>
              <w:ind w:left="90"/>
              <w:jc w:val="center"/>
              <w:rPr>
                <w:del w:id="1425" w:author="Duy Nguyen-Le" w:date="2022-04-22T10:16:00Z"/>
                <w:rFonts w:ascii="Times New Roman" w:eastAsia="Times New Roman" w:hAnsi="Times New Roman" w:cs="Times New Roman"/>
                <w:b/>
                <w:sz w:val="26"/>
                <w:szCs w:val="26"/>
              </w:rPr>
            </w:pPr>
          </w:p>
        </w:tc>
        <w:tc>
          <w:tcPr>
            <w:tcW w:w="2268" w:type="dxa"/>
            <w:vAlign w:val="center"/>
          </w:tcPr>
          <w:p w14:paraId="21B629D4" w14:textId="3368992C" w:rsidR="00504D7D" w:rsidDel="00682C9C" w:rsidRDefault="00504D7D">
            <w:pPr>
              <w:tabs>
                <w:tab w:val="left" w:pos="90"/>
                <w:tab w:val="left" w:pos="360"/>
              </w:tabs>
              <w:spacing w:line="360" w:lineRule="auto"/>
              <w:ind w:left="90"/>
              <w:jc w:val="center"/>
              <w:rPr>
                <w:del w:id="1426" w:author="Duy Nguyen-Le" w:date="2022-04-22T10:16:00Z"/>
                <w:rFonts w:ascii="Times New Roman" w:eastAsia="Times New Roman" w:hAnsi="Times New Roman" w:cs="Times New Roman"/>
                <w:sz w:val="26"/>
                <w:szCs w:val="26"/>
              </w:rPr>
            </w:pPr>
          </w:p>
        </w:tc>
        <w:tc>
          <w:tcPr>
            <w:tcW w:w="2268" w:type="dxa"/>
            <w:vAlign w:val="center"/>
          </w:tcPr>
          <w:p w14:paraId="646F6B80" w14:textId="4EC8FA33" w:rsidR="00504D7D" w:rsidDel="00682C9C" w:rsidRDefault="00504D7D">
            <w:pPr>
              <w:tabs>
                <w:tab w:val="left" w:pos="90"/>
                <w:tab w:val="left" w:pos="360"/>
              </w:tabs>
              <w:spacing w:line="360" w:lineRule="auto"/>
              <w:ind w:left="90"/>
              <w:jc w:val="center"/>
              <w:rPr>
                <w:del w:id="1427" w:author="Duy Nguyen-Le" w:date="2022-04-22T10:16:00Z"/>
                <w:rFonts w:ascii="Times New Roman" w:eastAsia="Times New Roman" w:hAnsi="Times New Roman" w:cs="Times New Roman"/>
                <w:sz w:val="26"/>
                <w:szCs w:val="26"/>
              </w:rPr>
            </w:pPr>
          </w:p>
        </w:tc>
      </w:tr>
      <w:tr w:rsidR="00504D7D" w:rsidDel="00682C9C" w14:paraId="36600B5D" w14:textId="7E168F0F" w:rsidTr="00A67358">
        <w:trPr>
          <w:del w:id="1428" w:author="Duy Nguyen-Le" w:date="2022-04-22T10:16:00Z"/>
        </w:trPr>
        <w:tc>
          <w:tcPr>
            <w:tcW w:w="5308" w:type="dxa"/>
          </w:tcPr>
          <w:p w14:paraId="2DBC545C" w14:textId="059BFBA0" w:rsidR="00504D7D" w:rsidDel="00682C9C" w:rsidRDefault="00F713D9">
            <w:pPr>
              <w:spacing w:line="360" w:lineRule="auto"/>
              <w:ind w:left="720"/>
              <w:jc w:val="both"/>
              <w:rPr>
                <w:del w:id="1429" w:author="Duy Nguyen-Le" w:date="2022-04-22T10:16:00Z"/>
                <w:rFonts w:ascii="Times New Roman" w:eastAsia="Times New Roman" w:hAnsi="Times New Roman" w:cs="Times New Roman"/>
                <w:sz w:val="26"/>
                <w:szCs w:val="26"/>
              </w:rPr>
            </w:pPr>
            <w:del w:id="1430" w:author="Duy Nguyen-Le" w:date="2022-04-22T10:16:00Z">
              <w:r w:rsidDel="00682C9C">
                <w:rPr>
                  <w:rFonts w:ascii="Times New Roman" w:eastAsia="Times New Roman" w:hAnsi="Times New Roman" w:cs="Times New Roman"/>
                  <w:sz w:val="26"/>
                  <w:szCs w:val="26"/>
                </w:rPr>
                <w:delText>Only 1 dose</w:delText>
              </w:r>
            </w:del>
          </w:p>
        </w:tc>
        <w:tc>
          <w:tcPr>
            <w:tcW w:w="1985" w:type="dxa"/>
            <w:vAlign w:val="bottom"/>
          </w:tcPr>
          <w:p w14:paraId="2CFD14FB" w14:textId="3BEF0882" w:rsidR="00504D7D" w:rsidDel="00682C9C" w:rsidRDefault="00F713D9">
            <w:pPr>
              <w:tabs>
                <w:tab w:val="left" w:pos="90"/>
                <w:tab w:val="left" w:pos="360"/>
              </w:tabs>
              <w:spacing w:line="360" w:lineRule="auto"/>
              <w:ind w:left="90"/>
              <w:jc w:val="center"/>
              <w:rPr>
                <w:del w:id="1431" w:author="Duy Nguyen-Le" w:date="2022-04-22T10:16:00Z"/>
                <w:rFonts w:ascii="Times New Roman" w:eastAsia="Times New Roman" w:hAnsi="Times New Roman" w:cs="Times New Roman"/>
                <w:b/>
                <w:sz w:val="26"/>
                <w:szCs w:val="26"/>
              </w:rPr>
            </w:pPr>
            <w:del w:id="1432" w:author="Duy Nguyen-Le" w:date="2022-04-22T10:16:00Z">
              <w:r w:rsidDel="00682C9C">
                <w:rPr>
                  <w:rFonts w:ascii="Times New Roman" w:eastAsia="Times New Roman" w:hAnsi="Times New Roman" w:cs="Times New Roman"/>
                  <w:sz w:val="26"/>
                  <w:szCs w:val="26"/>
                </w:rPr>
                <w:delText xml:space="preserve">16 (42.1) </w:delText>
              </w:r>
            </w:del>
          </w:p>
        </w:tc>
        <w:tc>
          <w:tcPr>
            <w:tcW w:w="2126" w:type="dxa"/>
            <w:vAlign w:val="bottom"/>
          </w:tcPr>
          <w:p w14:paraId="041AA692" w14:textId="420466B8" w:rsidR="00504D7D" w:rsidDel="00682C9C" w:rsidRDefault="00F713D9">
            <w:pPr>
              <w:tabs>
                <w:tab w:val="left" w:pos="90"/>
                <w:tab w:val="left" w:pos="360"/>
              </w:tabs>
              <w:spacing w:line="360" w:lineRule="auto"/>
              <w:ind w:left="90"/>
              <w:jc w:val="center"/>
              <w:rPr>
                <w:del w:id="1433" w:author="Duy Nguyen-Le" w:date="2022-04-22T10:16:00Z"/>
                <w:rFonts w:ascii="Times New Roman" w:eastAsia="Times New Roman" w:hAnsi="Times New Roman" w:cs="Times New Roman"/>
                <w:b/>
                <w:sz w:val="26"/>
                <w:szCs w:val="26"/>
              </w:rPr>
            </w:pPr>
            <w:del w:id="1434" w:author="Duy Nguyen-Le" w:date="2022-04-22T10:16:00Z">
              <w:r w:rsidDel="00682C9C">
                <w:rPr>
                  <w:rFonts w:ascii="Times New Roman" w:eastAsia="Times New Roman" w:hAnsi="Times New Roman" w:cs="Times New Roman"/>
                  <w:sz w:val="26"/>
                  <w:szCs w:val="26"/>
                </w:rPr>
                <w:delText>260 (28.4)</w:delText>
              </w:r>
            </w:del>
          </w:p>
        </w:tc>
        <w:tc>
          <w:tcPr>
            <w:tcW w:w="2268" w:type="dxa"/>
            <w:vAlign w:val="center"/>
          </w:tcPr>
          <w:p w14:paraId="0D74EA29" w14:textId="26F10523" w:rsidR="00504D7D" w:rsidDel="00682C9C" w:rsidRDefault="00F713D9">
            <w:pPr>
              <w:tabs>
                <w:tab w:val="left" w:pos="90"/>
                <w:tab w:val="left" w:pos="360"/>
              </w:tabs>
              <w:spacing w:line="360" w:lineRule="auto"/>
              <w:ind w:left="90"/>
              <w:jc w:val="center"/>
              <w:rPr>
                <w:del w:id="1435" w:author="Duy Nguyen-Le" w:date="2022-04-22T10:16:00Z"/>
                <w:rFonts w:ascii="Times New Roman" w:eastAsia="Times New Roman" w:hAnsi="Times New Roman" w:cs="Times New Roman"/>
                <w:sz w:val="26"/>
                <w:szCs w:val="26"/>
              </w:rPr>
            </w:pPr>
            <w:del w:id="1436" w:author="Duy Nguyen-Le" w:date="2022-04-22T10:16:00Z">
              <w:r w:rsidDel="00682C9C">
                <w:rPr>
                  <w:rFonts w:ascii="Times New Roman" w:eastAsia="Times New Roman" w:hAnsi="Times New Roman" w:cs="Times New Roman"/>
                  <w:sz w:val="26"/>
                  <w:szCs w:val="26"/>
                </w:rPr>
                <w:delText>Reference</w:delText>
              </w:r>
            </w:del>
          </w:p>
        </w:tc>
        <w:tc>
          <w:tcPr>
            <w:tcW w:w="2268" w:type="dxa"/>
            <w:vAlign w:val="center"/>
          </w:tcPr>
          <w:p w14:paraId="5947E66F" w14:textId="5C8F3CA6" w:rsidR="00504D7D" w:rsidDel="00682C9C" w:rsidRDefault="00F713D9">
            <w:pPr>
              <w:tabs>
                <w:tab w:val="left" w:pos="90"/>
                <w:tab w:val="left" w:pos="360"/>
              </w:tabs>
              <w:spacing w:line="360" w:lineRule="auto"/>
              <w:ind w:left="90"/>
              <w:jc w:val="center"/>
              <w:rPr>
                <w:del w:id="1437" w:author="Duy Nguyen-Le" w:date="2022-04-22T10:16:00Z"/>
                <w:rFonts w:ascii="Times New Roman" w:eastAsia="Times New Roman" w:hAnsi="Times New Roman" w:cs="Times New Roman"/>
                <w:sz w:val="26"/>
                <w:szCs w:val="26"/>
              </w:rPr>
            </w:pPr>
            <w:del w:id="1438" w:author="Duy Nguyen-Le" w:date="2022-04-22T10:16:00Z">
              <w:r w:rsidDel="00682C9C">
                <w:rPr>
                  <w:rFonts w:ascii="Times New Roman" w:eastAsia="Times New Roman" w:hAnsi="Times New Roman" w:cs="Times New Roman"/>
                  <w:sz w:val="26"/>
                  <w:szCs w:val="26"/>
                </w:rPr>
                <w:delText>-</w:delText>
              </w:r>
            </w:del>
          </w:p>
        </w:tc>
      </w:tr>
      <w:tr w:rsidR="00504D7D" w:rsidDel="00682C9C" w14:paraId="749708B0" w14:textId="5FAF84BD" w:rsidTr="00A67358">
        <w:trPr>
          <w:del w:id="1439" w:author="Duy Nguyen-Le" w:date="2022-04-22T10:16:00Z"/>
        </w:trPr>
        <w:tc>
          <w:tcPr>
            <w:tcW w:w="5308" w:type="dxa"/>
          </w:tcPr>
          <w:p w14:paraId="1DA0BCDD" w14:textId="07E369FE" w:rsidR="00504D7D" w:rsidDel="00682C9C" w:rsidRDefault="00F713D9">
            <w:pPr>
              <w:spacing w:line="360" w:lineRule="auto"/>
              <w:ind w:left="720"/>
              <w:jc w:val="both"/>
              <w:rPr>
                <w:del w:id="1440" w:author="Duy Nguyen-Le" w:date="2022-04-22T10:16:00Z"/>
                <w:rFonts w:ascii="Times New Roman" w:eastAsia="Times New Roman" w:hAnsi="Times New Roman" w:cs="Times New Roman"/>
                <w:sz w:val="26"/>
                <w:szCs w:val="26"/>
              </w:rPr>
            </w:pPr>
            <w:del w:id="1441" w:author="Duy Nguyen-Le" w:date="2022-04-22T10:16:00Z">
              <w:r w:rsidDel="00682C9C">
                <w:rPr>
                  <w:rFonts w:ascii="Times New Roman" w:eastAsia="Times New Roman" w:hAnsi="Times New Roman" w:cs="Times New Roman"/>
                  <w:sz w:val="26"/>
                  <w:szCs w:val="26"/>
                </w:rPr>
                <w:delText>Fully vaccinated</w:delText>
              </w:r>
            </w:del>
          </w:p>
        </w:tc>
        <w:tc>
          <w:tcPr>
            <w:tcW w:w="1985" w:type="dxa"/>
            <w:vAlign w:val="bottom"/>
          </w:tcPr>
          <w:p w14:paraId="3A7A281A" w14:textId="72DB3CB4" w:rsidR="00504D7D" w:rsidDel="00682C9C" w:rsidRDefault="00F713D9">
            <w:pPr>
              <w:tabs>
                <w:tab w:val="left" w:pos="90"/>
                <w:tab w:val="left" w:pos="360"/>
              </w:tabs>
              <w:spacing w:line="360" w:lineRule="auto"/>
              <w:ind w:left="90"/>
              <w:jc w:val="center"/>
              <w:rPr>
                <w:del w:id="1442" w:author="Duy Nguyen-Le" w:date="2022-04-22T10:16:00Z"/>
                <w:rFonts w:ascii="Times New Roman" w:eastAsia="Times New Roman" w:hAnsi="Times New Roman" w:cs="Times New Roman"/>
                <w:b/>
                <w:sz w:val="26"/>
                <w:szCs w:val="26"/>
              </w:rPr>
            </w:pPr>
            <w:del w:id="1443" w:author="Duy Nguyen-Le" w:date="2022-04-22T10:16:00Z">
              <w:r w:rsidDel="00682C9C">
                <w:rPr>
                  <w:rFonts w:ascii="Times New Roman" w:eastAsia="Times New Roman" w:hAnsi="Times New Roman" w:cs="Times New Roman"/>
                  <w:sz w:val="26"/>
                  <w:szCs w:val="26"/>
                </w:rPr>
                <w:delText xml:space="preserve">22 (57.9) </w:delText>
              </w:r>
            </w:del>
          </w:p>
        </w:tc>
        <w:tc>
          <w:tcPr>
            <w:tcW w:w="2126" w:type="dxa"/>
            <w:vAlign w:val="bottom"/>
          </w:tcPr>
          <w:p w14:paraId="7B6141A9" w14:textId="33835BC2" w:rsidR="00504D7D" w:rsidDel="00682C9C" w:rsidRDefault="00F713D9">
            <w:pPr>
              <w:tabs>
                <w:tab w:val="left" w:pos="90"/>
                <w:tab w:val="left" w:pos="360"/>
              </w:tabs>
              <w:spacing w:line="360" w:lineRule="auto"/>
              <w:ind w:left="90"/>
              <w:jc w:val="center"/>
              <w:rPr>
                <w:del w:id="1444" w:author="Duy Nguyen-Le" w:date="2022-04-22T10:16:00Z"/>
                <w:rFonts w:ascii="Times New Roman" w:eastAsia="Times New Roman" w:hAnsi="Times New Roman" w:cs="Times New Roman"/>
                <w:b/>
                <w:sz w:val="26"/>
                <w:szCs w:val="26"/>
              </w:rPr>
            </w:pPr>
            <w:del w:id="1445" w:author="Duy Nguyen-Le" w:date="2022-04-22T10:16:00Z">
              <w:r w:rsidDel="00682C9C">
                <w:rPr>
                  <w:rFonts w:ascii="Times New Roman" w:eastAsia="Times New Roman" w:hAnsi="Times New Roman" w:cs="Times New Roman"/>
                  <w:sz w:val="26"/>
                  <w:szCs w:val="26"/>
                </w:rPr>
                <w:delText>654 (71.6)</w:delText>
              </w:r>
            </w:del>
          </w:p>
        </w:tc>
        <w:tc>
          <w:tcPr>
            <w:tcW w:w="2268" w:type="dxa"/>
            <w:vAlign w:val="center"/>
          </w:tcPr>
          <w:p w14:paraId="5D20F6E4" w14:textId="0411BF93" w:rsidR="00504D7D" w:rsidDel="00682C9C" w:rsidRDefault="00F713D9">
            <w:pPr>
              <w:tabs>
                <w:tab w:val="left" w:pos="90"/>
                <w:tab w:val="left" w:pos="360"/>
              </w:tabs>
              <w:spacing w:line="360" w:lineRule="auto"/>
              <w:ind w:left="90"/>
              <w:jc w:val="center"/>
              <w:rPr>
                <w:del w:id="1446" w:author="Duy Nguyen-Le" w:date="2022-04-22T10:16:00Z"/>
                <w:rFonts w:ascii="Times New Roman" w:eastAsia="Times New Roman" w:hAnsi="Times New Roman" w:cs="Times New Roman"/>
                <w:sz w:val="26"/>
                <w:szCs w:val="26"/>
              </w:rPr>
            </w:pPr>
            <w:del w:id="1447" w:author="Duy Nguyen-Le" w:date="2022-04-22T10:16:00Z">
              <w:r w:rsidDel="00682C9C">
                <w:rPr>
                  <w:rFonts w:ascii="Times New Roman" w:eastAsia="Times New Roman" w:hAnsi="Times New Roman" w:cs="Times New Roman"/>
                  <w:sz w:val="26"/>
                  <w:szCs w:val="26"/>
                </w:rPr>
                <w:delText>0.53 [0.28 ; 1.02]; 0.06</w:delText>
              </w:r>
            </w:del>
          </w:p>
        </w:tc>
        <w:tc>
          <w:tcPr>
            <w:tcW w:w="2268" w:type="dxa"/>
            <w:vAlign w:val="center"/>
          </w:tcPr>
          <w:p w14:paraId="54AC6477" w14:textId="6CAA6347" w:rsidR="00504D7D" w:rsidDel="00682C9C" w:rsidRDefault="00F713D9">
            <w:pPr>
              <w:tabs>
                <w:tab w:val="left" w:pos="90"/>
                <w:tab w:val="left" w:pos="360"/>
              </w:tabs>
              <w:spacing w:line="360" w:lineRule="auto"/>
              <w:ind w:left="90"/>
              <w:jc w:val="center"/>
              <w:rPr>
                <w:del w:id="1448" w:author="Duy Nguyen-Le" w:date="2022-04-22T10:16:00Z"/>
                <w:rFonts w:ascii="Times New Roman" w:eastAsia="Times New Roman" w:hAnsi="Times New Roman" w:cs="Times New Roman"/>
                <w:sz w:val="26"/>
                <w:szCs w:val="26"/>
              </w:rPr>
            </w:pPr>
            <w:del w:id="1449" w:author="Duy Nguyen-Le" w:date="2022-04-22T10:16:00Z">
              <w:r w:rsidDel="00682C9C">
                <w:rPr>
                  <w:rFonts w:ascii="Times New Roman" w:eastAsia="Times New Roman" w:hAnsi="Times New Roman" w:cs="Times New Roman"/>
                  <w:sz w:val="26"/>
                  <w:szCs w:val="26"/>
                </w:rPr>
                <w:delText>0.55 [0.26 ; 1.15]; 0.11</w:delText>
              </w:r>
            </w:del>
          </w:p>
        </w:tc>
      </w:tr>
      <w:tr w:rsidR="00504D7D" w:rsidDel="00682C9C" w14:paraId="4722F7D4" w14:textId="28E82636" w:rsidTr="00A67358">
        <w:trPr>
          <w:del w:id="1450" w:author="Duy Nguyen-Le" w:date="2022-04-22T10:16:00Z"/>
        </w:trPr>
        <w:tc>
          <w:tcPr>
            <w:tcW w:w="5308" w:type="dxa"/>
          </w:tcPr>
          <w:p w14:paraId="61353183" w14:textId="4BB9684D" w:rsidR="00504D7D" w:rsidDel="00682C9C" w:rsidRDefault="00F713D9">
            <w:pPr>
              <w:spacing w:line="360" w:lineRule="auto"/>
              <w:jc w:val="both"/>
              <w:rPr>
                <w:del w:id="1451" w:author="Duy Nguyen-Le" w:date="2022-04-22T10:16:00Z"/>
                <w:rFonts w:ascii="Times New Roman" w:eastAsia="Times New Roman" w:hAnsi="Times New Roman" w:cs="Times New Roman"/>
                <w:sz w:val="26"/>
                <w:szCs w:val="26"/>
              </w:rPr>
            </w:pPr>
            <w:del w:id="1452" w:author="Duy Nguyen-Le" w:date="2022-04-22T10:16:00Z">
              <w:r w:rsidDel="00682C9C">
                <w:rPr>
                  <w:rFonts w:ascii="Times New Roman" w:eastAsia="Times New Roman" w:hAnsi="Times New Roman" w:cs="Times New Roman"/>
                  <w:sz w:val="26"/>
                  <w:szCs w:val="26"/>
                </w:rPr>
                <w:delText>Type of vaccine – n (%)</w:delText>
              </w:r>
            </w:del>
          </w:p>
        </w:tc>
        <w:tc>
          <w:tcPr>
            <w:tcW w:w="1985" w:type="dxa"/>
            <w:vAlign w:val="center"/>
          </w:tcPr>
          <w:p w14:paraId="50B945E1" w14:textId="22E3424B" w:rsidR="00504D7D" w:rsidDel="00682C9C" w:rsidRDefault="00504D7D">
            <w:pPr>
              <w:tabs>
                <w:tab w:val="left" w:pos="90"/>
                <w:tab w:val="left" w:pos="360"/>
              </w:tabs>
              <w:spacing w:line="360" w:lineRule="auto"/>
              <w:ind w:left="90"/>
              <w:jc w:val="center"/>
              <w:rPr>
                <w:del w:id="1453" w:author="Duy Nguyen-Le" w:date="2022-04-22T10:16:00Z"/>
                <w:rFonts w:ascii="Times New Roman" w:eastAsia="Times New Roman" w:hAnsi="Times New Roman" w:cs="Times New Roman"/>
                <w:sz w:val="26"/>
                <w:szCs w:val="26"/>
              </w:rPr>
            </w:pPr>
          </w:p>
        </w:tc>
        <w:tc>
          <w:tcPr>
            <w:tcW w:w="2126" w:type="dxa"/>
            <w:vAlign w:val="center"/>
          </w:tcPr>
          <w:p w14:paraId="6EBABA07" w14:textId="0372F571" w:rsidR="00504D7D" w:rsidDel="00682C9C" w:rsidRDefault="00504D7D">
            <w:pPr>
              <w:tabs>
                <w:tab w:val="left" w:pos="90"/>
                <w:tab w:val="left" w:pos="360"/>
              </w:tabs>
              <w:spacing w:line="360" w:lineRule="auto"/>
              <w:ind w:left="90"/>
              <w:jc w:val="center"/>
              <w:rPr>
                <w:del w:id="1454" w:author="Duy Nguyen-Le" w:date="2022-04-22T10:16:00Z"/>
                <w:rFonts w:ascii="Times New Roman" w:eastAsia="Times New Roman" w:hAnsi="Times New Roman" w:cs="Times New Roman"/>
                <w:sz w:val="26"/>
                <w:szCs w:val="26"/>
              </w:rPr>
            </w:pPr>
          </w:p>
        </w:tc>
        <w:tc>
          <w:tcPr>
            <w:tcW w:w="2268" w:type="dxa"/>
            <w:vAlign w:val="center"/>
          </w:tcPr>
          <w:p w14:paraId="0C7F90F6" w14:textId="6C3E9A62" w:rsidR="00504D7D" w:rsidDel="00682C9C" w:rsidRDefault="00504D7D">
            <w:pPr>
              <w:tabs>
                <w:tab w:val="left" w:pos="90"/>
                <w:tab w:val="left" w:pos="360"/>
              </w:tabs>
              <w:spacing w:line="360" w:lineRule="auto"/>
              <w:ind w:left="90"/>
              <w:jc w:val="center"/>
              <w:rPr>
                <w:del w:id="1455" w:author="Duy Nguyen-Le" w:date="2022-04-22T10:16:00Z"/>
                <w:rFonts w:ascii="Times New Roman" w:eastAsia="Times New Roman" w:hAnsi="Times New Roman" w:cs="Times New Roman"/>
                <w:sz w:val="26"/>
                <w:szCs w:val="26"/>
              </w:rPr>
            </w:pPr>
          </w:p>
        </w:tc>
        <w:tc>
          <w:tcPr>
            <w:tcW w:w="2268" w:type="dxa"/>
            <w:vAlign w:val="center"/>
          </w:tcPr>
          <w:p w14:paraId="14E8EEEF" w14:textId="38B5937E" w:rsidR="00504D7D" w:rsidDel="00682C9C" w:rsidRDefault="00504D7D">
            <w:pPr>
              <w:tabs>
                <w:tab w:val="left" w:pos="90"/>
                <w:tab w:val="left" w:pos="360"/>
              </w:tabs>
              <w:spacing w:line="360" w:lineRule="auto"/>
              <w:ind w:left="90"/>
              <w:jc w:val="center"/>
              <w:rPr>
                <w:del w:id="1456" w:author="Duy Nguyen-Le" w:date="2022-04-22T10:16:00Z"/>
                <w:rFonts w:ascii="Times New Roman" w:eastAsia="Times New Roman" w:hAnsi="Times New Roman" w:cs="Times New Roman"/>
                <w:sz w:val="26"/>
                <w:szCs w:val="26"/>
              </w:rPr>
            </w:pPr>
          </w:p>
        </w:tc>
      </w:tr>
      <w:tr w:rsidR="00504D7D" w:rsidDel="00682C9C" w14:paraId="11F044AC" w14:textId="45CE2046" w:rsidTr="00A67358">
        <w:trPr>
          <w:del w:id="1457" w:author="Duy Nguyen-Le" w:date="2022-04-22T10:16:00Z"/>
        </w:trPr>
        <w:tc>
          <w:tcPr>
            <w:tcW w:w="5308" w:type="dxa"/>
          </w:tcPr>
          <w:p w14:paraId="238A51EA" w14:textId="66FC7DE5" w:rsidR="00504D7D" w:rsidDel="00682C9C" w:rsidRDefault="00F713D9">
            <w:pPr>
              <w:spacing w:line="360" w:lineRule="auto"/>
              <w:ind w:left="720"/>
              <w:jc w:val="both"/>
              <w:rPr>
                <w:del w:id="1458" w:author="Duy Nguyen-Le" w:date="2022-04-22T10:16:00Z"/>
                <w:rFonts w:ascii="Times New Roman" w:eastAsia="Times New Roman" w:hAnsi="Times New Roman" w:cs="Times New Roman"/>
                <w:sz w:val="26"/>
                <w:szCs w:val="26"/>
              </w:rPr>
            </w:pPr>
            <w:del w:id="1459" w:author="Duy Nguyen-Le" w:date="2022-04-22T10:16:00Z">
              <w:r w:rsidDel="00682C9C">
                <w:rPr>
                  <w:rFonts w:ascii="Times New Roman" w:eastAsia="Times New Roman" w:hAnsi="Times New Roman" w:cs="Times New Roman"/>
                  <w:sz w:val="26"/>
                  <w:szCs w:val="26"/>
                </w:rPr>
                <w:delText>AstraZeneca</w:delText>
              </w:r>
            </w:del>
          </w:p>
        </w:tc>
        <w:tc>
          <w:tcPr>
            <w:tcW w:w="1985" w:type="dxa"/>
            <w:vAlign w:val="bottom"/>
          </w:tcPr>
          <w:p w14:paraId="0C7545F1" w14:textId="0410FD76" w:rsidR="00504D7D" w:rsidDel="00682C9C" w:rsidRDefault="00F713D9">
            <w:pPr>
              <w:tabs>
                <w:tab w:val="left" w:pos="90"/>
                <w:tab w:val="left" w:pos="360"/>
              </w:tabs>
              <w:spacing w:line="360" w:lineRule="auto"/>
              <w:ind w:left="90"/>
              <w:jc w:val="center"/>
              <w:rPr>
                <w:del w:id="1460" w:author="Duy Nguyen-Le" w:date="2022-04-22T10:16:00Z"/>
                <w:rFonts w:ascii="Times New Roman" w:eastAsia="Times New Roman" w:hAnsi="Times New Roman" w:cs="Times New Roman"/>
                <w:sz w:val="26"/>
                <w:szCs w:val="26"/>
              </w:rPr>
            </w:pPr>
            <w:del w:id="1461" w:author="Duy Nguyen-Le" w:date="2022-04-22T10:16:00Z">
              <w:r w:rsidDel="00682C9C">
                <w:rPr>
                  <w:rFonts w:ascii="Times New Roman" w:eastAsia="Times New Roman" w:hAnsi="Times New Roman" w:cs="Times New Roman"/>
                  <w:sz w:val="26"/>
                  <w:szCs w:val="26"/>
                </w:rPr>
                <w:delText xml:space="preserve">11 (28.9) </w:delText>
              </w:r>
            </w:del>
          </w:p>
        </w:tc>
        <w:tc>
          <w:tcPr>
            <w:tcW w:w="2126" w:type="dxa"/>
            <w:vAlign w:val="bottom"/>
          </w:tcPr>
          <w:p w14:paraId="0A08F06B" w14:textId="755F5131" w:rsidR="00504D7D" w:rsidDel="00682C9C" w:rsidRDefault="00F713D9">
            <w:pPr>
              <w:tabs>
                <w:tab w:val="left" w:pos="90"/>
                <w:tab w:val="left" w:pos="360"/>
              </w:tabs>
              <w:spacing w:line="360" w:lineRule="auto"/>
              <w:ind w:left="90"/>
              <w:jc w:val="center"/>
              <w:rPr>
                <w:del w:id="1462" w:author="Duy Nguyen-Le" w:date="2022-04-22T10:16:00Z"/>
                <w:rFonts w:ascii="Times New Roman" w:eastAsia="Times New Roman" w:hAnsi="Times New Roman" w:cs="Times New Roman"/>
                <w:sz w:val="26"/>
                <w:szCs w:val="26"/>
              </w:rPr>
            </w:pPr>
            <w:del w:id="1463" w:author="Duy Nguyen-Le" w:date="2022-04-22T10:16:00Z">
              <w:r w:rsidDel="00682C9C">
                <w:rPr>
                  <w:rFonts w:ascii="Times New Roman" w:eastAsia="Times New Roman" w:hAnsi="Times New Roman" w:cs="Times New Roman"/>
                  <w:sz w:val="26"/>
                  <w:szCs w:val="26"/>
                </w:rPr>
                <w:delText>428 (46.8)</w:delText>
              </w:r>
            </w:del>
          </w:p>
        </w:tc>
        <w:tc>
          <w:tcPr>
            <w:tcW w:w="2268" w:type="dxa"/>
            <w:vAlign w:val="center"/>
          </w:tcPr>
          <w:p w14:paraId="13FBDF63" w14:textId="6AA35A70" w:rsidR="00504D7D" w:rsidDel="00682C9C" w:rsidRDefault="00F713D9">
            <w:pPr>
              <w:tabs>
                <w:tab w:val="left" w:pos="90"/>
                <w:tab w:val="left" w:pos="360"/>
              </w:tabs>
              <w:spacing w:line="360" w:lineRule="auto"/>
              <w:ind w:left="90"/>
              <w:jc w:val="center"/>
              <w:rPr>
                <w:del w:id="1464" w:author="Duy Nguyen-Le" w:date="2022-04-22T10:16:00Z"/>
                <w:rFonts w:ascii="Times New Roman" w:eastAsia="Times New Roman" w:hAnsi="Times New Roman" w:cs="Times New Roman"/>
                <w:sz w:val="26"/>
                <w:szCs w:val="26"/>
              </w:rPr>
            </w:pPr>
            <w:del w:id="1465" w:author="Duy Nguyen-Le" w:date="2022-04-22T10:16:00Z">
              <w:r w:rsidDel="00682C9C">
                <w:rPr>
                  <w:rFonts w:ascii="Times New Roman" w:eastAsia="Times New Roman" w:hAnsi="Times New Roman" w:cs="Times New Roman"/>
                  <w:sz w:val="26"/>
                  <w:szCs w:val="26"/>
                </w:rPr>
                <w:delText>Reference</w:delText>
              </w:r>
            </w:del>
          </w:p>
        </w:tc>
        <w:tc>
          <w:tcPr>
            <w:tcW w:w="2268" w:type="dxa"/>
            <w:vAlign w:val="center"/>
          </w:tcPr>
          <w:p w14:paraId="40B59A61" w14:textId="57E34B57" w:rsidR="00504D7D" w:rsidDel="00682C9C" w:rsidRDefault="00F713D9">
            <w:pPr>
              <w:tabs>
                <w:tab w:val="left" w:pos="90"/>
                <w:tab w:val="left" w:pos="360"/>
              </w:tabs>
              <w:spacing w:line="360" w:lineRule="auto"/>
              <w:ind w:left="90"/>
              <w:jc w:val="center"/>
              <w:rPr>
                <w:del w:id="1466" w:author="Duy Nguyen-Le" w:date="2022-04-22T10:16:00Z"/>
                <w:rFonts w:ascii="Times New Roman" w:eastAsia="Times New Roman" w:hAnsi="Times New Roman" w:cs="Times New Roman"/>
                <w:sz w:val="26"/>
                <w:szCs w:val="26"/>
              </w:rPr>
            </w:pPr>
            <w:del w:id="1467" w:author="Duy Nguyen-Le" w:date="2022-04-22T10:16:00Z">
              <w:r w:rsidDel="00682C9C">
                <w:rPr>
                  <w:rFonts w:ascii="Times New Roman" w:eastAsia="Times New Roman" w:hAnsi="Times New Roman" w:cs="Times New Roman"/>
                  <w:sz w:val="26"/>
                  <w:szCs w:val="26"/>
                </w:rPr>
                <w:delText>-</w:delText>
              </w:r>
            </w:del>
          </w:p>
        </w:tc>
      </w:tr>
      <w:tr w:rsidR="00504D7D" w:rsidDel="00682C9C" w14:paraId="0A0F3560" w14:textId="1F2CBB47" w:rsidTr="00A67358">
        <w:trPr>
          <w:del w:id="1468" w:author="Duy Nguyen-Le" w:date="2022-04-22T10:16:00Z"/>
        </w:trPr>
        <w:tc>
          <w:tcPr>
            <w:tcW w:w="5308" w:type="dxa"/>
          </w:tcPr>
          <w:p w14:paraId="49872E42" w14:textId="432FC38D" w:rsidR="00504D7D" w:rsidDel="00682C9C" w:rsidRDefault="00F713D9">
            <w:pPr>
              <w:spacing w:line="360" w:lineRule="auto"/>
              <w:ind w:left="720"/>
              <w:jc w:val="both"/>
              <w:rPr>
                <w:del w:id="1469" w:author="Duy Nguyen-Le" w:date="2022-04-22T10:16:00Z"/>
                <w:rFonts w:ascii="Times New Roman" w:eastAsia="Times New Roman" w:hAnsi="Times New Roman" w:cs="Times New Roman"/>
                <w:sz w:val="26"/>
                <w:szCs w:val="26"/>
              </w:rPr>
            </w:pPr>
            <w:del w:id="1470" w:author="Duy Nguyen-Le" w:date="2022-04-22T10:16:00Z">
              <w:r w:rsidDel="00682C9C">
                <w:rPr>
                  <w:rFonts w:ascii="Times New Roman" w:eastAsia="Times New Roman" w:hAnsi="Times New Roman" w:cs="Times New Roman"/>
                  <w:sz w:val="26"/>
                  <w:szCs w:val="26"/>
                </w:rPr>
                <w:delText>Pfizer BioNTech</w:delText>
              </w:r>
            </w:del>
          </w:p>
        </w:tc>
        <w:tc>
          <w:tcPr>
            <w:tcW w:w="1985" w:type="dxa"/>
            <w:vAlign w:val="bottom"/>
          </w:tcPr>
          <w:p w14:paraId="62068785" w14:textId="0481E612" w:rsidR="00504D7D" w:rsidDel="00682C9C" w:rsidRDefault="00F713D9">
            <w:pPr>
              <w:tabs>
                <w:tab w:val="left" w:pos="90"/>
                <w:tab w:val="left" w:pos="360"/>
              </w:tabs>
              <w:spacing w:line="360" w:lineRule="auto"/>
              <w:ind w:left="90"/>
              <w:jc w:val="center"/>
              <w:rPr>
                <w:del w:id="1471" w:author="Duy Nguyen-Le" w:date="2022-04-22T10:16:00Z"/>
                <w:rFonts w:ascii="Times New Roman" w:eastAsia="Times New Roman" w:hAnsi="Times New Roman" w:cs="Times New Roman"/>
                <w:sz w:val="26"/>
                <w:szCs w:val="26"/>
              </w:rPr>
            </w:pPr>
            <w:del w:id="1472" w:author="Duy Nguyen-Le" w:date="2022-04-22T10:16:00Z">
              <w:r w:rsidDel="00682C9C">
                <w:rPr>
                  <w:rFonts w:ascii="Times New Roman" w:eastAsia="Times New Roman" w:hAnsi="Times New Roman" w:cs="Times New Roman"/>
                  <w:sz w:val="26"/>
                  <w:szCs w:val="26"/>
                </w:rPr>
                <w:delText xml:space="preserve">27 (71.1) </w:delText>
              </w:r>
            </w:del>
          </w:p>
        </w:tc>
        <w:tc>
          <w:tcPr>
            <w:tcW w:w="2126" w:type="dxa"/>
            <w:vAlign w:val="bottom"/>
          </w:tcPr>
          <w:p w14:paraId="2F89E896" w14:textId="44D140E6" w:rsidR="00504D7D" w:rsidDel="00682C9C" w:rsidRDefault="00F713D9">
            <w:pPr>
              <w:tabs>
                <w:tab w:val="left" w:pos="90"/>
                <w:tab w:val="left" w:pos="360"/>
              </w:tabs>
              <w:spacing w:line="360" w:lineRule="auto"/>
              <w:ind w:left="90"/>
              <w:jc w:val="center"/>
              <w:rPr>
                <w:del w:id="1473" w:author="Duy Nguyen-Le" w:date="2022-04-22T10:16:00Z"/>
                <w:rFonts w:ascii="Times New Roman" w:eastAsia="Times New Roman" w:hAnsi="Times New Roman" w:cs="Times New Roman"/>
                <w:sz w:val="26"/>
                <w:szCs w:val="26"/>
              </w:rPr>
            </w:pPr>
            <w:del w:id="1474" w:author="Duy Nguyen-Le" w:date="2022-04-22T10:16:00Z">
              <w:r w:rsidDel="00682C9C">
                <w:rPr>
                  <w:rFonts w:ascii="Times New Roman" w:eastAsia="Times New Roman" w:hAnsi="Times New Roman" w:cs="Times New Roman"/>
                  <w:sz w:val="26"/>
                  <w:szCs w:val="26"/>
                </w:rPr>
                <w:delText>486 (53.2)</w:delText>
              </w:r>
            </w:del>
          </w:p>
        </w:tc>
        <w:tc>
          <w:tcPr>
            <w:tcW w:w="2268" w:type="dxa"/>
            <w:vAlign w:val="center"/>
          </w:tcPr>
          <w:p w14:paraId="58AC9237" w14:textId="46DA95FC" w:rsidR="00504D7D" w:rsidDel="00682C9C" w:rsidRDefault="00F713D9">
            <w:pPr>
              <w:tabs>
                <w:tab w:val="left" w:pos="90"/>
                <w:tab w:val="left" w:pos="360"/>
              </w:tabs>
              <w:spacing w:line="360" w:lineRule="auto"/>
              <w:ind w:left="90"/>
              <w:jc w:val="center"/>
              <w:rPr>
                <w:del w:id="1475" w:author="Duy Nguyen-Le" w:date="2022-04-22T10:16:00Z"/>
                <w:rFonts w:ascii="Times New Roman" w:eastAsia="Times New Roman" w:hAnsi="Times New Roman" w:cs="Times New Roman"/>
                <w:sz w:val="26"/>
                <w:szCs w:val="26"/>
              </w:rPr>
            </w:pPr>
            <w:del w:id="1476" w:author="Duy Nguyen-Le" w:date="2022-04-22T10:16:00Z">
              <w:r w:rsidDel="00682C9C">
                <w:rPr>
                  <w:rFonts w:ascii="Times New Roman" w:eastAsia="Times New Roman" w:hAnsi="Times New Roman" w:cs="Times New Roman"/>
                  <w:sz w:val="26"/>
                  <w:szCs w:val="26"/>
                </w:rPr>
                <w:delText>2.19 [1.09 ; 4.36]; 0.03</w:delText>
              </w:r>
            </w:del>
          </w:p>
        </w:tc>
        <w:tc>
          <w:tcPr>
            <w:tcW w:w="2268" w:type="dxa"/>
            <w:vAlign w:val="center"/>
          </w:tcPr>
          <w:p w14:paraId="6F722C02" w14:textId="5AD7ADA0" w:rsidR="00504D7D" w:rsidDel="00682C9C" w:rsidRDefault="00F713D9">
            <w:pPr>
              <w:tabs>
                <w:tab w:val="left" w:pos="90"/>
                <w:tab w:val="left" w:pos="360"/>
              </w:tabs>
              <w:spacing w:line="360" w:lineRule="auto"/>
              <w:ind w:left="90"/>
              <w:jc w:val="center"/>
              <w:rPr>
                <w:del w:id="1477" w:author="Duy Nguyen-Le" w:date="2022-04-22T10:16:00Z"/>
                <w:rFonts w:ascii="Times New Roman" w:eastAsia="Times New Roman" w:hAnsi="Times New Roman" w:cs="Times New Roman"/>
                <w:sz w:val="26"/>
                <w:szCs w:val="26"/>
              </w:rPr>
            </w:pPr>
            <w:del w:id="1478" w:author="Duy Nguyen-Le" w:date="2022-04-22T10:16:00Z">
              <w:r w:rsidDel="00682C9C">
                <w:rPr>
                  <w:rFonts w:ascii="Times New Roman" w:eastAsia="Times New Roman" w:hAnsi="Times New Roman" w:cs="Times New Roman"/>
                  <w:sz w:val="26"/>
                  <w:szCs w:val="26"/>
                  <w:highlight w:val="yellow"/>
                </w:rPr>
                <w:delText>2.6 [1.27 ; 5.3]; 0.01</w:delText>
              </w:r>
            </w:del>
          </w:p>
        </w:tc>
      </w:tr>
    </w:tbl>
    <w:p w14:paraId="047F660A" w14:textId="716CB6EC" w:rsidR="00504D7D" w:rsidDel="00682C9C" w:rsidRDefault="00F713D9">
      <w:pPr>
        <w:spacing w:after="120" w:line="360" w:lineRule="auto"/>
        <w:jc w:val="both"/>
        <w:rPr>
          <w:del w:id="1479" w:author="Duy Nguyen-Le" w:date="2022-04-22T10:16:00Z"/>
          <w:rFonts w:ascii="Times New Roman" w:eastAsia="Times New Roman" w:hAnsi="Times New Roman" w:cs="Times New Roman"/>
          <w:sz w:val="24"/>
          <w:szCs w:val="24"/>
        </w:rPr>
      </w:pPr>
      <w:del w:id="1480" w:author="Duy Nguyen-Le" w:date="2022-04-22T10:16:00Z">
        <w:r w:rsidDel="00682C9C">
          <w:rPr>
            <w:rFonts w:ascii="Times New Roman" w:eastAsia="Times New Roman" w:hAnsi="Times New Roman" w:cs="Times New Roman"/>
            <w:sz w:val="24"/>
            <w:szCs w:val="24"/>
          </w:rPr>
          <w:delText>*adjusted p-value, mean ± SD, N (%)</w:delText>
        </w:r>
      </w:del>
    </w:p>
    <w:p w14:paraId="267A5005" w14:textId="77777777" w:rsidR="00504D7D" w:rsidRDefault="00504D7D">
      <w:pPr>
        <w:spacing w:after="120" w:line="360" w:lineRule="auto"/>
        <w:jc w:val="both"/>
        <w:rPr>
          <w:rFonts w:ascii="Times New Roman" w:eastAsia="Times New Roman" w:hAnsi="Times New Roman" w:cs="Times New Roman"/>
          <w:sz w:val="24"/>
          <w:szCs w:val="24"/>
        </w:rPr>
      </w:pPr>
    </w:p>
    <w:p w14:paraId="3D5CA71C" w14:textId="77777777" w:rsidR="00504D7D" w:rsidRDefault="00F713D9">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93F8749" wp14:editId="0535BF55">
            <wp:extent cx="7315200" cy="3657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315200" cy="3657600"/>
                    </a:xfrm>
                    <a:prstGeom prst="rect">
                      <a:avLst/>
                    </a:prstGeom>
                    <a:ln/>
                  </pic:spPr>
                </pic:pic>
              </a:graphicData>
            </a:graphic>
          </wp:inline>
        </w:drawing>
      </w:r>
    </w:p>
    <w:p w14:paraId="2683A81A" w14:textId="50EA052A" w:rsidR="00504D7D" w:rsidRDefault="00F713D9">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commentRangeStart w:id="1481"/>
      <w:del w:id="1482" w:author="Duy Nguyen-Le" w:date="2022-04-22T10:17:00Z">
        <w:r w:rsidDel="00AB35F0">
          <w:rPr>
            <w:rFonts w:ascii="Times New Roman" w:eastAsia="Times New Roman" w:hAnsi="Times New Roman" w:cs="Times New Roman"/>
            <w:sz w:val="24"/>
            <w:szCs w:val="24"/>
          </w:rPr>
          <w:delText>Live-birth</w:delText>
        </w:r>
      </w:del>
      <w:ins w:id="1483" w:author="Duy Nguyen-Le" w:date="2022-04-22T10:17:00Z">
        <w:r w:rsidR="00AB35F0">
          <w:rPr>
            <w:rFonts w:ascii="Times New Roman" w:eastAsia="Times New Roman" w:hAnsi="Times New Roman" w:cs="Times New Roman"/>
            <w:sz w:val="24"/>
            <w:szCs w:val="24"/>
          </w:rPr>
          <w:t>Birth</w:t>
        </w:r>
      </w:ins>
      <w:r>
        <w:rPr>
          <w:rFonts w:ascii="Times New Roman" w:eastAsia="Times New Roman" w:hAnsi="Times New Roman" w:cs="Times New Roman"/>
          <w:sz w:val="24"/>
          <w:szCs w:val="24"/>
        </w:rPr>
        <w:t xml:space="preserve"> </w:t>
      </w:r>
      <w:commentRangeEnd w:id="1481"/>
      <w:r w:rsidR="00F046DF">
        <w:rPr>
          <w:rStyle w:val="CommentReference"/>
        </w:rPr>
        <w:commentReference w:id="1481"/>
      </w:r>
      <w:r>
        <w:rPr>
          <w:rFonts w:ascii="Times New Roman" w:eastAsia="Times New Roman" w:hAnsi="Times New Roman" w:cs="Times New Roman"/>
          <w:sz w:val="24"/>
          <w:szCs w:val="24"/>
        </w:rPr>
        <w:t>weight of infants from two groups of maternal SARS-CoV-2 vaccination</w:t>
      </w:r>
    </w:p>
    <w:p w14:paraId="23D4B980" w14:textId="77777777" w:rsidR="00504D7D" w:rsidRDefault="00504D7D">
      <w:pPr>
        <w:spacing w:after="120" w:line="360" w:lineRule="auto"/>
        <w:jc w:val="center"/>
        <w:rPr>
          <w:rFonts w:ascii="Times New Roman" w:eastAsia="Times New Roman" w:hAnsi="Times New Roman" w:cs="Times New Roman"/>
          <w:sz w:val="24"/>
          <w:szCs w:val="24"/>
        </w:rPr>
      </w:pPr>
    </w:p>
    <w:p w14:paraId="32DD24FD" w14:textId="3CD50D2D" w:rsidR="00504D7D" w:rsidDel="00AB35F0" w:rsidRDefault="00504D7D">
      <w:pPr>
        <w:spacing w:after="120" w:line="360" w:lineRule="auto"/>
        <w:jc w:val="center"/>
        <w:rPr>
          <w:del w:id="1484" w:author="Duy Nguyen-Le" w:date="2022-04-22T10:17:00Z"/>
          <w:rFonts w:ascii="Times New Roman" w:eastAsia="Times New Roman" w:hAnsi="Times New Roman" w:cs="Times New Roman"/>
          <w:sz w:val="24"/>
          <w:szCs w:val="24"/>
        </w:rPr>
      </w:pPr>
    </w:p>
    <w:p w14:paraId="68E0CE4E" w14:textId="546746EC" w:rsidR="00504D7D" w:rsidDel="00AB35F0" w:rsidRDefault="00504D7D">
      <w:pPr>
        <w:spacing w:after="120" w:line="360" w:lineRule="auto"/>
        <w:jc w:val="center"/>
        <w:rPr>
          <w:del w:id="1485" w:author="Duy Nguyen-Le" w:date="2022-04-22T10:17:00Z"/>
          <w:rFonts w:ascii="Times New Roman" w:eastAsia="Times New Roman" w:hAnsi="Times New Roman" w:cs="Times New Roman"/>
          <w:sz w:val="24"/>
          <w:szCs w:val="24"/>
        </w:rPr>
      </w:pPr>
    </w:p>
    <w:p w14:paraId="135782B8" w14:textId="77777777" w:rsidR="00504D7D" w:rsidRDefault="00504D7D">
      <w:pPr>
        <w:spacing w:after="120" w:line="360" w:lineRule="auto"/>
        <w:jc w:val="center"/>
        <w:rPr>
          <w:rFonts w:ascii="Times New Roman" w:eastAsia="Times New Roman" w:hAnsi="Times New Roman" w:cs="Times New Roman"/>
          <w:sz w:val="24"/>
          <w:szCs w:val="24"/>
        </w:rPr>
      </w:pPr>
    </w:p>
    <w:p w14:paraId="1F3E9467" w14:textId="1AF63EEE" w:rsidR="00504D7D" w:rsidDel="00AB35F0" w:rsidRDefault="00F713D9">
      <w:pPr>
        <w:spacing w:after="120" w:line="360" w:lineRule="auto"/>
        <w:jc w:val="center"/>
        <w:rPr>
          <w:del w:id="1486" w:author="Duy Nguyen-Le" w:date="2022-04-22T10:17:00Z"/>
          <w:rFonts w:ascii="Times New Roman" w:eastAsia="Times New Roman" w:hAnsi="Times New Roman" w:cs="Times New Roman"/>
          <w:sz w:val="24"/>
          <w:szCs w:val="24"/>
        </w:rPr>
      </w:pPr>
      <w:commentRangeStart w:id="1487"/>
      <w:del w:id="1488" w:author="Duy Nguyen-Le" w:date="2022-04-22T10:17:00Z">
        <w:r w:rsidDel="00AB35F0">
          <w:rPr>
            <w:rFonts w:ascii="Times New Roman" w:eastAsia="Times New Roman" w:hAnsi="Times New Roman" w:cs="Times New Roman"/>
            <w:noProof/>
            <w:sz w:val="24"/>
            <w:szCs w:val="24"/>
          </w:rPr>
          <w:lastRenderedPageBreak/>
          <w:drawing>
            <wp:inline distT="0" distB="0" distL="0" distR="0" wp14:anchorId="79F9E21D" wp14:editId="60D396C1">
              <wp:extent cx="73152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315200" cy="3657600"/>
                      </a:xfrm>
                      <a:prstGeom prst="rect">
                        <a:avLst/>
                      </a:prstGeom>
                      <a:ln/>
                    </pic:spPr>
                  </pic:pic>
                </a:graphicData>
              </a:graphic>
            </wp:inline>
          </w:drawing>
        </w:r>
        <w:commentRangeEnd w:id="1487"/>
        <w:r w:rsidR="00CA65BD" w:rsidDel="00AB35F0">
          <w:rPr>
            <w:rStyle w:val="CommentReference"/>
          </w:rPr>
          <w:commentReference w:id="1487"/>
        </w:r>
      </w:del>
    </w:p>
    <w:p w14:paraId="3ECFF8CD" w14:textId="64007099" w:rsidR="00504D7D" w:rsidDel="00AB35F0" w:rsidRDefault="00F713D9">
      <w:pPr>
        <w:spacing w:after="120" w:line="360" w:lineRule="auto"/>
        <w:jc w:val="center"/>
        <w:rPr>
          <w:del w:id="1489" w:author="Duy Nguyen-Le" w:date="2022-04-22T10:17:00Z"/>
          <w:rFonts w:ascii="Times New Roman" w:eastAsia="Times New Roman" w:hAnsi="Times New Roman" w:cs="Times New Roman"/>
          <w:sz w:val="24"/>
          <w:szCs w:val="24"/>
        </w:rPr>
        <w:sectPr w:rsidR="00504D7D" w:rsidDel="00AB35F0" w:rsidSect="00AB35F0">
          <w:pgSz w:w="15840" w:h="12240" w:orient="landscape"/>
          <w:pgMar w:top="1440" w:right="1440" w:bottom="1440" w:left="1440" w:header="720" w:footer="720" w:gutter="0"/>
          <w:cols w:space="720"/>
          <w:docGrid w:linePitch="299"/>
          <w:sectPrChange w:id="1490" w:author="Duy Nguyen-Le" w:date="2022-04-22T10:18:00Z">
            <w:sectPr w:rsidR="00504D7D" w:rsidDel="00AB35F0" w:rsidSect="00AB35F0">
              <w:pgMar w:top="1440" w:right="1440" w:bottom="1440" w:left="1440" w:header="720" w:footer="720" w:gutter="0"/>
              <w:docGrid w:linePitch="0"/>
            </w:sectPr>
          </w:sectPrChange>
        </w:sectPr>
      </w:pPr>
      <w:del w:id="1491" w:author="Duy Nguyen-Le" w:date="2022-04-22T10:17:00Z">
        <w:r w:rsidDel="00AB35F0">
          <w:rPr>
            <w:rFonts w:ascii="Times New Roman" w:eastAsia="Times New Roman" w:hAnsi="Times New Roman" w:cs="Times New Roman"/>
            <w:sz w:val="24"/>
            <w:szCs w:val="24"/>
          </w:rPr>
          <w:delText>Figure 2. Live-birth weight of infants from two groups of maternal SARS-CoV-2 vaccination following by natural birth (right panel) and ART birth (left panel)</w:delText>
        </w:r>
      </w:del>
    </w:p>
    <w:p w14:paraId="541E4B67" w14:textId="554F8AD6" w:rsidR="00504D7D" w:rsidRDefault="00F046DF">
      <w:pPr>
        <w:rPr>
          <w:ins w:id="1492" w:author="PGS.TS. Vương Thị Ngọc Lan" w:date="2022-04-17T19:16:00Z"/>
          <w:rFonts w:ascii="Times New Roman" w:eastAsia="Times New Roman" w:hAnsi="Times New Roman" w:cs="Times New Roman"/>
          <w:b/>
          <w:sz w:val="26"/>
          <w:szCs w:val="26"/>
        </w:rPr>
      </w:pPr>
      <w:commentRangeStart w:id="1493"/>
      <w:ins w:id="1494" w:author="PGS.TS. Vương Thị Ngọc Lan" w:date="2022-04-17T19:16:00Z">
        <w:r>
          <w:rPr>
            <w:rFonts w:ascii="Times New Roman" w:eastAsia="Times New Roman" w:hAnsi="Times New Roman" w:cs="Times New Roman"/>
            <w:b/>
            <w:sz w:val="26"/>
            <w:szCs w:val="26"/>
          </w:rPr>
          <w:lastRenderedPageBreak/>
          <w:t>References</w:t>
        </w:r>
        <w:commentRangeEnd w:id="1493"/>
        <w:r w:rsidR="00717B93">
          <w:rPr>
            <w:rStyle w:val="CommentReference"/>
          </w:rPr>
          <w:commentReference w:id="1493"/>
        </w:r>
      </w:ins>
    </w:p>
    <w:p w14:paraId="678E09E8" w14:textId="4F1F0523" w:rsidR="00F046DF" w:rsidRDefault="00F046DF">
      <w:pPr>
        <w:rPr>
          <w:ins w:id="1495" w:author="PGS.TS. Vương Thị Ngọc Lan" w:date="2022-04-17T19:16:00Z"/>
          <w:rFonts w:ascii="Times New Roman" w:eastAsia="Times New Roman" w:hAnsi="Times New Roman" w:cs="Times New Roman"/>
          <w:b/>
          <w:sz w:val="26"/>
          <w:szCs w:val="26"/>
        </w:rPr>
      </w:pPr>
    </w:p>
    <w:p w14:paraId="41B671E4" w14:textId="77777777" w:rsidR="00717B93" w:rsidRPr="00F90907" w:rsidRDefault="00717B93" w:rsidP="00717B93">
      <w:pPr>
        <w:pStyle w:val="ListParagraph"/>
        <w:numPr>
          <w:ilvl w:val="0"/>
          <w:numId w:val="1"/>
        </w:numPr>
        <w:autoSpaceDE w:val="0"/>
        <w:autoSpaceDN w:val="0"/>
        <w:adjustRightInd w:val="0"/>
        <w:snapToGrid w:val="0"/>
        <w:spacing w:after="0" w:line="480" w:lineRule="auto"/>
        <w:ind w:left="567" w:hanging="567"/>
        <w:contextualSpacing w:val="0"/>
        <w:rPr>
          <w:ins w:id="1496" w:author="PGS.TS. Vương Thị Ngọc Lan" w:date="2022-04-17T19:16:00Z"/>
          <w:rFonts w:ascii="Times New Roman" w:hAnsi="Times New Roman" w:cs="Times New Roman"/>
          <w:sz w:val="24"/>
          <w:szCs w:val="24"/>
        </w:rPr>
      </w:pPr>
      <w:ins w:id="1497" w:author="PGS.TS. Vương Thị Ngọc Lan" w:date="2022-04-17T19:16:00Z">
        <w:r w:rsidRPr="00F90907">
          <w:rPr>
            <w:rFonts w:ascii="Times New Roman" w:eastAsia="OTNEJMScalaSansLF" w:hAnsi="Times New Roman" w:cs="Times New Roman"/>
            <w:sz w:val="24"/>
            <w:szCs w:val="24"/>
          </w:rPr>
          <w:t xml:space="preserve">Shimabukuro TT, Kim SY, Myers TR, </w:t>
        </w:r>
        <w:r>
          <w:rPr>
            <w:rFonts w:ascii="Times New Roman" w:eastAsia="OTNEJMScalaSansLF" w:hAnsi="Times New Roman" w:cs="Times New Roman"/>
            <w:sz w:val="24"/>
            <w:szCs w:val="24"/>
          </w:rPr>
          <w:t>et al</w:t>
        </w:r>
        <w:r w:rsidRPr="00F90907">
          <w:rPr>
            <w:rFonts w:ascii="Times New Roman" w:eastAsia="OTNEJMScalaSansLF" w:hAnsi="Times New Roman" w:cs="Times New Roman"/>
            <w:sz w:val="24"/>
            <w:szCs w:val="24"/>
          </w:rPr>
          <w:t xml:space="preserve">. </w:t>
        </w:r>
        <w:r w:rsidRPr="00F90907">
          <w:rPr>
            <w:rFonts w:ascii="Times New Roman" w:hAnsi="Times New Roman" w:cs="Times New Roman"/>
            <w:sz w:val="24"/>
            <w:szCs w:val="24"/>
          </w:rPr>
          <w:t xml:space="preserve">Preliminary Findings of mRNA Covid-19 Vaccine Safety in Pregnant Persons. N </w:t>
        </w:r>
        <w:proofErr w:type="spellStart"/>
        <w:r w:rsidRPr="00F90907">
          <w:rPr>
            <w:rFonts w:ascii="Times New Roman" w:hAnsi="Times New Roman" w:cs="Times New Roman"/>
            <w:sz w:val="24"/>
            <w:szCs w:val="24"/>
          </w:rPr>
          <w:t>Engl</w:t>
        </w:r>
        <w:proofErr w:type="spellEnd"/>
        <w:r w:rsidRPr="00F90907">
          <w:rPr>
            <w:rFonts w:ascii="Times New Roman" w:hAnsi="Times New Roman" w:cs="Times New Roman"/>
            <w:sz w:val="24"/>
            <w:szCs w:val="24"/>
          </w:rPr>
          <w:t xml:space="preserve"> J Med 2021;</w:t>
        </w:r>
        <w:r>
          <w:rPr>
            <w:rFonts w:ascii="Times New Roman" w:hAnsi="Times New Roman" w:cs="Times New Roman"/>
            <w:sz w:val="24"/>
            <w:szCs w:val="24"/>
          </w:rPr>
          <w:t xml:space="preserve"> </w:t>
        </w:r>
        <w:r w:rsidRPr="00F90907">
          <w:rPr>
            <w:rFonts w:ascii="Times New Roman" w:hAnsi="Times New Roman" w:cs="Times New Roman"/>
            <w:sz w:val="24"/>
            <w:szCs w:val="24"/>
          </w:rPr>
          <w:t>384:</w:t>
        </w:r>
        <w:r>
          <w:rPr>
            <w:rFonts w:ascii="Times New Roman" w:hAnsi="Times New Roman" w:cs="Times New Roman"/>
            <w:sz w:val="24"/>
            <w:szCs w:val="24"/>
          </w:rPr>
          <w:t xml:space="preserve"> </w:t>
        </w:r>
        <w:r w:rsidRPr="00F90907">
          <w:rPr>
            <w:rFonts w:ascii="Times New Roman" w:hAnsi="Times New Roman" w:cs="Times New Roman"/>
            <w:sz w:val="24"/>
            <w:szCs w:val="24"/>
          </w:rPr>
          <w:t xml:space="preserve">2273-82. </w:t>
        </w:r>
      </w:ins>
    </w:p>
    <w:p w14:paraId="0F3C0622" w14:textId="77777777" w:rsidR="00717B93" w:rsidRPr="003B784A" w:rsidRDefault="00717B93" w:rsidP="00717B93">
      <w:pPr>
        <w:pStyle w:val="ListParagraph"/>
        <w:numPr>
          <w:ilvl w:val="0"/>
          <w:numId w:val="1"/>
        </w:numPr>
        <w:autoSpaceDE w:val="0"/>
        <w:autoSpaceDN w:val="0"/>
        <w:adjustRightInd w:val="0"/>
        <w:snapToGrid w:val="0"/>
        <w:spacing w:after="0" w:line="480" w:lineRule="auto"/>
        <w:ind w:left="567" w:hanging="567"/>
        <w:contextualSpacing w:val="0"/>
        <w:rPr>
          <w:ins w:id="1498" w:author="PGS.TS. Vương Thị Ngọc Lan" w:date="2022-04-17T19:16:00Z"/>
          <w:color w:val="1D2228"/>
          <w:sz w:val="24"/>
          <w:szCs w:val="24"/>
        </w:rPr>
      </w:pPr>
      <w:proofErr w:type="spellStart"/>
      <w:ins w:id="1499" w:author="PGS.TS. Vương Thị Ngọc Lan" w:date="2022-04-17T19:16:00Z">
        <w:r w:rsidRPr="00F90907">
          <w:rPr>
            <w:rFonts w:ascii="Times New Roman" w:hAnsi="Times New Roman" w:cs="Times New Roman"/>
            <w:sz w:val="24"/>
            <w:szCs w:val="24"/>
          </w:rPr>
          <w:t>Lipkind</w:t>
        </w:r>
        <w:proofErr w:type="spellEnd"/>
        <w:r w:rsidRPr="00F90907">
          <w:rPr>
            <w:rFonts w:ascii="Times New Roman" w:hAnsi="Times New Roman" w:cs="Times New Roman"/>
            <w:sz w:val="24"/>
            <w:szCs w:val="24"/>
          </w:rPr>
          <w:t xml:space="preserve"> HS, Vazquez-Benitez G, DeSilva M, </w:t>
        </w:r>
        <w:r>
          <w:rPr>
            <w:rFonts w:ascii="Times New Roman" w:hAnsi="Times New Roman" w:cs="Times New Roman"/>
            <w:sz w:val="24"/>
            <w:szCs w:val="24"/>
          </w:rPr>
          <w:t xml:space="preserve">et al. </w:t>
        </w:r>
        <w:r w:rsidRPr="00F90907">
          <w:rPr>
            <w:rFonts w:ascii="Times New Roman" w:hAnsi="Times New Roman" w:cs="Times New Roman"/>
            <w:sz w:val="24"/>
            <w:szCs w:val="24"/>
          </w:rPr>
          <w:t xml:space="preserve">Receipt of </w:t>
        </w:r>
        <w:r>
          <w:rPr>
            <w:rFonts w:ascii="Times New Roman" w:hAnsi="Times New Roman" w:cs="Times New Roman"/>
            <w:sz w:val="24"/>
            <w:szCs w:val="24"/>
          </w:rPr>
          <w:t>COVID</w:t>
        </w:r>
        <w:r w:rsidRPr="00F90907">
          <w:rPr>
            <w:rFonts w:ascii="Times New Roman" w:hAnsi="Times New Roman" w:cs="Times New Roman"/>
            <w:sz w:val="24"/>
            <w:szCs w:val="24"/>
          </w:rPr>
          <w:t>-19 vaccine during pregnancy and pre-term or small for gestational age at birth—</w:t>
        </w:r>
        <w:proofErr w:type="spellStart"/>
        <w:r w:rsidRPr="00F90907">
          <w:rPr>
            <w:rFonts w:ascii="Times New Roman" w:hAnsi="Times New Roman" w:cs="Times New Roman"/>
            <w:sz w:val="24"/>
            <w:szCs w:val="24"/>
          </w:rPr>
          <w:t>eight</w:t>
        </w:r>
        <w:proofErr w:type="spellEnd"/>
        <w:r w:rsidRPr="00F90907">
          <w:rPr>
            <w:rFonts w:ascii="Times New Roman" w:hAnsi="Times New Roman" w:cs="Times New Roman"/>
            <w:sz w:val="24"/>
            <w:szCs w:val="24"/>
          </w:rPr>
          <w:t xml:space="preserve"> integrated health care organizations, United States, December 15, 2020-July 22, 2021. MMWR </w:t>
        </w:r>
        <w:proofErr w:type="spellStart"/>
        <w:r w:rsidRPr="00F90907">
          <w:rPr>
            <w:rFonts w:ascii="Times New Roman" w:hAnsi="Times New Roman" w:cs="Times New Roman"/>
            <w:sz w:val="24"/>
            <w:szCs w:val="24"/>
          </w:rPr>
          <w:t>Morb</w:t>
        </w:r>
        <w:proofErr w:type="spellEnd"/>
        <w:r w:rsidRPr="00F90907">
          <w:rPr>
            <w:rFonts w:ascii="Times New Roman" w:hAnsi="Times New Roman" w:cs="Times New Roman"/>
            <w:sz w:val="24"/>
            <w:szCs w:val="24"/>
          </w:rPr>
          <w:t xml:space="preserve"> Mortal </w:t>
        </w:r>
        <w:proofErr w:type="spellStart"/>
        <w:r w:rsidRPr="00F90907">
          <w:rPr>
            <w:rFonts w:ascii="Times New Roman" w:hAnsi="Times New Roman" w:cs="Times New Roman"/>
            <w:sz w:val="24"/>
            <w:szCs w:val="24"/>
          </w:rPr>
          <w:t>Wkly</w:t>
        </w:r>
        <w:proofErr w:type="spellEnd"/>
        <w:r w:rsidRPr="00F90907">
          <w:rPr>
            <w:rFonts w:ascii="Times New Roman" w:hAnsi="Times New Roman" w:cs="Times New Roman"/>
            <w:sz w:val="24"/>
            <w:szCs w:val="24"/>
          </w:rPr>
          <w:t xml:space="preserve"> Rep 2022;</w:t>
        </w:r>
        <w:r>
          <w:rPr>
            <w:rFonts w:ascii="Times New Roman" w:hAnsi="Times New Roman" w:cs="Times New Roman"/>
            <w:sz w:val="24"/>
            <w:szCs w:val="24"/>
          </w:rPr>
          <w:t xml:space="preserve"> </w:t>
        </w:r>
        <w:r w:rsidRPr="00F90907">
          <w:rPr>
            <w:rFonts w:ascii="Times New Roman" w:hAnsi="Times New Roman" w:cs="Times New Roman"/>
            <w:sz w:val="24"/>
            <w:szCs w:val="24"/>
          </w:rPr>
          <w:t>71:</w:t>
        </w:r>
        <w:r>
          <w:rPr>
            <w:rFonts w:ascii="Times New Roman" w:hAnsi="Times New Roman" w:cs="Times New Roman"/>
            <w:sz w:val="24"/>
            <w:szCs w:val="24"/>
          </w:rPr>
          <w:t xml:space="preserve"> </w:t>
        </w:r>
        <w:r w:rsidRPr="00F90907">
          <w:rPr>
            <w:rFonts w:ascii="Times New Roman" w:hAnsi="Times New Roman" w:cs="Times New Roman"/>
            <w:sz w:val="24"/>
            <w:szCs w:val="24"/>
          </w:rPr>
          <w:t>26-30.</w:t>
        </w:r>
      </w:ins>
    </w:p>
    <w:p w14:paraId="0CC3F2B6" w14:textId="77777777" w:rsidR="00717B93" w:rsidRPr="00FD0AED" w:rsidRDefault="00717B93" w:rsidP="00717B93">
      <w:pPr>
        <w:pStyle w:val="ListParagraph"/>
        <w:numPr>
          <w:ilvl w:val="0"/>
          <w:numId w:val="1"/>
        </w:numPr>
        <w:autoSpaceDE w:val="0"/>
        <w:autoSpaceDN w:val="0"/>
        <w:adjustRightInd w:val="0"/>
        <w:snapToGrid w:val="0"/>
        <w:spacing w:after="0" w:line="480" w:lineRule="auto"/>
        <w:ind w:left="567" w:hanging="567"/>
        <w:contextualSpacing w:val="0"/>
        <w:rPr>
          <w:ins w:id="1500" w:author="PGS.TS. Vương Thị Ngọc Lan" w:date="2022-04-17T19:16:00Z"/>
          <w:color w:val="1D2228"/>
          <w:sz w:val="24"/>
          <w:szCs w:val="24"/>
        </w:rPr>
      </w:pPr>
      <w:ins w:id="1501" w:author="PGS.TS. Vương Thị Ngọc Lan" w:date="2022-04-17T19:16:00Z">
        <w:r w:rsidRPr="00FD0AED">
          <w:rPr>
            <w:rFonts w:ascii="Times New Roman" w:hAnsi="Times New Roman" w:cs="Times New Roman"/>
            <w:sz w:val="24"/>
            <w:szCs w:val="24"/>
          </w:rPr>
          <w:t xml:space="preserve">Collier A-RY, McMahan K, Yu J, </w:t>
        </w:r>
        <w:proofErr w:type="spellStart"/>
        <w:r w:rsidRPr="00FD0AED">
          <w:rPr>
            <w:rFonts w:ascii="Times New Roman" w:hAnsi="Times New Roman" w:cs="Times New Roman"/>
            <w:sz w:val="24"/>
            <w:szCs w:val="24"/>
          </w:rPr>
          <w:t>Tostanoski</w:t>
        </w:r>
        <w:proofErr w:type="spellEnd"/>
        <w:r w:rsidRPr="00FD0AED">
          <w:rPr>
            <w:rFonts w:ascii="Times New Roman" w:hAnsi="Times New Roman" w:cs="Times New Roman"/>
            <w:sz w:val="24"/>
            <w:szCs w:val="24"/>
          </w:rPr>
          <w:t xml:space="preserve"> LH, et al. Immunogenicity of COVID-19 mRNA vaccines in pregnant and lactating women. JAMA 2021; 325: 2370-80.</w:t>
        </w:r>
      </w:ins>
    </w:p>
    <w:p w14:paraId="5442F7F9" w14:textId="77777777" w:rsidR="00717B93" w:rsidRPr="00FD0AED" w:rsidRDefault="00717B93" w:rsidP="00717B93">
      <w:pPr>
        <w:pStyle w:val="ListParagraph"/>
        <w:numPr>
          <w:ilvl w:val="0"/>
          <w:numId w:val="1"/>
        </w:numPr>
        <w:autoSpaceDE w:val="0"/>
        <w:autoSpaceDN w:val="0"/>
        <w:adjustRightInd w:val="0"/>
        <w:snapToGrid w:val="0"/>
        <w:spacing w:after="0" w:line="480" w:lineRule="auto"/>
        <w:ind w:left="567" w:hanging="567"/>
        <w:contextualSpacing w:val="0"/>
        <w:rPr>
          <w:ins w:id="1502" w:author="PGS.TS. Vương Thị Ngọc Lan" w:date="2022-04-17T19:16:00Z"/>
          <w:color w:val="1D2228"/>
          <w:sz w:val="24"/>
          <w:szCs w:val="24"/>
        </w:rPr>
      </w:pPr>
      <w:ins w:id="1503" w:author="PGS.TS. Vương Thị Ngọc Lan" w:date="2022-04-17T19:16:00Z">
        <w:r w:rsidRPr="00FD0AED">
          <w:rPr>
            <w:rFonts w:ascii="Times New Roman" w:hAnsi="Times New Roman" w:cs="Times New Roman"/>
            <w:sz w:val="24"/>
            <w:szCs w:val="24"/>
          </w:rPr>
          <w:t xml:space="preserve">Gray KJ, </w:t>
        </w:r>
        <w:proofErr w:type="spellStart"/>
        <w:r w:rsidRPr="00FD0AED">
          <w:rPr>
            <w:rFonts w:ascii="Times New Roman" w:hAnsi="Times New Roman" w:cs="Times New Roman"/>
            <w:sz w:val="24"/>
            <w:szCs w:val="24"/>
          </w:rPr>
          <w:t>Bordt</w:t>
        </w:r>
        <w:proofErr w:type="spellEnd"/>
        <w:r w:rsidRPr="00FD0AED">
          <w:rPr>
            <w:rFonts w:ascii="Times New Roman" w:hAnsi="Times New Roman" w:cs="Times New Roman"/>
            <w:sz w:val="24"/>
            <w:szCs w:val="24"/>
          </w:rPr>
          <w:t xml:space="preserve"> EA, </w:t>
        </w:r>
        <w:proofErr w:type="spellStart"/>
        <w:r w:rsidRPr="00FD0AED">
          <w:rPr>
            <w:rFonts w:ascii="Times New Roman" w:hAnsi="Times New Roman" w:cs="Times New Roman"/>
            <w:sz w:val="24"/>
            <w:szCs w:val="24"/>
          </w:rPr>
          <w:t>Atyeo</w:t>
        </w:r>
        <w:proofErr w:type="spellEnd"/>
        <w:r w:rsidRPr="00FD0AED">
          <w:rPr>
            <w:rFonts w:ascii="Times New Roman" w:hAnsi="Times New Roman" w:cs="Times New Roman"/>
            <w:sz w:val="24"/>
            <w:szCs w:val="24"/>
          </w:rPr>
          <w:t xml:space="preserve"> C, et al. Coronavirus disease 2019 vaccine response in pregnant and lactating women: a cohort study. Am J </w:t>
        </w:r>
        <w:proofErr w:type="spellStart"/>
        <w:r w:rsidRPr="00FD0AED">
          <w:rPr>
            <w:rFonts w:ascii="Times New Roman" w:hAnsi="Times New Roman" w:cs="Times New Roman"/>
            <w:sz w:val="24"/>
            <w:szCs w:val="24"/>
          </w:rPr>
          <w:t>Obstet</w:t>
        </w:r>
        <w:proofErr w:type="spellEnd"/>
        <w:r w:rsidRPr="00FD0AED">
          <w:rPr>
            <w:rFonts w:ascii="Times New Roman" w:hAnsi="Times New Roman" w:cs="Times New Roman"/>
            <w:sz w:val="24"/>
            <w:szCs w:val="24"/>
          </w:rPr>
          <w:t xml:space="preserve"> </w:t>
        </w:r>
        <w:proofErr w:type="spellStart"/>
        <w:r w:rsidRPr="00FD0AED">
          <w:rPr>
            <w:rFonts w:ascii="Times New Roman" w:hAnsi="Times New Roman" w:cs="Times New Roman"/>
            <w:sz w:val="24"/>
            <w:szCs w:val="24"/>
          </w:rPr>
          <w:t>Gynecol</w:t>
        </w:r>
        <w:proofErr w:type="spellEnd"/>
        <w:r w:rsidRPr="00FD0AED">
          <w:rPr>
            <w:rFonts w:ascii="Times New Roman" w:hAnsi="Times New Roman" w:cs="Times New Roman"/>
            <w:sz w:val="24"/>
            <w:szCs w:val="24"/>
          </w:rPr>
          <w:t xml:space="preserve"> 2021; 225: 303.e1-17.</w:t>
        </w:r>
      </w:ins>
    </w:p>
    <w:p w14:paraId="282FECB7" w14:textId="77777777" w:rsidR="00717B93" w:rsidRPr="00FD0AED" w:rsidRDefault="00717B93" w:rsidP="00717B93">
      <w:pPr>
        <w:pStyle w:val="ListParagraph"/>
        <w:numPr>
          <w:ilvl w:val="0"/>
          <w:numId w:val="1"/>
        </w:numPr>
        <w:autoSpaceDE w:val="0"/>
        <w:autoSpaceDN w:val="0"/>
        <w:adjustRightInd w:val="0"/>
        <w:snapToGrid w:val="0"/>
        <w:spacing w:after="0" w:line="480" w:lineRule="auto"/>
        <w:ind w:left="567" w:hanging="567"/>
        <w:contextualSpacing w:val="0"/>
        <w:rPr>
          <w:ins w:id="1504" w:author="PGS.TS. Vương Thị Ngọc Lan" w:date="2022-04-17T19:16:00Z"/>
        </w:rPr>
      </w:pPr>
      <w:ins w:id="1505" w:author="PGS.TS. Vương Thị Ngọc Lan" w:date="2022-04-17T19:16:00Z">
        <w:r w:rsidRPr="00FD0AED">
          <w:rPr>
            <w:rFonts w:ascii="Times New Roman" w:hAnsi="Times New Roman" w:cs="Times New Roman"/>
            <w:sz w:val="24"/>
            <w:szCs w:val="24"/>
          </w:rPr>
          <w:t xml:space="preserve">Villar J, </w:t>
        </w:r>
        <w:proofErr w:type="spellStart"/>
        <w:r w:rsidRPr="00FD0AED">
          <w:rPr>
            <w:rFonts w:ascii="Times New Roman" w:hAnsi="Times New Roman" w:cs="Times New Roman"/>
            <w:sz w:val="24"/>
            <w:szCs w:val="24"/>
          </w:rPr>
          <w:t>Ariff</w:t>
        </w:r>
        <w:proofErr w:type="spellEnd"/>
        <w:r w:rsidRPr="00FD0AED">
          <w:rPr>
            <w:rFonts w:ascii="Times New Roman" w:hAnsi="Times New Roman" w:cs="Times New Roman"/>
            <w:sz w:val="24"/>
            <w:szCs w:val="24"/>
          </w:rPr>
          <w:t xml:space="preserve"> S, </w:t>
        </w:r>
        <w:proofErr w:type="spellStart"/>
        <w:r w:rsidRPr="00FD0AED">
          <w:rPr>
            <w:rFonts w:ascii="Times New Roman" w:hAnsi="Times New Roman" w:cs="Times New Roman"/>
            <w:sz w:val="24"/>
            <w:szCs w:val="24"/>
          </w:rPr>
          <w:t>Gunier</w:t>
        </w:r>
        <w:proofErr w:type="spellEnd"/>
        <w:r w:rsidRPr="00FD0AED">
          <w:rPr>
            <w:rFonts w:ascii="Times New Roman" w:hAnsi="Times New Roman" w:cs="Times New Roman"/>
            <w:sz w:val="24"/>
            <w:szCs w:val="24"/>
          </w:rPr>
          <w:t xml:space="preserve"> RB, et al. Maternal and neonatal morbidity and mortality among pregnant women with and without COVID-19 infection: the INTERCOVID multinational cohort study. JAMA </w:t>
        </w:r>
        <w:proofErr w:type="spellStart"/>
        <w:r w:rsidRPr="00FD0AED">
          <w:rPr>
            <w:rFonts w:ascii="Times New Roman" w:hAnsi="Times New Roman" w:cs="Times New Roman"/>
            <w:sz w:val="24"/>
            <w:szCs w:val="24"/>
          </w:rPr>
          <w:t>Pediatr</w:t>
        </w:r>
        <w:proofErr w:type="spellEnd"/>
        <w:r w:rsidRPr="00FD0AED">
          <w:rPr>
            <w:rFonts w:ascii="Times New Roman" w:hAnsi="Times New Roman" w:cs="Times New Roman"/>
            <w:sz w:val="24"/>
            <w:szCs w:val="24"/>
          </w:rPr>
          <w:t xml:space="preserve"> 2021; 175: 817–826.</w:t>
        </w:r>
      </w:ins>
    </w:p>
    <w:p w14:paraId="7414F337" w14:textId="77777777" w:rsidR="00F046DF" w:rsidRDefault="00F046DF">
      <w:pPr>
        <w:rPr>
          <w:rFonts w:ascii="Times New Roman" w:eastAsia="Times New Roman" w:hAnsi="Times New Roman" w:cs="Times New Roman"/>
          <w:b/>
          <w:sz w:val="26"/>
          <w:szCs w:val="26"/>
        </w:rPr>
      </w:pPr>
    </w:p>
    <w:sectPr w:rsidR="00F046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PGS.TS. Vương Thị Ngọc Lan" w:date="2022-04-17T18:33:00Z" w:initials="PVTNL">
    <w:p w14:paraId="44FB82CB" w14:textId="5976039D" w:rsidR="00C46162" w:rsidRDefault="00C46162">
      <w:pPr>
        <w:pStyle w:val="CommentText"/>
      </w:pPr>
      <w:r>
        <w:rPr>
          <w:rStyle w:val="CommentReference"/>
        </w:rPr>
        <w:annotationRef/>
      </w:r>
      <w:r>
        <w:t xml:space="preserve">POSTER </w:t>
      </w:r>
      <w:proofErr w:type="spellStart"/>
      <w:r>
        <w:t>thì</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như</w:t>
      </w:r>
      <w:proofErr w:type="spellEnd"/>
      <w:r>
        <w:t xml:space="preserve"> </w:t>
      </w:r>
      <w:proofErr w:type="spellStart"/>
      <w:r>
        <w:t>một</w:t>
      </w:r>
      <w:proofErr w:type="spellEnd"/>
      <w:r>
        <w:t xml:space="preserve"> </w:t>
      </w:r>
      <w:proofErr w:type="spellStart"/>
      <w:r>
        <w:t>bài</w:t>
      </w:r>
      <w:proofErr w:type="spellEnd"/>
      <w:r>
        <w:t xml:space="preserve"> </w:t>
      </w:r>
      <w:proofErr w:type="spellStart"/>
      <w:r>
        <w:t>báo</w:t>
      </w:r>
      <w:proofErr w:type="spellEnd"/>
      <w:r>
        <w:t xml:space="preserve"> </w:t>
      </w:r>
      <w:proofErr w:type="spellStart"/>
      <w:r>
        <w:t>ngắn</w:t>
      </w:r>
      <w:proofErr w:type="spellEnd"/>
      <w:r>
        <w:t xml:space="preserve">. </w:t>
      </w:r>
      <w:proofErr w:type="spellStart"/>
      <w:r>
        <w:t>Không</w:t>
      </w:r>
      <w:proofErr w:type="spellEnd"/>
      <w:r>
        <w:t xml:space="preserve"> </w:t>
      </w:r>
      <w:proofErr w:type="spellStart"/>
      <w:r>
        <w:t>phải</w:t>
      </w:r>
      <w:proofErr w:type="spellEnd"/>
      <w:r>
        <w:t xml:space="preserve"> abstract.</w:t>
      </w:r>
    </w:p>
  </w:comment>
  <w:comment w:id="107" w:author="PGS.TS. Vương Thị Ngọc Lan" w:date="2022-04-17T18:59:00Z" w:initials="PVTNL">
    <w:p w14:paraId="34DFA29F" w14:textId="25C7403C" w:rsidR="00EE74F4" w:rsidRDefault="00EE74F4">
      <w:pPr>
        <w:pStyle w:val="CommentText"/>
      </w:pPr>
      <w:r>
        <w:rPr>
          <w:rStyle w:val="CommentReference"/>
        </w:rPr>
        <w:annotationRef/>
      </w:r>
      <w:r>
        <w:t xml:space="preserve">Cho </w:t>
      </w:r>
      <w:proofErr w:type="spellStart"/>
      <w:r>
        <w:t>số</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vào</w:t>
      </w:r>
      <w:proofErr w:type="spellEnd"/>
      <w:r>
        <w:t>.</w:t>
      </w:r>
    </w:p>
  </w:comment>
  <w:comment w:id="238" w:author="PGS.TS. Vương Thị Ngọc Lan" w:date="2022-04-17T19:01:00Z" w:initials="PVTNL">
    <w:p w14:paraId="69293262" w14:textId="77777777" w:rsidR="00BE56A0" w:rsidRDefault="00BE56A0">
      <w:pPr>
        <w:pStyle w:val="CommentText"/>
      </w:pPr>
      <w:r>
        <w:rPr>
          <w:rStyle w:val="CommentReference"/>
        </w:rPr>
        <w:annotationRef/>
      </w:r>
      <w:r>
        <w:t xml:space="preserve">ỦA </w:t>
      </w:r>
      <w:proofErr w:type="spellStart"/>
      <w:r>
        <w:t>sao</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kỳ</w:t>
      </w:r>
      <w:proofErr w:type="spellEnd"/>
      <w:r>
        <w:t xml:space="preserve"> </w:t>
      </w:r>
      <w:proofErr w:type="spellStart"/>
      <w:r>
        <w:t>vậy</w:t>
      </w:r>
      <w:proofErr w:type="spellEnd"/>
      <w:r>
        <w:t>:</w:t>
      </w:r>
    </w:p>
    <w:p w14:paraId="56406A7E" w14:textId="77777777" w:rsidR="00BE56A0" w:rsidRDefault="00BE56A0">
      <w:pPr>
        <w:pStyle w:val="CommentText"/>
      </w:pPr>
    </w:p>
    <w:p w14:paraId="4A603526" w14:textId="77777777" w:rsidR="00BE56A0" w:rsidRDefault="00BE56A0">
      <w:pPr>
        <w:pStyle w:val="CommentText"/>
      </w:pPr>
      <w:proofErr w:type="spellStart"/>
      <w:r>
        <w:t>Tổng</w:t>
      </w:r>
      <w:proofErr w:type="spellEnd"/>
      <w:r>
        <w:t xml:space="preserve"> 44</w:t>
      </w:r>
      <w:r w:rsidR="000452C5">
        <w:t>20 hay 533?</w:t>
      </w:r>
    </w:p>
    <w:p w14:paraId="2A98D752" w14:textId="77777777" w:rsidR="000452C5" w:rsidRDefault="000452C5">
      <w:pPr>
        <w:pStyle w:val="CommentText"/>
      </w:pPr>
    </w:p>
    <w:p w14:paraId="66CC5C12" w14:textId="77454E44" w:rsidR="000452C5" w:rsidRDefault="000452C5">
      <w:pPr>
        <w:pStyle w:val="CommentText"/>
      </w:pPr>
      <w:r>
        <w:t xml:space="preserve">Ở </w:t>
      </w:r>
      <w:proofErr w:type="spellStart"/>
      <w:r>
        <w:t>dâu</w:t>
      </w:r>
      <w:proofErr w:type="spellEnd"/>
      <w:r>
        <w:t xml:space="preserve"> </w:t>
      </w:r>
      <w:proofErr w:type="spellStart"/>
      <w:r>
        <w:t>ra</w:t>
      </w:r>
      <w:proofErr w:type="spellEnd"/>
      <w:r>
        <w:t xml:space="preserve"> </w:t>
      </w:r>
      <w:proofErr w:type="spellStart"/>
      <w:r>
        <w:t>số</w:t>
      </w:r>
      <w:proofErr w:type="spellEnd"/>
      <w:r>
        <w:t xml:space="preserve"> </w:t>
      </w:r>
      <w:proofErr w:type="spellStart"/>
      <w:r>
        <w:t>kỳ</w:t>
      </w:r>
      <w:proofErr w:type="spellEnd"/>
      <w:r>
        <w:t xml:space="preserve"> </w:t>
      </w:r>
      <w:proofErr w:type="spellStart"/>
      <w:r>
        <w:t>vậy</w:t>
      </w:r>
      <w:proofErr w:type="spellEnd"/>
      <w:r>
        <w:t>?</w:t>
      </w:r>
    </w:p>
  </w:comment>
  <w:comment w:id="642" w:author="PGS.TS. Vương Thị Ngọc Lan" w:date="2022-04-17T19:11:00Z" w:initials="PVTNL">
    <w:p w14:paraId="3AA6DAE6" w14:textId="77777777" w:rsidR="00757E17" w:rsidRDefault="00757E17">
      <w:pPr>
        <w:pStyle w:val="CommentText"/>
      </w:pPr>
      <w:r>
        <w:rPr>
          <w:rStyle w:val="CommentReference"/>
        </w:rPr>
        <w:annotationRef/>
      </w:r>
      <w:proofErr w:type="spellStart"/>
      <w:r>
        <w:t>LÀm</w:t>
      </w:r>
      <w:proofErr w:type="spellEnd"/>
      <w:r>
        <w:t xml:space="preserve"> </w:t>
      </w:r>
      <w:proofErr w:type="spellStart"/>
      <w:r>
        <w:t>lại</w:t>
      </w:r>
      <w:proofErr w:type="spellEnd"/>
      <w:r>
        <w:t xml:space="preserve"> </w:t>
      </w:r>
      <w:proofErr w:type="spellStart"/>
      <w:r>
        <w:t>bảng</w:t>
      </w:r>
      <w:proofErr w:type="spellEnd"/>
      <w:r>
        <w:t xml:space="preserve"> </w:t>
      </w:r>
      <w:proofErr w:type="spellStart"/>
      <w:r>
        <w:t>gồm</w:t>
      </w:r>
      <w:proofErr w:type="spellEnd"/>
      <w:r>
        <w:t xml:space="preserve"> 4 </w:t>
      </w:r>
      <w:proofErr w:type="spellStart"/>
      <w:r>
        <w:t>cột</w:t>
      </w:r>
      <w:proofErr w:type="spellEnd"/>
      <w:r>
        <w:t>:</w:t>
      </w:r>
    </w:p>
    <w:p w14:paraId="61B31D78" w14:textId="77777777" w:rsidR="00757E17" w:rsidRDefault="00757E17">
      <w:pPr>
        <w:pStyle w:val="CommentText"/>
      </w:pPr>
    </w:p>
    <w:p w14:paraId="2326D74F" w14:textId="77777777" w:rsidR="00757E17" w:rsidRDefault="001408A9">
      <w:pPr>
        <w:pStyle w:val="CommentText"/>
      </w:pPr>
      <w:r>
        <w:t xml:space="preserve">AZ: 1 </w:t>
      </w:r>
      <w:proofErr w:type="spellStart"/>
      <w:r>
        <w:t>liều</w:t>
      </w:r>
      <w:proofErr w:type="spellEnd"/>
      <w:r>
        <w:t xml:space="preserve">, 2 </w:t>
      </w:r>
      <w:proofErr w:type="spellStart"/>
      <w:r>
        <w:t>liều</w:t>
      </w:r>
      <w:proofErr w:type="spellEnd"/>
    </w:p>
    <w:p w14:paraId="1CC3CBA4" w14:textId="4BDEEE53" w:rsidR="001408A9" w:rsidRDefault="001408A9">
      <w:pPr>
        <w:pStyle w:val="CommentText"/>
      </w:pPr>
      <w:r>
        <w:t xml:space="preserve">PZ: 1 </w:t>
      </w:r>
      <w:proofErr w:type="spellStart"/>
      <w:r>
        <w:t>liều</w:t>
      </w:r>
      <w:proofErr w:type="spellEnd"/>
      <w:r>
        <w:t xml:space="preserve">, 2 </w:t>
      </w:r>
      <w:proofErr w:type="spellStart"/>
      <w:r>
        <w:t>liều</w:t>
      </w:r>
      <w:proofErr w:type="spellEnd"/>
    </w:p>
  </w:comment>
  <w:comment w:id="644" w:author="PGS.TS. Vương Thị Ngọc Lan" w:date="2022-04-17T19:02:00Z" w:initials="PVTNL">
    <w:p w14:paraId="182920CC" w14:textId="77777777" w:rsidR="000452C5" w:rsidRDefault="000452C5">
      <w:pPr>
        <w:pStyle w:val="CommentText"/>
      </w:pPr>
      <w:r>
        <w:rPr>
          <w:rStyle w:val="CommentReference"/>
        </w:rPr>
        <w:annotationRef/>
      </w:r>
      <w:proofErr w:type="spellStart"/>
      <w:r>
        <w:t>Số</w:t>
      </w:r>
      <w:proofErr w:type="spellEnd"/>
      <w:r>
        <w:t xml:space="preserve"> </w:t>
      </w:r>
      <w:proofErr w:type="spellStart"/>
      <w:r>
        <w:t>liệu</w:t>
      </w:r>
      <w:proofErr w:type="spellEnd"/>
      <w:r>
        <w:t xml:space="preserve"> </w:t>
      </w:r>
      <w:proofErr w:type="spellStart"/>
      <w:r>
        <w:t>kỳ</w:t>
      </w:r>
      <w:proofErr w:type="spellEnd"/>
      <w:r>
        <w:t xml:space="preserve"> </w:t>
      </w:r>
      <w:proofErr w:type="spellStart"/>
      <w:r>
        <w:t>vậy</w:t>
      </w:r>
      <w:proofErr w:type="spellEnd"/>
      <w:r>
        <w:t>?</w:t>
      </w:r>
    </w:p>
    <w:p w14:paraId="1A34867A" w14:textId="77777777" w:rsidR="000452C5" w:rsidRDefault="000452C5">
      <w:pPr>
        <w:pStyle w:val="CommentText"/>
      </w:pPr>
    </w:p>
    <w:p w14:paraId="38D88688" w14:textId="1CC66B46" w:rsidR="000452C5" w:rsidRDefault="000452C5">
      <w:pPr>
        <w:pStyle w:val="CommentText"/>
      </w:pPr>
      <w:proofErr w:type="spellStart"/>
      <w:r>
        <w:t>Tổng</w:t>
      </w:r>
      <w:proofErr w:type="spellEnd"/>
      <w:r>
        <w:t xml:space="preserve"> </w:t>
      </w:r>
      <w:proofErr w:type="spellStart"/>
      <w:r>
        <w:t>là</w:t>
      </w:r>
      <w:proofErr w:type="spellEnd"/>
      <w:r>
        <w:t xml:space="preserve"> 4420 hay 533?</w:t>
      </w:r>
    </w:p>
  </w:comment>
  <w:comment w:id="1060" w:author="PGS.TS. Vương Thị Ngọc Lan" w:date="2022-04-17T19:00:00Z" w:initials="PVTNL">
    <w:p w14:paraId="08AE6E0E" w14:textId="73503349" w:rsidR="00BE56A0" w:rsidRDefault="00BE56A0">
      <w:pPr>
        <w:pStyle w:val="CommentText"/>
      </w:pPr>
      <w:r>
        <w:rPr>
          <w:rStyle w:val="CommentReference"/>
        </w:rPr>
        <w:annotationRef/>
      </w:r>
      <w:r>
        <w:t xml:space="preserve">ỦA </w:t>
      </w:r>
      <w:proofErr w:type="spellStart"/>
      <w:r>
        <w:t>sao</w:t>
      </w:r>
      <w:proofErr w:type="spellEnd"/>
      <w:r>
        <w:t xml:space="preserve"> ở </w:t>
      </w:r>
      <w:proofErr w:type="spellStart"/>
      <w:r>
        <w:t>trên</w:t>
      </w:r>
      <w:proofErr w:type="spellEnd"/>
      <w:r>
        <w:t xml:space="preserve"> </w:t>
      </w:r>
      <w:proofErr w:type="spellStart"/>
      <w:r>
        <w:t>ghi</w:t>
      </w:r>
      <w:proofErr w:type="spellEnd"/>
      <w:r>
        <w:t xml:space="preserve"> </w:t>
      </w:r>
      <w:proofErr w:type="spellStart"/>
      <w:r>
        <w:t>là</w:t>
      </w:r>
      <w:proofErr w:type="spellEnd"/>
      <w:r>
        <w:t xml:space="preserve"> 266 </w:t>
      </w:r>
      <w:proofErr w:type="spellStart"/>
      <w:r>
        <w:t>và</w:t>
      </w:r>
      <w:proofErr w:type="spellEnd"/>
      <w:r>
        <w:t xml:space="preserve"> 267?</w:t>
      </w:r>
    </w:p>
  </w:comment>
  <w:comment w:id="1180" w:author="PGS.TS. Vương Thị Ngọc Lan" w:date="2022-04-17T18:51:00Z" w:initials="PVTNL">
    <w:p w14:paraId="2C7CEAD5" w14:textId="77777777" w:rsidR="00640F7B" w:rsidRDefault="00640F7B">
      <w:pPr>
        <w:pStyle w:val="CommentText"/>
      </w:pPr>
      <w:r>
        <w:rPr>
          <w:rStyle w:val="CommentReference"/>
        </w:rPr>
        <w:annotationRef/>
      </w:r>
      <w:proofErr w:type="spellStart"/>
      <w:r>
        <w:t>Chẩn</w:t>
      </w:r>
      <w:proofErr w:type="spellEnd"/>
      <w:r>
        <w:t xml:space="preserve"> </w:t>
      </w:r>
      <w:proofErr w:type="spellStart"/>
      <w:r>
        <w:t>đoán</w:t>
      </w:r>
      <w:proofErr w:type="spellEnd"/>
      <w:r>
        <w:t xml:space="preserve"> IUGR </w:t>
      </w:r>
      <w:proofErr w:type="spellStart"/>
      <w:r>
        <w:t>trong</w:t>
      </w:r>
      <w:proofErr w:type="spellEnd"/>
      <w:r>
        <w:t xml:space="preserve"> </w:t>
      </w:r>
      <w:proofErr w:type="spellStart"/>
      <w:r>
        <w:t>thai</w:t>
      </w:r>
      <w:proofErr w:type="spellEnd"/>
      <w:r>
        <w:t xml:space="preserve"> </w:t>
      </w:r>
      <w:proofErr w:type="spellStart"/>
      <w:r>
        <w:t>kỳ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nào</w:t>
      </w:r>
      <w:proofErr w:type="spellEnd"/>
      <w:r>
        <w:t xml:space="preserve"> </w:t>
      </w:r>
      <w:proofErr w:type="spellStart"/>
      <w:r>
        <w:t>vậy</w:t>
      </w:r>
      <w:proofErr w:type="spellEnd"/>
      <w:r>
        <w:t xml:space="preserve">? </w:t>
      </w:r>
      <w:r w:rsidR="002610E6">
        <w:t xml:space="preserve">IUGR </w:t>
      </w:r>
      <w:proofErr w:type="spellStart"/>
      <w:r w:rsidR="002610E6">
        <w:t>sớm</w:t>
      </w:r>
      <w:proofErr w:type="spellEnd"/>
      <w:r w:rsidR="002610E6">
        <w:t xml:space="preserve"> hay </w:t>
      </w:r>
      <w:proofErr w:type="spellStart"/>
      <w:r w:rsidR="002610E6">
        <w:t>muộn</w:t>
      </w:r>
      <w:proofErr w:type="spellEnd"/>
      <w:r w:rsidR="002610E6">
        <w:t>?</w:t>
      </w:r>
    </w:p>
    <w:p w14:paraId="58676F50" w14:textId="77777777" w:rsidR="002610E6" w:rsidRDefault="002610E6">
      <w:pPr>
        <w:pStyle w:val="CommentText"/>
      </w:pPr>
    </w:p>
    <w:p w14:paraId="156F46F0" w14:textId="4587412D" w:rsidR="002610E6" w:rsidRDefault="002610E6">
      <w:pPr>
        <w:pStyle w:val="CommentText"/>
      </w:pPr>
      <w:proofErr w:type="spellStart"/>
      <w:r>
        <w:t>Nếu</w:t>
      </w:r>
      <w:proofErr w:type="spellEnd"/>
      <w:r>
        <w:t xml:space="preserve"> </w:t>
      </w:r>
      <w:proofErr w:type="spellStart"/>
      <w:r>
        <w:t>không</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thì</w:t>
      </w:r>
      <w:proofErr w:type="spellEnd"/>
      <w:r>
        <w:t xml:space="preserve"> </w:t>
      </w:r>
      <w:proofErr w:type="spellStart"/>
      <w:r>
        <w:t>nên</w:t>
      </w:r>
      <w:proofErr w:type="spellEnd"/>
      <w:r>
        <w:t xml:space="preserve"> </w:t>
      </w:r>
      <w:proofErr w:type="spellStart"/>
      <w:r>
        <w:t>bỏ</w:t>
      </w:r>
      <w:proofErr w:type="spellEnd"/>
      <w:r>
        <w:t xml:space="preserve"> </w:t>
      </w:r>
      <w:proofErr w:type="spellStart"/>
      <w:r>
        <w:t>cái</w:t>
      </w:r>
      <w:proofErr w:type="spellEnd"/>
      <w:r>
        <w:t xml:space="preserve"> </w:t>
      </w:r>
      <w:proofErr w:type="spellStart"/>
      <w:r>
        <w:t>này</w:t>
      </w:r>
      <w:proofErr w:type="spellEnd"/>
      <w:r>
        <w:t>.</w:t>
      </w:r>
    </w:p>
  </w:comment>
  <w:comment w:id="1195" w:author="PGS.TS. Vương Thị Ngọc Lan" w:date="2022-04-17T18:52:00Z" w:initials="PVTNL">
    <w:p w14:paraId="2CCE7B62" w14:textId="77777777" w:rsidR="002075BF" w:rsidRDefault="002075BF">
      <w:pPr>
        <w:pStyle w:val="CommentText"/>
      </w:pPr>
      <w:r>
        <w:rPr>
          <w:rStyle w:val="CommentReference"/>
        </w:rPr>
        <w:annotationRef/>
      </w:r>
      <w:proofErr w:type="spellStart"/>
      <w:r>
        <w:t>Tại</w:t>
      </w:r>
      <w:proofErr w:type="spellEnd"/>
      <w:r>
        <w:t xml:space="preserve"> </w:t>
      </w:r>
      <w:proofErr w:type="spellStart"/>
      <w:r>
        <w:t>sao</w:t>
      </w:r>
      <w:proofErr w:type="spellEnd"/>
      <w:r>
        <w:t xml:space="preserve"> </w:t>
      </w:r>
      <w:proofErr w:type="spellStart"/>
      <w:r>
        <w:t>vậy</w:t>
      </w:r>
      <w:proofErr w:type="spellEnd"/>
      <w:r>
        <w:t xml:space="preserve">? </w:t>
      </w:r>
      <w:proofErr w:type="spellStart"/>
      <w:r>
        <w:t>Viết</w:t>
      </w:r>
      <w:proofErr w:type="spellEnd"/>
      <w:r>
        <w:t xml:space="preserve"> </w:t>
      </w:r>
      <w:proofErr w:type="spellStart"/>
      <w:r>
        <w:t>rõ</w:t>
      </w:r>
      <w:proofErr w:type="spellEnd"/>
      <w:r>
        <w:t xml:space="preserve"> </w:t>
      </w:r>
      <w:proofErr w:type="spellStart"/>
      <w:r>
        <w:t>lý</w:t>
      </w:r>
      <w:proofErr w:type="spellEnd"/>
      <w:r>
        <w:t xml:space="preserve"> do, </w:t>
      </w:r>
      <w:proofErr w:type="spellStart"/>
      <w:r>
        <w:t>không</w:t>
      </w:r>
      <w:proofErr w:type="spellEnd"/>
      <w:r>
        <w:t xml:space="preserve"> </w:t>
      </w:r>
      <w:proofErr w:type="spellStart"/>
      <w:r>
        <w:t>viết</w:t>
      </w:r>
      <w:proofErr w:type="spellEnd"/>
      <w:r>
        <w:t xml:space="preserve"> </w:t>
      </w:r>
      <w:proofErr w:type="spellStart"/>
      <w:r>
        <w:t>kiểu</w:t>
      </w:r>
      <w:proofErr w:type="spellEnd"/>
      <w:r>
        <w:t xml:space="preserve"> </w:t>
      </w:r>
      <w:proofErr w:type="spellStart"/>
      <w:r>
        <w:t>này</w:t>
      </w:r>
      <w:proofErr w:type="spellEnd"/>
      <w:r>
        <w:t>.</w:t>
      </w:r>
    </w:p>
    <w:p w14:paraId="70DC36FB" w14:textId="74ED2324" w:rsidR="002075BF" w:rsidRDefault="002075BF">
      <w:pPr>
        <w:pStyle w:val="CommentText"/>
      </w:pPr>
      <w:proofErr w:type="spellStart"/>
      <w:r>
        <w:t>Ví</w:t>
      </w:r>
      <w:proofErr w:type="spellEnd"/>
      <w:r>
        <w:t xml:space="preserve"> </w:t>
      </w:r>
      <w:proofErr w:type="spellStart"/>
      <w:r>
        <w:t>dụ</w:t>
      </w:r>
      <w:proofErr w:type="spellEnd"/>
      <w:r>
        <w:t xml:space="preserve"> Severe pre-eclampsia</w:t>
      </w:r>
    </w:p>
  </w:comment>
  <w:comment w:id="1251" w:author="PGS.TS. Vương Thị Ngọc Lan" w:date="2022-04-17T19:03:00Z" w:initials="PVTNL">
    <w:p w14:paraId="030E1B39" w14:textId="15B07D36" w:rsidR="000452C5" w:rsidRDefault="000452C5">
      <w:pPr>
        <w:pStyle w:val="CommentText"/>
      </w:pPr>
      <w:r>
        <w:rPr>
          <w:rStyle w:val="CommentReference"/>
        </w:rPr>
        <w:annotationRef/>
      </w:r>
      <w:r>
        <w:t xml:space="preserve">ỦA </w:t>
      </w:r>
      <w:proofErr w:type="spellStart"/>
      <w:r>
        <w:t>sao</w:t>
      </w:r>
      <w:proofErr w:type="spellEnd"/>
      <w:r>
        <w:t xml:space="preserve"> ở </w:t>
      </w:r>
      <w:proofErr w:type="spellStart"/>
      <w:r>
        <w:t>trên</w:t>
      </w:r>
      <w:proofErr w:type="spellEnd"/>
      <w:r>
        <w:t xml:space="preserve"> </w:t>
      </w:r>
      <w:proofErr w:type="spellStart"/>
      <w:r>
        <w:t>ghi</w:t>
      </w:r>
      <w:proofErr w:type="spellEnd"/>
      <w:r>
        <w:t xml:space="preserve"> </w:t>
      </w:r>
      <w:proofErr w:type="spellStart"/>
      <w:r>
        <w:t>là</w:t>
      </w:r>
      <w:proofErr w:type="spellEnd"/>
      <w:r>
        <w:t xml:space="preserve"> 266 </w:t>
      </w:r>
      <w:proofErr w:type="spellStart"/>
      <w:r>
        <w:t>và</w:t>
      </w:r>
      <w:proofErr w:type="spellEnd"/>
      <w:r>
        <w:t xml:space="preserve"> 267?</w:t>
      </w:r>
    </w:p>
  </w:comment>
  <w:comment w:id="1380" w:author="PGS.TS. Vương Thị Ngọc Lan" w:date="2022-04-17T19:03:00Z" w:initials="PVTNL">
    <w:p w14:paraId="4A5B7CAF" w14:textId="77777777" w:rsidR="000452C5" w:rsidRDefault="000452C5">
      <w:pPr>
        <w:pStyle w:val="CommentText"/>
      </w:pPr>
      <w:r>
        <w:rPr>
          <w:rStyle w:val="CommentReference"/>
        </w:rPr>
        <w:annotationRef/>
      </w:r>
      <w:proofErr w:type="spellStart"/>
      <w:r>
        <w:t>Phân</w:t>
      </w:r>
      <w:proofErr w:type="spellEnd"/>
      <w:r>
        <w:t xml:space="preserve"> </w:t>
      </w:r>
      <w:proofErr w:type="spellStart"/>
      <w:r>
        <w:t>tích</w:t>
      </w:r>
      <w:proofErr w:type="spellEnd"/>
      <w:r>
        <w:t xml:space="preserve"> </w:t>
      </w:r>
      <w:proofErr w:type="spellStart"/>
      <w:r>
        <w:t>đa</w:t>
      </w:r>
      <w:proofErr w:type="spellEnd"/>
      <w:r>
        <w:t xml:space="preserve"> </w:t>
      </w:r>
      <w:proofErr w:type="spellStart"/>
      <w:r>
        <w:t>biến</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sau</w:t>
      </w:r>
      <w:proofErr w:type="spellEnd"/>
      <w:r>
        <w:t>:</w:t>
      </w:r>
    </w:p>
    <w:p w14:paraId="377DC04A" w14:textId="77777777" w:rsidR="000452C5" w:rsidRDefault="000452C5">
      <w:pPr>
        <w:pStyle w:val="CommentText"/>
      </w:pPr>
    </w:p>
    <w:p w14:paraId="28D11C90" w14:textId="77777777" w:rsidR="000452C5" w:rsidRDefault="000452C5">
      <w:pPr>
        <w:pStyle w:val="CommentText"/>
      </w:pPr>
    </w:p>
    <w:p w14:paraId="6300AFD2" w14:textId="77777777" w:rsidR="000452C5" w:rsidRDefault="000452C5">
      <w:pPr>
        <w:pStyle w:val="CommentText"/>
      </w:pPr>
      <w:r>
        <w:t>maternal age</w:t>
      </w:r>
    </w:p>
    <w:p w14:paraId="063C712D" w14:textId="77777777" w:rsidR="000452C5" w:rsidRDefault="000452C5">
      <w:pPr>
        <w:pStyle w:val="CommentText"/>
      </w:pPr>
      <w:r>
        <w:t>number of previous pregnancies</w:t>
      </w:r>
    </w:p>
    <w:p w14:paraId="39B6286F" w14:textId="77777777" w:rsidR="000452C5" w:rsidRDefault="000452C5">
      <w:pPr>
        <w:pStyle w:val="CommentText"/>
      </w:pPr>
      <w:r>
        <w:t>type of pregnancy (spontaneous vs. in vitro fertilization)</w:t>
      </w:r>
    </w:p>
    <w:p w14:paraId="20A5A94A" w14:textId="77777777" w:rsidR="000452C5" w:rsidRDefault="000452C5">
      <w:pPr>
        <w:pStyle w:val="CommentText"/>
      </w:pPr>
      <w:r>
        <w:t>post-vaccination COVID-19 infection</w:t>
      </w:r>
    </w:p>
    <w:p w14:paraId="370A3F76" w14:textId="1EB4FEF4" w:rsidR="000452C5" w:rsidRDefault="000452C5">
      <w:pPr>
        <w:pStyle w:val="CommentText"/>
      </w:pPr>
      <w:r>
        <w:t>vaccination with the Pfizer-BioNTech versus Astra Zeneca vaccine</w:t>
      </w:r>
    </w:p>
  </w:comment>
  <w:comment w:id="1381" w:author="PGS.TS. Vương Thị Ngọc Lan" w:date="2022-04-17T19:03:00Z" w:initials="PVTNL">
    <w:p w14:paraId="180D5172" w14:textId="77777777" w:rsidR="000452C5" w:rsidRDefault="000452C5">
      <w:pPr>
        <w:pStyle w:val="CommentText"/>
      </w:pPr>
      <w:r>
        <w:rPr>
          <w:rStyle w:val="CommentReference"/>
        </w:rPr>
        <w:annotationRef/>
      </w:r>
      <w:proofErr w:type="spellStart"/>
      <w:r>
        <w:t>Phân</w:t>
      </w:r>
      <w:proofErr w:type="spellEnd"/>
      <w:r>
        <w:t xml:space="preserve"> </w:t>
      </w:r>
      <w:proofErr w:type="spellStart"/>
      <w:r>
        <w:t>tích</w:t>
      </w:r>
      <w:proofErr w:type="spellEnd"/>
      <w:r>
        <w:t xml:space="preserve"> </w:t>
      </w:r>
      <w:proofErr w:type="spellStart"/>
      <w:r>
        <w:t>đa</w:t>
      </w:r>
      <w:proofErr w:type="spellEnd"/>
      <w:r>
        <w:t xml:space="preserve"> </w:t>
      </w:r>
      <w:proofErr w:type="spellStart"/>
      <w:r>
        <w:t>biến</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sau</w:t>
      </w:r>
      <w:proofErr w:type="spellEnd"/>
      <w:r>
        <w:t>:</w:t>
      </w:r>
    </w:p>
    <w:p w14:paraId="51FA378A" w14:textId="77777777" w:rsidR="000452C5" w:rsidRDefault="000452C5">
      <w:pPr>
        <w:pStyle w:val="CommentText"/>
      </w:pPr>
    </w:p>
    <w:p w14:paraId="07317AA9" w14:textId="77777777" w:rsidR="000452C5" w:rsidRDefault="000452C5">
      <w:pPr>
        <w:pStyle w:val="CommentText"/>
      </w:pPr>
    </w:p>
    <w:p w14:paraId="103B4A7D" w14:textId="77777777" w:rsidR="000452C5" w:rsidRDefault="00294C9A">
      <w:pPr>
        <w:pStyle w:val="CommentText"/>
      </w:pPr>
      <w:r>
        <w:t>-</w:t>
      </w:r>
      <w:r w:rsidR="000452C5">
        <w:t>maternal age</w:t>
      </w:r>
    </w:p>
    <w:p w14:paraId="4DA54D83" w14:textId="77777777" w:rsidR="000452C5" w:rsidRDefault="00294C9A">
      <w:pPr>
        <w:pStyle w:val="CommentText"/>
      </w:pPr>
      <w:r>
        <w:t>-</w:t>
      </w:r>
      <w:r w:rsidR="000452C5">
        <w:t>number of previous pregnancies</w:t>
      </w:r>
    </w:p>
    <w:p w14:paraId="599B8BF5" w14:textId="77777777" w:rsidR="000452C5" w:rsidRDefault="00294C9A">
      <w:pPr>
        <w:pStyle w:val="CommentText"/>
      </w:pPr>
      <w:r>
        <w:t>-</w:t>
      </w:r>
      <w:r w:rsidR="000452C5">
        <w:t>type of pregnancy (spontaneous vs. in vitro fertilization)</w:t>
      </w:r>
    </w:p>
    <w:p w14:paraId="3F550906" w14:textId="77777777" w:rsidR="000452C5" w:rsidRDefault="00294C9A">
      <w:pPr>
        <w:pStyle w:val="CommentText"/>
      </w:pPr>
      <w:r>
        <w:t>-</w:t>
      </w:r>
      <w:r w:rsidR="000452C5">
        <w:t>post-vaccination COVID-19 infection</w:t>
      </w:r>
    </w:p>
    <w:p w14:paraId="3C480EE9" w14:textId="77777777" w:rsidR="000452C5" w:rsidRDefault="00294C9A">
      <w:pPr>
        <w:pStyle w:val="CommentText"/>
      </w:pPr>
      <w:r>
        <w:t>-</w:t>
      </w:r>
      <w:r w:rsidR="000452C5">
        <w:t>vaccination with the Pfizer-BioNTech versus Astra Zeneca vaccine</w:t>
      </w:r>
    </w:p>
  </w:comment>
  <w:comment w:id="1481" w:author="PGS.TS. Vương Thị Ngọc Lan" w:date="2022-04-17T19:15:00Z" w:initials="PVTNL">
    <w:p w14:paraId="1A7969CC" w14:textId="4C2F4BDC" w:rsidR="00F046DF" w:rsidRDefault="00F046DF">
      <w:pPr>
        <w:pStyle w:val="CommentText"/>
      </w:pPr>
      <w:r>
        <w:rPr>
          <w:rStyle w:val="CommentReference"/>
        </w:rPr>
        <w:annotationRef/>
      </w:r>
      <w:r>
        <w:t>Birth weight.</w:t>
      </w:r>
    </w:p>
  </w:comment>
  <w:comment w:id="1487" w:author="PGS.TS. Vương Thị Ngọc Lan" w:date="2022-04-17T19:14:00Z" w:initials="PVTNL">
    <w:p w14:paraId="326A75C4" w14:textId="4D7E200C" w:rsidR="00CA65BD" w:rsidRDefault="00CA65BD">
      <w:pPr>
        <w:pStyle w:val="CommentText"/>
      </w:pPr>
      <w:r>
        <w:rPr>
          <w:rStyle w:val="CommentReference"/>
        </w:rPr>
        <w:annotationRef/>
      </w:r>
    </w:p>
    <w:p w14:paraId="273B5F84" w14:textId="359D604C" w:rsidR="00F046DF" w:rsidRDefault="00F046DF">
      <w:pPr>
        <w:pStyle w:val="CommentText"/>
      </w:pPr>
      <w:r>
        <w:t xml:space="preserve"> </w:t>
      </w:r>
      <w:proofErr w:type="spellStart"/>
      <w:r>
        <w:t>Bỏ</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này</w:t>
      </w:r>
      <w:proofErr w:type="spellEnd"/>
    </w:p>
  </w:comment>
  <w:comment w:id="1493" w:author="PGS.TS. Vương Thị Ngọc Lan" w:date="2022-04-17T19:16:00Z" w:initials="PVTNL">
    <w:p w14:paraId="6F8F4F13" w14:textId="77777777" w:rsidR="00717B93" w:rsidRDefault="00717B93">
      <w:pPr>
        <w:pStyle w:val="CommentText"/>
      </w:pPr>
      <w:r>
        <w:rPr>
          <w:rStyle w:val="CommentReference"/>
        </w:rPr>
        <w:annotationRef/>
      </w:r>
      <w:r>
        <w:t xml:space="preserve">Sao </w:t>
      </w:r>
      <w:proofErr w:type="spellStart"/>
      <w:r>
        <w:t>không</w:t>
      </w:r>
      <w:proofErr w:type="spellEnd"/>
      <w:r>
        <w:t xml:space="preserve"> </w:t>
      </w:r>
      <w:proofErr w:type="spellStart"/>
      <w:r>
        <w:t>có</w:t>
      </w:r>
      <w:proofErr w:type="spellEnd"/>
      <w:r>
        <w:t xml:space="preserve"> ref </w:t>
      </w:r>
      <w:proofErr w:type="spellStart"/>
      <w:r>
        <w:t>vậy</w:t>
      </w:r>
      <w:proofErr w:type="spellEnd"/>
      <w:r>
        <w:t>?</w:t>
      </w:r>
    </w:p>
    <w:p w14:paraId="1B1550B5" w14:textId="77777777" w:rsidR="00717B93" w:rsidRDefault="00717B93">
      <w:pPr>
        <w:pStyle w:val="CommentText"/>
      </w:pPr>
    </w:p>
    <w:p w14:paraId="5E671A28" w14:textId="6CED8AAF" w:rsidR="00717B93" w:rsidRDefault="00717B93">
      <w:pPr>
        <w:pStyle w:val="CommentText"/>
      </w:pPr>
      <w:proofErr w:type="spellStart"/>
      <w:r>
        <w:t>Chị</w:t>
      </w:r>
      <w:proofErr w:type="spellEnd"/>
      <w:r>
        <w:t xml:space="preserve"> </w:t>
      </w:r>
      <w:proofErr w:type="spellStart"/>
      <w:r>
        <w:t>thêm</w:t>
      </w:r>
      <w:proofErr w:type="spellEnd"/>
      <w:r>
        <w:t xml:space="preserve"> </w:t>
      </w:r>
      <w:proofErr w:type="spellStart"/>
      <w:r>
        <w:t>các</w:t>
      </w:r>
      <w:proofErr w:type="spellEnd"/>
      <w:r>
        <w:t xml:space="preserve"> ref </w:t>
      </w:r>
      <w:proofErr w:type="spellStart"/>
      <w:r>
        <w:t>có</w:t>
      </w:r>
      <w:proofErr w:type="spellEnd"/>
      <w:r>
        <w:t xml:space="preserve"> </w:t>
      </w:r>
      <w:proofErr w:type="spellStart"/>
      <w:r>
        <w:t>trích</w:t>
      </w:r>
      <w:proofErr w:type="spellEnd"/>
      <w:r>
        <w:t xml:space="preserve"> </w:t>
      </w:r>
      <w:proofErr w:type="spellStart"/>
      <w:r>
        <w:t>bàn</w:t>
      </w:r>
      <w:proofErr w:type="spellEnd"/>
      <w:r>
        <w:t xml:space="preserve"> </w:t>
      </w:r>
      <w:proofErr w:type="spellStart"/>
      <w:r>
        <w:t>luận</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ờ </w:t>
      </w:r>
      <w:proofErr w:type="spellStart"/>
      <w:r>
        <w:t>trên</w:t>
      </w:r>
      <w:proofErr w:type="spellEnd"/>
      <w:r>
        <w:t xml:space="preserve"> </w:t>
      </w:r>
      <w:proofErr w:type="spellStart"/>
      <w:r>
        <w:t>vào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FB82CB" w15:done="0"/>
  <w15:commentEx w15:paraId="34DFA29F" w15:done="0"/>
  <w15:commentEx w15:paraId="66CC5C12" w15:done="0"/>
  <w15:commentEx w15:paraId="1CC3CBA4" w15:done="0"/>
  <w15:commentEx w15:paraId="38D88688" w15:done="0"/>
  <w15:commentEx w15:paraId="08AE6E0E" w15:done="0"/>
  <w15:commentEx w15:paraId="156F46F0" w15:done="0"/>
  <w15:commentEx w15:paraId="70DC36FB" w15:done="0"/>
  <w15:commentEx w15:paraId="030E1B39" w15:done="0"/>
  <w15:commentEx w15:paraId="370A3F76" w15:done="0"/>
  <w15:commentEx w15:paraId="3C480EE9" w15:done="0"/>
  <w15:commentEx w15:paraId="1A7969CC" w15:done="0"/>
  <w15:commentEx w15:paraId="273B5F84" w15:done="0"/>
  <w15:commentEx w15:paraId="5E671A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DBDC" w16cex:dateUtc="2022-04-17T11:33:00Z"/>
  <w16cex:commentExtensible w16cex:durableId="2606E223" w16cex:dateUtc="2022-04-17T11:59:00Z"/>
  <w16cex:commentExtensible w16cex:durableId="2606E283" w16cex:dateUtc="2022-04-17T12:01:00Z"/>
  <w16cex:commentExtensible w16cex:durableId="2606E4EE" w16cex:dateUtc="2022-04-17T12:11:00Z"/>
  <w16cex:commentExtensible w16cex:durableId="2606E2BA" w16cex:dateUtc="2022-04-17T12:02:00Z"/>
  <w16cex:commentExtensible w16cex:durableId="2606E260" w16cex:dateUtc="2022-04-17T12:00:00Z"/>
  <w16cex:commentExtensible w16cex:durableId="2606E024" w16cex:dateUtc="2022-04-17T11:51:00Z"/>
  <w16cex:commentExtensible w16cex:durableId="2606E056" w16cex:dateUtc="2022-04-17T11:52:00Z"/>
  <w16cex:commentExtensible w16cex:durableId="2606E2E8" w16cex:dateUtc="2022-04-17T12:03:00Z"/>
  <w16cex:commentExtensible w16cex:durableId="2606E30F" w16cex:dateUtc="2022-04-17T12:03:00Z"/>
  <w16cex:commentExtensible w16cex:durableId="2606E3C0" w16cex:dateUtc="2022-04-17T12:03:00Z"/>
  <w16cex:commentExtensible w16cex:durableId="2606E5CC" w16cex:dateUtc="2022-04-17T12:15:00Z"/>
  <w16cex:commentExtensible w16cex:durableId="2606E5A7" w16cex:dateUtc="2022-04-17T12:14:00Z"/>
  <w16cex:commentExtensible w16cex:durableId="2606E61F" w16cex:dateUtc="2022-04-17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FB82CB" w16cid:durableId="2606DBDC"/>
  <w16cid:commentId w16cid:paraId="34DFA29F" w16cid:durableId="2606E223"/>
  <w16cid:commentId w16cid:paraId="66CC5C12" w16cid:durableId="2606E283"/>
  <w16cid:commentId w16cid:paraId="1CC3CBA4" w16cid:durableId="2606E4EE"/>
  <w16cid:commentId w16cid:paraId="38D88688" w16cid:durableId="2606E2BA"/>
  <w16cid:commentId w16cid:paraId="08AE6E0E" w16cid:durableId="2606E260"/>
  <w16cid:commentId w16cid:paraId="156F46F0" w16cid:durableId="2606E024"/>
  <w16cid:commentId w16cid:paraId="70DC36FB" w16cid:durableId="2606E056"/>
  <w16cid:commentId w16cid:paraId="030E1B39" w16cid:durableId="2606E2E8"/>
  <w16cid:commentId w16cid:paraId="370A3F76" w16cid:durableId="2606E30F"/>
  <w16cid:commentId w16cid:paraId="3C480EE9" w16cid:durableId="2606E3C0"/>
  <w16cid:commentId w16cid:paraId="1A7969CC" w16cid:durableId="2606E5CC"/>
  <w16cid:commentId w16cid:paraId="273B5F84" w16cid:durableId="2606E5A7"/>
  <w16cid:commentId w16cid:paraId="5E671A28" w16cid:durableId="2606E6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555DA" w14:textId="77777777" w:rsidR="00201663" w:rsidRDefault="00201663" w:rsidP="007207CA">
      <w:pPr>
        <w:spacing w:line="240" w:lineRule="auto"/>
      </w:pPr>
      <w:r>
        <w:separator/>
      </w:r>
    </w:p>
  </w:endnote>
  <w:endnote w:type="continuationSeparator" w:id="0">
    <w:p w14:paraId="7591FEE3" w14:textId="77777777" w:rsidR="00201663" w:rsidRDefault="00201663" w:rsidP="00720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taHeadlineOT-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OTNEJMScalaSansLF">
    <w:altName w:val="Yu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A756C" w14:textId="77777777" w:rsidR="00201663" w:rsidRDefault="00201663" w:rsidP="007207CA">
      <w:pPr>
        <w:spacing w:line="240" w:lineRule="auto"/>
      </w:pPr>
      <w:r>
        <w:separator/>
      </w:r>
    </w:p>
  </w:footnote>
  <w:footnote w:type="continuationSeparator" w:id="0">
    <w:p w14:paraId="3DECB182" w14:textId="77777777" w:rsidR="00201663" w:rsidRDefault="00201663" w:rsidP="007207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81226"/>
    <w:multiLevelType w:val="hybridMultilevel"/>
    <w:tmpl w:val="801E8430"/>
    <w:lvl w:ilvl="0" w:tplc="16028D48">
      <w:start w:val="1"/>
      <w:numFmt w:val="decimal"/>
      <w:lvlText w:val="%1."/>
      <w:lvlJc w:val="left"/>
      <w:pPr>
        <w:ind w:left="720" w:hanging="360"/>
      </w:pPr>
      <w:rPr>
        <w:rFonts w:ascii="MetaHeadlineOT-Light" w:hAnsi="MetaHeadlineOT-Light" w:cs="MetaHeadlineOT-Light"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9458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S.TS. Vương Thị Ngọc Lan">
    <w15:presenceInfo w15:providerId="AD" w15:userId="S::lanvuong@ump.edu.vn::a3ad416d-90bf-4307-9613-3c4f0abdbf7f"/>
  </w15:person>
  <w15:person w15:author="Duy Nguyen-Le">
    <w15:presenceInfo w15:providerId="Windows Live" w15:userId="46aa27e0abca5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7D"/>
    <w:rsid w:val="000441D5"/>
    <w:rsid w:val="000452C5"/>
    <w:rsid w:val="0007788B"/>
    <w:rsid w:val="00077B2E"/>
    <w:rsid w:val="00083600"/>
    <w:rsid w:val="00095E11"/>
    <w:rsid w:val="000B5172"/>
    <w:rsid w:val="000C487B"/>
    <w:rsid w:val="000E1485"/>
    <w:rsid w:val="001067EE"/>
    <w:rsid w:val="00122713"/>
    <w:rsid w:val="001408A9"/>
    <w:rsid w:val="00194C16"/>
    <w:rsid w:val="001976F8"/>
    <w:rsid w:val="001B4BF8"/>
    <w:rsid w:val="001C723D"/>
    <w:rsid w:val="00201663"/>
    <w:rsid w:val="002075BF"/>
    <w:rsid w:val="00244A34"/>
    <w:rsid w:val="00245855"/>
    <w:rsid w:val="00250C72"/>
    <w:rsid w:val="002610E6"/>
    <w:rsid w:val="00294C9A"/>
    <w:rsid w:val="002C014F"/>
    <w:rsid w:val="002C2FD3"/>
    <w:rsid w:val="002C53B7"/>
    <w:rsid w:val="00372572"/>
    <w:rsid w:val="003C46CA"/>
    <w:rsid w:val="004175B6"/>
    <w:rsid w:val="00443DB4"/>
    <w:rsid w:val="00467B42"/>
    <w:rsid w:val="004930D6"/>
    <w:rsid w:val="004A124F"/>
    <w:rsid w:val="004A6D62"/>
    <w:rsid w:val="004F30F3"/>
    <w:rsid w:val="00504D7D"/>
    <w:rsid w:val="005656A9"/>
    <w:rsid w:val="005866F5"/>
    <w:rsid w:val="00640F7B"/>
    <w:rsid w:val="00682C9C"/>
    <w:rsid w:val="006A7F8F"/>
    <w:rsid w:val="006B1B46"/>
    <w:rsid w:val="00717B93"/>
    <w:rsid w:val="007207CA"/>
    <w:rsid w:val="00757E17"/>
    <w:rsid w:val="007B2655"/>
    <w:rsid w:val="00831AEC"/>
    <w:rsid w:val="00834251"/>
    <w:rsid w:val="00891F6E"/>
    <w:rsid w:val="008B5257"/>
    <w:rsid w:val="008F3762"/>
    <w:rsid w:val="0090012B"/>
    <w:rsid w:val="009538F5"/>
    <w:rsid w:val="00960DEC"/>
    <w:rsid w:val="00A67358"/>
    <w:rsid w:val="00AA10E4"/>
    <w:rsid w:val="00AA66A6"/>
    <w:rsid w:val="00AB35F0"/>
    <w:rsid w:val="00AC4FDD"/>
    <w:rsid w:val="00AF5729"/>
    <w:rsid w:val="00B10E89"/>
    <w:rsid w:val="00B71A91"/>
    <w:rsid w:val="00BB629E"/>
    <w:rsid w:val="00BD178F"/>
    <w:rsid w:val="00BE56A0"/>
    <w:rsid w:val="00C43AF9"/>
    <w:rsid w:val="00C46162"/>
    <w:rsid w:val="00CA65BD"/>
    <w:rsid w:val="00CE5C9D"/>
    <w:rsid w:val="00D02FA0"/>
    <w:rsid w:val="00D441C6"/>
    <w:rsid w:val="00DC6EA4"/>
    <w:rsid w:val="00E35815"/>
    <w:rsid w:val="00E50966"/>
    <w:rsid w:val="00EB1442"/>
    <w:rsid w:val="00EE74F4"/>
    <w:rsid w:val="00F046DF"/>
    <w:rsid w:val="00F713D9"/>
    <w:rsid w:val="00FC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0C32"/>
  <w15:docId w15:val="{133496AB-C7F8-4825-9060-1C627D0E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46162"/>
    <w:rPr>
      <w:sz w:val="16"/>
      <w:szCs w:val="16"/>
    </w:rPr>
  </w:style>
  <w:style w:type="paragraph" w:styleId="CommentText">
    <w:name w:val="annotation text"/>
    <w:basedOn w:val="Normal"/>
    <w:link w:val="CommentTextChar"/>
    <w:uiPriority w:val="99"/>
    <w:semiHidden/>
    <w:unhideWhenUsed/>
    <w:rsid w:val="00C46162"/>
    <w:pPr>
      <w:spacing w:line="240" w:lineRule="auto"/>
    </w:pPr>
    <w:rPr>
      <w:sz w:val="20"/>
      <w:szCs w:val="20"/>
    </w:rPr>
  </w:style>
  <w:style w:type="character" w:customStyle="1" w:styleId="CommentTextChar">
    <w:name w:val="Comment Text Char"/>
    <w:basedOn w:val="DefaultParagraphFont"/>
    <w:link w:val="CommentText"/>
    <w:uiPriority w:val="99"/>
    <w:semiHidden/>
    <w:rsid w:val="00C46162"/>
    <w:rPr>
      <w:sz w:val="20"/>
      <w:szCs w:val="20"/>
    </w:rPr>
  </w:style>
  <w:style w:type="paragraph" w:styleId="CommentSubject">
    <w:name w:val="annotation subject"/>
    <w:basedOn w:val="CommentText"/>
    <w:next w:val="CommentText"/>
    <w:link w:val="CommentSubjectChar"/>
    <w:uiPriority w:val="99"/>
    <w:semiHidden/>
    <w:unhideWhenUsed/>
    <w:rsid w:val="00C46162"/>
    <w:rPr>
      <w:b/>
      <w:bCs/>
    </w:rPr>
  </w:style>
  <w:style w:type="character" w:customStyle="1" w:styleId="CommentSubjectChar">
    <w:name w:val="Comment Subject Char"/>
    <w:basedOn w:val="CommentTextChar"/>
    <w:link w:val="CommentSubject"/>
    <w:uiPriority w:val="99"/>
    <w:semiHidden/>
    <w:rsid w:val="00C46162"/>
    <w:rPr>
      <w:b/>
      <w:bCs/>
      <w:sz w:val="20"/>
      <w:szCs w:val="20"/>
    </w:rPr>
  </w:style>
  <w:style w:type="paragraph" w:customStyle="1" w:styleId="yiv3172882312msonormal">
    <w:name w:val="yiv3172882312msonormal"/>
    <w:basedOn w:val="Normal"/>
    <w:rsid w:val="00250C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17B93"/>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7207CA"/>
    <w:pPr>
      <w:tabs>
        <w:tab w:val="center" w:pos="4680"/>
        <w:tab w:val="right" w:pos="9360"/>
      </w:tabs>
      <w:spacing w:line="240" w:lineRule="auto"/>
    </w:pPr>
  </w:style>
  <w:style w:type="character" w:customStyle="1" w:styleId="HeaderChar">
    <w:name w:val="Header Char"/>
    <w:basedOn w:val="DefaultParagraphFont"/>
    <w:link w:val="Header"/>
    <w:uiPriority w:val="99"/>
    <w:rsid w:val="007207CA"/>
  </w:style>
  <w:style w:type="paragraph" w:styleId="Footer">
    <w:name w:val="footer"/>
    <w:basedOn w:val="Normal"/>
    <w:link w:val="FooterChar"/>
    <w:uiPriority w:val="99"/>
    <w:unhideWhenUsed/>
    <w:rsid w:val="007207CA"/>
    <w:pPr>
      <w:tabs>
        <w:tab w:val="center" w:pos="4680"/>
        <w:tab w:val="right" w:pos="9360"/>
      </w:tabs>
      <w:spacing w:line="240" w:lineRule="auto"/>
    </w:pPr>
  </w:style>
  <w:style w:type="character" w:customStyle="1" w:styleId="FooterChar">
    <w:name w:val="Footer Char"/>
    <w:basedOn w:val="DefaultParagraphFont"/>
    <w:link w:val="Footer"/>
    <w:uiPriority w:val="99"/>
    <w:rsid w:val="00720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Nguyen-Le</cp:lastModifiedBy>
  <cp:revision>76</cp:revision>
  <dcterms:created xsi:type="dcterms:W3CDTF">2022-04-14T02:15:00Z</dcterms:created>
  <dcterms:modified xsi:type="dcterms:W3CDTF">2022-04-22T03:18:00Z</dcterms:modified>
</cp:coreProperties>
</file>