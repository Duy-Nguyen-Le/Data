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E67B6" w14:textId="77777777" w:rsidR="00D662AA" w:rsidRDefault="00D662AA" w:rsidP="00171894">
      <w:pPr>
        <w:jc w:val="center"/>
        <w:rPr>
          <w:b/>
          <w:bCs/>
        </w:rPr>
      </w:pPr>
      <w:r w:rsidRPr="00D662AA">
        <w:rPr>
          <w:b/>
          <w:bCs/>
        </w:rPr>
        <w:t xml:space="preserve">OBSTETRIC AND NEONATAL OUTCOMES IN PREGNANT WOMEN VACCINATED WITH COVID-19 VACCINES: A PROSPECTIVE COHORT STUDY </w:t>
      </w:r>
    </w:p>
    <w:p w14:paraId="0E531CBD" w14:textId="19079422" w:rsidR="00171894" w:rsidRPr="00171894" w:rsidRDefault="00023F88" w:rsidP="00171894">
      <w:pPr>
        <w:jc w:val="center"/>
      </w:pPr>
      <w:r>
        <w:t>Table</w:t>
      </w:r>
      <w:r w:rsidR="00171894">
        <w:t xml:space="preserve"> 1. </w:t>
      </w:r>
      <w:r>
        <w:t xml:space="preserve">Maternal baseline </w:t>
      </w:r>
      <w:r w:rsidR="00D662AA">
        <w:t>demographic</w:t>
      </w:r>
      <w:r>
        <w:t xml:space="preserve">s of participants </w:t>
      </w:r>
    </w:p>
    <w:tbl>
      <w:tblPr>
        <w:tblW w:w="918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PrChange w:id="0" w:author="PHAM TOAN" w:date="2022-02-09T15:05:00Z">
          <w:tblPr>
            <w:tblW w:w="10890" w:type="dxa"/>
            <w:tblInd w:w="-63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</w:tblPrChange>
      </w:tblPr>
      <w:tblGrid>
        <w:gridCol w:w="4320"/>
        <w:gridCol w:w="1890"/>
        <w:gridCol w:w="1800"/>
        <w:gridCol w:w="1170"/>
        <w:tblGridChange w:id="1">
          <w:tblGrid>
            <w:gridCol w:w="4320"/>
            <w:gridCol w:w="1890"/>
            <w:gridCol w:w="1710"/>
            <w:gridCol w:w="1260"/>
          </w:tblGrid>
        </w:tblGridChange>
      </w:tblGrid>
      <w:tr w:rsidR="004F77A6" w:rsidRPr="00033D68" w14:paraId="69DE68FE" w14:textId="5BA0E3FE" w:rsidTr="00183EA7">
        <w:tc>
          <w:tcPr>
            <w:tcW w:w="4320" w:type="dxa"/>
            <w:tcPrChange w:id="2" w:author="PHAM TOAN" w:date="2022-02-09T15:05:00Z">
              <w:tcPr>
                <w:tcW w:w="4320" w:type="dxa"/>
              </w:tcPr>
            </w:tcPrChange>
          </w:tcPr>
          <w:p w14:paraId="24076BB7" w14:textId="34A7CEAD" w:rsidR="004F77A6" w:rsidRPr="00033D68" w:rsidRDefault="004F77A6" w:rsidP="005C1BFF">
            <w:pPr>
              <w:tabs>
                <w:tab w:val="left" w:pos="90"/>
                <w:tab w:val="left" w:pos="360"/>
              </w:tabs>
              <w:ind w:left="9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Baseline demographics</w:t>
            </w:r>
          </w:p>
        </w:tc>
        <w:tc>
          <w:tcPr>
            <w:tcW w:w="1890" w:type="dxa"/>
            <w:tcPrChange w:id="3" w:author="PHAM TOAN" w:date="2022-02-09T15:05:00Z">
              <w:tcPr>
                <w:tcW w:w="1890" w:type="dxa"/>
              </w:tcPr>
            </w:tcPrChange>
          </w:tcPr>
          <w:p w14:paraId="184CF8CB" w14:textId="77777777" w:rsidR="004F77A6" w:rsidRDefault="004F77A6" w:rsidP="005C1BFF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Astrazeneca</w:t>
            </w:r>
          </w:p>
          <w:p w14:paraId="082AB7EB" w14:textId="5AA58EAF" w:rsidR="004F77A6" w:rsidRPr="00033D68" w:rsidRDefault="004F77A6" w:rsidP="005C1BFF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N=</w:t>
            </w:r>
            <w:del w:id="4" w:author="PHAM TOAN" w:date="2022-02-07T14:09:00Z">
              <w:r w:rsidDel="00364601">
                <w:rPr>
                  <w:b/>
                  <w:sz w:val="26"/>
                  <w:szCs w:val="26"/>
                </w:rPr>
                <w:delText>452</w:delText>
              </w:r>
            </w:del>
            <w:ins w:id="5" w:author="PHAM TOAN" w:date="2022-02-07T14:09:00Z">
              <w:r w:rsidR="00364601">
                <w:rPr>
                  <w:b/>
                  <w:sz w:val="26"/>
                  <w:szCs w:val="26"/>
                </w:rPr>
                <w:t>441</w:t>
              </w:r>
            </w:ins>
          </w:p>
        </w:tc>
        <w:tc>
          <w:tcPr>
            <w:tcW w:w="1800" w:type="dxa"/>
            <w:tcPrChange w:id="6" w:author="PHAM TOAN" w:date="2022-02-09T15:05:00Z">
              <w:tcPr>
                <w:tcW w:w="1710" w:type="dxa"/>
              </w:tcPr>
            </w:tcPrChange>
          </w:tcPr>
          <w:p w14:paraId="53920CD4" w14:textId="77777777" w:rsidR="004F77A6" w:rsidRDefault="004F77A6" w:rsidP="005C1BFF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Pfizer</w:t>
            </w:r>
          </w:p>
          <w:p w14:paraId="5E4A994B" w14:textId="2429F39F" w:rsidR="004F77A6" w:rsidRDefault="004F77A6" w:rsidP="005C1BFF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N=</w:t>
            </w:r>
            <w:del w:id="7" w:author="PHAM TOAN" w:date="2022-02-07T14:09:00Z">
              <w:r w:rsidDel="00364601">
                <w:rPr>
                  <w:b/>
                  <w:sz w:val="26"/>
                  <w:szCs w:val="26"/>
                </w:rPr>
                <w:delText>519</w:delText>
              </w:r>
            </w:del>
            <w:ins w:id="8" w:author="PHAM TOAN" w:date="2022-02-07T14:09:00Z">
              <w:r w:rsidR="00364601">
                <w:rPr>
                  <w:b/>
                  <w:sz w:val="26"/>
                  <w:szCs w:val="26"/>
                </w:rPr>
                <w:t>513</w:t>
              </w:r>
            </w:ins>
          </w:p>
        </w:tc>
        <w:tc>
          <w:tcPr>
            <w:tcW w:w="1170" w:type="dxa"/>
            <w:tcPrChange w:id="9" w:author="PHAM TOAN" w:date="2022-02-09T15:05:00Z">
              <w:tcPr>
                <w:tcW w:w="1260" w:type="dxa"/>
              </w:tcPr>
            </w:tcPrChange>
          </w:tcPr>
          <w:p w14:paraId="46576768" w14:textId="66622D24" w:rsidR="004F77A6" w:rsidRDefault="004F77A6" w:rsidP="005C1BFF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p-value</w:t>
            </w:r>
          </w:p>
        </w:tc>
      </w:tr>
      <w:tr w:rsidR="00364601" w:rsidRPr="00033D68" w14:paraId="1FE31982" w14:textId="2226DC59" w:rsidTr="00183EA7">
        <w:tc>
          <w:tcPr>
            <w:tcW w:w="4320" w:type="dxa"/>
            <w:tcPrChange w:id="10" w:author="PHAM TOAN" w:date="2022-02-09T15:05:00Z">
              <w:tcPr>
                <w:tcW w:w="4320" w:type="dxa"/>
              </w:tcPr>
            </w:tcPrChange>
          </w:tcPr>
          <w:p w14:paraId="146EC213" w14:textId="68FDE19D" w:rsidR="00364601" w:rsidRPr="00033D68" w:rsidRDefault="00364601" w:rsidP="0036460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Maternal age</w:t>
            </w:r>
            <w:r w:rsidRPr="00033D68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– years</w:t>
            </w:r>
          </w:p>
        </w:tc>
        <w:tc>
          <w:tcPr>
            <w:tcW w:w="1890" w:type="dxa"/>
            <w:vAlign w:val="bottom"/>
            <w:tcPrChange w:id="11" w:author="PHAM TOAN" w:date="2022-02-09T15:05:00Z">
              <w:tcPr>
                <w:tcW w:w="1890" w:type="dxa"/>
              </w:tcPr>
            </w:tcPrChange>
          </w:tcPr>
          <w:p w14:paraId="4F76E95B" w14:textId="17C49127" w:rsidR="00364601" w:rsidRPr="005031D1" w:rsidRDefault="00364601" w:rsidP="00364601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2" w:author="PHAM TOAN" w:date="2022-02-07T14:10:00Z">
              <w:r>
                <w:rPr>
                  <w:rFonts w:ascii="Calibri" w:hAnsi="Calibri" w:cs="Calibri"/>
                  <w:color w:val="000000"/>
                </w:rPr>
                <w:t>31.99±4.37</w:t>
              </w:r>
            </w:ins>
            <w:del w:id="13" w:author="PHAM TOAN" w:date="2022-02-06T13:59:00Z">
              <w:r w:rsidRPr="005031D1" w:rsidDel="009452C5">
                <w:rPr>
                  <w:bCs/>
                  <w:sz w:val="26"/>
                  <w:szCs w:val="26"/>
                </w:rPr>
                <w:delText>32.0 ± 4.4</w:delText>
              </w:r>
            </w:del>
          </w:p>
        </w:tc>
        <w:tc>
          <w:tcPr>
            <w:tcW w:w="1800" w:type="dxa"/>
            <w:vAlign w:val="bottom"/>
            <w:tcPrChange w:id="14" w:author="PHAM TOAN" w:date="2022-02-09T15:05:00Z">
              <w:tcPr>
                <w:tcW w:w="1710" w:type="dxa"/>
              </w:tcPr>
            </w:tcPrChange>
          </w:tcPr>
          <w:p w14:paraId="4DDA9EF3" w14:textId="6B014754" w:rsidR="00364601" w:rsidRPr="005031D1" w:rsidRDefault="00364601" w:rsidP="00364601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5" w:author="PHAM TOAN" w:date="2022-02-07T14:10:00Z">
              <w:r>
                <w:rPr>
                  <w:rFonts w:ascii="Calibri" w:hAnsi="Calibri" w:cs="Calibri"/>
                  <w:color w:val="000000"/>
                </w:rPr>
                <w:t>30.83±4.47</w:t>
              </w:r>
            </w:ins>
            <w:del w:id="16" w:author="PHAM TOAN" w:date="2022-02-06T13:59:00Z">
              <w:r w:rsidRPr="005031D1" w:rsidDel="009452C5">
                <w:rPr>
                  <w:bCs/>
                  <w:sz w:val="26"/>
                  <w:szCs w:val="26"/>
                </w:rPr>
                <w:delText>31.0 ± 4.5</w:delText>
              </w:r>
            </w:del>
          </w:p>
        </w:tc>
        <w:tc>
          <w:tcPr>
            <w:tcW w:w="1170" w:type="dxa"/>
            <w:vAlign w:val="bottom"/>
            <w:tcPrChange w:id="17" w:author="PHAM TOAN" w:date="2022-02-09T15:05:00Z">
              <w:tcPr>
                <w:tcW w:w="1260" w:type="dxa"/>
              </w:tcPr>
            </w:tcPrChange>
          </w:tcPr>
          <w:p w14:paraId="47DFF475" w14:textId="2B1A4A44" w:rsidR="00364601" w:rsidRPr="005031D1" w:rsidRDefault="00364601" w:rsidP="00364601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  <w:highlight w:val="yellow"/>
              </w:rPr>
            </w:pPr>
            <w:ins w:id="18" w:author="PHAM TOAN" w:date="2022-02-07T14:10:00Z">
              <w:r>
                <w:rPr>
                  <w:rFonts w:ascii="Calibri" w:hAnsi="Calibri" w:cs="Calibri"/>
                  <w:color w:val="000000"/>
                </w:rPr>
                <w:t>&lt;0.001</w:t>
              </w:r>
            </w:ins>
            <w:del w:id="19" w:author="PHAM TOAN" w:date="2022-02-06T13:59:00Z">
              <w:r w:rsidRPr="005031D1" w:rsidDel="009452C5">
                <w:rPr>
                  <w:bCs/>
                  <w:sz w:val="26"/>
                  <w:szCs w:val="26"/>
                  <w:highlight w:val="yellow"/>
                </w:rPr>
                <w:delText>&lt;0.001</w:delText>
              </w:r>
            </w:del>
          </w:p>
        </w:tc>
      </w:tr>
      <w:tr w:rsidR="00364601" w:rsidRPr="00033D68" w14:paraId="2729A660" w14:textId="58FE3F37" w:rsidTr="00183EA7">
        <w:tc>
          <w:tcPr>
            <w:tcW w:w="4320" w:type="dxa"/>
            <w:tcPrChange w:id="20" w:author="PHAM TOAN" w:date="2022-02-09T15:05:00Z">
              <w:tcPr>
                <w:tcW w:w="4320" w:type="dxa"/>
              </w:tcPr>
            </w:tcPrChange>
          </w:tcPr>
          <w:p w14:paraId="7F390B51" w14:textId="0FF42E46" w:rsidR="00364601" w:rsidRPr="00D51801" w:rsidRDefault="00364601" w:rsidP="0036460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Previous pregnancies – n (%)</w:t>
            </w:r>
          </w:p>
        </w:tc>
        <w:tc>
          <w:tcPr>
            <w:tcW w:w="1890" w:type="dxa"/>
            <w:vAlign w:val="bottom"/>
            <w:tcPrChange w:id="21" w:author="PHAM TOAN" w:date="2022-02-09T15:05:00Z">
              <w:tcPr>
                <w:tcW w:w="1890" w:type="dxa"/>
              </w:tcPr>
            </w:tcPrChange>
          </w:tcPr>
          <w:p w14:paraId="645B8C7E" w14:textId="77777777" w:rsidR="00364601" w:rsidRPr="005031D1" w:rsidRDefault="00364601" w:rsidP="00364601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1800" w:type="dxa"/>
            <w:vAlign w:val="bottom"/>
            <w:tcPrChange w:id="22" w:author="PHAM TOAN" w:date="2022-02-09T15:05:00Z">
              <w:tcPr>
                <w:tcW w:w="1710" w:type="dxa"/>
              </w:tcPr>
            </w:tcPrChange>
          </w:tcPr>
          <w:p w14:paraId="1FD8C04D" w14:textId="77777777" w:rsidR="00364601" w:rsidRPr="005031D1" w:rsidRDefault="00364601" w:rsidP="00364601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1170" w:type="dxa"/>
            <w:vAlign w:val="bottom"/>
            <w:tcPrChange w:id="23" w:author="PHAM TOAN" w:date="2022-02-09T15:05:00Z">
              <w:tcPr>
                <w:tcW w:w="1260" w:type="dxa"/>
              </w:tcPr>
            </w:tcPrChange>
          </w:tcPr>
          <w:p w14:paraId="2CCC06F6" w14:textId="112D8F07" w:rsidR="00364601" w:rsidRPr="005031D1" w:rsidRDefault="002103DC" w:rsidP="00364601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24" w:author="PHAM TOAN" w:date="2022-02-07T14:43:00Z">
              <w:r>
                <w:rPr>
                  <w:rFonts w:ascii="Calibri" w:hAnsi="Calibri" w:cs="Calibri"/>
                  <w:color w:val="000000"/>
                </w:rPr>
                <w:t>&lt;0.001</w:t>
              </w:r>
            </w:ins>
            <w:del w:id="25" w:author="PHAM TOAN" w:date="2022-02-06T13:59:00Z">
              <w:r w:rsidR="00364601" w:rsidRPr="0099556B" w:rsidDel="009452C5">
                <w:rPr>
                  <w:bCs/>
                  <w:sz w:val="26"/>
                  <w:szCs w:val="26"/>
                  <w:highlight w:val="yellow"/>
                </w:rPr>
                <w:delText>0.001</w:delText>
              </w:r>
            </w:del>
          </w:p>
        </w:tc>
      </w:tr>
      <w:tr w:rsidR="00364601" w:rsidRPr="00033D68" w14:paraId="575582F1" w14:textId="2A33C703" w:rsidTr="00183EA7">
        <w:tc>
          <w:tcPr>
            <w:tcW w:w="4320" w:type="dxa"/>
            <w:tcPrChange w:id="26" w:author="PHAM TOAN" w:date="2022-02-09T15:05:00Z">
              <w:tcPr>
                <w:tcW w:w="4320" w:type="dxa"/>
              </w:tcPr>
            </w:tcPrChange>
          </w:tcPr>
          <w:p w14:paraId="18A52A14" w14:textId="602E1A20" w:rsidR="00364601" w:rsidRDefault="00364601" w:rsidP="00364601">
            <w:pPr>
              <w:ind w:left="3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890" w:type="dxa"/>
            <w:vAlign w:val="bottom"/>
            <w:tcPrChange w:id="27" w:author="PHAM TOAN" w:date="2022-02-09T15:05:00Z">
              <w:tcPr>
                <w:tcW w:w="1890" w:type="dxa"/>
                <w:vAlign w:val="bottom"/>
              </w:tcPr>
            </w:tcPrChange>
          </w:tcPr>
          <w:p w14:paraId="6831BE11" w14:textId="53E6664E" w:rsidR="00364601" w:rsidRPr="005031D1" w:rsidRDefault="00364601" w:rsidP="00364601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28" w:author="PHAM TOAN" w:date="2022-02-07T14:10:00Z">
              <w:r>
                <w:rPr>
                  <w:rFonts w:ascii="Calibri" w:hAnsi="Calibri" w:cs="Calibri"/>
                  <w:color w:val="000000"/>
                </w:rPr>
                <w:t>240 (54.42%)</w:t>
              </w:r>
            </w:ins>
            <w:del w:id="29" w:author="PHAM TOAN" w:date="2022-02-06T13:59:00Z">
              <w:r w:rsidRPr="005031D1" w:rsidDel="009452C5">
                <w:rPr>
                  <w:color w:val="000000"/>
                  <w:sz w:val="26"/>
                  <w:szCs w:val="26"/>
                </w:rPr>
                <w:delText xml:space="preserve">  164 (36.3)   </w:delText>
              </w:r>
            </w:del>
          </w:p>
        </w:tc>
        <w:tc>
          <w:tcPr>
            <w:tcW w:w="1800" w:type="dxa"/>
            <w:vAlign w:val="bottom"/>
            <w:tcPrChange w:id="30" w:author="PHAM TOAN" w:date="2022-02-09T15:05:00Z">
              <w:tcPr>
                <w:tcW w:w="1710" w:type="dxa"/>
                <w:vAlign w:val="bottom"/>
              </w:tcPr>
            </w:tcPrChange>
          </w:tcPr>
          <w:p w14:paraId="56AECAFF" w14:textId="48EFA882" w:rsidR="00364601" w:rsidRPr="005031D1" w:rsidRDefault="00364601" w:rsidP="00364601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31" w:author="PHAM TOAN" w:date="2022-02-07T14:10:00Z">
              <w:r>
                <w:rPr>
                  <w:rFonts w:ascii="Calibri" w:hAnsi="Calibri" w:cs="Calibri"/>
                  <w:color w:val="000000"/>
                </w:rPr>
                <w:t>206 (40.16%)</w:t>
              </w:r>
            </w:ins>
            <w:del w:id="32" w:author="PHAM TOAN" w:date="2022-02-06T13:59:00Z">
              <w:r w:rsidRPr="005031D1" w:rsidDel="009452C5">
                <w:rPr>
                  <w:color w:val="000000"/>
                  <w:sz w:val="26"/>
                  <w:szCs w:val="26"/>
                </w:rPr>
                <w:delText xml:space="preserve">  142 (27.4)   </w:delText>
              </w:r>
            </w:del>
          </w:p>
        </w:tc>
        <w:tc>
          <w:tcPr>
            <w:tcW w:w="1170" w:type="dxa"/>
            <w:vAlign w:val="bottom"/>
            <w:tcPrChange w:id="33" w:author="PHAM TOAN" w:date="2022-02-09T15:05:00Z">
              <w:tcPr>
                <w:tcW w:w="1260" w:type="dxa"/>
              </w:tcPr>
            </w:tcPrChange>
          </w:tcPr>
          <w:p w14:paraId="1F66880C" w14:textId="146EAD29" w:rsidR="00364601" w:rsidRPr="005031D1" w:rsidRDefault="00364601" w:rsidP="00364601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  <w:highlight w:val="yellow"/>
              </w:rPr>
            </w:pPr>
          </w:p>
        </w:tc>
      </w:tr>
      <w:tr w:rsidR="00364601" w:rsidRPr="00033D68" w14:paraId="549F7FD6" w14:textId="3B7DF28D" w:rsidTr="00183EA7">
        <w:tc>
          <w:tcPr>
            <w:tcW w:w="4320" w:type="dxa"/>
            <w:tcPrChange w:id="34" w:author="PHAM TOAN" w:date="2022-02-09T15:05:00Z">
              <w:tcPr>
                <w:tcW w:w="4320" w:type="dxa"/>
              </w:tcPr>
            </w:tcPrChange>
          </w:tcPr>
          <w:p w14:paraId="36C30ED0" w14:textId="560BB0EF" w:rsidR="00364601" w:rsidRDefault="00364601" w:rsidP="00364601">
            <w:pPr>
              <w:ind w:left="3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890" w:type="dxa"/>
            <w:vAlign w:val="bottom"/>
            <w:tcPrChange w:id="35" w:author="PHAM TOAN" w:date="2022-02-09T15:05:00Z">
              <w:tcPr>
                <w:tcW w:w="1890" w:type="dxa"/>
                <w:vAlign w:val="bottom"/>
              </w:tcPr>
            </w:tcPrChange>
          </w:tcPr>
          <w:p w14:paraId="747F59A8" w14:textId="2D206BD4" w:rsidR="00364601" w:rsidRPr="005031D1" w:rsidRDefault="00364601" w:rsidP="00364601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36" w:author="PHAM TOAN" w:date="2022-02-07T14:10:00Z">
              <w:r>
                <w:rPr>
                  <w:rFonts w:ascii="Calibri" w:hAnsi="Calibri" w:cs="Calibri"/>
                  <w:color w:val="000000"/>
                </w:rPr>
                <w:t>92 (20.86%)</w:t>
              </w:r>
            </w:ins>
            <w:del w:id="37" w:author="PHAM TOAN" w:date="2022-02-06T13:59:00Z">
              <w:r w:rsidRPr="005031D1" w:rsidDel="009452C5">
                <w:rPr>
                  <w:color w:val="000000"/>
                  <w:sz w:val="26"/>
                  <w:szCs w:val="26"/>
                </w:rPr>
                <w:delText xml:space="preserve">   94 (20.8)   </w:delText>
              </w:r>
            </w:del>
          </w:p>
        </w:tc>
        <w:tc>
          <w:tcPr>
            <w:tcW w:w="1800" w:type="dxa"/>
            <w:vAlign w:val="bottom"/>
            <w:tcPrChange w:id="38" w:author="PHAM TOAN" w:date="2022-02-09T15:05:00Z">
              <w:tcPr>
                <w:tcW w:w="1710" w:type="dxa"/>
                <w:vAlign w:val="bottom"/>
              </w:tcPr>
            </w:tcPrChange>
          </w:tcPr>
          <w:p w14:paraId="60CF4AF9" w14:textId="4FD56D5F" w:rsidR="00364601" w:rsidRPr="005031D1" w:rsidRDefault="00364601" w:rsidP="00364601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39" w:author="PHAM TOAN" w:date="2022-02-07T14:10:00Z">
              <w:r>
                <w:rPr>
                  <w:rFonts w:ascii="Calibri" w:hAnsi="Calibri" w:cs="Calibri"/>
                  <w:color w:val="000000"/>
                </w:rPr>
                <w:t>158 (30.80%)</w:t>
              </w:r>
            </w:ins>
            <w:del w:id="40" w:author="PHAM TOAN" w:date="2022-02-06T13:59:00Z">
              <w:r w:rsidRPr="005031D1" w:rsidDel="009452C5">
                <w:rPr>
                  <w:color w:val="000000"/>
                  <w:sz w:val="26"/>
                  <w:szCs w:val="26"/>
                </w:rPr>
                <w:delText xml:space="preserve">  159 (30.6)   </w:delText>
              </w:r>
            </w:del>
          </w:p>
        </w:tc>
        <w:tc>
          <w:tcPr>
            <w:tcW w:w="1170" w:type="dxa"/>
            <w:vAlign w:val="bottom"/>
            <w:tcPrChange w:id="41" w:author="PHAM TOAN" w:date="2022-02-09T15:05:00Z">
              <w:tcPr>
                <w:tcW w:w="1260" w:type="dxa"/>
              </w:tcPr>
            </w:tcPrChange>
          </w:tcPr>
          <w:p w14:paraId="69CEDBEB" w14:textId="74F5C141" w:rsidR="00364601" w:rsidRPr="005031D1" w:rsidRDefault="00364601" w:rsidP="00364601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  <w:highlight w:val="yellow"/>
              </w:rPr>
            </w:pPr>
          </w:p>
        </w:tc>
      </w:tr>
      <w:tr w:rsidR="00364601" w:rsidRPr="00033D68" w14:paraId="3F0B2AA7" w14:textId="3FD7B843" w:rsidTr="00183EA7">
        <w:tc>
          <w:tcPr>
            <w:tcW w:w="4320" w:type="dxa"/>
            <w:tcPrChange w:id="42" w:author="PHAM TOAN" w:date="2022-02-09T15:05:00Z">
              <w:tcPr>
                <w:tcW w:w="4320" w:type="dxa"/>
              </w:tcPr>
            </w:tcPrChange>
          </w:tcPr>
          <w:p w14:paraId="06CFF0A6" w14:textId="059AB596" w:rsidR="00364601" w:rsidRDefault="00364601" w:rsidP="00364601">
            <w:pPr>
              <w:ind w:left="3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890" w:type="dxa"/>
            <w:vAlign w:val="bottom"/>
            <w:tcPrChange w:id="43" w:author="PHAM TOAN" w:date="2022-02-09T15:05:00Z">
              <w:tcPr>
                <w:tcW w:w="1890" w:type="dxa"/>
                <w:vAlign w:val="bottom"/>
              </w:tcPr>
            </w:tcPrChange>
          </w:tcPr>
          <w:p w14:paraId="791F40F0" w14:textId="49D1A8AF" w:rsidR="00364601" w:rsidRPr="005031D1" w:rsidRDefault="00364601" w:rsidP="00364601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44" w:author="PHAM TOAN" w:date="2022-02-07T14:10:00Z">
              <w:r>
                <w:rPr>
                  <w:rFonts w:ascii="Calibri" w:hAnsi="Calibri" w:cs="Calibri"/>
                  <w:color w:val="000000"/>
                </w:rPr>
                <w:t>87 (19.73%)</w:t>
              </w:r>
            </w:ins>
            <w:del w:id="45" w:author="PHAM TOAN" w:date="2022-02-06T13:59:00Z">
              <w:r w:rsidRPr="005031D1" w:rsidDel="009452C5">
                <w:rPr>
                  <w:color w:val="000000"/>
                  <w:sz w:val="26"/>
                  <w:szCs w:val="26"/>
                </w:rPr>
                <w:delText xml:space="preserve">   89 (19.7)   </w:delText>
              </w:r>
            </w:del>
          </w:p>
        </w:tc>
        <w:tc>
          <w:tcPr>
            <w:tcW w:w="1800" w:type="dxa"/>
            <w:vAlign w:val="bottom"/>
            <w:tcPrChange w:id="46" w:author="PHAM TOAN" w:date="2022-02-09T15:05:00Z">
              <w:tcPr>
                <w:tcW w:w="1710" w:type="dxa"/>
                <w:vAlign w:val="bottom"/>
              </w:tcPr>
            </w:tcPrChange>
          </w:tcPr>
          <w:p w14:paraId="3579DD09" w14:textId="0B410CE1" w:rsidR="00364601" w:rsidRPr="005031D1" w:rsidRDefault="00364601" w:rsidP="00364601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47" w:author="PHAM TOAN" w:date="2022-02-07T14:10:00Z">
              <w:r>
                <w:rPr>
                  <w:rFonts w:ascii="Calibri" w:hAnsi="Calibri" w:cs="Calibri"/>
                  <w:color w:val="000000"/>
                </w:rPr>
                <w:t>119 (23.20%)</w:t>
              </w:r>
            </w:ins>
            <w:del w:id="48" w:author="PHAM TOAN" w:date="2022-02-06T13:59:00Z">
              <w:r w:rsidRPr="005031D1" w:rsidDel="009452C5">
                <w:rPr>
                  <w:color w:val="000000"/>
                  <w:sz w:val="26"/>
                  <w:szCs w:val="26"/>
                </w:rPr>
                <w:delText xml:space="preserve">  119 (22.9)   </w:delText>
              </w:r>
            </w:del>
          </w:p>
        </w:tc>
        <w:tc>
          <w:tcPr>
            <w:tcW w:w="1170" w:type="dxa"/>
            <w:vAlign w:val="bottom"/>
            <w:tcPrChange w:id="49" w:author="PHAM TOAN" w:date="2022-02-09T15:05:00Z">
              <w:tcPr>
                <w:tcW w:w="1260" w:type="dxa"/>
              </w:tcPr>
            </w:tcPrChange>
          </w:tcPr>
          <w:p w14:paraId="51C4BFC6" w14:textId="1303BFC5" w:rsidR="00364601" w:rsidRPr="005031D1" w:rsidRDefault="00364601" w:rsidP="00364601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</w:p>
        </w:tc>
      </w:tr>
      <w:tr w:rsidR="00364601" w:rsidRPr="00033D68" w14:paraId="7FECA57E" w14:textId="03FDFC2E" w:rsidTr="00183EA7">
        <w:tc>
          <w:tcPr>
            <w:tcW w:w="4320" w:type="dxa"/>
            <w:tcPrChange w:id="50" w:author="PHAM TOAN" w:date="2022-02-09T15:05:00Z">
              <w:tcPr>
                <w:tcW w:w="4320" w:type="dxa"/>
              </w:tcPr>
            </w:tcPrChange>
          </w:tcPr>
          <w:p w14:paraId="0E9BB05F" w14:textId="73E03ED6" w:rsidR="00364601" w:rsidRDefault="00364601" w:rsidP="00364601">
            <w:pPr>
              <w:ind w:left="3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≥ 3</w:t>
            </w:r>
          </w:p>
        </w:tc>
        <w:tc>
          <w:tcPr>
            <w:tcW w:w="1890" w:type="dxa"/>
            <w:vAlign w:val="bottom"/>
            <w:tcPrChange w:id="51" w:author="PHAM TOAN" w:date="2022-02-09T15:05:00Z">
              <w:tcPr>
                <w:tcW w:w="1890" w:type="dxa"/>
              </w:tcPr>
            </w:tcPrChange>
          </w:tcPr>
          <w:p w14:paraId="2F4EDFCE" w14:textId="5997DC45" w:rsidR="00364601" w:rsidRPr="005031D1" w:rsidRDefault="00364601" w:rsidP="00364601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52" w:author="PHAM TOAN" w:date="2022-02-07T14:10:00Z">
              <w:r>
                <w:rPr>
                  <w:rFonts w:ascii="Calibri" w:hAnsi="Calibri" w:cs="Calibri"/>
                  <w:color w:val="000000"/>
                </w:rPr>
                <w:t>22 (4.98%)</w:t>
              </w:r>
            </w:ins>
            <w:del w:id="53" w:author="PHAM TOAN" w:date="2022-02-06T13:59:00Z">
              <w:r w:rsidRPr="005031D1" w:rsidDel="009452C5">
                <w:rPr>
                  <w:bCs/>
                  <w:sz w:val="26"/>
                  <w:szCs w:val="26"/>
                </w:rPr>
                <w:delText>22 (4.9)</w:delText>
              </w:r>
            </w:del>
          </w:p>
        </w:tc>
        <w:tc>
          <w:tcPr>
            <w:tcW w:w="1800" w:type="dxa"/>
            <w:vAlign w:val="bottom"/>
            <w:tcPrChange w:id="54" w:author="PHAM TOAN" w:date="2022-02-09T15:05:00Z">
              <w:tcPr>
                <w:tcW w:w="1710" w:type="dxa"/>
              </w:tcPr>
            </w:tcPrChange>
          </w:tcPr>
          <w:p w14:paraId="60476B00" w14:textId="31EA1650" w:rsidR="00364601" w:rsidRPr="005031D1" w:rsidRDefault="00364601" w:rsidP="00364601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55" w:author="PHAM TOAN" w:date="2022-02-07T14:10:00Z">
              <w:r>
                <w:rPr>
                  <w:rFonts w:ascii="Calibri" w:hAnsi="Calibri" w:cs="Calibri"/>
                  <w:color w:val="000000"/>
                </w:rPr>
                <w:t>30 (5.84%)</w:t>
              </w:r>
            </w:ins>
            <w:del w:id="56" w:author="PHAM TOAN" w:date="2022-02-06T13:59:00Z">
              <w:r w:rsidRPr="005031D1" w:rsidDel="009452C5">
                <w:rPr>
                  <w:bCs/>
                  <w:sz w:val="26"/>
                  <w:szCs w:val="26"/>
                </w:rPr>
                <w:delText>30 (5.8)</w:delText>
              </w:r>
            </w:del>
          </w:p>
        </w:tc>
        <w:tc>
          <w:tcPr>
            <w:tcW w:w="1170" w:type="dxa"/>
            <w:vAlign w:val="bottom"/>
            <w:tcPrChange w:id="57" w:author="PHAM TOAN" w:date="2022-02-09T15:05:00Z">
              <w:tcPr>
                <w:tcW w:w="1260" w:type="dxa"/>
              </w:tcPr>
            </w:tcPrChange>
          </w:tcPr>
          <w:p w14:paraId="41C01DBE" w14:textId="11E0A470" w:rsidR="00364601" w:rsidRPr="005031D1" w:rsidRDefault="00364601" w:rsidP="00364601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</w:p>
        </w:tc>
      </w:tr>
      <w:tr w:rsidR="00364601" w:rsidRPr="00033D68" w14:paraId="692EFC90" w14:textId="0241E23C" w:rsidTr="00183EA7">
        <w:tc>
          <w:tcPr>
            <w:tcW w:w="4320" w:type="dxa"/>
            <w:tcPrChange w:id="58" w:author="PHAM TOAN" w:date="2022-02-09T15:05:00Z">
              <w:tcPr>
                <w:tcW w:w="4320" w:type="dxa"/>
              </w:tcPr>
            </w:tcPrChange>
          </w:tcPr>
          <w:p w14:paraId="03E07A3C" w14:textId="75E18749" w:rsidR="00364601" w:rsidRPr="00D51801" w:rsidDel="00AD0F0D" w:rsidRDefault="00364601" w:rsidP="0036460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Type of pregnancy – n (%)</w:t>
            </w:r>
          </w:p>
        </w:tc>
        <w:tc>
          <w:tcPr>
            <w:tcW w:w="1890" w:type="dxa"/>
            <w:vAlign w:val="bottom"/>
            <w:tcPrChange w:id="59" w:author="PHAM TOAN" w:date="2022-02-09T15:05:00Z">
              <w:tcPr>
                <w:tcW w:w="1890" w:type="dxa"/>
              </w:tcPr>
            </w:tcPrChange>
          </w:tcPr>
          <w:p w14:paraId="7490919C" w14:textId="77777777" w:rsidR="00364601" w:rsidRPr="005031D1" w:rsidRDefault="00364601" w:rsidP="00364601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1800" w:type="dxa"/>
            <w:vAlign w:val="bottom"/>
            <w:tcPrChange w:id="60" w:author="PHAM TOAN" w:date="2022-02-09T15:05:00Z">
              <w:tcPr>
                <w:tcW w:w="1710" w:type="dxa"/>
              </w:tcPr>
            </w:tcPrChange>
          </w:tcPr>
          <w:p w14:paraId="0144BD92" w14:textId="77777777" w:rsidR="00364601" w:rsidRPr="005031D1" w:rsidRDefault="00364601" w:rsidP="00364601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1170" w:type="dxa"/>
            <w:vAlign w:val="bottom"/>
            <w:tcPrChange w:id="61" w:author="PHAM TOAN" w:date="2022-02-09T15:05:00Z">
              <w:tcPr>
                <w:tcW w:w="1260" w:type="dxa"/>
              </w:tcPr>
            </w:tcPrChange>
          </w:tcPr>
          <w:p w14:paraId="3490D3F7" w14:textId="7C66CD55" w:rsidR="00364601" w:rsidRPr="0099556B" w:rsidRDefault="00364601" w:rsidP="00364601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  <w:highlight w:val="yellow"/>
              </w:rPr>
            </w:pPr>
            <w:ins w:id="62" w:author="PHAM TOAN" w:date="2022-02-07T14:10:00Z">
              <w:r>
                <w:rPr>
                  <w:rFonts w:ascii="Calibri" w:hAnsi="Calibri" w:cs="Calibri"/>
                  <w:color w:val="000000"/>
                </w:rPr>
                <w:t>0.009</w:t>
              </w:r>
            </w:ins>
            <w:del w:id="63" w:author="PHAM TOAN" w:date="2022-02-06T13:59:00Z">
              <w:r w:rsidRPr="0099556B" w:rsidDel="009452C5">
                <w:rPr>
                  <w:bCs/>
                  <w:sz w:val="26"/>
                  <w:szCs w:val="26"/>
                  <w:highlight w:val="yellow"/>
                </w:rPr>
                <w:delText>0.005</w:delText>
              </w:r>
            </w:del>
          </w:p>
        </w:tc>
      </w:tr>
      <w:tr w:rsidR="00364601" w:rsidRPr="00033D68" w14:paraId="478FE5E8" w14:textId="33207F1A" w:rsidTr="00183EA7">
        <w:tc>
          <w:tcPr>
            <w:tcW w:w="4320" w:type="dxa"/>
            <w:tcPrChange w:id="64" w:author="PHAM TOAN" w:date="2022-02-09T15:05:00Z">
              <w:tcPr>
                <w:tcW w:w="4320" w:type="dxa"/>
              </w:tcPr>
            </w:tcPrChange>
          </w:tcPr>
          <w:p w14:paraId="047366B0" w14:textId="11763AA6" w:rsidR="00364601" w:rsidRDefault="00364601" w:rsidP="00364601">
            <w:pPr>
              <w:ind w:left="3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Natural</w:t>
            </w:r>
          </w:p>
        </w:tc>
        <w:tc>
          <w:tcPr>
            <w:tcW w:w="1890" w:type="dxa"/>
            <w:vAlign w:val="bottom"/>
            <w:tcPrChange w:id="65" w:author="PHAM TOAN" w:date="2022-02-09T15:05:00Z">
              <w:tcPr>
                <w:tcW w:w="1890" w:type="dxa"/>
                <w:vAlign w:val="bottom"/>
              </w:tcPr>
            </w:tcPrChange>
          </w:tcPr>
          <w:p w14:paraId="0E1B476D" w14:textId="0EE020A8" w:rsidR="00364601" w:rsidRPr="005031D1" w:rsidRDefault="00364601" w:rsidP="00364601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66" w:author="PHAM TOAN" w:date="2022-02-07T14:10:00Z">
              <w:r>
                <w:rPr>
                  <w:rFonts w:ascii="Calibri" w:hAnsi="Calibri" w:cs="Calibri"/>
                  <w:color w:val="000000"/>
                </w:rPr>
                <w:t>385 (87.30%)</w:t>
              </w:r>
            </w:ins>
            <w:del w:id="67" w:author="PHAM TOAN" w:date="2022-02-06T13:59:00Z">
              <w:r w:rsidRPr="005031D1" w:rsidDel="009452C5">
                <w:rPr>
                  <w:color w:val="000000"/>
                  <w:sz w:val="26"/>
                  <w:szCs w:val="26"/>
                </w:rPr>
                <w:delText xml:space="preserve">  387 (86)   </w:delText>
              </w:r>
            </w:del>
          </w:p>
        </w:tc>
        <w:tc>
          <w:tcPr>
            <w:tcW w:w="1800" w:type="dxa"/>
            <w:vAlign w:val="bottom"/>
            <w:tcPrChange w:id="68" w:author="PHAM TOAN" w:date="2022-02-09T15:05:00Z">
              <w:tcPr>
                <w:tcW w:w="1710" w:type="dxa"/>
                <w:vAlign w:val="bottom"/>
              </w:tcPr>
            </w:tcPrChange>
          </w:tcPr>
          <w:p w14:paraId="59A58893" w14:textId="47517A5D" w:rsidR="00364601" w:rsidRPr="005031D1" w:rsidRDefault="00364601" w:rsidP="00364601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69" w:author="PHAM TOAN" w:date="2022-02-07T14:10:00Z">
              <w:r>
                <w:rPr>
                  <w:rFonts w:ascii="Calibri" w:hAnsi="Calibri" w:cs="Calibri"/>
                  <w:color w:val="000000"/>
                </w:rPr>
                <w:t>475 (92.59%)</w:t>
              </w:r>
            </w:ins>
            <w:del w:id="70" w:author="PHAM TOAN" w:date="2022-02-06T13:59:00Z">
              <w:r w:rsidRPr="005031D1" w:rsidDel="009452C5">
                <w:rPr>
                  <w:color w:val="000000"/>
                  <w:sz w:val="26"/>
                  <w:szCs w:val="26"/>
                </w:rPr>
                <w:delText xml:space="preserve">  477 (91.9)   </w:delText>
              </w:r>
            </w:del>
          </w:p>
        </w:tc>
        <w:tc>
          <w:tcPr>
            <w:tcW w:w="1170" w:type="dxa"/>
            <w:vAlign w:val="bottom"/>
            <w:tcPrChange w:id="71" w:author="PHAM TOAN" w:date="2022-02-09T15:05:00Z">
              <w:tcPr>
                <w:tcW w:w="1260" w:type="dxa"/>
              </w:tcPr>
            </w:tcPrChange>
          </w:tcPr>
          <w:p w14:paraId="00B8E729" w14:textId="7211152E" w:rsidR="00364601" w:rsidRPr="005031D1" w:rsidRDefault="00364601" w:rsidP="00364601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  <w:highlight w:val="yellow"/>
              </w:rPr>
            </w:pPr>
          </w:p>
        </w:tc>
      </w:tr>
      <w:tr w:rsidR="00364601" w:rsidRPr="00033D68" w14:paraId="7EE20B07" w14:textId="5088B3C9" w:rsidTr="00183EA7">
        <w:tc>
          <w:tcPr>
            <w:tcW w:w="4320" w:type="dxa"/>
            <w:tcPrChange w:id="72" w:author="PHAM TOAN" w:date="2022-02-09T15:05:00Z">
              <w:tcPr>
                <w:tcW w:w="4320" w:type="dxa"/>
              </w:tcPr>
            </w:tcPrChange>
          </w:tcPr>
          <w:p w14:paraId="687F30E6" w14:textId="49A48607" w:rsidR="00364601" w:rsidRDefault="00364601" w:rsidP="00364601">
            <w:pPr>
              <w:ind w:left="3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IVF</w:t>
            </w:r>
          </w:p>
        </w:tc>
        <w:tc>
          <w:tcPr>
            <w:tcW w:w="1890" w:type="dxa"/>
            <w:vAlign w:val="bottom"/>
            <w:tcPrChange w:id="73" w:author="PHAM TOAN" w:date="2022-02-09T15:05:00Z">
              <w:tcPr>
                <w:tcW w:w="1890" w:type="dxa"/>
                <w:vAlign w:val="bottom"/>
              </w:tcPr>
            </w:tcPrChange>
          </w:tcPr>
          <w:p w14:paraId="47A42310" w14:textId="1BD01781" w:rsidR="00364601" w:rsidRPr="005031D1" w:rsidRDefault="00364601" w:rsidP="00364601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74" w:author="PHAM TOAN" w:date="2022-02-07T14:10:00Z">
              <w:r>
                <w:rPr>
                  <w:rFonts w:ascii="Calibri" w:hAnsi="Calibri" w:cs="Calibri"/>
                  <w:color w:val="000000"/>
                </w:rPr>
                <w:t>56 (12.70%)</w:t>
              </w:r>
            </w:ins>
            <w:del w:id="75" w:author="PHAM TOAN" w:date="2022-02-06T13:59:00Z">
              <w:r w:rsidRPr="005031D1" w:rsidDel="009452C5">
                <w:rPr>
                  <w:color w:val="000000"/>
                  <w:sz w:val="26"/>
                  <w:szCs w:val="26"/>
                </w:rPr>
                <w:delText xml:space="preserve">   63 (14)   </w:delText>
              </w:r>
            </w:del>
          </w:p>
        </w:tc>
        <w:tc>
          <w:tcPr>
            <w:tcW w:w="1800" w:type="dxa"/>
            <w:vAlign w:val="bottom"/>
            <w:tcPrChange w:id="76" w:author="PHAM TOAN" w:date="2022-02-09T15:05:00Z">
              <w:tcPr>
                <w:tcW w:w="1710" w:type="dxa"/>
                <w:vAlign w:val="bottom"/>
              </w:tcPr>
            </w:tcPrChange>
          </w:tcPr>
          <w:p w14:paraId="35D7F211" w14:textId="192281EA" w:rsidR="00364601" w:rsidRPr="005031D1" w:rsidRDefault="00364601" w:rsidP="00364601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77" w:author="PHAM TOAN" w:date="2022-02-07T14:10:00Z">
              <w:r>
                <w:rPr>
                  <w:rFonts w:ascii="Calibri" w:hAnsi="Calibri" w:cs="Calibri"/>
                  <w:color w:val="000000"/>
                </w:rPr>
                <w:t>38 (7.41%)</w:t>
              </w:r>
            </w:ins>
            <w:del w:id="78" w:author="PHAM TOAN" w:date="2022-02-06T13:59:00Z">
              <w:r w:rsidRPr="005031D1" w:rsidDel="009452C5">
                <w:rPr>
                  <w:color w:val="000000"/>
                  <w:sz w:val="26"/>
                  <w:szCs w:val="26"/>
                </w:rPr>
                <w:delText xml:space="preserve">   42 (8.09)   </w:delText>
              </w:r>
            </w:del>
          </w:p>
        </w:tc>
        <w:tc>
          <w:tcPr>
            <w:tcW w:w="1170" w:type="dxa"/>
            <w:vAlign w:val="bottom"/>
            <w:tcPrChange w:id="79" w:author="PHAM TOAN" w:date="2022-02-09T15:05:00Z">
              <w:tcPr>
                <w:tcW w:w="1260" w:type="dxa"/>
              </w:tcPr>
            </w:tcPrChange>
          </w:tcPr>
          <w:p w14:paraId="27660016" w14:textId="14668445" w:rsidR="00364601" w:rsidRPr="005031D1" w:rsidRDefault="00364601" w:rsidP="00364601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  <w:highlight w:val="yellow"/>
              </w:rPr>
            </w:pPr>
          </w:p>
        </w:tc>
      </w:tr>
      <w:tr w:rsidR="00364601" w:rsidRPr="00033D68" w:rsidDel="00A272E4" w14:paraId="38FC66E7" w14:textId="77777777" w:rsidTr="00183EA7">
        <w:trPr>
          <w:del w:id="80" w:author="PHAM TOAN" w:date="2022-02-02T11:51:00Z"/>
        </w:trPr>
        <w:tc>
          <w:tcPr>
            <w:tcW w:w="4320" w:type="dxa"/>
            <w:tcPrChange w:id="81" w:author="PHAM TOAN" w:date="2022-02-09T15:05:00Z">
              <w:tcPr>
                <w:tcW w:w="4320" w:type="dxa"/>
              </w:tcPr>
            </w:tcPrChange>
          </w:tcPr>
          <w:p w14:paraId="4A9C19EC" w14:textId="573B942C" w:rsidR="00364601" w:rsidDel="00A272E4" w:rsidRDefault="00364601" w:rsidP="00364601">
            <w:pPr>
              <w:rPr>
                <w:del w:id="82" w:author="PHAM TOAN" w:date="2022-02-02T11:51:00Z"/>
                <w:sz w:val="26"/>
                <w:szCs w:val="26"/>
              </w:rPr>
            </w:pPr>
            <w:del w:id="83" w:author="PHAM TOAN" w:date="2022-02-02T11:51:00Z">
              <w:r w:rsidDel="00A272E4">
                <w:rPr>
                  <w:sz w:val="26"/>
                  <w:szCs w:val="26"/>
                </w:rPr>
                <w:delText>Number of gestational sacs – n (%)</w:delText>
              </w:r>
            </w:del>
          </w:p>
        </w:tc>
        <w:tc>
          <w:tcPr>
            <w:tcW w:w="1890" w:type="dxa"/>
            <w:vAlign w:val="bottom"/>
            <w:tcPrChange w:id="84" w:author="PHAM TOAN" w:date="2022-02-09T15:05:00Z">
              <w:tcPr>
                <w:tcW w:w="1890" w:type="dxa"/>
              </w:tcPr>
            </w:tcPrChange>
          </w:tcPr>
          <w:p w14:paraId="1CB32223" w14:textId="3E5D7FAA" w:rsidR="00364601" w:rsidRPr="005031D1" w:rsidDel="00A272E4" w:rsidRDefault="00364601" w:rsidP="00364601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85" w:author="PHAM TOAN" w:date="2022-02-02T11:51:00Z"/>
                <w:bCs/>
                <w:sz w:val="26"/>
                <w:szCs w:val="26"/>
              </w:rPr>
            </w:pPr>
          </w:p>
        </w:tc>
        <w:tc>
          <w:tcPr>
            <w:tcW w:w="1800" w:type="dxa"/>
            <w:vAlign w:val="bottom"/>
            <w:tcPrChange w:id="86" w:author="PHAM TOAN" w:date="2022-02-09T15:05:00Z">
              <w:tcPr>
                <w:tcW w:w="1710" w:type="dxa"/>
              </w:tcPr>
            </w:tcPrChange>
          </w:tcPr>
          <w:p w14:paraId="77AAC188" w14:textId="23F76C8F" w:rsidR="00364601" w:rsidRPr="005031D1" w:rsidDel="00A272E4" w:rsidRDefault="00364601" w:rsidP="00364601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87" w:author="PHAM TOAN" w:date="2022-02-02T11:51:00Z"/>
                <w:bCs/>
                <w:sz w:val="26"/>
                <w:szCs w:val="26"/>
              </w:rPr>
            </w:pPr>
          </w:p>
        </w:tc>
        <w:tc>
          <w:tcPr>
            <w:tcW w:w="1170" w:type="dxa"/>
            <w:vAlign w:val="bottom"/>
            <w:tcPrChange w:id="88" w:author="PHAM TOAN" w:date="2022-02-09T15:05:00Z">
              <w:tcPr>
                <w:tcW w:w="1260" w:type="dxa"/>
              </w:tcPr>
            </w:tcPrChange>
          </w:tcPr>
          <w:p w14:paraId="107EE67F" w14:textId="5BDE9D83" w:rsidR="00364601" w:rsidRPr="005031D1" w:rsidDel="00A272E4" w:rsidRDefault="00364601" w:rsidP="00364601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89" w:author="PHAM TOAN" w:date="2022-02-02T11:51:00Z"/>
                <w:bCs/>
                <w:sz w:val="26"/>
                <w:szCs w:val="26"/>
              </w:rPr>
            </w:pPr>
            <w:ins w:id="90" w:author="PHAM TOAN" w:date="2022-02-07T14:10:00Z">
              <w:r>
                <w:rPr>
                  <w:rFonts w:ascii="Calibri" w:hAnsi="Calibri" w:cs="Calibri"/>
                  <w:color w:val="000000"/>
                </w:rPr>
                <w:t>&lt;0.001</w:t>
              </w:r>
            </w:ins>
            <w:del w:id="91" w:author="PHAM TOAN" w:date="2022-02-02T11:51:00Z">
              <w:r w:rsidDel="00A272E4">
                <w:rPr>
                  <w:bCs/>
                  <w:sz w:val="26"/>
                  <w:szCs w:val="26"/>
                </w:rPr>
                <w:delText>0.17</w:delText>
              </w:r>
            </w:del>
          </w:p>
        </w:tc>
      </w:tr>
      <w:tr w:rsidR="00364601" w:rsidRPr="00033D68" w:rsidDel="00A272E4" w14:paraId="46047679" w14:textId="77777777" w:rsidTr="00183EA7">
        <w:trPr>
          <w:del w:id="92" w:author="PHAM TOAN" w:date="2022-02-02T11:51:00Z"/>
        </w:trPr>
        <w:tc>
          <w:tcPr>
            <w:tcW w:w="4320" w:type="dxa"/>
            <w:tcPrChange w:id="93" w:author="PHAM TOAN" w:date="2022-02-09T15:05:00Z">
              <w:tcPr>
                <w:tcW w:w="4320" w:type="dxa"/>
              </w:tcPr>
            </w:tcPrChange>
          </w:tcPr>
          <w:p w14:paraId="3945C5BD" w14:textId="7404172F" w:rsidR="00364601" w:rsidDel="00A272E4" w:rsidRDefault="00364601" w:rsidP="00364601">
            <w:pPr>
              <w:ind w:left="360"/>
              <w:rPr>
                <w:del w:id="94" w:author="PHAM TOAN" w:date="2022-02-02T11:51:00Z"/>
                <w:sz w:val="26"/>
                <w:szCs w:val="26"/>
              </w:rPr>
            </w:pPr>
            <w:commentRangeStart w:id="95"/>
            <w:commentRangeStart w:id="96"/>
            <w:del w:id="97" w:author="PHAM TOAN" w:date="2022-02-02T11:51:00Z">
              <w:r w:rsidDel="00A272E4">
                <w:rPr>
                  <w:sz w:val="26"/>
                  <w:szCs w:val="26"/>
                </w:rPr>
                <w:delText>Singleton</w:delText>
              </w:r>
            </w:del>
          </w:p>
        </w:tc>
        <w:tc>
          <w:tcPr>
            <w:tcW w:w="1890" w:type="dxa"/>
            <w:vAlign w:val="bottom"/>
            <w:tcPrChange w:id="98" w:author="PHAM TOAN" w:date="2022-02-09T15:05:00Z">
              <w:tcPr>
                <w:tcW w:w="1890" w:type="dxa"/>
                <w:vAlign w:val="bottom"/>
              </w:tcPr>
            </w:tcPrChange>
          </w:tcPr>
          <w:p w14:paraId="0B1D85F1" w14:textId="064D8A94" w:rsidR="00364601" w:rsidRPr="005031D1" w:rsidDel="00A272E4" w:rsidRDefault="00364601" w:rsidP="00364601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99" w:author="PHAM TOAN" w:date="2022-02-02T11:51:00Z"/>
                <w:bCs/>
                <w:sz w:val="26"/>
                <w:szCs w:val="26"/>
              </w:rPr>
            </w:pPr>
            <w:ins w:id="100" w:author="PHAM TOAN" w:date="2022-02-07T14:10:00Z">
              <w:r>
                <w:rPr>
                  <w:rFonts w:ascii="Calibri" w:hAnsi="Calibri" w:cs="Calibri"/>
                  <w:color w:val="000000"/>
                </w:rPr>
                <w:t>176 (39.91%)</w:t>
              </w:r>
            </w:ins>
            <w:del w:id="101" w:author="PHAM TOAN" w:date="2022-02-02T11:51:00Z">
              <w:r w:rsidRPr="005031D1" w:rsidDel="00A272E4">
                <w:rPr>
                  <w:color w:val="000000"/>
                  <w:sz w:val="26"/>
                  <w:szCs w:val="26"/>
                </w:rPr>
                <w:delText xml:space="preserve">  4</w:delText>
              </w:r>
              <w:r w:rsidDel="00A272E4">
                <w:rPr>
                  <w:color w:val="000000"/>
                  <w:sz w:val="26"/>
                  <w:szCs w:val="26"/>
                </w:rPr>
                <w:delText>41</w:delText>
              </w:r>
              <w:r w:rsidRPr="005031D1" w:rsidDel="00A272E4">
                <w:rPr>
                  <w:color w:val="000000"/>
                  <w:sz w:val="26"/>
                  <w:szCs w:val="26"/>
                </w:rPr>
                <w:delText xml:space="preserve"> (97.6)   </w:delText>
              </w:r>
            </w:del>
          </w:p>
        </w:tc>
        <w:tc>
          <w:tcPr>
            <w:tcW w:w="1800" w:type="dxa"/>
            <w:vAlign w:val="bottom"/>
            <w:tcPrChange w:id="102" w:author="PHAM TOAN" w:date="2022-02-09T15:05:00Z">
              <w:tcPr>
                <w:tcW w:w="1710" w:type="dxa"/>
                <w:vAlign w:val="bottom"/>
              </w:tcPr>
            </w:tcPrChange>
          </w:tcPr>
          <w:p w14:paraId="6E9ADF74" w14:textId="67C9F707" w:rsidR="00364601" w:rsidRPr="005031D1" w:rsidDel="00A272E4" w:rsidRDefault="00364601" w:rsidP="00364601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03" w:author="PHAM TOAN" w:date="2022-02-02T11:51:00Z"/>
                <w:bCs/>
                <w:sz w:val="26"/>
                <w:szCs w:val="26"/>
              </w:rPr>
            </w:pPr>
            <w:ins w:id="104" w:author="PHAM TOAN" w:date="2022-02-07T14:10:00Z">
              <w:r>
                <w:rPr>
                  <w:rFonts w:ascii="Calibri" w:hAnsi="Calibri" w:cs="Calibri"/>
                  <w:color w:val="000000"/>
                </w:rPr>
                <w:t>99 (19.30%)</w:t>
              </w:r>
            </w:ins>
            <w:del w:id="105" w:author="PHAM TOAN" w:date="2022-02-02T11:51:00Z">
              <w:r w:rsidRPr="005031D1" w:rsidDel="00A272E4">
                <w:rPr>
                  <w:color w:val="000000"/>
                  <w:sz w:val="26"/>
                  <w:szCs w:val="26"/>
                </w:rPr>
                <w:delText xml:space="preserve">  513 (98.8)   </w:delText>
              </w:r>
              <w:commentRangeEnd w:id="95"/>
              <w:r w:rsidDel="00A272E4">
                <w:rPr>
                  <w:rStyle w:val="CommentReference"/>
                </w:rPr>
                <w:commentReference w:id="95"/>
              </w:r>
              <w:r w:rsidDel="00A272E4">
                <w:rPr>
                  <w:rStyle w:val="CommentReference"/>
                </w:rPr>
                <w:commentReference w:id="96"/>
              </w:r>
            </w:del>
          </w:p>
        </w:tc>
        <w:tc>
          <w:tcPr>
            <w:tcW w:w="1170" w:type="dxa"/>
            <w:vAlign w:val="bottom"/>
            <w:tcPrChange w:id="106" w:author="PHAM TOAN" w:date="2022-02-09T15:05:00Z">
              <w:tcPr>
                <w:tcW w:w="1260" w:type="dxa"/>
              </w:tcPr>
            </w:tcPrChange>
          </w:tcPr>
          <w:p w14:paraId="6A8A2A6F" w14:textId="7745A4F3" w:rsidR="00364601" w:rsidRPr="005031D1" w:rsidDel="00A272E4" w:rsidRDefault="00364601" w:rsidP="00364601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07" w:author="PHAM TOAN" w:date="2022-02-02T11:51:00Z"/>
                <w:bCs/>
                <w:sz w:val="26"/>
                <w:szCs w:val="26"/>
              </w:rPr>
            </w:pPr>
          </w:p>
        </w:tc>
      </w:tr>
      <w:commentRangeEnd w:id="96"/>
      <w:tr w:rsidR="00364601" w:rsidRPr="00033D68" w:rsidDel="00A272E4" w14:paraId="3441CF88" w14:textId="77777777" w:rsidTr="00183EA7">
        <w:trPr>
          <w:del w:id="108" w:author="PHAM TOAN" w:date="2022-02-02T11:51:00Z"/>
        </w:trPr>
        <w:tc>
          <w:tcPr>
            <w:tcW w:w="4320" w:type="dxa"/>
            <w:tcPrChange w:id="109" w:author="PHAM TOAN" w:date="2022-02-09T15:05:00Z">
              <w:tcPr>
                <w:tcW w:w="4320" w:type="dxa"/>
              </w:tcPr>
            </w:tcPrChange>
          </w:tcPr>
          <w:p w14:paraId="2AC87ACF" w14:textId="263A234A" w:rsidR="00364601" w:rsidRPr="007F5A46" w:rsidDel="00A272E4" w:rsidRDefault="00364601" w:rsidP="00364601">
            <w:pPr>
              <w:ind w:left="360"/>
              <w:rPr>
                <w:del w:id="110" w:author="PHAM TOAN" w:date="2022-02-02T11:51:00Z"/>
                <w:strike/>
                <w:sz w:val="26"/>
                <w:szCs w:val="26"/>
                <w:highlight w:val="green"/>
              </w:rPr>
            </w:pPr>
            <w:del w:id="111" w:author="PHAM TOAN" w:date="2022-02-02T11:51:00Z">
              <w:r w:rsidRPr="007F5A46" w:rsidDel="00A272E4">
                <w:rPr>
                  <w:strike/>
                  <w:sz w:val="26"/>
                  <w:szCs w:val="26"/>
                  <w:highlight w:val="green"/>
                </w:rPr>
                <w:delText>Twins</w:delText>
              </w:r>
            </w:del>
          </w:p>
        </w:tc>
        <w:tc>
          <w:tcPr>
            <w:tcW w:w="1890" w:type="dxa"/>
            <w:vAlign w:val="bottom"/>
            <w:tcPrChange w:id="112" w:author="PHAM TOAN" w:date="2022-02-09T15:05:00Z">
              <w:tcPr>
                <w:tcW w:w="1890" w:type="dxa"/>
              </w:tcPr>
            </w:tcPrChange>
          </w:tcPr>
          <w:p w14:paraId="1956438E" w14:textId="4A16A846" w:rsidR="00364601" w:rsidRPr="007F5A46" w:rsidDel="00A272E4" w:rsidRDefault="00364601" w:rsidP="00364601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13" w:author="PHAM TOAN" w:date="2022-02-02T11:51:00Z"/>
                <w:bCs/>
                <w:strike/>
                <w:sz w:val="26"/>
                <w:szCs w:val="26"/>
                <w:highlight w:val="green"/>
              </w:rPr>
            </w:pPr>
            <w:ins w:id="114" w:author="PHAM TOAN" w:date="2022-02-07T14:10:00Z">
              <w:r>
                <w:rPr>
                  <w:rFonts w:ascii="Calibri" w:hAnsi="Calibri" w:cs="Calibri"/>
                  <w:color w:val="000000"/>
                </w:rPr>
                <w:t>265 (60.09%)</w:t>
              </w:r>
            </w:ins>
            <w:del w:id="115" w:author="PHAM TOAN" w:date="2022-02-02T11:51:00Z">
              <w:r w:rsidRPr="007F5A46" w:rsidDel="00A272E4">
                <w:rPr>
                  <w:bCs/>
                  <w:strike/>
                  <w:sz w:val="26"/>
                  <w:szCs w:val="26"/>
                  <w:highlight w:val="green"/>
                </w:rPr>
                <w:delText>10 (2.2)</w:delText>
              </w:r>
            </w:del>
          </w:p>
        </w:tc>
        <w:tc>
          <w:tcPr>
            <w:tcW w:w="1800" w:type="dxa"/>
            <w:vAlign w:val="bottom"/>
            <w:tcPrChange w:id="116" w:author="PHAM TOAN" w:date="2022-02-09T15:05:00Z">
              <w:tcPr>
                <w:tcW w:w="1710" w:type="dxa"/>
              </w:tcPr>
            </w:tcPrChange>
          </w:tcPr>
          <w:p w14:paraId="06563972" w14:textId="62427260" w:rsidR="00364601" w:rsidRPr="007F5A46" w:rsidDel="00A272E4" w:rsidRDefault="00364601" w:rsidP="00364601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17" w:author="PHAM TOAN" w:date="2022-02-02T11:51:00Z"/>
                <w:bCs/>
                <w:strike/>
                <w:sz w:val="26"/>
                <w:szCs w:val="26"/>
                <w:highlight w:val="green"/>
              </w:rPr>
            </w:pPr>
            <w:ins w:id="118" w:author="PHAM TOAN" w:date="2022-02-07T14:10:00Z">
              <w:r>
                <w:rPr>
                  <w:rFonts w:ascii="Calibri" w:hAnsi="Calibri" w:cs="Calibri"/>
                  <w:color w:val="000000"/>
                </w:rPr>
                <w:t>414 (80.70%)</w:t>
              </w:r>
            </w:ins>
            <w:del w:id="119" w:author="PHAM TOAN" w:date="2022-02-02T11:51:00Z">
              <w:r w:rsidRPr="007F5A46" w:rsidDel="00A272E4">
                <w:rPr>
                  <w:bCs/>
                  <w:strike/>
                  <w:sz w:val="26"/>
                  <w:szCs w:val="26"/>
                  <w:highlight w:val="green"/>
                </w:rPr>
                <w:delText>6 (1.2)</w:delText>
              </w:r>
            </w:del>
          </w:p>
        </w:tc>
        <w:tc>
          <w:tcPr>
            <w:tcW w:w="1170" w:type="dxa"/>
            <w:vAlign w:val="bottom"/>
            <w:tcPrChange w:id="120" w:author="PHAM TOAN" w:date="2022-02-09T15:05:00Z">
              <w:tcPr>
                <w:tcW w:w="1260" w:type="dxa"/>
              </w:tcPr>
            </w:tcPrChange>
          </w:tcPr>
          <w:p w14:paraId="5856E1C0" w14:textId="599E6AA3" w:rsidR="00364601" w:rsidRPr="007F5A46" w:rsidDel="00A272E4" w:rsidRDefault="00364601" w:rsidP="00364601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21" w:author="PHAM TOAN" w:date="2022-02-02T11:51:00Z"/>
                <w:bCs/>
                <w:sz w:val="26"/>
                <w:szCs w:val="26"/>
                <w:highlight w:val="green"/>
              </w:rPr>
            </w:pPr>
          </w:p>
        </w:tc>
      </w:tr>
      <w:tr w:rsidR="00364601" w:rsidRPr="00033D68" w:rsidDel="00A272E4" w14:paraId="5BC36A7F" w14:textId="77777777" w:rsidTr="00183EA7">
        <w:trPr>
          <w:del w:id="122" w:author="PHAM TOAN" w:date="2022-02-02T11:51:00Z"/>
        </w:trPr>
        <w:tc>
          <w:tcPr>
            <w:tcW w:w="4320" w:type="dxa"/>
            <w:tcPrChange w:id="123" w:author="PHAM TOAN" w:date="2022-02-09T15:05:00Z">
              <w:tcPr>
                <w:tcW w:w="4320" w:type="dxa"/>
              </w:tcPr>
            </w:tcPrChange>
          </w:tcPr>
          <w:p w14:paraId="1A2F7C28" w14:textId="639652A2" w:rsidR="00364601" w:rsidRPr="007F5A46" w:rsidDel="00A272E4" w:rsidRDefault="00364601" w:rsidP="00364601">
            <w:pPr>
              <w:ind w:left="360"/>
              <w:rPr>
                <w:del w:id="124" w:author="PHAM TOAN" w:date="2022-02-02T11:51:00Z"/>
                <w:strike/>
                <w:sz w:val="26"/>
                <w:szCs w:val="26"/>
                <w:highlight w:val="green"/>
              </w:rPr>
            </w:pPr>
            <w:del w:id="125" w:author="PHAM TOAN" w:date="2022-02-02T11:51:00Z">
              <w:r w:rsidRPr="007F5A46" w:rsidDel="00A272E4">
                <w:rPr>
                  <w:strike/>
                  <w:sz w:val="26"/>
                  <w:szCs w:val="26"/>
                  <w:highlight w:val="green"/>
                </w:rPr>
                <w:delText>Triplets</w:delText>
              </w:r>
            </w:del>
          </w:p>
        </w:tc>
        <w:tc>
          <w:tcPr>
            <w:tcW w:w="1890" w:type="dxa"/>
            <w:vAlign w:val="bottom"/>
            <w:tcPrChange w:id="126" w:author="PHAM TOAN" w:date="2022-02-09T15:05:00Z">
              <w:tcPr>
                <w:tcW w:w="1890" w:type="dxa"/>
              </w:tcPr>
            </w:tcPrChange>
          </w:tcPr>
          <w:p w14:paraId="5A9F12CF" w14:textId="2A2AAAC3" w:rsidR="00364601" w:rsidRPr="007F5A46" w:rsidDel="00A272E4" w:rsidRDefault="00364601" w:rsidP="00364601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27" w:author="PHAM TOAN" w:date="2022-02-02T11:51:00Z"/>
                <w:bCs/>
                <w:strike/>
                <w:sz w:val="26"/>
                <w:szCs w:val="26"/>
                <w:highlight w:val="green"/>
              </w:rPr>
            </w:pPr>
            <w:ins w:id="128" w:author="PHAM TOAN" w:date="2022-02-07T14:10:00Z">
              <w:r>
                <w:rPr>
                  <w:rFonts w:ascii="Calibri" w:hAnsi="Calibri" w:cs="Calibri"/>
                  <w:color w:val="000000"/>
                </w:rPr>
                <w:t>31.99±4.37</w:t>
              </w:r>
            </w:ins>
            <w:del w:id="129" w:author="PHAM TOAN" w:date="2022-02-02T11:51:00Z">
              <w:r w:rsidRPr="007F5A46" w:rsidDel="00A272E4">
                <w:rPr>
                  <w:bCs/>
                  <w:strike/>
                  <w:sz w:val="26"/>
                  <w:szCs w:val="26"/>
                  <w:highlight w:val="green"/>
                </w:rPr>
                <w:delText>1 (0.2)</w:delText>
              </w:r>
            </w:del>
          </w:p>
        </w:tc>
        <w:tc>
          <w:tcPr>
            <w:tcW w:w="1800" w:type="dxa"/>
            <w:vAlign w:val="bottom"/>
            <w:tcPrChange w:id="130" w:author="PHAM TOAN" w:date="2022-02-09T15:05:00Z">
              <w:tcPr>
                <w:tcW w:w="1710" w:type="dxa"/>
              </w:tcPr>
            </w:tcPrChange>
          </w:tcPr>
          <w:p w14:paraId="23A17794" w14:textId="41E5C52B" w:rsidR="00364601" w:rsidRPr="007F5A46" w:rsidDel="00A272E4" w:rsidRDefault="00364601" w:rsidP="00364601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31" w:author="PHAM TOAN" w:date="2022-02-02T11:51:00Z"/>
                <w:bCs/>
                <w:strike/>
                <w:sz w:val="26"/>
                <w:szCs w:val="26"/>
                <w:highlight w:val="green"/>
              </w:rPr>
            </w:pPr>
            <w:ins w:id="132" w:author="PHAM TOAN" w:date="2022-02-07T14:10:00Z">
              <w:r>
                <w:rPr>
                  <w:rFonts w:ascii="Calibri" w:hAnsi="Calibri" w:cs="Calibri"/>
                  <w:color w:val="000000"/>
                </w:rPr>
                <w:t>30.83±4.47</w:t>
              </w:r>
            </w:ins>
            <w:del w:id="133" w:author="PHAM TOAN" w:date="2022-02-02T11:51:00Z">
              <w:r w:rsidRPr="007F5A46" w:rsidDel="00A272E4">
                <w:rPr>
                  <w:bCs/>
                  <w:strike/>
                  <w:sz w:val="26"/>
                  <w:szCs w:val="26"/>
                  <w:highlight w:val="green"/>
                </w:rPr>
                <w:delText>0 (0.0)</w:delText>
              </w:r>
            </w:del>
          </w:p>
        </w:tc>
        <w:tc>
          <w:tcPr>
            <w:tcW w:w="1170" w:type="dxa"/>
            <w:vAlign w:val="bottom"/>
            <w:tcPrChange w:id="134" w:author="PHAM TOAN" w:date="2022-02-09T15:05:00Z">
              <w:tcPr>
                <w:tcW w:w="1260" w:type="dxa"/>
              </w:tcPr>
            </w:tcPrChange>
          </w:tcPr>
          <w:p w14:paraId="04751D38" w14:textId="26C9E3A8" w:rsidR="00364601" w:rsidRPr="007F5A46" w:rsidDel="00A272E4" w:rsidRDefault="00364601" w:rsidP="00364601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35" w:author="PHAM TOAN" w:date="2022-02-02T11:51:00Z"/>
                <w:bCs/>
                <w:strike/>
                <w:sz w:val="26"/>
                <w:szCs w:val="26"/>
                <w:highlight w:val="green"/>
              </w:rPr>
            </w:pPr>
            <w:ins w:id="136" w:author="PHAM TOAN" w:date="2022-02-07T14:10:00Z">
              <w:r>
                <w:rPr>
                  <w:rFonts w:ascii="Calibri" w:hAnsi="Calibri" w:cs="Calibri"/>
                  <w:color w:val="000000"/>
                </w:rPr>
                <w:t>&lt;0.001</w:t>
              </w:r>
            </w:ins>
          </w:p>
        </w:tc>
      </w:tr>
      <w:tr w:rsidR="00364601" w:rsidRPr="00033D68" w14:paraId="14E36402" w14:textId="77777777" w:rsidTr="00183EA7">
        <w:trPr>
          <w:trHeight w:val="188"/>
        </w:trPr>
        <w:tc>
          <w:tcPr>
            <w:tcW w:w="4320" w:type="dxa"/>
            <w:tcPrChange w:id="137" w:author="PHAM TOAN" w:date="2022-02-09T15:05:00Z">
              <w:tcPr>
                <w:tcW w:w="4320" w:type="dxa"/>
              </w:tcPr>
            </w:tcPrChange>
          </w:tcPr>
          <w:p w14:paraId="748E91BF" w14:textId="4A5C25DE" w:rsidR="00364601" w:rsidRDefault="00364601" w:rsidP="0036460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Number of vaccination dose – n (%)</w:t>
            </w:r>
          </w:p>
        </w:tc>
        <w:tc>
          <w:tcPr>
            <w:tcW w:w="1890" w:type="dxa"/>
            <w:vAlign w:val="bottom"/>
            <w:tcPrChange w:id="138" w:author="PHAM TOAN" w:date="2022-02-09T15:05:00Z">
              <w:tcPr>
                <w:tcW w:w="1890" w:type="dxa"/>
              </w:tcPr>
            </w:tcPrChange>
          </w:tcPr>
          <w:p w14:paraId="1BB95B72" w14:textId="77777777" w:rsidR="00364601" w:rsidRDefault="00364601" w:rsidP="00364601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1800" w:type="dxa"/>
            <w:vAlign w:val="bottom"/>
            <w:tcPrChange w:id="139" w:author="PHAM TOAN" w:date="2022-02-09T15:05:00Z">
              <w:tcPr>
                <w:tcW w:w="1710" w:type="dxa"/>
              </w:tcPr>
            </w:tcPrChange>
          </w:tcPr>
          <w:p w14:paraId="30F5E634" w14:textId="77777777" w:rsidR="00364601" w:rsidRDefault="00364601" w:rsidP="00364601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1170" w:type="dxa"/>
            <w:vAlign w:val="bottom"/>
            <w:tcPrChange w:id="140" w:author="PHAM TOAN" w:date="2022-02-09T15:05:00Z">
              <w:tcPr>
                <w:tcW w:w="1260" w:type="dxa"/>
              </w:tcPr>
            </w:tcPrChange>
          </w:tcPr>
          <w:p w14:paraId="648D1ECC" w14:textId="6D60CD3D" w:rsidR="00364601" w:rsidRPr="005031D1" w:rsidRDefault="00582528" w:rsidP="00364601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41" w:author="PHAM TOAN" w:date="2022-02-07T14:44:00Z">
              <w:r>
                <w:rPr>
                  <w:rFonts w:ascii="Calibri" w:hAnsi="Calibri" w:cs="Calibri"/>
                  <w:color w:val="000000"/>
                </w:rPr>
                <w:t>&lt;0.001</w:t>
              </w:r>
            </w:ins>
            <w:del w:id="142" w:author="PHAM TOAN" w:date="2022-02-06T13:59:00Z">
              <w:r w:rsidR="00364601" w:rsidRPr="00226977" w:rsidDel="009452C5">
                <w:rPr>
                  <w:bCs/>
                  <w:sz w:val="26"/>
                  <w:szCs w:val="26"/>
                  <w:highlight w:val="yellow"/>
                </w:rPr>
                <w:delText>&lt;0.001</w:delText>
              </w:r>
            </w:del>
          </w:p>
        </w:tc>
      </w:tr>
      <w:tr w:rsidR="00457682" w:rsidRPr="00033D68" w14:paraId="62215121" w14:textId="77777777" w:rsidTr="00183EA7">
        <w:tc>
          <w:tcPr>
            <w:tcW w:w="4320" w:type="dxa"/>
            <w:tcPrChange w:id="143" w:author="PHAM TOAN" w:date="2022-02-09T15:05:00Z">
              <w:tcPr>
                <w:tcW w:w="4320" w:type="dxa"/>
              </w:tcPr>
            </w:tcPrChange>
          </w:tcPr>
          <w:p w14:paraId="3E4C5F2A" w14:textId="6B19E8C2" w:rsidR="00457682" w:rsidRDefault="00457682" w:rsidP="00457682">
            <w:pPr>
              <w:ind w:left="3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Only 1 dose</w:t>
            </w:r>
          </w:p>
        </w:tc>
        <w:tc>
          <w:tcPr>
            <w:tcW w:w="1890" w:type="dxa"/>
            <w:vAlign w:val="bottom"/>
            <w:tcPrChange w:id="144" w:author="PHAM TOAN" w:date="2022-02-09T15:05:00Z">
              <w:tcPr>
                <w:tcW w:w="1890" w:type="dxa"/>
              </w:tcPr>
            </w:tcPrChange>
          </w:tcPr>
          <w:p w14:paraId="73EA8C47" w14:textId="0B07C91A" w:rsidR="00457682" w:rsidRDefault="00457682" w:rsidP="00457682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45" w:author="PHAM TOAN" w:date="2022-02-11T13:52:00Z">
              <w:r>
                <w:rPr>
                  <w:rFonts w:ascii="Calibri" w:hAnsi="Calibri" w:cs="Calibri"/>
                  <w:color w:val="000000"/>
                </w:rPr>
                <w:t xml:space="preserve">  176 (39.9%)   </w:t>
              </w:r>
            </w:ins>
            <w:del w:id="146" w:author="PHAM TOAN" w:date="2022-02-06T13:59:00Z">
              <w:r w:rsidDel="009452C5">
                <w:rPr>
                  <w:bCs/>
                  <w:sz w:val="26"/>
                  <w:szCs w:val="26"/>
                </w:rPr>
                <w:delText>182 (40.3)</w:delText>
              </w:r>
            </w:del>
          </w:p>
        </w:tc>
        <w:tc>
          <w:tcPr>
            <w:tcW w:w="1800" w:type="dxa"/>
            <w:vAlign w:val="bottom"/>
            <w:tcPrChange w:id="147" w:author="PHAM TOAN" w:date="2022-02-09T15:05:00Z">
              <w:tcPr>
                <w:tcW w:w="1710" w:type="dxa"/>
              </w:tcPr>
            </w:tcPrChange>
          </w:tcPr>
          <w:p w14:paraId="08148804" w14:textId="6B3D03E6" w:rsidR="00457682" w:rsidRDefault="00457682" w:rsidP="00457682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48" w:author="PHAM TOAN" w:date="2022-02-11T13:52:00Z">
              <w:r>
                <w:rPr>
                  <w:rFonts w:ascii="Calibri" w:hAnsi="Calibri" w:cs="Calibri"/>
                  <w:color w:val="000000"/>
                </w:rPr>
                <w:t xml:space="preserve">   99 (19.3%)   </w:t>
              </w:r>
            </w:ins>
            <w:del w:id="149" w:author="PHAM TOAN" w:date="2022-02-06T13:59:00Z">
              <w:r w:rsidDel="009452C5">
                <w:rPr>
                  <w:bCs/>
                  <w:sz w:val="26"/>
                  <w:szCs w:val="26"/>
                </w:rPr>
                <w:delText>102 (19.7)</w:delText>
              </w:r>
            </w:del>
          </w:p>
        </w:tc>
        <w:tc>
          <w:tcPr>
            <w:tcW w:w="1170" w:type="dxa"/>
            <w:vAlign w:val="bottom"/>
            <w:tcPrChange w:id="150" w:author="PHAM TOAN" w:date="2022-02-09T15:05:00Z">
              <w:tcPr>
                <w:tcW w:w="1260" w:type="dxa"/>
              </w:tcPr>
            </w:tcPrChange>
          </w:tcPr>
          <w:p w14:paraId="16B2BDA0" w14:textId="77777777" w:rsidR="00457682" w:rsidRPr="005031D1" w:rsidRDefault="00457682" w:rsidP="00457682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</w:p>
        </w:tc>
      </w:tr>
      <w:tr w:rsidR="00457682" w:rsidRPr="00033D68" w14:paraId="41C01FBB" w14:textId="77777777" w:rsidTr="00183EA7">
        <w:tc>
          <w:tcPr>
            <w:tcW w:w="4320" w:type="dxa"/>
            <w:tcPrChange w:id="151" w:author="PHAM TOAN" w:date="2022-02-09T15:05:00Z">
              <w:tcPr>
                <w:tcW w:w="4320" w:type="dxa"/>
              </w:tcPr>
            </w:tcPrChange>
          </w:tcPr>
          <w:p w14:paraId="5566C369" w14:textId="4350BAF2" w:rsidR="00457682" w:rsidRDefault="00457682" w:rsidP="00457682">
            <w:pPr>
              <w:ind w:left="3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Fully vaccinated</w:t>
            </w:r>
          </w:p>
        </w:tc>
        <w:tc>
          <w:tcPr>
            <w:tcW w:w="1890" w:type="dxa"/>
            <w:vAlign w:val="bottom"/>
            <w:tcPrChange w:id="152" w:author="PHAM TOAN" w:date="2022-02-09T15:05:00Z">
              <w:tcPr>
                <w:tcW w:w="1890" w:type="dxa"/>
              </w:tcPr>
            </w:tcPrChange>
          </w:tcPr>
          <w:p w14:paraId="1F46E3F5" w14:textId="11903E70" w:rsidR="00457682" w:rsidRDefault="00457682" w:rsidP="00457682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53" w:author="PHAM TOAN" w:date="2022-02-11T13:52:00Z">
              <w:r>
                <w:rPr>
                  <w:rFonts w:ascii="Calibri" w:hAnsi="Calibri" w:cs="Calibri"/>
                  <w:color w:val="000000"/>
                </w:rPr>
                <w:t xml:space="preserve">  265 (60.1%)   </w:t>
              </w:r>
            </w:ins>
            <w:del w:id="154" w:author="PHAM TOAN" w:date="2022-02-06T13:59:00Z">
              <w:r w:rsidDel="009452C5">
                <w:rPr>
                  <w:bCs/>
                  <w:sz w:val="26"/>
                  <w:szCs w:val="26"/>
                </w:rPr>
                <w:delText>270 (59.7)</w:delText>
              </w:r>
            </w:del>
          </w:p>
        </w:tc>
        <w:tc>
          <w:tcPr>
            <w:tcW w:w="1800" w:type="dxa"/>
            <w:vAlign w:val="bottom"/>
            <w:tcPrChange w:id="155" w:author="PHAM TOAN" w:date="2022-02-09T15:05:00Z">
              <w:tcPr>
                <w:tcW w:w="1710" w:type="dxa"/>
              </w:tcPr>
            </w:tcPrChange>
          </w:tcPr>
          <w:p w14:paraId="7DA3F076" w14:textId="5E93FE4D" w:rsidR="00457682" w:rsidRDefault="00457682" w:rsidP="00457682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56" w:author="PHAM TOAN" w:date="2022-02-11T13:52:00Z">
              <w:r>
                <w:rPr>
                  <w:rFonts w:ascii="Calibri" w:hAnsi="Calibri" w:cs="Calibri"/>
                  <w:color w:val="000000"/>
                </w:rPr>
                <w:t xml:space="preserve">  414 (80.7%)   </w:t>
              </w:r>
            </w:ins>
            <w:del w:id="157" w:author="PHAM TOAN" w:date="2022-02-06T13:59:00Z">
              <w:r w:rsidDel="009452C5">
                <w:rPr>
                  <w:bCs/>
                  <w:sz w:val="26"/>
                  <w:szCs w:val="26"/>
                </w:rPr>
                <w:delText>417 (80.3)</w:delText>
              </w:r>
            </w:del>
          </w:p>
        </w:tc>
        <w:tc>
          <w:tcPr>
            <w:tcW w:w="1170" w:type="dxa"/>
            <w:vAlign w:val="bottom"/>
            <w:tcPrChange w:id="158" w:author="PHAM TOAN" w:date="2022-02-09T15:05:00Z">
              <w:tcPr>
                <w:tcW w:w="1260" w:type="dxa"/>
              </w:tcPr>
            </w:tcPrChange>
          </w:tcPr>
          <w:p w14:paraId="154CE37E" w14:textId="77777777" w:rsidR="00457682" w:rsidRPr="005031D1" w:rsidRDefault="00457682" w:rsidP="00457682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</w:p>
        </w:tc>
      </w:tr>
      <w:tr w:rsidR="00B57B7E" w:rsidRPr="00033D68" w14:paraId="6DEC9258" w14:textId="77777777" w:rsidTr="00183EA7">
        <w:tc>
          <w:tcPr>
            <w:tcW w:w="4320" w:type="dxa"/>
            <w:tcPrChange w:id="159" w:author="PHAM TOAN" w:date="2022-02-09T15:05:00Z">
              <w:tcPr>
                <w:tcW w:w="4320" w:type="dxa"/>
              </w:tcPr>
            </w:tcPrChange>
          </w:tcPr>
          <w:p w14:paraId="6B8E5C04" w14:textId="3AE6BCFB" w:rsidR="00B57B7E" w:rsidRDefault="00B57B7E" w:rsidP="00B57B7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Gestational age at vaccination - weeks</w:t>
            </w:r>
          </w:p>
        </w:tc>
        <w:tc>
          <w:tcPr>
            <w:tcW w:w="1890" w:type="dxa"/>
            <w:vAlign w:val="bottom"/>
            <w:tcPrChange w:id="160" w:author="PHAM TOAN" w:date="2022-02-09T15:05:00Z">
              <w:tcPr>
                <w:tcW w:w="1890" w:type="dxa"/>
                <w:vAlign w:val="center"/>
              </w:tcPr>
            </w:tcPrChange>
          </w:tcPr>
          <w:p w14:paraId="1F6B8A3C" w14:textId="43BF1BCB" w:rsidR="00B57B7E" w:rsidRDefault="00B57B7E" w:rsidP="00B57B7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61" w:author="PHAM TOAN" w:date="2022-02-07T14:25:00Z">
              <w:r>
                <w:rPr>
                  <w:rFonts w:ascii="Calibri" w:hAnsi="Calibri" w:cs="Calibri"/>
                  <w:color w:val="000000"/>
                </w:rPr>
                <w:t xml:space="preserve">    31.91±4.47     </w:t>
              </w:r>
            </w:ins>
            <w:del w:id="162" w:author="PHAM TOAN" w:date="2022-02-06T13:59:00Z">
              <w:r w:rsidRPr="00630B19" w:rsidDel="009452C5">
                <w:rPr>
                  <w:color w:val="000000"/>
                  <w:sz w:val="26"/>
                  <w:szCs w:val="26"/>
                </w:rPr>
                <w:delText>31.9 ± 4.5</w:delText>
              </w:r>
            </w:del>
          </w:p>
        </w:tc>
        <w:tc>
          <w:tcPr>
            <w:tcW w:w="1800" w:type="dxa"/>
            <w:vAlign w:val="bottom"/>
            <w:tcPrChange w:id="163" w:author="PHAM TOAN" w:date="2022-02-09T15:05:00Z">
              <w:tcPr>
                <w:tcW w:w="1710" w:type="dxa"/>
                <w:vAlign w:val="center"/>
              </w:tcPr>
            </w:tcPrChange>
          </w:tcPr>
          <w:p w14:paraId="7BA2EF11" w14:textId="159A25AC" w:rsidR="00B57B7E" w:rsidRDefault="00B57B7E" w:rsidP="00B57B7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64" w:author="PHAM TOAN" w:date="2022-02-07T14:25:00Z">
              <w:r>
                <w:rPr>
                  <w:rFonts w:ascii="Calibri" w:hAnsi="Calibri" w:cs="Calibri"/>
                  <w:color w:val="000000"/>
                </w:rPr>
                <w:t xml:space="preserve">    32.42±4.02     </w:t>
              </w:r>
            </w:ins>
            <w:del w:id="165" w:author="PHAM TOAN" w:date="2022-02-06T13:59:00Z">
              <w:r w:rsidRPr="00630B19" w:rsidDel="009452C5">
                <w:rPr>
                  <w:color w:val="000000"/>
                  <w:sz w:val="26"/>
                  <w:szCs w:val="26"/>
                </w:rPr>
                <w:delText>32.4 ± 4.0</w:delText>
              </w:r>
            </w:del>
          </w:p>
        </w:tc>
        <w:tc>
          <w:tcPr>
            <w:tcW w:w="1170" w:type="dxa"/>
            <w:vAlign w:val="center"/>
            <w:tcPrChange w:id="166" w:author="PHAM TOAN" w:date="2022-02-09T15:05:00Z">
              <w:tcPr>
                <w:tcW w:w="1260" w:type="dxa"/>
                <w:vAlign w:val="center"/>
              </w:tcPr>
            </w:tcPrChange>
          </w:tcPr>
          <w:p w14:paraId="34BA661F" w14:textId="1A3BF612" w:rsidR="00B57B7E" w:rsidRPr="00B57B7E" w:rsidRDefault="00B57B7E">
            <w:pPr>
              <w:jc w:val="center"/>
              <w:rPr>
                <w:rFonts w:ascii="Calibri" w:hAnsi="Calibri" w:cs="Calibri"/>
                <w:color w:val="000000"/>
                <w:rPrChange w:id="167" w:author="PHAM TOAN" w:date="2022-02-07T14:25:00Z">
                  <w:rPr>
                    <w:bCs/>
                    <w:sz w:val="26"/>
                    <w:szCs w:val="26"/>
                  </w:rPr>
                </w:rPrChange>
              </w:rPr>
              <w:pPrChange w:id="168" w:author="PHAM TOAN" w:date="2022-02-07T14:25:00Z">
                <w:pPr>
                  <w:tabs>
                    <w:tab w:val="left" w:pos="90"/>
                    <w:tab w:val="left" w:pos="360"/>
                  </w:tabs>
                  <w:ind w:left="90"/>
                  <w:jc w:val="center"/>
                </w:pPr>
              </w:pPrChange>
            </w:pPr>
            <w:ins w:id="169" w:author="PHAM TOAN" w:date="2022-02-07T14:25:00Z">
              <w:r>
                <w:rPr>
                  <w:rFonts w:ascii="Calibri" w:hAnsi="Calibri" w:cs="Calibri"/>
                  <w:color w:val="000000"/>
                </w:rPr>
                <w:t>0.067</w:t>
              </w:r>
            </w:ins>
            <w:del w:id="170" w:author="PHAM TOAN" w:date="2022-02-06T13:59:00Z">
              <w:r w:rsidRPr="009533FC" w:rsidDel="009452C5">
                <w:rPr>
                  <w:color w:val="000000"/>
                  <w:sz w:val="26"/>
                  <w:szCs w:val="26"/>
                </w:rPr>
                <w:delText>0.05</w:delText>
              </w:r>
            </w:del>
          </w:p>
        </w:tc>
      </w:tr>
      <w:tr w:rsidR="00364601" w:rsidRPr="00033D68" w14:paraId="2648685A" w14:textId="77777777" w:rsidTr="00183EA7">
        <w:tc>
          <w:tcPr>
            <w:tcW w:w="4320" w:type="dxa"/>
            <w:tcPrChange w:id="171" w:author="PHAM TOAN" w:date="2022-02-09T15:05:00Z">
              <w:tcPr>
                <w:tcW w:w="4320" w:type="dxa"/>
              </w:tcPr>
            </w:tcPrChange>
          </w:tcPr>
          <w:p w14:paraId="5DBAB81B" w14:textId="7CE24E7B" w:rsidR="00364601" w:rsidRDefault="00364601" w:rsidP="0036460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High blood pressure </w:t>
            </w:r>
            <w:ins w:id="172" w:author="PHAM TOAN" w:date="2022-02-02T11:51:00Z">
              <w:r>
                <w:rPr>
                  <w:sz w:val="26"/>
                  <w:szCs w:val="26"/>
                </w:rPr>
                <w:t>before vaccination</w:t>
              </w:r>
            </w:ins>
            <w:del w:id="173" w:author="PHAM TOAN" w:date="2022-02-02T11:51:00Z">
              <w:r w:rsidDel="00A272E4">
                <w:rPr>
                  <w:sz w:val="26"/>
                  <w:szCs w:val="26"/>
                </w:rPr>
                <w:delText>during pregnancy</w:delText>
              </w:r>
            </w:del>
          </w:p>
        </w:tc>
        <w:tc>
          <w:tcPr>
            <w:tcW w:w="1890" w:type="dxa"/>
            <w:vAlign w:val="bottom"/>
            <w:tcPrChange w:id="174" w:author="PHAM TOAN" w:date="2022-02-09T15:05:00Z">
              <w:tcPr>
                <w:tcW w:w="1890" w:type="dxa"/>
                <w:vAlign w:val="center"/>
              </w:tcPr>
            </w:tcPrChange>
          </w:tcPr>
          <w:p w14:paraId="2F3A32A1" w14:textId="0F4A79DB" w:rsidR="00364601" w:rsidRPr="00630B19" w:rsidRDefault="00364601" w:rsidP="00364601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color w:val="000000"/>
                <w:sz w:val="26"/>
                <w:szCs w:val="26"/>
              </w:rPr>
            </w:pPr>
            <w:ins w:id="175" w:author="PHAM TOAN" w:date="2022-02-07T14:10:00Z">
              <w:r>
                <w:rPr>
                  <w:rFonts w:ascii="Calibri" w:hAnsi="Calibri" w:cs="Calibri"/>
                  <w:color w:val="000000"/>
                </w:rPr>
                <w:t>0 (0.00%)</w:t>
              </w:r>
            </w:ins>
            <w:del w:id="176" w:author="PHAM TOAN" w:date="2022-02-02T11:52:00Z">
              <w:r w:rsidRPr="00630B19" w:rsidDel="00DB0E5A">
                <w:rPr>
                  <w:color w:val="000000"/>
                  <w:sz w:val="26"/>
                  <w:szCs w:val="26"/>
                </w:rPr>
                <w:delText>1 (0.2)</w:delText>
              </w:r>
            </w:del>
          </w:p>
        </w:tc>
        <w:tc>
          <w:tcPr>
            <w:tcW w:w="1800" w:type="dxa"/>
            <w:vAlign w:val="bottom"/>
            <w:tcPrChange w:id="177" w:author="PHAM TOAN" w:date="2022-02-09T15:05:00Z">
              <w:tcPr>
                <w:tcW w:w="1710" w:type="dxa"/>
                <w:vAlign w:val="center"/>
              </w:tcPr>
            </w:tcPrChange>
          </w:tcPr>
          <w:p w14:paraId="66B51018" w14:textId="37316EB9" w:rsidR="00364601" w:rsidRPr="00630B19" w:rsidRDefault="00364601" w:rsidP="00364601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color w:val="000000"/>
                <w:sz w:val="26"/>
                <w:szCs w:val="26"/>
              </w:rPr>
            </w:pPr>
            <w:ins w:id="178" w:author="PHAM TOAN" w:date="2022-02-07T14:10:00Z">
              <w:r>
                <w:rPr>
                  <w:rFonts w:ascii="Calibri" w:hAnsi="Calibri" w:cs="Calibri"/>
                  <w:color w:val="000000"/>
                </w:rPr>
                <w:t>3 (0.58%)</w:t>
              </w:r>
            </w:ins>
            <w:del w:id="179" w:author="PHAM TOAN" w:date="2022-02-02T11:52:00Z">
              <w:r w:rsidRPr="00630B19" w:rsidDel="00DB0E5A">
                <w:rPr>
                  <w:color w:val="000000"/>
                  <w:sz w:val="26"/>
                  <w:szCs w:val="26"/>
                </w:rPr>
                <w:delText>8 (1.5)</w:delText>
              </w:r>
            </w:del>
          </w:p>
        </w:tc>
        <w:tc>
          <w:tcPr>
            <w:tcW w:w="1170" w:type="dxa"/>
            <w:vAlign w:val="bottom"/>
            <w:tcPrChange w:id="180" w:author="PHAM TOAN" w:date="2022-02-09T15:05:00Z">
              <w:tcPr>
                <w:tcW w:w="1260" w:type="dxa"/>
                <w:vAlign w:val="center"/>
              </w:tcPr>
            </w:tcPrChange>
          </w:tcPr>
          <w:p w14:paraId="4B375F1B" w14:textId="7E717077" w:rsidR="00364601" w:rsidRPr="009533FC" w:rsidRDefault="00364601" w:rsidP="00364601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color w:val="000000"/>
                <w:sz w:val="26"/>
                <w:szCs w:val="26"/>
              </w:rPr>
            </w:pPr>
            <w:ins w:id="181" w:author="PHAM TOAN" w:date="2022-02-07T14:10:00Z">
              <w:r>
                <w:rPr>
                  <w:rFonts w:ascii="Calibri" w:hAnsi="Calibri" w:cs="Calibri"/>
                  <w:color w:val="000000"/>
                </w:rPr>
                <w:t>.</w:t>
              </w:r>
            </w:ins>
            <w:del w:id="182" w:author="PHAM TOAN" w:date="2022-02-06T13:59:00Z">
              <w:r w:rsidRPr="006E7D33" w:rsidDel="009452C5">
                <w:rPr>
                  <w:bCs/>
                  <w:sz w:val="26"/>
                  <w:szCs w:val="26"/>
                </w:rPr>
                <w:delText>0.03</w:delText>
              </w:r>
            </w:del>
          </w:p>
        </w:tc>
      </w:tr>
      <w:tr w:rsidR="004F77A6" w:rsidRPr="00033D68" w:rsidDel="00A272E4" w14:paraId="72D97F06" w14:textId="77777777" w:rsidTr="00183EA7">
        <w:trPr>
          <w:del w:id="183" w:author="PHAM TOAN" w:date="2022-02-02T11:52:00Z"/>
        </w:trPr>
        <w:tc>
          <w:tcPr>
            <w:tcW w:w="4320" w:type="dxa"/>
            <w:tcPrChange w:id="184" w:author="PHAM TOAN" w:date="2022-02-09T15:05:00Z">
              <w:tcPr>
                <w:tcW w:w="4320" w:type="dxa"/>
              </w:tcPr>
            </w:tcPrChange>
          </w:tcPr>
          <w:p w14:paraId="59FA85BD" w14:textId="3158EC37" w:rsidR="004F77A6" w:rsidDel="00A272E4" w:rsidRDefault="004F77A6" w:rsidP="008C7748">
            <w:pPr>
              <w:ind w:left="720"/>
              <w:rPr>
                <w:del w:id="185" w:author="PHAM TOAN" w:date="2022-02-02T11:52:00Z"/>
                <w:sz w:val="26"/>
                <w:szCs w:val="26"/>
              </w:rPr>
            </w:pPr>
            <w:del w:id="186" w:author="PHAM TOAN" w:date="2022-02-02T11:51:00Z">
              <w:r w:rsidDel="00A272E4">
                <w:rPr>
                  <w:sz w:val="26"/>
                  <w:szCs w:val="26"/>
                </w:rPr>
                <w:delText>Before vaccination</w:delText>
              </w:r>
            </w:del>
          </w:p>
        </w:tc>
        <w:tc>
          <w:tcPr>
            <w:tcW w:w="1890" w:type="dxa"/>
            <w:vAlign w:val="center"/>
            <w:tcPrChange w:id="187" w:author="PHAM TOAN" w:date="2022-02-09T15:05:00Z">
              <w:tcPr>
                <w:tcW w:w="1890" w:type="dxa"/>
                <w:vAlign w:val="center"/>
              </w:tcPr>
            </w:tcPrChange>
          </w:tcPr>
          <w:p w14:paraId="6D6327EF" w14:textId="0ADD0185" w:rsidR="004F77A6" w:rsidDel="00A272E4" w:rsidRDefault="004F77A6" w:rsidP="007E167C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88" w:author="PHAM TOAN" w:date="2022-02-02T11:52:00Z"/>
                <w:bCs/>
                <w:sz w:val="26"/>
                <w:szCs w:val="26"/>
              </w:rPr>
            </w:pPr>
            <w:del w:id="189" w:author="PHAM TOAN" w:date="2022-02-02T11:52:00Z">
              <w:r w:rsidDel="00A272E4">
                <w:rPr>
                  <w:bCs/>
                  <w:sz w:val="26"/>
                  <w:szCs w:val="26"/>
                </w:rPr>
                <w:delText>0 (0.0)</w:delText>
              </w:r>
            </w:del>
          </w:p>
        </w:tc>
        <w:tc>
          <w:tcPr>
            <w:tcW w:w="1800" w:type="dxa"/>
            <w:vAlign w:val="center"/>
            <w:tcPrChange w:id="190" w:author="PHAM TOAN" w:date="2022-02-09T15:05:00Z">
              <w:tcPr>
                <w:tcW w:w="1710" w:type="dxa"/>
                <w:vAlign w:val="center"/>
              </w:tcPr>
            </w:tcPrChange>
          </w:tcPr>
          <w:p w14:paraId="0FFFE45A" w14:textId="5B8FF4C0" w:rsidR="004F77A6" w:rsidDel="00A272E4" w:rsidRDefault="004F77A6" w:rsidP="007E167C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91" w:author="PHAM TOAN" w:date="2022-02-02T11:52:00Z"/>
                <w:bCs/>
                <w:sz w:val="26"/>
                <w:szCs w:val="26"/>
              </w:rPr>
            </w:pPr>
            <w:del w:id="192" w:author="PHAM TOAN" w:date="2022-02-02T11:52:00Z">
              <w:r w:rsidDel="00A272E4">
                <w:rPr>
                  <w:bCs/>
                  <w:sz w:val="26"/>
                  <w:szCs w:val="26"/>
                </w:rPr>
                <w:delText>2 (0.4)</w:delText>
              </w:r>
            </w:del>
          </w:p>
        </w:tc>
        <w:tc>
          <w:tcPr>
            <w:tcW w:w="1170" w:type="dxa"/>
            <w:vAlign w:val="center"/>
            <w:tcPrChange w:id="193" w:author="PHAM TOAN" w:date="2022-02-09T15:05:00Z">
              <w:tcPr>
                <w:tcW w:w="1260" w:type="dxa"/>
                <w:vAlign w:val="center"/>
              </w:tcPr>
            </w:tcPrChange>
          </w:tcPr>
          <w:p w14:paraId="66E81328" w14:textId="3CAD54C0" w:rsidR="004F77A6" w:rsidRPr="005031D1" w:rsidDel="00A272E4" w:rsidRDefault="004F77A6" w:rsidP="007E167C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94" w:author="PHAM TOAN" w:date="2022-02-02T11:52:00Z"/>
                <w:bCs/>
                <w:sz w:val="26"/>
                <w:szCs w:val="26"/>
              </w:rPr>
            </w:pPr>
          </w:p>
        </w:tc>
      </w:tr>
      <w:tr w:rsidR="004F77A6" w:rsidRPr="00033D68" w:rsidDel="00A272E4" w14:paraId="1CEAF0CF" w14:textId="77777777" w:rsidTr="00183EA7">
        <w:trPr>
          <w:del w:id="195" w:author="PHAM TOAN" w:date="2022-02-02T11:52:00Z"/>
        </w:trPr>
        <w:tc>
          <w:tcPr>
            <w:tcW w:w="4320" w:type="dxa"/>
            <w:tcPrChange w:id="196" w:author="PHAM TOAN" w:date="2022-02-09T15:05:00Z">
              <w:tcPr>
                <w:tcW w:w="4320" w:type="dxa"/>
              </w:tcPr>
            </w:tcPrChange>
          </w:tcPr>
          <w:p w14:paraId="3170FB26" w14:textId="1F1643FC" w:rsidR="004F77A6" w:rsidRPr="008C7748" w:rsidDel="00A272E4" w:rsidRDefault="004F77A6" w:rsidP="008C7748">
            <w:pPr>
              <w:ind w:left="720"/>
              <w:rPr>
                <w:del w:id="197" w:author="PHAM TOAN" w:date="2022-02-02T11:52:00Z"/>
                <w:sz w:val="26"/>
                <w:szCs w:val="26"/>
              </w:rPr>
            </w:pPr>
            <w:commentRangeStart w:id="198"/>
            <w:commentRangeStart w:id="199"/>
            <w:del w:id="200" w:author="PHAM TOAN" w:date="2022-02-02T11:52:00Z">
              <w:r w:rsidDel="00A272E4">
                <w:rPr>
                  <w:sz w:val="26"/>
                  <w:szCs w:val="26"/>
                </w:rPr>
                <w:delText>After vaccination</w:delText>
              </w:r>
            </w:del>
          </w:p>
        </w:tc>
        <w:tc>
          <w:tcPr>
            <w:tcW w:w="1890" w:type="dxa"/>
            <w:vAlign w:val="center"/>
            <w:tcPrChange w:id="201" w:author="PHAM TOAN" w:date="2022-02-09T15:05:00Z">
              <w:tcPr>
                <w:tcW w:w="1890" w:type="dxa"/>
                <w:vAlign w:val="center"/>
              </w:tcPr>
            </w:tcPrChange>
          </w:tcPr>
          <w:p w14:paraId="2DB109D8" w14:textId="7A34E646" w:rsidR="004F77A6" w:rsidDel="00A272E4" w:rsidRDefault="004F77A6" w:rsidP="007E167C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202" w:author="PHAM TOAN" w:date="2022-02-02T11:52:00Z"/>
                <w:bCs/>
                <w:sz w:val="26"/>
                <w:szCs w:val="26"/>
              </w:rPr>
            </w:pPr>
            <w:del w:id="203" w:author="PHAM TOAN" w:date="2022-02-02T11:52:00Z">
              <w:r w:rsidDel="00A272E4">
                <w:rPr>
                  <w:bCs/>
                  <w:sz w:val="26"/>
                  <w:szCs w:val="26"/>
                </w:rPr>
                <w:delText>1 (0.2)</w:delText>
              </w:r>
            </w:del>
          </w:p>
        </w:tc>
        <w:tc>
          <w:tcPr>
            <w:tcW w:w="1800" w:type="dxa"/>
            <w:vAlign w:val="center"/>
            <w:tcPrChange w:id="204" w:author="PHAM TOAN" w:date="2022-02-09T15:05:00Z">
              <w:tcPr>
                <w:tcW w:w="1710" w:type="dxa"/>
                <w:vAlign w:val="center"/>
              </w:tcPr>
            </w:tcPrChange>
          </w:tcPr>
          <w:p w14:paraId="7BD372D1" w14:textId="2C41F0A0" w:rsidR="004F77A6" w:rsidDel="00A272E4" w:rsidRDefault="004F77A6" w:rsidP="007E167C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205" w:author="PHAM TOAN" w:date="2022-02-02T11:52:00Z"/>
                <w:bCs/>
                <w:sz w:val="26"/>
                <w:szCs w:val="26"/>
              </w:rPr>
            </w:pPr>
            <w:del w:id="206" w:author="PHAM TOAN" w:date="2022-02-02T11:52:00Z">
              <w:r w:rsidDel="00A272E4">
                <w:rPr>
                  <w:bCs/>
                  <w:sz w:val="26"/>
                  <w:szCs w:val="26"/>
                </w:rPr>
                <w:delText>4 (0.8)</w:delText>
              </w:r>
              <w:commentRangeEnd w:id="198"/>
              <w:r w:rsidDel="00A272E4">
                <w:rPr>
                  <w:rStyle w:val="CommentReference"/>
                </w:rPr>
                <w:commentReference w:id="198"/>
              </w:r>
              <w:r w:rsidDel="00A272E4">
                <w:rPr>
                  <w:rStyle w:val="CommentReference"/>
                </w:rPr>
                <w:commentReference w:id="199"/>
              </w:r>
            </w:del>
          </w:p>
        </w:tc>
        <w:tc>
          <w:tcPr>
            <w:tcW w:w="1170" w:type="dxa"/>
            <w:vAlign w:val="center"/>
            <w:tcPrChange w:id="207" w:author="PHAM TOAN" w:date="2022-02-09T15:05:00Z">
              <w:tcPr>
                <w:tcW w:w="1260" w:type="dxa"/>
                <w:vAlign w:val="center"/>
              </w:tcPr>
            </w:tcPrChange>
          </w:tcPr>
          <w:p w14:paraId="79E8A379" w14:textId="78B90743" w:rsidR="004F77A6" w:rsidRPr="005031D1" w:rsidDel="00A272E4" w:rsidRDefault="004F77A6" w:rsidP="007E167C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208" w:author="PHAM TOAN" w:date="2022-02-02T11:52:00Z"/>
                <w:bCs/>
                <w:sz w:val="26"/>
                <w:szCs w:val="26"/>
              </w:rPr>
            </w:pPr>
          </w:p>
        </w:tc>
      </w:tr>
      <w:commentRangeEnd w:id="199"/>
      <w:tr w:rsidR="004F77A6" w:rsidRPr="00033D68" w:rsidDel="00A272E4" w14:paraId="7C24F0C4" w14:textId="77777777" w:rsidTr="00183EA7">
        <w:trPr>
          <w:del w:id="209" w:author="PHAM TOAN" w:date="2022-02-02T11:52:00Z"/>
        </w:trPr>
        <w:tc>
          <w:tcPr>
            <w:tcW w:w="4320" w:type="dxa"/>
            <w:tcPrChange w:id="210" w:author="PHAM TOAN" w:date="2022-02-09T15:05:00Z">
              <w:tcPr>
                <w:tcW w:w="4320" w:type="dxa"/>
              </w:tcPr>
            </w:tcPrChange>
          </w:tcPr>
          <w:p w14:paraId="29265F4A" w14:textId="6509ECB9" w:rsidR="004F77A6" w:rsidRPr="008C7748" w:rsidDel="00A272E4" w:rsidRDefault="004F77A6" w:rsidP="008C7748">
            <w:pPr>
              <w:ind w:left="720"/>
              <w:rPr>
                <w:del w:id="211" w:author="PHAM TOAN" w:date="2022-02-02T11:52:00Z"/>
                <w:sz w:val="26"/>
                <w:szCs w:val="26"/>
              </w:rPr>
            </w:pPr>
            <w:del w:id="212" w:author="PHAM TOAN" w:date="2022-02-02T11:52:00Z">
              <w:r w:rsidDel="00A272E4">
                <w:rPr>
                  <w:sz w:val="26"/>
                  <w:szCs w:val="26"/>
                </w:rPr>
                <w:delText>Missing</w:delText>
              </w:r>
            </w:del>
          </w:p>
        </w:tc>
        <w:tc>
          <w:tcPr>
            <w:tcW w:w="1890" w:type="dxa"/>
            <w:vAlign w:val="center"/>
            <w:tcPrChange w:id="213" w:author="PHAM TOAN" w:date="2022-02-09T15:05:00Z">
              <w:tcPr>
                <w:tcW w:w="1890" w:type="dxa"/>
                <w:vAlign w:val="center"/>
              </w:tcPr>
            </w:tcPrChange>
          </w:tcPr>
          <w:p w14:paraId="02544DB0" w14:textId="0E66551F" w:rsidR="004F77A6" w:rsidDel="00A272E4" w:rsidRDefault="004F77A6" w:rsidP="007E167C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214" w:author="PHAM TOAN" w:date="2022-02-02T11:52:00Z"/>
                <w:bCs/>
                <w:sz w:val="26"/>
                <w:szCs w:val="26"/>
              </w:rPr>
            </w:pPr>
            <w:del w:id="215" w:author="PHAM TOAN" w:date="2022-02-02T11:52:00Z">
              <w:r w:rsidDel="00A272E4">
                <w:rPr>
                  <w:bCs/>
                  <w:sz w:val="26"/>
                  <w:szCs w:val="26"/>
                </w:rPr>
                <w:delText>0 (0.0)</w:delText>
              </w:r>
            </w:del>
          </w:p>
        </w:tc>
        <w:tc>
          <w:tcPr>
            <w:tcW w:w="1800" w:type="dxa"/>
            <w:vAlign w:val="center"/>
            <w:tcPrChange w:id="216" w:author="PHAM TOAN" w:date="2022-02-09T15:05:00Z">
              <w:tcPr>
                <w:tcW w:w="1710" w:type="dxa"/>
                <w:vAlign w:val="center"/>
              </w:tcPr>
            </w:tcPrChange>
          </w:tcPr>
          <w:p w14:paraId="77350FA2" w14:textId="3BE099D4" w:rsidR="004F77A6" w:rsidDel="00A272E4" w:rsidRDefault="004F77A6" w:rsidP="007E167C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217" w:author="PHAM TOAN" w:date="2022-02-02T11:52:00Z"/>
                <w:bCs/>
                <w:sz w:val="26"/>
                <w:szCs w:val="26"/>
              </w:rPr>
            </w:pPr>
            <w:del w:id="218" w:author="PHAM TOAN" w:date="2022-02-02T11:52:00Z">
              <w:r w:rsidDel="00A272E4">
                <w:rPr>
                  <w:bCs/>
                  <w:sz w:val="26"/>
                  <w:szCs w:val="26"/>
                </w:rPr>
                <w:delText>2 (0.4)</w:delText>
              </w:r>
            </w:del>
          </w:p>
        </w:tc>
        <w:tc>
          <w:tcPr>
            <w:tcW w:w="1170" w:type="dxa"/>
            <w:vAlign w:val="center"/>
            <w:tcPrChange w:id="219" w:author="PHAM TOAN" w:date="2022-02-09T15:05:00Z">
              <w:tcPr>
                <w:tcW w:w="1260" w:type="dxa"/>
                <w:vAlign w:val="center"/>
              </w:tcPr>
            </w:tcPrChange>
          </w:tcPr>
          <w:p w14:paraId="49A5AA9F" w14:textId="327A3820" w:rsidR="004F77A6" w:rsidRPr="005031D1" w:rsidDel="00A272E4" w:rsidRDefault="004F77A6" w:rsidP="007E167C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220" w:author="PHAM TOAN" w:date="2022-02-02T11:52:00Z"/>
                <w:bCs/>
                <w:sz w:val="26"/>
                <w:szCs w:val="26"/>
              </w:rPr>
            </w:pPr>
          </w:p>
        </w:tc>
      </w:tr>
      <w:tr w:rsidR="00364601" w:rsidRPr="00033D68" w14:paraId="1733732E" w14:textId="77777777" w:rsidTr="00183EA7">
        <w:tc>
          <w:tcPr>
            <w:tcW w:w="4320" w:type="dxa"/>
            <w:tcPrChange w:id="221" w:author="PHAM TOAN" w:date="2022-02-09T15:05:00Z">
              <w:tcPr>
                <w:tcW w:w="4320" w:type="dxa"/>
              </w:tcPr>
            </w:tcPrChange>
          </w:tcPr>
          <w:p w14:paraId="5667F7E0" w14:textId="45966DB7" w:rsidR="00364601" w:rsidRPr="008C7748" w:rsidRDefault="00364601">
            <w:pPr>
              <w:rPr>
                <w:sz w:val="26"/>
                <w:szCs w:val="26"/>
              </w:rPr>
              <w:pPrChange w:id="222" w:author="PHAM TOAN" w:date="2022-02-06T13:59:00Z">
                <w:pPr>
                  <w:ind w:left="90"/>
                </w:pPr>
              </w:pPrChange>
            </w:pPr>
            <w:r>
              <w:rPr>
                <w:sz w:val="26"/>
                <w:szCs w:val="26"/>
              </w:rPr>
              <w:t xml:space="preserve">Diabetes </w:t>
            </w:r>
            <w:ins w:id="223" w:author="PHAM TOAN" w:date="2022-02-02T11:52:00Z">
              <w:r>
                <w:rPr>
                  <w:sz w:val="26"/>
                  <w:szCs w:val="26"/>
                </w:rPr>
                <w:t>before vaccination</w:t>
              </w:r>
            </w:ins>
            <w:del w:id="224" w:author="PHAM TOAN" w:date="2022-02-02T11:52:00Z">
              <w:r w:rsidDel="00A272E4">
                <w:rPr>
                  <w:sz w:val="26"/>
                  <w:szCs w:val="26"/>
                </w:rPr>
                <w:delText>during pregnancy</w:delText>
              </w:r>
            </w:del>
          </w:p>
        </w:tc>
        <w:tc>
          <w:tcPr>
            <w:tcW w:w="1890" w:type="dxa"/>
            <w:vAlign w:val="bottom"/>
            <w:tcPrChange w:id="225" w:author="PHAM TOAN" w:date="2022-02-09T15:05:00Z">
              <w:tcPr>
                <w:tcW w:w="1890" w:type="dxa"/>
                <w:vAlign w:val="center"/>
              </w:tcPr>
            </w:tcPrChange>
          </w:tcPr>
          <w:p w14:paraId="43F79950" w14:textId="387BBE44" w:rsidR="00364601" w:rsidRDefault="00364601" w:rsidP="00364601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226" w:author="PHAM TOAN" w:date="2022-02-07T14:11:00Z">
              <w:r>
                <w:rPr>
                  <w:rFonts w:ascii="Calibri" w:hAnsi="Calibri" w:cs="Calibri"/>
                  <w:color w:val="000000"/>
                </w:rPr>
                <w:t>58 (13.15%)</w:t>
              </w:r>
            </w:ins>
            <w:del w:id="227" w:author="PHAM TOAN" w:date="2022-02-02T11:53:00Z">
              <w:r w:rsidRPr="00630B19" w:rsidDel="007110FF">
                <w:rPr>
                  <w:color w:val="000000"/>
                  <w:sz w:val="26"/>
                  <w:szCs w:val="26"/>
                </w:rPr>
                <w:delText>61 (13.5)</w:delText>
              </w:r>
            </w:del>
          </w:p>
        </w:tc>
        <w:tc>
          <w:tcPr>
            <w:tcW w:w="1800" w:type="dxa"/>
            <w:vAlign w:val="bottom"/>
            <w:tcPrChange w:id="228" w:author="PHAM TOAN" w:date="2022-02-09T15:05:00Z">
              <w:tcPr>
                <w:tcW w:w="1710" w:type="dxa"/>
                <w:vAlign w:val="center"/>
              </w:tcPr>
            </w:tcPrChange>
          </w:tcPr>
          <w:p w14:paraId="0CC1646A" w14:textId="7E3F12DD" w:rsidR="00364601" w:rsidRDefault="00364601" w:rsidP="00364601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229" w:author="PHAM TOAN" w:date="2022-02-07T14:11:00Z">
              <w:r>
                <w:rPr>
                  <w:rFonts w:ascii="Calibri" w:hAnsi="Calibri" w:cs="Calibri"/>
                  <w:color w:val="000000"/>
                </w:rPr>
                <w:t>62 (12.09%)</w:t>
              </w:r>
            </w:ins>
            <w:del w:id="230" w:author="PHAM TOAN" w:date="2022-02-02T11:53:00Z">
              <w:r w:rsidRPr="00630B19" w:rsidDel="007110FF">
                <w:rPr>
                  <w:color w:val="000000"/>
                  <w:sz w:val="26"/>
                  <w:szCs w:val="26"/>
                </w:rPr>
                <w:delText>67 (12.9)</w:delText>
              </w:r>
            </w:del>
          </w:p>
        </w:tc>
        <w:tc>
          <w:tcPr>
            <w:tcW w:w="1170" w:type="dxa"/>
            <w:vAlign w:val="bottom"/>
            <w:tcPrChange w:id="231" w:author="PHAM TOAN" w:date="2022-02-09T15:05:00Z">
              <w:tcPr>
                <w:tcW w:w="1260" w:type="dxa"/>
                <w:vAlign w:val="center"/>
              </w:tcPr>
            </w:tcPrChange>
          </w:tcPr>
          <w:p w14:paraId="7235DB85" w14:textId="54C39228" w:rsidR="00364601" w:rsidRPr="005031D1" w:rsidRDefault="00364601" w:rsidP="00364601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232" w:author="PHAM TOAN" w:date="2022-02-07T14:11:00Z">
              <w:r>
                <w:rPr>
                  <w:rFonts w:ascii="Calibri" w:hAnsi="Calibri" w:cs="Calibri"/>
                  <w:color w:val="000000"/>
                </w:rPr>
                <w:t>0.691</w:t>
              </w:r>
            </w:ins>
            <w:del w:id="233" w:author="PHAM TOAN" w:date="2022-02-06T13:59:00Z">
              <w:r w:rsidDel="009452C5">
                <w:rPr>
                  <w:bCs/>
                  <w:sz w:val="26"/>
                  <w:szCs w:val="26"/>
                </w:rPr>
                <w:delText>0.8</w:delText>
              </w:r>
            </w:del>
          </w:p>
        </w:tc>
      </w:tr>
      <w:tr w:rsidR="004F77A6" w:rsidRPr="00033D68" w:rsidDel="00A272E4" w14:paraId="3035788E" w14:textId="77777777" w:rsidTr="00183EA7">
        <w:trPr>
          <w:del w:id="234" w:author="PHAM TOAN" w:date="2022-02-02T11:53:00Z"/>
        </w:trPr>
        <w:tc>
          <w:tcPr>
            <w:tcW w:w="4320" w:type="dxa"/>
            <w:tcPrChange w:id="235" w:author="PHAM TOAN" w:date="2022-02-09T15:05:00Z">
              <w:tcPr>
                <w:tcW w:w="4320" w:type="dxa"/>
              </w:tcPr>
            </w:tcPrChange>
          </w:tcPr>
          <w:p w14:paraId="31FAD58E" w14:textId="7967DD73" w:rsidR="004F77A6" w:rsidDel="00A272E4" w:rsidRDefault="004F77A6" w:rsidP="00C553AC">
            <w:pPr>
              <w:ind w:left="720"/>
              <w:rPr>
                <w:del w:id="236" w:author="PHAM TOAN" w:date="2022-02-02T11:53:00Z"/>
                <w:sz w:val="26"/>
                <w:szCs w:val="26"/>
              </w:rPr>
            </w:pPr>
            <w:del w:id="237" w:author="PHAM TOAN" w:date="2022-02-02T11:52:00Z">
              <w:r w:rsidDel="00A272E4">
                <w:rPr>
                  <w:sz w:val="26"/>
                  <w:szCs w:val="26"/>
                </w:rPr>
                <w:delText>Before vaccination</w:delText>
              </w:r>
            </w:del>
          </w:p>
        </w:tc>
        <w:tc>
          <w:tcPr>
            <w:tcW w:w="1890" w:type="dxa"/>
            <w:vAlign w:val="center"/>
            <w:tcPrChange w:id="238" w:author="PHAM TOAN" w:date="2022-02-09T15:05:00Z">
              <w:tcPr>
                <w:tcW w:w="1890" w:type="dxa"/>
                <w:vAlign w:val="center"/>
              </w:tcPr>
            </w:tcPrChange>
          </w:tcPr>
          <w:p w14:paraId="5C1D697D" w14:textId="57269199" w:rsidR="004F77A6" w:rsidDel="00A272E4" w:rsidRDefault="004F77A6" w:rsidP="00C553AC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239" w:author="PHAM TOAN" w:date="2022-02-02T11:53:00Z"/>
                <w:bCs/>
                <w:sz w:val="26"/>
                <w:szCs w:val="26"/>
              </w:rPr>
            </w:pPr>
            <w:del w:id="240" w:author="PHAM TOAN" w:date="2022-02-02T11:53:00Z">
              <w:r w:rsidDel="00A272E4">
                <w:rPr>
                  <w:bCs/>
                  <w:sz w:val="26"/>
                  <w:szCs w:val="26"/>
                </w:rPr>
                <w:delText>36 (8.0)</w:delText>
              </w:r>
            </w:del>
          </w:p>
        </w:tc>
        <w:tc>
          <w:tcPr>
            <w:tcW w:w="1800" w:type="dxa"/>
            <w:vAlign w:val="center"/>
            <w:tcPrChange w:id="241" w:author="PHAM TOAN" w:date="2022-02-09T15:05:00Z">
              <w:tcPr>
                <w:tcW w:w="1710" w:type="dxa"/>
                <w:vAlign w:val="center"/>
              </w:tcPr>
            </w:tcPrChange>
          </w:tcPr>
          <w:p w14:paraId="6F64C988" w14:textId="7DAC922A" w:rsidR="004F77A6" w:rsidDel="00A272E4" w:rsidRDefault="004F77A6" w:rsidP="00C553AC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242" w:author="PHAM TOAN" w:date="2022-02-02T11:53:00Z"/>
                <w:bCs/>
                <w:sz w:val="26"/>
                <w:szCs w:val="26"/>
              </w:rPr>
            </w:pPr>
            <w:del w:id="243" w:author="PHAM TOAN" w:date="2022-02-02T11:53:00Z">
              <w:r w:rsidDel="00A272E4">
                <w:rPr>
                  <w:bCs/>
                  <w:sz w:val="26"/>
                  <w:szCs w:val="26"/>
                </w:rPr>
                <w:delText>38 (7.3)</w:delText>
              </w:r>
            </w:del>
          </w:p>
        </w:tc>
        <w:tc>
          <w:tcPr>
            <w:tcW w:w="1170" w:type="dxa"/>
            <w:vAlign w:val="center"/>
            <w:tcPrChange w:id="244" w:author="PHAM TOAN" w:date="2022-02-09T15:05:00Z">
              <w:tcPr>
                <w:tcW w:w="1260" w:type="dxa"/>
                <w:vAlign w:val="center"/>
              </w:tcPr>
            </w:tcPrChange>
          </w:tcPr>
          <w:p w14:paraId="0894608B" w14:textId="60705190" w:rsidR="004F77A6" w:rsidRPr="005031D1" w:rsidDel="00A272E4" w:rsidRDefault="004F77A6" w:rsidP="00C553AC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245" w:author="PHAM TOAN" w:date="2022-02-02T11:53:00Z"/>
                <w:bCs/>
                <w:sz w:val="26"/>
                <w:szCs w:val="26"/>
              </w:rPr>
            </w:pPr>
          </w:p>
        </w:tc>
      </w:tr>
      <w:tr w:rsidR="004F77A6" w:rsidRPr="00033D68" w:rsidDel="00A272E4" w14:paraId="0E5EA20D" w14:textId="77777777" w:rsidTr="00183EA7">
        <w:trPr>
          <w:del w:id="246" w:author="PHAM TOAN" w:date="2022-02-02T11:53:00Z"/>
        </w:trPr>
        <w:tc>
          <w:tcPr>
            <w:tcW w:w="4320" w:type="dxa"/>
            <w:tcPrChange w:id="247" w:author="PHAM TOAN" w:date="2022-02-09T15:05:00Z">
              <w:tcPr>
                <w:tcW w:w="4320" w:type="dxa"/>
              </w:tcPr>
            </w:tcPrChange>
          </w:tcPr>
          <w:p w14:paraId="4A8A3F56" w14:textId="362B3641" w:rsidR="004F77A6" w:rsidRPr="007E167C" w:rsidDel="00A272E4" w:rsidRDefault="004F77A6" w:rsidP="00C553AC">
            <w:pPr>
              <w:ind w:left="720"/>
              <w:rPr>
                <w:del w:id="248" w:author="PHAM TOAN" w:date="2022-02-02T11:53:00Z"/>
                <w:sz w:val="26"/>
                <w:szCs w:val="26"/>
              </w:rPr>
            </w:pPr>
            <w:commentRangeStart w:id="249"/>
            <w:commentRangeStart w:id="250"/>
            <w:del w:id="251" w:author="PHAM TOAN" w:date="2022-02-02T11:53:00Z">
              <w:r w:rsidDel="00A272E4">
                <w:rPr>
                  <w:sz w:val="26"/>
                  <w:szCs w:val="26"/>
                </w:rPr>
                <w:delText>After vaccination</w:delText>
              </w:r>
            </w:del>
          </w:p>
        </w:tc>
        <w:tc>
          <w:tcPr>
            <w:tcW w:w="1890" w:type="dxa"/>
            <w:vAlign w:val="center"/>
            <w:tcPrChange w:id="252" w:author="PHAM TOAN" w:date="2022-02-09T15:05:00Z">
              <w:tcPr>
                <w:tcW w:w="1890" w:type="dxa"/>
                <w:vAlign w:val="center"/>
              </w:tcPr>
            </w:tcPrChange>
          </w:tcPr>
          <w:p w14:paraId="5D15FC58" w14:textId="4A6C3A3E" w:rsidR="004F77A6" w:rsidRPr="007E167C" w:rsidDel="00A272E4" w:rsidRDefault="004F77A6" w:rsidP="00C553AC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253" w:author="PHAM TOAN" w:date="2022-02-02T11:53:00Z"/>
                <w:color w:val="000000"/>
                <w:sz w:val="26"/>
                <w:szCs w:val="26"/>
              </w:rPr>
            </w:pPr>
            <w:del w:id="254" w:author="PHAM TOAN" w:date="2022-02-02T11:53:00Z">
              <w:r w:rsidDel="00A272E4">
                <w:rPr>
                  <w:color w:val="000000"/>
                  <w:sz w:val="26"/>
                  <w:szCs w:val="26"/>
                </w:rPr>
                <w:delText>2 (0.4)</w:delText>
              </w:r>
            </w:del>
          </w:p>
        </w:tc>
        <w:tc>
          <w:tcPr>
            <w:tcW w:w="1800" w:type="dxa"/>
            <w:vAlign w:val="center"/>
            <w:tcPrChange w:id="255" w:author="PHAM TOAN" w:date="2022-02-09T15:05:00Z">
              <w:tcPr>
                <w:tcW w:w="1710" w:type="dxa"/>
                <w:vAlign w:val="center"/>
              </w:tcPr>
            </w:tcPrChange>
          </w:tcPr>
          <w:p w14:paraId="2F7E9CA1" w14:textId="6F799229" w:rsidR="004F77A6" w:rsidRPr="007E167C" w:rsidDel="00A272E4" w:rsidRDefault="004F77A6" w:rsidP="00C553AC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256" w:author="PHAM TOAN" w:date="2022-02-02T11:53:00Z"/>
                <w:color w:val="000000"/>
                <w:sz w:val="26"/>
                <w:szCs w:val="26"/>
              </w:rPr>
            </w:pPr>
            <w:del w:id="257" w:author="PHAM TOAN" w:date="2022-02-02T11:53:00Z">
              <w:r w:rsidDel="00A272E4">
                <w:rPr>
                  <w:color w:val="000000"/>
                  <w:sz w:val="26"/>
                  <w:szCs w:val="26"/>
                </w:rPr>
                <w:delText>5 (1.0)</w:delText>
              </w:r>
              <w:commentRangeEnd w:id="249"/>
              <w:r w:rsidDel="00A272E4">
                <w:rPr>
                  <w:rStyle w:val="CommentReference"/>
                </w:rPr>
                <w:commentReference w:id="249"/>
              </w:r>
              <w:r w:rsidDel="00A272E4">
                <w:rPr>
                  <w:rStyle w:val="CommentReference"/>
                </w:rPr>
                <w:commentReference w:id="250"/>
              </w:r>
            </w:del>
          </w:p>
        </w:tc>
        <w:tc>
          <w:tcPr>
            <w:tcW w:w="1170" w:type="dxa"/>
            <w:vAlign w:val="center"/>
            <w:tcPrChange w:id="258" w:author="PHAM TOAN" w:date="2022-02-09T15:05:00Z">
              <w:tcPr>
                <w:tcW w:w="1260" w:type="dxa"/>
                <w:vAlign w:val="center"/>
              </w:tcPr>
            </w:tcPrChange>
          </w:tcPr>
          <w:p w14:paraId="274B8C1B" w14:textId="25E9231C" w:rsidR="004F77A6" w:rsidRPr="007E167C" w:rsidDel="00A272E4" w:rsidRDefault="004F77A6" w:rsidP="00C553AC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259" w:author="PHAM TOAN" w:date="2022-02-02T11:53:00Z"/>
                <w:sz w:val="26"/>
                <w:szCs w:val="26"/>
              </w:rPr>
            </w:pPr>
          </w:p>
        </w:tc>
      </w:tr>
      <w:commentRangeEnd w:id="250"/>
      <w:tr w:rsidR="004F77A6" w:rsidRPr="00033D68" w:rsidDel="00A272E4" w14:paraId="5F7B849E" w14:textId="77777777" w:rsidTr="00183EA7">
        <w:trPr>
          <w:del w:id="260" w:author="PHAM TOAN" w:date="2022-02-02T11:53:00Z"/>
        </w:trPr>
        <w:tc>
          <w:tcPr>
            <w:tcW w:w="4320" w:type="dxa"/>
            <w:tcPrChange w:id="261" w:author="PHAM TOAN" w:date="2022-02-09T15:05:00Z">
              <w:tcPr>
                <w:tcW w:w="4320" w:type="dxa"/>
              </w:tcPr>
            </w:tcPrChange>
          </w:tcPr>
          <w:p w14:paraId="37EC121C" w14:textId="1CB5F8B0" w:rsidR="004F77A6" w:rsidRPr="007E167C" w:rsidDel="00A272E4" w:rsidRDefault="004F77A6" w:rsidP="00C553AC">
            <w:pPr>
              <w:ind w:left="720"/>
              <w:rPr>
                <w:del w:id="262" w:author="PHAM TOAN" w:date="2022-02-02T11:53:00Z"/>
                <w:sz w:val="26"/>
                <w:szCs w:val="26"/>
              </w:rPr>
            </w:pPr>
            <w:del w:id="263" w:author="PHAM TOAN" w:date="2022-02-02T11:53:00Z">
              <w:r w:rsidDel="00A272E4">
                <w:rPr>
                  <w:sz w:val="26"/>
                  <w:szCs w:val="26"/>
                </w:rPr>
                <w:delText>Missing</w:delText>
              </w:r>
            </w:del>
          </w:p>
        </w:tc>
        <w:tc>
          <w:tcPr>
            <w:tcW w:w="1890" w:type="dxa"/>
            <w:vAlign w:val="center"/>
            <w:tcPrChange w:id="264" w:author="PHAM TOAN" w:date="2022-02-09T15:05:00Z">
              <w:tcPr>
                <w:tcW w:w="1890" w:type="dxa"/>
                <w:vAlign w:val="center"/>
              </w:tcPr>
            </w:tcPrChange>
          </w:tcPr>
          <w:p w14:paraId="14CDC3BE" w14:textId="1AF06CDC" w:rsidR="004F77A6" w:rsidRPr="007E167C" w:rsidDel="00A272E4" w:rsidRDefault="004F77A6" w:rsidP="00C553AC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265" w:author="PHAM TOAN" w:date="2022-02-02T11:53:00Z"/>
                <w:color w:val="000000"/>
                <w:sz w:val="26"/>
                <w:szCs w:val="26"/>
              </w:rPr>
            </w:pPr>
            <w:del w:id="266" w:author="PHAM TOAN" w:date="2022-02-02T11:53:00Z">
              <w:r w:rsidDel="00A272E4">
                <w:rPr>
                  <w:color w:val="000000"/>
                  <w:sz w:val="26"/>
                  <w:szCs w:val="26"/>
                </w:rPr>
                <w:delText>23 (5.1)</w:delText>
              </w:r>
            </w:del>
          </w:p>
        </w:tc>
        <w:tc>
          <w:tcPr>
            <w:tcW w:w="1800" w:type="dxa"/>
            <w:vAlign w:val="center"/>
            <w:tcPrChange w:id="267" w:author="PHAM TOAN" w:date="2022-02-09T15:05:00Z">
              <w:tcPr>
                <w:tcW w:w="1710" w:type="dxa"/>
                <w:vAlign w:val="center"/>
              </w:tcPr>
            </w:tcPrChange>
          </w:tcPr>
          <w:p w14:paraId="34DB1230" w14:textId="7C5108D4" w:rsidR="004F77A6" w:rsidRPr="007E167C" w:rsidDel="00A272E4" w:rsidRDefault="004F77A6" w:rsidP="00C553AC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268" w:author="PHAM TOAN" w:date="2022-02-02T11:53:00Z"/>
                <w:color w:val="000000"/>
                <w:sz w:val="26"/>
                <w:szCs w:val="26"/>
              </w:rPr>
            </w:pPr>
            <w:del w:id="269" w:author="PHAM TOAN" w:date="2022-02-02T11:53:00Z">
              <w:r w:rsidDel="00A272E4">
                <w:rPr>
                  <w:color w:val="000000"/>
                  <w:sz w:val="26"/>
                  <w:szCs w:val="26"/>
                </w:rPr>
                <w:delText>24 (4.6)</w:delText>
              </w:r>
            </w:del>
          </w:p>
        </w:tc>
        <w:tc>
          <w:tcPr>
            <w:tcW w:w="1170" w:type="dxa"/>
            <w:vAlign w:val="center"/>
            <w:tcPrChange w:id="270" w:author="PHAM TOAN" w:date="2022-02-09T15:05:00Z">
              <w:tcPr>
                <w:tcW w:w="1260" w:type="dxa"/>
                <w:vAlign w:val="center"/>
              </w:tcPr>
            </w:tcPrChange>
          </w:tcPr>
          <w:p w14:paraId="53557DD3" w14:textId="4BCC9C95" w:rsidR="004F77A6" w:rsidRPr="007E167C" w:rsidDel="00A272E4" w:rsidRDefault="004F77A6" w:rsidP="00C553AC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271" w:author="PHAM TOAN" w:date="2022-02-02T11:53:00Z"/>
                <w:sz w:val="26"/>
                <w:szCs w:val="26"/>
              </w:rPr>
            </w:pPr>
          </w:p>
        </w:tc>
      </w:tr>
    </w:tbl>
    <w:p w14:paraId="4615EDFE" w14:textId="5850837A" w:rsidR="004A489B" w:rsidDel="00407332" w:rsidRDefault="00545D19">
      <w:pPr>
        <w:jc w:val="both"/>
        <w:rPr>
          <w:del w:id="272" w:author="PHAM TOAN" w:date="2022-02-06T14:33:00Z"/>
          <w:sz w:val="26"/>
          <w:szCs w:val="26"/>
        </w:rPr>
        <w:pPrChange w:id="273" w:author="PHAM TOAN" w:date="2022-02-06T14:33:00Z">
          <w:pPr/>
        </w:pPrChange>
      </w:pPr>
      <w:del w:id="274" w:author="PHAM TOAN" w:date="2022-02-06T14:33:00Z">
        <w:r w:rsidDel="00407332">
          <w:rPr>
            <w:sz w:val="26"/>
            <w:szCs w:val="26"/>
          </w:rPr>
          <w:delText>Median [IQR], Mean ± SD</w:delText>
        </w:r>
        <w:r w:rsidR="00CB0592" w:rsidDel="00407332">
          <w:rPr>
            <w:sz w:val="26"/>
            <w:szCs w:val="26"/>
          </w:rPr>
          <w:delText>, N (%)</w:delText>
        </w:r>
      </w:del>
    </w:p>
    <w:p w14:paraId="270BA324" w14:textId="23D0D376" w:rsidR="004A489B" w:rsidDel="00407332" w:rsidRDefault="004A489B">
      <w:pPr>
        <w:pStyle w:val="Heading2"/>
        <w:framePr w:w="0" w:wrap="auto" w:vAnchor="margin" w:hAnchor="text" w:xAlign="left" w:yAlign="inline"/>
        <w:spacing w:after="0"/>
        <w:rPr>
          <w:del w:id="275" w:author="PHAM TOAN" w:date="2022-02-06T14:33:00Z"/>
          <w:sz w:val="26"/>
          <w:szCs w:val="26"/>
        </w:rPr>
      </w:pPr>
    </w:p>
    <w:p w14:paraId="254DC89A" w14:textId="77777777" w:rsidR="00A272E4" w:rsidRDefault="00A272E4">
      <w:pPr>
        <w:jc w:val="both"/>
        <w:rPr>
          <w:ins w:id="276" w:author="PHAM TOAN" w:date="2022-02-02T11:54:00Z"/>
        </w:rPr>
        <w:sectPr w:rsidR="00A272E4">
          <w:pgSz w:w="12240" w:h="15840"/>
          <w:pgMar w:top="1440" w:right="1440" w:bottom="1440" w:left="1440" w:header="720" w:footer="720" w:gutter="0"/>
          <w:cols w:space="720"/>
          <w:docGrid w:linePitch="360"/>
        </w:sectPr>
        <w:pPrChange w:id="277" w:author="PHAM TOAN" w:date="2022-02-02T11:55:00Z">
          <w:pPr>
            <w:jc w:val="center"/>
          </w:pPr>
        </w:pPrChange>
      </w:pPr>
    </w:p>
    <w:p w14:paraId="33FA0B1F" w14:textId="1408593E" w:rsidR="00171894" w:rsidRPr="00C553AC" w:rsidRDefault="00023F88" w:rsidP="008748DC">
      <w:pPr>
        <w:jc w:val="center"/>
      </w:pPr>
      <w:r>
        <w:lastRenderedPageBreak/>
        <w:t>Table</w:t>
      </w:r>
      <w:r w:rsidR="00171894" w:rsidRPr="00C553AC">
        <w:t xml:space="preserve"> 2. </w:t>
      </w:r>
      <w:r>
        <w:t>Side effects of two vaccination groups</w:t>
      </w:r>
    </w:p>
    <w:tbl>
      <w:tblPr>
        <w:tblW w:w="13117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PrChange w:id="278" w:author="PHAM TOAN" w:date="2022-02-06T14:00:00Z">
          <w:tblPr>
            <w:tblW w:w="13117" w:type="dxa"/>
            <w:tblInd w:w="19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</w:tblPrChange>
      </w:tblPr>
      <w:tblGrid>
        <w:gridCol w:w="3628"/>
        <w:gridCol w:w="1659"/>
        <w:gridCol w:w="1800"/>
        <w:gridCol w:w="1710"/>
        <w:gridCol w:w="1800"/>
        <w:gridCol w:w="1260"/>
        <w:gridCol w:w="1260"/>
        <w:tblGridChange w:id="279">
          <w:tblGrid>
            <w:gridCol w:w="3628"/>
            <w:gridCol w:w="1659"/>
            <w:gridCol w:w="1"/>
            <w:gridCol w:w="1799"/>
            <w:gridCol w:w="1710"/>
            <w:gridCol w:w="1800"/>
            <w:gridCol w:w="1260"/>
            <w:gridCol w:w="360"/>
            <w:gridCol w:w="900"/>
            <w:gridCol w:w="450"/>
          </w:tblGrid>
        </w:tblGridChange>
      </w:tblGrid>
      <w:tr w:rsidR="00676B32" w:rsidRPr="00033D68" w14:paraId="5180E20F" w14:textId="3EC93248" w:rsidTr="009452C5">
        <w:trPr>
          <w:trPrChange w:id="280" w:author="PHAM TOAN" w:date="2022-02-06T14:00:00Z">
            <w:trPr>
              <w:gridAfter w:val="0"/>
            </w:trPr>
          </w:trPrChange>
        </w:trPr>
        <w:tc>
          <w:tcPr>
            <w:tcW w:w="3628" w:type="dxa"/>
            <w:tcPrChange w:id="281" w:author="PHAM TOAN" w:date="2022-02-06T14:00:00Z">
              <w:tcPr>
                <w:tcW w:w="3628" w:type="dxa"/>
              </w:tcPr>
            </w:tcPrChange>
          </w:tcPr>
          <w:p w14:paraId="047E72C6" w14:textId="45AE0C11" w:rsidR="00676B32" w:rsidRPr="00033D68" w:rsidRDefault="00676B32" w:rsidP="005C1BFF">
            <w:pPr>
              <w:tabs>
                <w:tab w:val="left" w:pos="90"/>
                <w:tab w:val="left" w:pos="360"/>
              </w:tabs>
              <w:ind w:left="90"/>
              <w:rPr>
                <w:b/>
                <w:sz w:val="26"/>
                <w:szCs w:val="26"/>
              </w:rPr>
            </w:pPr>
          </w:p>
        </w:tc>
        <w:tc>
          <w:tcPr>
            <w:tcW w:w="3459" w:type="dxa"/>
            <w:gridSpan w:val="2"/>
            <w:vAlign w:val="center"/>
            <w:tcPrChange w:id="282" w:author="PHAM TOAN" w:date="2022-02-06T14:00:00Z">
              <w:tcPr>
                <w:tcW w:w="3459" w:type="dxa"/>
                <w:gridSpan w:val="3"/>
                <w:vAlign w:val="center"/>
              </w:tcPr>
            </w:tcPrChange>
          </w:tcPr>
          <w:p w14:paraId="2BC110C3" w14:textId="0B4C0A38" w:rsidR="00676B32" w:rsidRPr="00CB0592" w:rsidRDefault="00676B32" w:rsidP="009452C5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r w:rsidRPr="00CB0592">
              <w:rPr>
                <w:b/>
                <w:sz w:val="26"/>
                <w:szCs w:val="26"/>
              </w:rPr>
              <w:t>AstraZeneca</w:t>
            </w:r>
          </w:p>
        </w:tc>
        <w:tc>
          <w:tcPr>
            <w:tcW w:w="3510" w:type="dxa"/>
            <w:gridSpan w:val="2"/>
            <w:vAlign w:val="center"/>
            <w:tcPrChange w:id="283" w:author="PHAM TOAN" w:date="2022-02-06T14:00:00Z">
              <w:tcPr>
                <w:tcW w:w="3510" w:type="dxa"/>
                <w:gridSpan w:val="2"/>
                <w:vAlign w:val="center"/>
              </w:tcPr>
            </w:tcPrChange>
          </w:tcPr>
          <w:p w14:paraId="62FE99A5" w14:textId="50B90793" w:rsidR="00676B32" w:rsidRPr="00033D68" w:rsidRDefault="00676B32" w:rsidP="009452C5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  <w:lang w:val="vi-VN"/>
              </w:rPr>
            </w:pPr>
            <w:r w:rsidRPr="00CB0592">
              <w:rPr>
                <w:b/>
                <w:sz w:val="26"/>
                <w:szCs w:val="26"/>
              </w:rPr>
              <w:t>Pfizer</w:t>
            </w:r>
          </w:p>
        </w:tc>
        <w:tc>
          <w:tcPr>
            <w:tcW w:w="1260" w:type="dxa"/>
            <w:vMerge w:val="restart"/>
            <w:vAlign w:val="center"/>
            <w:tcPrChange w:id="284" w:author="PHAM TOAN" w:date="2022-02-06T14:00:00Z">
              <w:tcPr>
                <w:tcW w:w="1260" w:type="dxa"/>
                <w:vMerge w:val="restart"/>
              </w:tcPr>
            </w:tcPrChange>
          </w:tcPr>
          <w:p w14:paraId="62F0F8AD" w14:textId="0551FCEB" w:rsidR="00676B32" w:rsidRPr="00A272E4" w:rsidRDefault="00676B32" w:rsidP="009452C5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  <w:rPrChange w:id="285" w:author="PHAM TOAN" w:date="2022-02-02T11:54:00Z">
                  <w:rPr>
                    <w:b/>
                    <w:sz w:val="26"/>
                    <w:szCs w:val="26"/>
                    <w:lang w:val="vi-VN"/>
                  </w:rPr>
                </w:rPrChange>
              </w:rPr>
            </w:pPr>
            <w:r w:rsidRPr="00033D68">
              <w:rPr>
                <w:b/>
                <w:sz w:val="26"/>
                <w:szCs w:val="26"/>
                <w:lang w:val="vi-VN"/>
              </w:rPr>
              <w:t>P</w:t>
            </w:r>
            <w:ins w:id="286" w:author="PHAM TOAN" w:date="2022-02-02T11:54:00Z">
              <w:r>
                <w:rPr>
                  <w:b/>
                  <w:sz w:val="26"/>
                  <w:szCs w:val="26"/>
                </w:rPr>
                <w:t>1</w:t>
              </w:r>
            </w:ins>
          </w:p>
        </w:tc>
        <w:tc>
          <w:tcPr>
            <w:tcW w:w="1260" w:type="dxa"/>
            <w:vMerge w:val="restart"/>
            <w:vAlign w:val="center"/>
            <w:tcPrChange w:id="287" w:author="PHAM TOAN" w:date="2022-02-06T14:00:00Z">
              <w:tcPr>
                <w:tcW w:w="1260" w:type="dxa"/>
                <w:gridSpan w:val="2"/>
                <w:vMerge w:val="restart"/>
              </w:tcPr>
            </w:tcPrChange>
          </w:tcPr>
          <w:p w14:paraId="479AB7F7" w14:textId="394558EC" w:rsidR="00676B32" w:rsidRPr="00A272E4" w:rsidRDefault="00676B32" w:rsidP="009452C5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  <w:rPrChange w:id="288" w:author="PHAM TOAN" w:date="2022-02-02T11:54:00Z">
                  <w:rPr>
                    <w:b/>
                    <w:sz w:val="26"/>
                    <w:szCs w:val="26"/>
                    <w:lang w:val="vi-VN"/>
                  </w:rPr>
                </w:rPrChange>
              </w:rPr>
            </w:pPr>
            <w:ins w:id="289" w:author="PHAM TOAN" w:date="2022-02-02T11:54:00Z">
              <w:r>
                <w:rPr>
                  <w:b/>
                  <w:sz w:val="26"/>
                  <w:szCs w:val="26"/>
                </w:rPr>
                <w:t>P2</w:t>
              </w:r>
            </w:ins>
          </w:p>
        </w:tc>
      </w:tr>
      <w:tr w:rsidR="00676B32" w:rsidRPr="00033D68" w14:paraId="1ADB6458" w14:textId="15906755" w:rsidTr="009452C5">
        <w:trPr>
          <w:trPrChange w:id="290" w:author="PHAM TOAN" w:date="2022-02-06T14:00:00Z">
            <w:trPr>
              <w:gridAfter w:val="0"/>
            </w:trPr>
          </w:trPrChange>
        </w:trPr>
        <w:tc>
          <w:tcPr>
            <w:tcW w:w="3628" w:type="dxa"/>
            <w:tcPrChange w:id="291" w:author="PHAM TOAN" w:date="2022-02-06T14:00:00Z">
              <w:tcPr>
                <w:tcW w:w="3628" w:type="dxa"/>
              </w:tcPr>
            </w:tcPrChange>
          </w:tcPr>
          <w:p w14:paraId="4BDDD2BC" w14:textId="3335F2E1" w:rsidR="00676B32" w:rsidRPr="009452C5" w:rsidRDefault="009452C5" w:rsidP="00A272E4">
            <w:pPr>
              <w:tabs>
                <w:tab w:val="left" w:pos="90"/>
                <w:tab w:val="left" w:pos="360"/>
              </w:tabs>
              <w:ind w:left="90"/>
              <w:rPr>
                <w:b/>
                <w:bCs/>
                <w:sz w:val="26"/>
                <w:szCs w:val="26"/>
              </w:rPr>
            </w:pPr>
            <w:ins w:id="292" w:author="PHAM TOAN" w:date="2022-02-06T13:59:00Z">
              <w:r w:rsidRPr="009452C5">
                <w:rPr>
                  <w:b/>
                  <w:bCs/>
                  <w:rPrChange w:id="293" w:author="PHAM TOAN" w:date="2022-02-06T13:59:00Z">
                    <w:rPr/>
                  </w:rPrChange>
                </w:rPr>
                <w:t xml:space="preserve">Side effects </w:t>
              </w:r>
              <w:r>
                <w:rPr>
                  <w:b/>
                  <w:bCs/>
                  <w:sz w:val="26"/>
                  <w:szCs w:val="26"/>
                </w:rPr>
                <w:t>– n (%)</w:t>
              </w:r>
            </w:ins>
            <w:del w:id="294" w:author="PHAM TOAN" w:date="2022-02-06T13:59:00Z">
              <w:r w:rsidR="00676B32" w:rsidRPr="009452C5" w:rsidDel="009452C5">
                <w:rPr>
                  <w:b/>
                  <w:bCs/>
                  <w:sz w:val="26"/>
                  <w:szCs w:val="26"/>
                </w:rPr>
                <w:delText xml:space="preserve">First dose </w:delText>
              </w:r>
              <w:r w:rsidR="00676B32" w:rsidRPr="009452C5" w:rsidDel="009452C5">
                <w:rPr>
                  <w:b/>
                  <w:bCs/>
                  <w:sz w:val="26"/>
                  <w:szCs w:val="26"/>
                  <w:rPrChange w:id="295" w:author="PHAM TOAN" w:date="2022-02-06T13:59:00Z">
                    <w:rPr>
                      <w:bCs/>
                      <w:sz w:val="26"/>
                      <w:szCs w:val="26"/>
                    </w:rPr>
                  </w:rPrChange>
                </w:rPr>
                <w:delText>– n (%)</w:delText>
              </w:r>
            </w:del>
          </w:p>
        </w:tc>
        <w:tc>
          <w:tcPr>
            <w:tcW w:w="1659" w:type="dxa"/>
            <w:vAlign w:val="center"/>
            <w:tcPrChange w:id="296" w:author="PHAM TOAN" w:date="2022-02-06T14:00:00Z">
              <w:tcPr>
                <w:tcW w:w="1659" w:type="dxa"/>
                <w:vAlign w:val="center"/>
              </w:tcPr>
            </w:tcPrChange>
          </w:tcPr>
          <w:p w14:paraId="29B35B10" w14:textId="348C577D" w:rsidR="00676B32" w:rsidRDefault="00676B32" w:rsidP="009452C5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ins w:id="297" w:author="PHAM TOAN" w:date="2022-02-02T11:58:00Z"/>
                <w:b/>
                <w:sz w:val="26"/>
                <w:szCs w:val="26"/>
              </w:rPr>
            </w:pPr>
            <w:ins w:id="298" w:author="PHAM TOAN" w:date="2022-02-02T11:56:00Z">
              <w:r>
                <w:rPr>
                  <w:b/>
                  <w:sz w:val="26"/>
                  <w:szCs w:val="26"/>
                </w:rPr>
                <w:t>First dose</w:t>
              </w:r>
            </w:ins>
          </w:p>
          <w:p w14:paraId="17EA61E6" w14:textId="21305324" w:rsidR="00676B32" w:rsidRPr="00CB0592" w:rsidRDefault="00676B32" w:rsidP="009452C5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ins w:id="299" w:author="PHAM TOAN" w:date="2022-02-02T11:56:00Z">
              <w:r>
                <w:rPr>
                  <w:b/>
                  <w:sz w:val="26"/>
                  <w:szCs w:val="26"/>
                </w:rPr>
                <w:t>(</w:t>
              </w:r>
            </w:ins>
            <w:r w:rsidRPr="00CB0592">
              <w:rPr>
                <w:b/>
                <w:sz w:val="26"/>
                <w:szCs w:val="26"/>
              </w:rPr>
              <w:t>N=4</w:t>
            </w:r>
            <w:ins w:id="300" w:author="PHAM TOAN" w:date="2022-02-07T14:18:00Z">
              <w:r w:rsidR="00364601">
                <w:rPr>
                  <w:b/>
                  <w:sz w:val="26"/>
                  <w:szCs w:val="26"/>
                </w:rPr>
                <w:t>41</w:t>
              </w:r>
            </w:ins>
            <w:del w:id="301" w:author="PHAM TOAN" w:date="2022-02-07T14:18:00Z">
              <w:r w:rsidDel="00364601">
                <w:rPr>
                  <w:b/>
                  <w:sz w:val="26"/>
                  <w:szCs w:val="26"/>
                </w:rPr>
                <w:delText>52</w:delText>
              </w:r>
            </w:del>
            <w:ins w:id="302" w:author="PHAM TOAN" w:date="2022-02-02T11:56:00Z">
              <w:r>
                <w:rPr>
                  <w:b/>
                  <w:sz w:val="26"/>
                  <w:szCs w:val="26"/>
                </w:rPr>
                <w:t>)</w:t>
              </w:r>
            </w:ins>
          </w:p>
        </w:tc>
        <w:tc>
          <w:tcPr>
            <w:tcW w:w="1800" w:type="dxa"/>
            <w:vAlign w:val="center"/>
            <w:tcPrChange w:id="303" w:author="PHAM TOAN" w:date="2022-02-06T14:00:00Z">
              <w:tcPr>
                <w:tcW w:w="1800" w:type="dxa"/>
                <w:gridSpan w:val="2"/>
                <w:vAlign w:val="center"/>
              </w:tcPr>
            </w:tcPrChange>
          </w:tcPr>
          <w:p w14:paraId="2A47990F" w14:textId="070517AD" w:rsidR="00676B32" w:rsidRDefault="00676B32" w:rsidP="009452C5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ins w:id="304" w:author="PHAM TOAN" w:date="2022-02-02T11:58:00Z"/>
                <w:b/>
                <w:sz w:val="26"/>
                <w:szCs w:val="26"/>
              </w:rPr>
            </w:pPr>
            <w:ins w:id="305" w:author="PHAM TOAN" w:date="2022-02-02T11:56:00Z">
              <w:r>
                <w:rPr>
                  <w:b/>
                  <w:sz w:val="26"/>
                  <w:szCs w:val="26"/>
                </w:rPr>
                <w:t>Second dose</w:t>
              </w:r>
            </w:ins>
          </w:p>
          <w:p w14:paraId="086A8273" w14:textId="77B04DF7" w:rsidR="00676B32" w:rsidRPr="00CB0592" w:rsidRDefault="00676B32" w:rsidP="009452C5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ins w:id="306" w:author="PHAM TOAN" w:date="2022-02-02T11:56:00Z">
              <w:r>
                <w:rPr>
                  <w:b/>
                  <w:sz w:val="26"/>
                  <w:szCs w:val="26"/>
                </w:rPr>
                <w:t>(</w:t>
              </w:r>
            </w:ins>
            <w:ins w:id="307" w:author="PHAM TOAN" w:date="2022-02-02T11:55:00Z">
              <w:r w:rsidRPr="00CB0592">
                <w:rPr>
                  <w:b/>
                  <w:sz w:val="26"/>
                  <w:szCs w:val="26"/>
                </w:rPr>
                <w:t>N=</w:t>
              </w:r>
            </w:ins>
            <w:ins w:id="308" w:author="PHAM TOAN" w:date="2022-02-11T13:13:00Z">
              <w:r w:rsidR="00DB3C5F">
                <w:rPr>
                  <w:b/>
                  <w:sz w:val="26"/>
                  <w:szCs w:val="26"/>
                </w:rPr>
                <w:t>265</w:t>
              </w:r>
            </w:ins>
            <w:ins w:id="309" w:author="PHAM TOAN" w:date="2022-02-02T11:56:00Z">
              <w:r>
                <w:rPr>
                  <w:b/>
                  <w:sz w:val="26"/>
                  <w:szCs w:val="26"/>
                </w:rPr>
                <w:t>)</w:t>
              </w:r>
            </w:ins>
          </w:p>
        </w:tc>
        <w:tc>
          <w:tcPr>
            <w:tcW w:w="1710" w:type="dxa"/>
            <w:vAlign w:val="center"/>
            <w:tcPrChange w:id="310" w:author="PHAM TOAN" w:date="2022-02-06T14:00:00Z">
              <w:tcPr>
                <w:tcW w:w="1710" w:type="dxa"/>
                <w:vAlign w:val="center"/>
              </w:tcPr>
            </w:tcPrChange>
          </w:tcPr>
          <w:p w14:paraId="6AFBC79D" w14:textId="696A0357" w:rsidR="00676B32" w:rsidRDefault="00676B32" w:rsidP="009452C5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ins w:id="311" w:author="PHAM TOAN" w:date="2022-02-02T11:58:00Z"/>
                <w:b/>
                <w:sz w:val="26"/>
                <w:szCs w:val="26"/>
              </w:rPr>
            </w:pPr>
            <w:ins w:id="312" w:author="PHAM TOAN" w:date="2022-02-02T11:57:00Z">
              <w:r>
                <w:rPr>
                  <w:b/>
                  <w:sz w:val="26"/>
                  <w:szCs w:val="26"/>
                </w:rPr>
                <w:t>First dose</w:t>
              </w:r>
            </w:ins>
          </w:p>
          <w:p w14:paraId="15BA61BD" w14:textId="3FE514D8" w:rsidR="00676B32" w:rsidRPr="00CB0592" w:rsidRDefault="00676B32" w:rsidP="009452C5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ins w:id="313" w:author="PHAM TOAN" w:date="2022-02-02T11:57:00Z">
              <w:r>
                <w:rPr>
                  <w:b/>
                  <w:sz w:val="26"/>
                  <w:szCs w:val="26"/>
                </w:rPr>
                <w:t>(</w:t>
              </w:r>
            </w:ins>
            <w:r w:rsidRPr="00CB0592">
              <w:rPr>
                <w:b/>
                <w:sz w:val="26"/>
                <w:szCs w:val="26"/>
              </w:rPr>
              <w:t>N=5</w:t>
            </w:r>
            <w:r>
              <w:rPr>
                <w:b/>
                <w:sz w:val="26"/>
                <w:szCs w:val="26"/>
              </w:rPr>
              <w:t>1</w:t>
            </w:r>
            <w:ins w:id="314" w:author="PHAM TOAN" w:date="2022-02-07T14:18:00Z">
              <w:r w:rsidR="00364601">
                <w:rPr>
                  <w:b/>
                  <w:sz w:val="26"/>
                  <w:szCs w:val="26"/>
                </w:rPr>
                <w:t>3</w:t>
              </w:r>
            </w:ins>
            <w:del w:id="315" w:author="PHAM TOAN" w:date="2022-02-07T14:18:00Z">
              <w:r w:rsidDel="00364601">
                <w:rPr>
                  <w:b/>
                  <w:sz w:val="26"/>
                  <w:szCs w:val="26"/>
                </w:rPr>
                <w:delText>9</w:delText>
              </w:r>
            </w:del>
            <w:ins w:id="316" w:author="PHAM TOAN" w:date="2022-02-02T11:57:00Z">
              <w:r>
                <w:rPr>
                  <w:b/>
                  <w:sz w:val="26"/>
                  <w:szCs w:val="26"/>
                </w:rPr>
                <w:t>)</w:t>
              </w:r>
            </w:ins>
          </w:p>
        </w:tc>
        <w:tc>
          <w:tcPr>
            <w:tcW w:w="1800" w:type="dxa"/>
            <w:vAlign w:val="center"/>
            <w:tcPrChange w:id="317" w:author="PHAM TOAN" w:date="2022-02-06T14:00:00Z">
              <w:tcPr>
                <w:tcW w:w="1800" w:type="dxa"/>
                <w:vAlign w:val="center"/>
              </w:tcPr>
            </w:tcPrChange>
          </w:tcPr>
          <w:p w14:paraId="374DA338" w14:textId="230F02FD" w:rsidR="00676B32" w:rsidRDefault="00676B32" w:rsidP="009452C5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ins w:id="318" w:author="PHAM TOAN" w:date="2022-02-02T11:58:00Z"/>
                <w:b/>
                <w:sz w:val="26"/>
                <w:szCs w:val="26"/>
              </w:rPr>
            </w:pPr>
            <w:ins w:id="319" w:author="PHAM TOAN" w:date="2022-02-02T11:58:00Z">
              <w:r>
                <w:rPr>
                  <w:b/>
                  <w:sz w:val="26"/>
                  <w:szCs w:val="26"/>
                </w:rPr>
                <w:t>Second dose</w:t>
              </w:r>
            </w:ins>
          </w:p>
          <w:p w14:paraId="75408AAA" w14:textId="39061363" w:rsidR="00676B32" w:rsidRPr="00033D68" w:rsidRDefault="00676B32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  <w:lang w:val="vi-VN"/>
              </w:rPr>
              <w:pPrChange w:id="320" w:author="PHAM TOAN" w:date="2022-02-06T14:00:00Z">
                <w:pPr>
                  <w:tabs>
                    <w:tab w:val="left" w:pos="90"/>
                    <w:tab w:val="left" w:pos="360"/>
                  </w:tabs>
                  <w:ind w:left="90"/>
                </w:pPr>
              </w:pPrChange>
            </w:pPr>
            <w:ins w:id="321" w:author="PHAM TOAN" w:date="2022-02-02T11:58:00Z">
              <w:r>
                <w:rPr>
                  <w:b/>
                  <w:sz w:val="26"/>
                  <w:szCs w:val="26"/>
                </w:rPr>
                <w:t>(</w:t>
              </w:r>
            </w:ins>
            <w:ins w:id="322" w:author="PHAM TOAN" w:date="2022-02-02T11:54:00Z">
              <w:r w:rsidRPr="00CB0592">
                <w:rPr>
                  <w:b/>
                  <w:sz w:val="26"/>
                  <w:szCs w:val="26"/>
                </w:rPr>
                <w:t>N=</w:t>
              </w:r>
            </w:ins>
            <w:ins w:id="323" w:author="PHAM TOAN" w:date="2022-02-11T13:42:00Z">
              <w:r w:rsidR="009A0234">
                <w:rPr>
                  <w:b/>
                  <w:sz w:val="26"/>
                  <w:szCs w:val="26"/>
                </w:rPr>
                <w:t>414</w:t>
              </w:r>
            </w:ins>
            <w:ins w:id="324" w:author="PHAM TOAN" w:date="2022-02-02T11:58:00Z">
              <w:r>
                <w:rPr>
                  <w:b/>
                  <w:sz w:val="26"/>
                  <w:szCs w:val="26"/>
                </w:rPr>
                <w:t>)</w:t>
              </w:r>
            </w:ins>
          </w:p>
        </w:tc>
        <w:tc>
          <w:tcPr>
            <w:tcW w:w="1260" w:type="dxa"/>
            <w:vMerge/>
            <w:vAlign w:val="center"/>
            <w:tcPrChange w:id="325" w:author="PHAM TOAN" w:date="2022-02-06T14:00:00Z">
              <w:tcPr>
                <w:tcW w:w="1260" w:type="dxa"/>
                <w:vMerge/>
              </w:tcPr>
            </w:tcPrChange>
          </w:tcPr>
          <w:p w14:paraId="2A445771" w14:textId="5C59494D" w:rsidR="00676B32" w:rsidRPr="00033D68" w:rsidRDefault="00676B32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  <w:lang w:val="vi-VN"/>
              </w:rPr>
              <w:pPrChange w:id="326" w:author="PHAM TOAN" w:date="2022-02-06T14:00:00Z">
                <w:pPr>
                  <w:tabs>
                    <w:tab w:val="left" w:pos="90"/>
                    <w:tab w:val="left" w:pos="360"/>
                  </w:tabs>
                  <w:ind w:left="90"/>
                </w:pPr>
              </w:pPrChange>
            </w:pPr>
          </w:p>
        </w:tc>
        <w:tc>
          <w:tcPr>
            <w:tcW w:w="1260" w:type="dxa"/>
            <w:vMerge/>
            <w:vAlign w:val="center"/>
            <w:tcPrChange w:id="327" w:author="PHAM TOAN" w:date="2022-02-06T14:00:00Z">
              <w:tcPr>
                <w:tcW w:w="1260" w:type="dxa"/>
                <w:gridSpan w:val="2"/>
                <w:vMerge/>
              </w:tcPr>
            </w:tcPrChange>
          </w:tcPr>
          <w:p w14:paraId="5FD8F13B" w14:textId="77777777" w:rsidR="00676B32" w:rsidRPr="00033D68" w:rsidRDefault="00676B32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  <w:lang w:val="vi-VN"/>
              </w:rPr>
              <w:pPrChange w:id="328" w:author="PHAM TOAN" w:date="2022-02-06T14:00:00Z">
                <w:pPr>
                  <w:tabs>
                    <w:tab w:val="left" w:pos="90"/>
                    <w:tab w:val="left" w:pos="360"/>
                  </w:tabs>
                  <w:ind w:left="90"/>
                </w:pPr>
              </w:pPrChange>
            </w:pPr>
          </w:p>
        </w:tc>
      </w:tr>
      <w:tr w:rsidR="009A0234" w:rsidRPr="00033D68" w14:paraId="3AD000AE" w14:textId="20AB5DF8" w:rsidTr="000023DE">
        <w:tblPrEx>
          <w:tblPrExChange w:id="329" w:author="PHAM TOAN" w:date="2022-02-07T14:17:00Z">
            <w:tblPrEx>
              <w:tblW w:w="13567" w:type="dxa"/>
            </w:tblPrEx>
          </w:tblPrExChange>
        </w:tblPrEx>
        <w:tc>
          <w:tcPr>
            <w:tcW w:w="3628" w:type="dxa"/>
            <w:tcPrChange w:id="330" w:author="PHAM TOAN" w:date="2022-02-07T14:17:00Z">
              <w:tcPr>
                <w:tcW w:w="3628" w:type="dxa"/>
              </w:tcPr>
            </w:tcPrChange>
          </w:tcPr>
          <w:p w14:paraId="586D31CA" w14:textId="72B6E8DA" w:rsidR="009A0234" w:rsidRPr="00033D68" w:rsidRDefault="009A0234" w:rsidP="009A0234">
            <w:pPr>
              <w:tabs>
                <w:tab w:val="left" w:pos="90"/>
                <w:tab w:val="left" w:pos="360"/>
              </w:tabs>
              <w:ind w:left="9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shd w:val="clear" w:color="auto" w:fill="FFFFFF"/>
              </w:rPr>
              <w:t>Pain at injection site</w:t>
            </w:r>
          </w:p>
        </w:tc>
        <w:tc>
          <w:tcPr>
            <w:tcW w:w="1659" w:type="dxa"/>
            <w:vAlign w:val="bottom"/>
            <w:tcPrChange w:id="331" w:author="PHAM TOAN" w:date="2022-02-07T14:17:00Z">
              <w:tcPr>
                <w:tcW w:w="1660" w:type="dxa"/>
                <w:gridSpan w:val="2"/>
                <w:vAlign w:val="center"/>
              </w:tcPr>
            </w:tcPrChange>
          </w:tcPr>
          <w:p w14:paraId="701BF223" w14:textId="1D666FC3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ins w:id="332" w:author="PHAM TOAN" w:date="2022-02-11T13:49:00Z">
              <w:r>
                <w:rPr>
                  <w:rFonts w:ascii="Calibri" w:hAnsi="Calibri" w:cs="Calibri"/>
                  <w:color w:val="000000"/>
                </w:rPr>
                <w:t>347 (78.7%)</w:t>
              </w:r>
            </w:ins>
            <w:del w:id="333" w:author="PHAM TOAN" w:date="2022-02-06T13:59:00Z">
              <w:r w:rsidRPr="00CE02A5" w:rsidDel="009452C5">
                <w:rPr>
                  <w:color w:val="000000"/>
                  <w:sz w:val="26"/>
                  <w:szCs w:val="26"/>
                </w:rPr>
                <w:delText>35</w:delText>
              </w:r>
              <w:r w:rsidDel="009452C5">
                <w:rPr>
                  <w:color w:val="000000"/>
                  <w:sz w:val="26"/>
                  <w:szCs w:val="26"/>
                </w:rPr>
                <w:delText>8</w:delText>
              </w:r>
              <w:r w:rsidRPr="00CE02A5" w:rsidDel="009452C5">
                <w:rPr>
                  <w:color w:val="000000"/>
                  <w:sz w:val="26"/>
                  <w:szCs w:val="26"/>
                </w:rPr>
                <w:delText xml:space="preserve"> (79.</w:delText>
              </w:r>
              <w:r w:rsidDel="009452C5">
                <w:rPr>
                  <w:color w:val="000000"/>
                  <w:sz w:val="26"/>
                  <w:szCs w:val="26"/>
                </w:rPr>
                <w:delText>2</w:delText>
              </w:r>
              <w:r w:rsidRPr="00CE02A5" w:rsidDel="009452C5">
                <w:rPr>
                  <w:color w:val="000000"/>
                  <w:sz w:val="26"/>
                  <w:szCs w:val="26"/>
                </w:rPr>
                <w:delText>)</w:delText>
              </w:r>
            </w:del>
          </w:p>
        </w:tc>
        <w:tc>
          <w:tcPr>
            <w:tcW w:w="1800" w:type="dxa"/>
            <w:vAlign w:val="bottom"/>
            <w:tcPrChange w:id="334" w:author="PHAM TOAN" w:date="2022-02-07T14:17:00Z">
              <w:tcPr>
                <w:tcW w:w="1799" w:type="dxa"/>
                <w:vAlign w:val="center"/>
              </w:tcPr>
            </w:tcPrChange>
          </w:tcPr>
          <w:p w14:paraId="2515713D" w14:textId="24C45C0E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color w:val="000000"/>
                <w:sz w:val="26"/>
                <w:szCs w:val="26"/>
              </w:rPr>
            </w:pPr>
            <w:ins w:id="335" w:author="PHAM TOAN" w:date="2022-02-11T13:49:00Z">
              <w:r>
                <w:rPr>
                  <w:rFonts w:ascii="Calibri" w:hAnsi="Calibri" w:cs="Calibri"/>
                  <w:color w:val="000000"/>
                </w:rPr>
                <w:t>37 (14.0%)</w:t>
              </w:r>
            </w:ins>
          </w:p>
        </w:tc>
        <w:tc>
          <w:tcPr>
            <w:tcW w:w="1710" w:type="dxa"/>
            <w:vAlign w:val="bottom"/>
            <w:tcPrChange w:id="336" w:author="PHAM TOAN" w:date="2022-02-07T14:17:00Z">
              <w:tcPr>
                <w:tcW w:w="1709" w:type="dxa"/>
                <w:vAlign w:val="center"/>
              </w:tcPr>
            </w:tcPrChange>
          </w:tcPr>
          <w:p w14:paraId="7B252E29" w14:textId="570FDA0E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ins w:id="337" w:author="PHAM TOAN" w:date="2022-02-11T13:49:00Z">
              <w:r>
                <w:rPr>
                  <w:rFonts w:ascii="Calibri" w:hAnsi="Calibri" w:cs="Calibri"/>
                  <w:color w:val="000000"/>
                </w:rPr>
                <w:t>411 (80.1%)</w:t>
              </w:r>
            </w:ins>
            <w:del w:id="338" w:author="PHAM TOAN" w:date="2022-02-06T13:59:00Z">
              <w:r w:rsidRPr="00CE02A5" w:rsidDel="009452C5">
                <w:rPr>
                  <w:color w:val="000000"/>
                  <w:sz w:val="26"/>
                  <w:szCs w:val="26"/>
                </w:rPr>
                <w:delText>416 (80.2)</w:delText>
              </w:r>
            </w:del>
          </w:p>
        </w:tc>
        <w:tc>
          <w:tcPr>
            <w:tcW w:w="1800" w:type="dxa"/>
            <w:vAlign w:val="bottom"/>
            <w:tcPrChange w:id="339" w:author="PHAM TOAN" w:date="2022-02-07T14:17:00Z">
              <w:tcPr>
                <w:tcW w:w="1801" w:type="dxa"/>
                <w:vAlign w:val="center"/>
              </w:tcPr>
            </w:tcPrChange>
          </w:tcPr>
          <w:p w14:paraId="094A9AE3" w14:textId="46B2F783" w:rsidR="009A0234" w:rsidRDefault="009A0234" w:rsidP="009A0234">
            <w:pPr>
              <w:jc w:val="center"/>
              <w:rPr>
                <w:color w:val="000000"/>
                <w:sz w:val="26"/>
                <w:szCs w:val="26"/>
              </w:rPr>
            </w:pPr>
            <w:ins w:id="340" w:author="PHAM TOAN" w:date="2022-02-11T13:49:00Z">
              <w:r>
                <w:rPr>
                  <w:rFonts w:ascii="Calibri" w:hAnsi="Calibri" w:cs="Calibri"/>
                  <w:color w:val="000000"/>
                </w:rPr>
                <w:t>167 (40.4%)</w:t>
              </w:r>
            </w:ins>
          </w:p>
        </w:tc>
        <w:tc>
          <w:tcPr>
            <w:tcW w:w="1260" w:type="dxa"/>
            <w:vAlign w:val="bottom"/>
            <w:tcPrChange w:id="341" w:author="PHAM TOAN" w:date="2022-02-07T14:17:00Z">
              <w:tcPr>
                <w:tcW w:w="1620" w:type="dxa"/>
                <w:gridSpan w:val="2"/>
              </w:tcPr>
            </w:tcPrChange>
          </w:tcPr>
          <w:p w14:paraId="5C68C810" w14:textId="50D072CF" w:rsidR="009A0234" w:rsidRPr="002C688B" w:rsidRDefault="009A0234" w:rsidP="009A0234">
            <w:pPr>
              <w:jc w:val="center"/>
              <w:rPr>
                <w:color w:val="000000"/>
                <w:sz w:val="26"/>
                <w:szCs w:val="26"/>
              </w:rPr>
            </w:pPr>
            <w:ins w:id="342" w:author="PHAM TOAN" w:date="2022-02-07T14:17:00Z">
              <w:r>
                <w:rPr>
                  <w:rFonts w:ascii="Calibri" w:hAnsi="Calibri" w:cs="Calibri"/>
                  <w:color w:val="000000"/>
                </w:rPr>
                <w:t>0.642</w:t>
              </w:r>
            </w:ins>
            <w:del w:id="343" w:author="PHAM TOAN" w:date="2022-02-06T13:59:00Z">
              <w:r w:rsidDel="009452C5">
                <w:rPr>
                  <w:color w:val="000000"/>
                  <w:sz w:val="26"/>
                  <w:szCs w:val="26"/>
                </w:rPr>
                <w:delText>0.8</w:delText>
              </w:r>
            </w:del>
          </w:p>
        </w:tc>
        <w:tc>
          <w:tcPr>
            <w:tcW w:w="1260" w:type="dxa"/>
            <w:vAlign w:val="bottom"/>
            <w:tcPrChange w:id="344" w:author="PHAM TOAN" w:date="2022-02-07T14:17:00Z">
              <w:tcPr>
                <w:tcW w:w="1350" w:type="dxa"/>
                <w:gridSpan w:val="2"/>
                <w:vAlign w:val="bottom"/>
              </w:tcPr>
            </w:tcPrChange>
          </w:tcPr>
          <w:p w14:paraId="6940BE65" w14:textId="4B4796DF" w:rsidR="009A0234" w:rsidRDefault="009A0234" w:rsidP="009A0234">
            <w:pPr>
              <w:jc w:val="center"/>
              <w:rPr>
                <w:color w:val="000000"/>
                <w:sz w:val="26"/>
                <w:szCs w:val="26"/>
              </w:rPr>
            </w:pPr>
            <w:ins w:id="345" w:author="PHAM TOAN" w:date="2022-02-11T13:49:00Z">
              <w:r>
                <w:rPr>
                  <w:rFonts w:ascii="Calibri" w:hAnsi="Calibri" w:cs="Calibri"/>
                  <w:color w:val="000000"/>
                </w:rPr>
                <w:t>&lt;0.001</w:t>
              </w:r>
            </w:ins>
          </w:p>
        </w:tc>
      </w:tr>
      <w:tr w:rsidR="009A0234" w:rsidRPr="00033D68" w14:paraId="4DE7192D" w14:textId="73D51795" w:rsidTr="000023DE">
        <w:tblPrEx>
          <w:tblPrExChange w:id="346" w:author="PHAM TOAN" w:date="2022-02-07T14:17:00Z">
            <w:tblPrEx>
              <w:tblW w:w="13567" w:type="dxa"/>
            </w:tblPrEx>
          </w:tblPrExChange>
        </w:tblPrEx>
        <w:tc>
          <w:tcPr>
            <w:tcW w:w="3628" w:type="dxa"/>
            <w:tcPrChange w:id="347" w:author="PHAM TOAN" w:date="2022-02-07T14:17:00Z">
              <w:tcPr>
                <w:tcW w:w="3628" w:type="dxa"/>
              </w:tcPr>
            </w:tcPrChange>
          </w:tcPr>
          <w:p w14:paraId="58B6D825" w14:textId="0400C114" w:rsidR="009A0234" w:rsidRPr="00023F88" w:rsidRDefault="009A0234" w:rsidP="009A0234">
            <w:pPr>
              <w:tabs>
                <w:tab w:val="left" w:pos="90"/>
                <w:tab w:val="left" w:pos="360"/>
              </w:tabs>
              <w:ind w:left="9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Swelling at injection site</w:t>
            </w:r>
          </w:p>
        </w:tc>
        <w:tc>
          <w:tcPr>
            <w:tcW w:w="1659" w:type="dxa"/>
            <w:vAlign w:val="bottom"/>
            <w:tcPrChange w:id="348" w:author="PHAM TOAN" w:date="2022-02-07T14:17:00Z">
              <w:tcPr>
                <w:tcW w:w="1660" w:type="dxa"/>
                <w:gridSpan w:val="2"/>
                <w:vAlign w:val="center"/>
              </w:tcPr>
            </w:tcPrChange>
          </w:tcPr>
          <w:p w14:paraId="798EE179" w14:textId="3845FD67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ins w:id="349" w:author="PHAM TOAN" w:date="2022-02-11T13:49:00Z">
              <w:r>
                <w:rPr>
                  <w:rFonts w:ascii="Calibri" w:hAnsi="Calibri" w:cs="Calibri"/>
                  <w:color w:val="000000"/>
                </w:rPr>
                <w:t>43 (9.8%)</w:t>
              </w:r>
            </w:ins>
            <w:del w:id="350" w:author="PHAM TOAN" w:date="2022-02-06T13:59:00Z">
              <w:r w:rsidRPr="00CE02A5" w:rsidDel="009452C5">
                <w:rPr>
                  <w:color w:val="000000"/>
                  <w:sz w:val="26"/>
                  <w:szCs w:val="26"/>
                </w:rPr>
                <w:delText>45 (10.0)</w:delText>
              </w:r>
            </w:del>
          </w:p>
        </w:tc>
        <w:tc>
          <w:tcPr>
            <w:tcW w:w="1800" w:type="dxa"/>
            <w:vAlign w:val="bottom"/>
            <w:tcPrChange w:id="351" w:author="PHAM TOAN" w:date="2022-02-07T14:17:00Z">
              <w:tcPr>
                <w:tcW w:w="1799" w:type="dxa"/>
                <w:vAlign w:val="center"/>
              </w:tcPr>
            </w:tcPrChange>
          </w:tcPr>
          <w:p w14:paraId="764E98B0" w14:textId="1F0D5984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color w:val="000000"/>
                <w:sz w:val="26"/>
                <w:szCs w:val="26"/>
              </w:rPr>
            </w:pPr>
            <w:ins w:id="352" w:author="PHAM TOAN" w:date="2022-02-11T13:49:00Z">
              <w:r>
                <w:rPr>
                  <w:rFonts w:ascii="Calibri" w:hAnsi="Calibri" w:cs="Calibri"/>
                  <w:color w:val="000000"/>
                </w:rPr>
                <w:t>6 (2.3%)</w:t>
              </w:r>
            </w:ins>
          </w:p>
        </w:tc>
        <w:tc>
          <w:tcPr>
            <w:tcW w:w="1710" w:type="dxa"/>
            <w:vAlign w:val="bottom"/>
            <w:tcPrChange w:id="353" w:author="PHAM TOAN" w:date="2022-02-07T14:17:00Z">
              <w:tcPr>
                <w:tcW w:w="1709" w:type="dxa"/>
                <w:vAlign w:val="center"/>
              </w:tcPr>
            </w:tcPrChange>
          </w:tcPr>
          <w:p w14:paraId="796CDD95" w14:textId="5BF45505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ins w:id="354" w:author="PHAM TOAN" w:date="2022-02-11T13:49:00Z">
              <w:r>
                <w:rPr>
                  <w:rFonts w:ascii="Calibri" w:hAnsi="Calibri" w:cs="Calibri"/>
                  <w:color w:val="000000"/>
                </w:rPr>
                <w:t>45 (8.8%)</w:t>
              </w:r>
            </w:ins>
            <w:del w:id="355" w:author="PHAM TOAN" w:date="2022-02-06T13:59:00Z">
              <w:r w:rsidRPr="00CE02A5" w:rsidDel="009452C5">
                <w:rPr>
                  <w:color w:val="000000"/>
                  <w:sz w:val="26"/>
                  <w:szCs w:val="26"/>
                </w:rPr>
                <w:delText>46 (8.9)</w:delText>
              </w:r>
            </w:del>
          </w:p>
        </w:tc>
        <w:tc>
          <w:tcPr>
            <w:tcW w:w="1800" w:type="dxa"/>
            <w:vAlign w:val="bottom"/>
            <w:tcPrChange w:id="356" w:author="PHAM TOAN" w:date="2022-02-07T14:17:00Z">
              <w:tcPr>
                <w:tcW w:w="1801" w:type="dxa"/>
                <w:vAlign w:val="center"/>
              </w:tcPr>
            </w:tcPrChange>
          </w:tcPr>
          <w:p w14:paraId="528AEF11" w14:textId="36AE6D3E" w:rsidR="009A0234" w:rsidRDefault="009A0234" w:rsidP="009A0234">
            <w:pPr>
              <w:jc w:val="center"/>
              <w:rPr>
                <w:color w:val="000000"/>
                <w:sz w:val="26"/>
                <w:szCs w:val="26"/>
              </w:rPr>
            </w:pPr>
            <w:ins w:id="357" w:author="PHAM TOAN" w:date="2022-02-11T13:49:00Z">
              <w:r>
                <w:rPr>
                  <w:rFonts w:ascii="Calibri" w:hAnsi="Calibri" w:cs="Calibri"/>
                  <w:color w:val="000000"/>
                </w:rPr>
                <w:t>26 (6.3%)</w:t>
              </w:r>
            </w:ins>
          </w:p>
        </w:tc>
        <w:tc>
          <w:tcPr>
            <w:tcW w:w="1260" w:type="dxa"/>
            <w:vAlign w:val="bottom"/>
            <w:tcPrChange w:id="358" w:author="PHAM TOAN" w:date="2022-02-07T14:17:00Z">
              <w:tcPr>
                <w:tcW w:w="1620" w:type="dxa"/>
                <w:gridSpan w:val="2"/>
              </w:tcPr>
            </w:tcPrChange>
          </w:tcPr>
          <w:p w14:paraId="607D9C6E" w14:textId="67D14FEE" w:rsidR="009A0234" w:rsidRPr="002C688B" w:rsidRDefault="009A0234" w:rsidP="009A0234">
            <w:pPr>
              <w:jc w:val="center"/>
              <w:rPr>
                <w:color w:val="000000"/>
                <w:sz w:val="26"/>
                <w:szCs w:val="26"/>
              </w:rPr>
            </w:pPr>
            <w:ins w:id="359" w:author="PHAM TOAN" w:date="2022-02-07T14:17:00Z">
              <w:r>
                <w:rPr>
                  <w:rFonts w:ascii="Calibri" w:hAnsi="Calibri" w:cs="Calibri"/>
                  <w:color w:val="000000"/>
                </w:rPr>
                <w:t>0.683</w:t>
              </w:r>
            </w:ins>
            <w:del w:id="360" w:author="PHAM TOAN" w:date="2022-02-06T13:59:00Z">
              <w:r w:rsidDel="009452C5">
                <w:rPr>
                  <w:color w:val="000000"/>
                  <w:sz w:val="26"/>
                  <w:szCs w:val="26"/>
                </w:rPr>
                <w:delText>0.5</w:delText>
              </w:r>
            </w:del>
          </w:p>
        </w:tc>
        <w:tc>
          <w:tcPr>
            <w:tcW w:w="1260" w:type="dxa"/>
            <w:vAlign w:val="bottom"/>
            <w:tcPrChange w:id="361" w:author="PHAM TOAN" w:date="2022-02-07T14:17:00Z">
              <w:tcPr>
                <w:tcW w:w="1350" w:type="dxa"/>
                <w:gridSpan w:val="2"/>
                <w:vAlign w:val="bottom"/>
              </w:tcPr>
            </w:tcPrChange>
          </w:tcPr>
          <w:p w14:paraId="50F6A8BD" w14:textId="366349C0" w:rsidR="009A0234" w:rsidRDefault="009A0234" w:rsidP="009A0234">
            <w:pPr>
              <w:jc w:val="center"/>
              <w:rPr>
                <w:color w:val="000000"/>
                <w:sz w:val="26"/>
                <w:szCs w:val="26"/>
              </w:rPr>
            </w:pPr>
            <w:ins w:id="362" w:author="PHAM TOAN" w:date="2022-02-11T13:49:00Z">
              <w:r>
                <w:rPr>
                  <w:rFonts w:ascii="Calibri" w:hAnsi="Calibri" w:cs="Calibri"/>
                  <w:color w:val="000000"/>
                </w:rPr>
                <w:t>0.026</w:t>
              </w:r>
            </w:ins>
          </w:p>
        </w:tc>
      </w:tr>
      <w:tr w:rsidR="009A0234" w:rsidRPr="00033D68" w14:paraId="2482B6AD" w14:textId="21B42D02" w:rsidTr="000023DE">
        <w:tblPrEx>
          <w:tblPrExChange w:id="363" w:author="PHAM TOAN" w:date="2022-02-07T14:17:00Z">
            <w:tblPrEx>
              <w:tblW w:w="13567" w:type="dxa"/>
            </w:tblPrEx>
          </w:tblPrExChange>
        </w:tblPrEx>
        <w:tc>
          <w:tcPr>
            <w:tcW w:w="3628" w:type="dxa"/>
            <w:tcPrChange w:id="364" w:author="PHAM TOAN" w:date="2022-02-07T14:17:00Z">
              <w:tcPr>
                <w:tcW w:w="3628" w:type="dxa"/>
              </w:tcPr>
            </w:tcPrChange>
          </w:tcPr>
          <w:p w14:paraId="35BDBECC" w14:textId="56AE3AE9" w:rsidR="009A0234" w:rsidRPr="00023F88" w:rsidRDefault="009A0234" w:rsidP="009A0234">
            <w:pPr>
              <w:tabs>
                <w:tab w:val="left" w:pos="90"/>
                <w:tab w:val="left" w:pos="360"/>
              </w:tabs>
              <w:ind w:left="9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Redness at injection site</w:t>
            </w:r>
          </w:p>
        </w:tc>
        <w:tc>
          <w:tcPr>
            <w:tcW w:w="1659" w:type="dxa"/>
            <w:vAlign w:val="bottom"/>
            <w:tcPrChange w:id="365" w:author="PHAM TOAN" w:date="2022-02-07T14:17:00Z">
              <w:tcPr>
                <w:tcW w:w="1660" w:type="dxa"/>
                <w:gridSpan w:val="2"/>
                <w:vAlign w:val="center"/>
              </w:tcPr>
            </w:tcPrChange>
          </w:tcPr>
          <w:p w14:paraId="4B4D5DB8" w14:textId="4174C7BD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ins w:id="366" w:author="PHAM TOAN" w:date="2022-02-11T13:49:00Z">
              <w:r>
                <w:rPr>
                  <w:rFonts w:ascii="Calibri" w:hAnsi="Calibri" w:cs="Calibri"/>
                  <w:color w:val="000000"/>
                </w:rPr>
                <w:t>11 (2.5%)</w:t>
              </w:r>
            </w:ins>
            <w:del w:id="367" w:author="PHAM TOAN" w:date="2022-02-06T13:59:00Z">
              <w:r w:rsidRPr="00CE02A5" w:rsidDel="009452C5">
                <w:rPr>
                  <w:color w:val="000000"/>
                  <w:sz w:val="26"/>
                  <w:szCs w:val="26"/>
                </w:rPr>
                <w:delText>12 (2.7)</w:delText>
              </w:r>
            </w:del>
          </w:p>
        </w:tc>
        <w:tc>
          <w:tcPr>
            <w:tcW w:w="1800" w:type="dxa"/>
            <w:vAlign w:val="bottom"/>
            <w:tcPrChange w:id="368" w:author="PHAM TOAN" w:date="2022-02-07T14:17:00Z">
              <w:tcPr>
                <w:tcW w:w="1799" w:type="dxa"/>
                <w:vAlign w:val="center"/>
              </w:tcPr>
            </w:tcPrChange>
          </w:tcPr>
          <w:p w14:paraId="2088061B" w14:textId="6F5B2F97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color w:val="000000"/>
                <w:sz w:val="26"/>
                <w:szCs w:val="26"/>
              </w:rPr>
            </w:pPr>
            <w:ins w:id="369" w:author="PHAM TOAN" w:date="2022-02-11T13:49:00Z">
              <w:r>
                <w:rPr>
                  <w:rFonts w:ascii="Calibri" w:hAnsi="Calibri" w:cs="Calibri"/>
                  <w:color w:val="000000"/>
                </w:rPr>
                <w:t>1 (0.4%)</w:t>
              </w:r>
            </w:ins>
          </w:p>
        </w:tc>
        <w:tc>
          <w:tcPr>
            <w:tcW w:w="1710" w:type="dxa"/>
            <w:vAlign w:val="bottom"/>
            <w:tcPrChange w:id="370" w:author="PHAM TOAN" w:date="2022-02-07T14:17:00Z">
              <w:tcPr>
                <w:tcW w:w="1709" w:type="dxa"/>
                <w:vAlign w:val="center"/>
              </w:tcPr>
            </w:tcPrChange>
          </w:tcPr>
          <w:p w14:paraId="72112BDD" w14:textId="764FDA96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ins w:id="371" w:author="PHAM TOAN" w:date="2022-02-11T13:49:00Z">
              <w:r>
                <w:rPr>
                  <w:rFonts w:ascii="Calibri" w:hAnsi="Calibri" w:cs="Calibri"/>
                  <w:color w:val="000000"/>
                </w:rPr>
                <w:t>8 (1.6%)</w:t>
              </w:r>
            </w:ins>
            <w:del w:id="372" w:author="PHAM TOAN" w:date="2022-02-06T13:59:00Z">
              <w:r w:rsidRPr="00CE02A5" w:rsidDel="009452C5">
                <w:rPr>
                  <w:color w:val="000000"/>
                  <w:sz w:val="26"/>
                  <w:szCs w:val="26"/>
                </w:rPr>
                <w:delText>8 (1.5)</w:delText>
              </w:r>
            </w:del>
          </w:p>
        </w:tc>
        <w:tc>
          <w:tcPr>
            <w:tcW w:w="1800" w:type="dxa"/>
            <w:vAlign w:val="bottom"/>
            <w:tcPrChange w:id="373" w:author="PHAM TOAN" w:date="2022-02-07T14:17:00Z">
              <w:tcPr>
                <w:tcW w:w="1801" w:type="dxa"/>
                <w:vAlign w:val="center"/>
              </w:tcPr>
            </w:tcPrChange>
          </w:tcPr>
          <w:p w14:paraId="17484AD1" w14:textId="4271DB66" w:rsidR="009A0234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374" w:author="PHAM TOAN" w:date="2022-02-11T13:49:00Z">
              <w:r>
                <w:rPr>
                  <w:rFonts w:ascii="Calibri" w:hAnsi="Calibri" w:cs="Calibri"/>
                  <w:color w:val="000000"/>
                </w:rPr>
                <w:t>11 (2.7%)</w:t>
              </w:r>
            </w:ins>
          </w:p>
        </w:tc>
        <w:tc>
          <w:tcPr>
            <w:tcW w:w="1260" w:type="dxa"/>
            <w:vAlign w:val="bottom"/>
            <w:tcPrChange w:id="375" w:author="PHAM TOAN" w:date="2022-02-07T14:17:00Z">
              <w:tcPr>
                <w:tcW w:w="1620" w:type="dxa"/>
                <w:gridSpan w:val="2"/>
                <w:vAlign w:val="bottom"/>
              </w:tcPr>
            </w:tcPrChange>
          </w:tcPr>
          <w:p w14:paraId="17CCBD31" w14:textId="63F44A68" w:rsidR="009A0234" w:rsidRPr="00203594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376" w:author="PHAM TOAN" w:date="2022-02-07T14:17:00Z">
              <w:r>
                <w:rPr>
                  <w:rFonts w:ascii="Calibri" w:hAnsi="Calibri" w:cs="Calibri"/>
                  <w:color w:val="000000"/>
                </w:rPr>
                <w:t>0.425</w:t>
              </w:r>
            </w:ins>
            <w:del w:id="377" w:author="PHAM TOAN" w:date="2022-02-06T13:59:00Z">
              <w:r w:rsidDel="009452C5">
                <w:rPr>
                  <w:bCs/>
                  <w:sz w:val="26"/>
                  <w:szCs w:val="26"/>
                </w:rPr>
                <w:delText>0.2</w:delText>
              </w:r>
            </w:del>
          </w:p>
        </w:tc>
        <w:tc>
          <w:tcPr>
            <w:tcW w:w="1260" w:type="dxa"/>
            <w:vAlign w:val="bottom"/>
            <w:tcPrChange w:id="378" w:author="PHAM TOAN" w:date="2022-02-07T14:17:00Z">
              <w:tcPr>
                <w:tcW w:w="1350" w:type="dxa"/>
                <w:gridSpan w:val="2"/>
                <w:vAlign w:val="bottom"/>
              </w:tcPr>
            </w:tcPrChange>
          </w:tcPr>
          <w:p w14:paraId="182F711B" w14:textId="1CD29C42" w:rsidR="009A0234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379" w:author="PHAM TOAN" w:date="2022-02-11T13:49:00Z">
              <w:r>
                <w:rPr>
                  <w:rFonts w:ascii="Calibri" w:hAnsi="Calibri" w:cs="Calibri"/>
                  <w:color w:val="000000"/>
                </w:rPr>
                <w:t>0.034</w:t>
              </w:r>
            </w:ins>
          </w:p>
        </w:tc>
      </w:tr>
      <w:tr w:rsidR="009A0234" w:rsidRPr="00033D68" w14:paraId="42CB5BD1" w14:textId="6F12E84E" w:rsidTr="000023DE">
        <w:tblPrEx>
          <w:tblPrExChange w:id="380" w:author="PHAM TOAN" w:date="2022-02-07T14:17:00Z">
            <w:tblPrEx>
              <w:tblW w:w="13567" w:type="dxa"/>
            </w:tblPrEx>
          </w:tblPrExChange>
        </w:tblPrEx>
        <w:tc>
          <w:tcPr>
            <w:tcW w:w="3628" w:type="dxa"/>
            <w:tcPrChange w:id="381" w:author="PHAM TOAN" w:date="2022-02-07T14:17:00Z">
              <w:tcPr>
                <w:tcW w:w="3628" w:type="dxa"/>
              </w:tcPr>
            </w:tcPrChange>
          </w:tcPr>
          <w:p w14:paraId="45A6D554" w14:textId="4111C948" w:rsidR="009A0234" w:rsidRPr="00023F88" w:rsidRDefault="009A0234" w:rsidP="009A0234">
            <w:pPr>
              <w:tabs>
                <w:tab w:val="left" w:pos="90"/>
                <w:tab w:val="left" w:pos="360"/>
              </w:tabs>
              <w:ind w:left="9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Itching at injection site</w:t>
            </w:r>
          </w:p>
        </w:tc>
        <w:tc>
          <w:tcPr>
            <w:tcW w:w="1659" w:type="dxa"/>
            <w:vAlign w:val="bottom"/>
            <w:tcPrChange w:id="382" w:author="PHAM TOAN" w:date="2022-02-07T14:17:00Z">
              <w:tcPr>
                <w:tcW w:w="1660" w:type="dxa"/>
                <w:gridSpan w:val="2"/>
                <w:vAlign w:val="center"/>
              </w:tcPr>
            </w:tcPrChange>
          </w:tcPr>
          <w:p w14:paraId="2C52C01F" w14:textId="2BE1A808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ins w:id="383" w:author="PHAM TOAN" w:date="2022-02-11T13:49:00Z">
              <w:r>
                <w:rPr>
                  <w:rFonts w:ascii="Calibri" w:hAnsi="Calibri" w:cs="Calibri"/>
                  <w:color w:val="000000"/>
                </w:rPr>
                <w:t>70 (15.9%)</w:t>
              </w:r>
            </w:ins>
            <w:del w:id="384" w:author="PHAM TOAN" w:date="2022-02-06T13:59:00Z">
              <w:r w:rsidRPr="00CE02A5" w:rsidDel="009452C5">
                <w:rPr>
                  <w:color w:val="000000"/>
                  <w:sz w:val="26"/>
                  <w:szCs w:val="26"/>
                </w:rPr>
                <w:delText>74 (16.5)</w:delText>
              </w:r>
            </w:del>
          </w:p>
        </w:tc>
        <w:tc>
          <w:tcPr>
            <w:tcW w:w="1800" w:type="dxa"/>
            <w:vAlign w:val="bottom"/>
            <w:tcPrChange w:id="385" w:author="PHAM TOAN" w:date="2022-02-07T14:17:00Z">
              <w:tcPr>
                <w:tcW w:w="1799" w:type="dxa"/>
                <w:vAlign w:val="center"/>
              </w:tcPr>
            </w:tcPrChange>
          </w:tcPr>
          <w:p w14:paraId="60AA59B2" w14:textId="10BBC603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color w:val="000000"/>
                <w:sz w:val="26"/>
                <w:szCs w:val="26"/>
              </w:rPr>
            </w:pPr>
            <w:ins w:id="386" w:author="PHAM TOAN" w:date="2022-02-11T13:49:00Z">
              <w:r>
                <w:rPr>
                  <w:rFonts w:ascii="Calibri" w:hAnsi="Calibri" w:cs="Calibri"/>
                  <w:color w:val="000000"/>
                </w:rPr>
                <w:t>5 (1.9%)</w:t>
              </w:r>
            </w:ins>
          </w:p>
        </w:tc>
        <w:tc>
          <w:tcPr>
            <w:tcW w:w="1710" w:type="dxa"/>
            <w:vAlign w:val="bottom"/>
            <w:tcPrChange w:id="387" w:author="PHAM TOAN" w:date="2022-02-07T14:17:00Z">
              <w:tcPr>
                <w:tcW w:w="1709" w:type="dxa"/>
                <w:vAlign w:val="center"/>
              </w:tcPr>
            </w:tcPrChange>
          </w:tcPr>
          <w:p w14:paraId="7DA13F79" w14:textId="379A738E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ins w:id="388" w:author="PHAM TOAN" w:date="2022-02-11T13:49:00Z">
              <w:r>
                <w:rPr>
                  <w:rFonts w:ascii="Calibri" w:hAnsi="Calibri" w:cs="Calibri"/>
                  <w:color w:val="000000"/>
                </w:rPr>
                <w:t>64 (12.5%)</w:t>
              </w:r>
            </w:ins>
            <w:del w:id="389" w:author="PHAM TOAN" w:date="2022-02-06T13:59:00Z">
              <w:r w:rsidRPr="00CE02A5" w:rsidDel="009452C5">
                <w:rPr>
                  <w:color w:val="000000"/>
                  <w:sz w:val="26"/>
                  <w:szCs w:val="26"/>
                </w:rPr>
                <w:delText>66 (12.7)</w:delText>
              </w:r>
            </w:del>
          </w:p>
        </w:tc>
        <w:tc>
          <w:tcPr>
            <w:tcW w:w="1800" w:type="dxa"/>
            <w:vAlign w:val="bottom"/>
            <w:tcPrChange w:id="390" w:author="PHAM TOAN" w:date="2022-02-07T14:17:00Z">
              <w:tcPr>
                <w:tcW w:w="1801" w:type="dxa"/>
                <w:vAlign w:val="center"/>
              </w:tcPr>
            </w:tcPrChange>
          </w:tcPr>
          <w:p w14:paraId="66F747B0" w14:textId="40E08BDB" w:rsidR="009A0234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391" w:author="PHAM TOAN" w:date="2022-02-11T13:49:00Z">
              <w:r>
                <w:rPr>
                  <w:rFonts w:ascii="Calibri" w:hAnsi="Calibri" w:cs="Calibri"/>
                  <w:color w:val="000000"/>
                </w:rPr>
                <w:t>9 (2.2%)</w:t>
              </w:r>
            </w:ins>
          </w:p>
        </w:tc>
        <w:tc>
          <w:tcPr>
            <w:tcW w:w="1260" w:type="dxa"/>
            <w:vAlign w:val="bottom"/>
            <w:tcPrChange w:id="392" w:author="PHAM TOAN" w:date="2022-02-07T14:17:00Z">
              <w:tcPr>
                <w:tcW w:w="1620" w:type="dxa"/>
                <w:gridSpan w:val="2"/>
                <w:vAlign w:val="bottom"/>
              </w:tcPr>
            </w:tcPrChange>
          </w:tcPr>
          <w:p w14:paraId="2E0CF979" w14:textId="2DD755AB" w:rsidR="009A0234" w:rsidRPr="00203594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393" w:author="PHAM TOAN" w:date="2022-02-07T14:17:00Z">
              <w:r>
                <w:rPr>
                  <w:rFonts w:ascii="Calibri" w:hAnsi="Calibri" w:cs="Calibri"/>
                  <w:color w:val="000000"/>
                </w:rPr>
                <w:t>0.158</w:t>
              </w:r>
            </w:ins>
            <w:del w:id="394" w:author="PHAM TOAN" w:date="2022-02-06T13:59:00Z">
              <w:r w:rsidDel="009452C5">
                <w:rPr>
                  <w:bCs/>
                  <w:sz w:val="26"/>
                  <w:szCs w:val="26"/>
                </w:rPr>
                <w:delText>0.09</w:delText>
              </w:r>
            </w:del>
          </w:p>
        </w:tc>
        <w:tc>
          <w:tcPr>
            <w:tcW w:w="1260" w:type="dxa"/>
            <w:vAlign w:val="bottom"/>
            <w:tcPrChange w:id="395" w:author="PHAM TOAN" w:date="2022-02-07T14:17:00Z">
              <w:tcPr>
                <w:tcW w:w="1350" w:type="dxa"/>
                <w:gridSpan w:val="2"/>
                <w:vAlign w:val="bottom"/>
              </w:tcPr>
            </w:tcPrChange>
          </w:tcPr>
          <w:p w14:paraId="4366EDD3" w14:textId="4F79487C" w:rsidR="009A0234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396" w:author="PHAM TOAN" w:date="2022-02-11T13:49:00Z">
              <w:r>
                <w:rPr>
                  <w:rFonts w:ascii="Calibri" w:hAnsi="Calibri" w:cs="Calibri"/>
                  <w:color w:val="000000"/>
                </w:rPr>
                <w:t>1</w:t>
              </w:r>
            </w:ins>
          </w:p>
        </w:tc>
      </w:tr>
      <w:tr w:rsidR="009A0234" w:rsidRPr="00033D68" w14:paraId="61580F8F" w14:textId="5EBE8A4C" w:rsidTr="000023DE">
        <w:tblPrEx>
          <w:tblPrExChange w:id="397" w:author="PHAM TOAN" w:date="2022-02-07T14:17:00Z">
            <w:tblPrEx>
              <w:tblW w:w="13567" w:type="dxa"/>
            </w:tblPrEx>
          </w:tblPrExChange>
        </w:tblPrEx>
        <w:tc>
          <w:tcPr>
            <w:tcW w:w="3628" w:type="dxa"/>
            <w:tcPrChange w:id="398" w:author="PHAM TOAN" w:date="2022-02-07T14:17:00Z">
              <w:tcPr>
                <w:tcW w:w="3628" w:type="dxa"/>
              </w:tcPr>
            </w:tcPrChange>
          </w:tcPr>
          <w:p w14:paraId="0E8E37FF" w14:textId="39C80D31" w:rsidR="009A0234" w:rsidRPr="00023F88" w:rsidRDefault="009A0234" w:rsidP="009A0234">
            <w:pPr>
              <w:tabs>
                <w:tab w:val="left" w:pos="90"/>
                <w:tab w:val="left" w:pos="360"/>
              </w:tabs>
              <w:ind w:left="90"/>
              <w:rPr>
                <w:sz w:val="26"/>
                <w:szCs w:val="26"/>
              </w:rPr>
            </w:pPr>
            <w:ins w:id="399" w:author="Ben Mol" w:date="2022-01-30T07:50:00Z">
              <w:r>
                <w:rPr>
                  <w:sz w:val="26"/>
                  <w:szCs w:val="26"/>
                </w:rPr>
                <w:t>Self reported f</w:t>
              </w:r>
            </w:ins>
            <w:del w:id="400" w:author="Ben Mol" w:date="2022-01-30T07:50:00Z">
              <w:r w:rsidDel="00DB2023">
                <w:rPr>
                  <w:sz w:val="26"/>
                  <w:szCs w:val="26"/>
                </w:rPr>
                <w:delText>F</w:delText>
              </w:r>
            </w:del>
            <w:r>
              <w:rPr>
                <w:sz w:val="26"/>
                <w:szCs w:val="26"/>
              </w:rPr>
              <w:t>atigue</w:t>
            </w:r>
          </w:p>
        </w:tc>
        <w:tc>
          <w:tcPr>
            <w:tcW w:w="1659" w:type="dxa"/>
            <w:vAlign w:val="bottom"/>
            <w:tcPrChange w:id="401" w:author="PHAM TOAN" w:date="2022-02-07T14:17:00Z">
              <w:tcPr>
                <w:tcW w:w="1660" w:type="dxa"/>
                <w:gridSpan w:val="2"/>
                <w:vAlign w:val="center"/>
              </w:tcPr>
            </w:tcPrChange>
          </w:tcPr>
          <w:p w14:paraId="0106E7AA" w14:textId="6AC4EF1B" w:rsidR="009A0234" w:rsidRPr="005031D1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ins w:id="402" w:author="PHAM TOAN" w:date="2022-02-11T13:49:00Z">
              <w:r>
                <w:rPr>
                  <w:rFonts w:ascii="Calibri" w:hAnsi="Calibri" w:cs="Calibri"/>
                  <w:color w:val="000000"/>
                </w:rPr>
                <w:t>261 (59.2%)</w:t>
              </w:r>
            </w:ins>
            <w:del w:id="403" w:author="PHAM TOAN" w:date="2022-02-06T13:59:00Z">
              <w:r w:rsidRPr="005031D1" w:rsidDel="009452C5">
                <w:rPr>
                  <w:color w:val="000000"/>
                  <w:sz w:val="26"/>
                  <w:szCs w:val="26"/>
                </w:rPr>
                <w:delText>270 (59.7)</w:delText>
              </w:r>
            </w:del>
          </w:p>
        </w:tc>
        <w:tc>
          <w:tcPr>
            <w:tcW w:w="1800" w:type="dxa"/>
            <w:vAlign w:val="bottom"/>
            <w:tcPrChange w:id="404" w:author="PHAM TOAN" w:date="2022-02-07T14:17:00Z">
              <w:tcPr>
                <w:tcW w:w="1799" w:type="dxa"/>
                <w:vAlign w:val="center"/>
              </w:tcPr>
            </w:tcPrChange>
          </w:tcPr>
          <w:p w14:paraId="67C90A8A" w14:textId="61F0276C" w:rsidR="009A0234" w:rsidRPr="005031D1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color w:val="000000"/>
                <w:sz w:val="26"/>
                <w:szCs w:val="26"/>
              </w:rPr>
            </w:pPr>
            <w:ins w:id="405" w:author="PHAM TOAN" w:date="2022-02-11T13:49:00Z">
              <w:r>
                <w:rPr>
                  <w:rFonts w:ascii="Calibri" w:hAnsi="Calibri" w:cs="Calibri"/>
                  <w:color w:val="000000"/>
                </w:rPr>
                <w:t>15 (5.7%)</w:t>
              </w:r>
            </w:ins>
          </w:p>
        </w:tc>
        <w:tc>
          <w:tcPr>
            <w:tcW w:w="1710" w:type="dxa"/>
            <w:vAlign w:val="bottom"/>
            <w:tcPrChange w:id="406" w:author="PHAM TOAN" w:date="2022-02-07T14:17:00Z">
              <w:tcPr>
                <w:tcW w:w="1709" w:type="dxa"/>
                <w:vAlign w:val="center"/>
              </w:tcPr>
            </w:tcPrChange>
          </w:tcPr>
          <w:p w14:paraId="00F216D0" w14:textId="03387369" w:rsidR="009A0234" w:rsidRPr="005031D1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ins w:id="407" w:author="PHAM TOAN" w:date="2022-02-11T13:49:00Z">
              <w:r>
                <w:rPr>
                  <w:rFonts w:ascii="Calibri" w:hAnsi="Calibri" w:cs="Calibri"/>
                  <w:color w:val="000000"/>
                </w:rPr>
                <w:t>60 (11.7%)</w:t>
              </w:r>
            </w:ins>
            <w:del w:id="408" w:author="PHAM TOAN" w:date="2022-02-06T13:59:00Z">
              <w:r w:rsidRPr="005031D1" w:rsidDel="009452C5">
                <w:rPr>
                  <w:color w:val="000000"/>
                  <w:sz w:val="26"/>
                  <w:szCs w:val="26"/>
                </w:rPr>
                <w:delText>60 (11.6)</w:delText>
              </w:r>
            </w:del>
          </w:p>
        </w:tc>
        <w:tc>
          <w:tcPr>
            <w:tcW w:w="1800" w:type="dxa"/>
            <w:vAlign w:val="bottom"/>
            <w:tcPrChange w:id="409" w:author="PHAM TOAN" w:date="2022-02-07T14:17:00Z">
              <w:tcPr>
                <w:tcW w:w="1801" w:type="dxa"/>
                <w:vAlign w:val="center"/>
              </w:tcPr>
            </w:tcPrChange>
          </w:tcPr>
          <w:p w14:paraId="582752C7" w14:textId="2C0A535C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  <w:highlight w:val="yellow"/>
              </w:rPr>
            </w:pPr>
            <w:ins w:id="410" w:author="PHAM TOAN" w:date="2022-02-11T13:49:00Z">
              <w:r>
                <w:rPr>
                  <w:rFonts w:ascii="Calibri" w:hAnsi="Calibri" w:cs="Calibri"/>
                  <w:color w:val="000000"/>
                </w:rPr>
                <w:t>64 (15.5%)</w:t>
              </w:r>
            </w:ins>
          </w:p>
        </w:tc>
        <w:tc>
          <w:tcPr>
            <w:tcW w:w="1260" w:type="dxa"/>
            <w:vAlign w:val="bottom"/>
            <w:tcPrChange w:id="411" w:author="PHAM TOAN" w:date="2022-02-07T14:17:00Z">
              <w:tcPr>
                <w:tcW w:w="1620" w:type="dxa"/>
                <w:gridSpan w:val="2"/>
                <w:vAlign w:val="bottom"/>
              </w:tcPr>
            </w:tcPrChange>
          </w:tcPr>
          <w:p w14:paraId="6261E9ED" w14:textId="38FE4B73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  <w:highlight w:val="yellow"/>
              </w:rPr>
            </w:pPr>
            <w:ins w:id="412" w:author="PHAM TOAN" w:date="2022-02-07T14:17:00Z">
              <w:r>
                <w:rPr>
                  <w:rFonts w:ascii="Calibri" w:hAnsi="Calibri" w:cs="Calibri"/>
                  <w:color w:val="000000"/>
                </w:rPr>
                <w:t>&lt;0.001</w:t>
              </w:r>
            </w:ins>
            <w:del w:id="413" w:author="PHAM TOAN" w:date="2022-02-06T13:59:00Z">
              <w:r w:rsidRPr="00CE02A5" w:rsidDel="009452C5">
                <w:rPr>
                  <w:bCs/>
                  <w:sz w:val="26"/>
                  <w:szCs w:val="26"/>
                  <w:highlight w:val="yellow"/>
                </w:rPr>
                <w:delText>&lt;0.001</w:delText>
              </w:r>
            </w:del>
          </w:p>
        </w:tc>
        <w:tc>
          <w:tcPr>
            <w:tcW w:w="1260" w:type="dxa"/>
            <w:vAlign w:val="bottom"/>
            <w:tcPrChange w:id="414" w:author="PHAM TOAN" w:date="2022-02-07T14:17:00Z">
              <w:tcPr>
                <w:tcW w:w="1350" w:type="dxa"/>
                <w:gridSpan w:val="2"/>
                <w:vAlign w:val="bottom"/>
              </w:tcPr>
            </w:tcPrChange>
          </w:tcPr>
          <w:p w14:paraId="4ECC6CDC" w14:textId="489FD084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  <w:highlight w:val="yellow"/>
              </w:rPr>
            </w:pPr>
            <w:ins w:id="415" w:author="PHAM TOAN" w:date="2022-02-11T13:49:00Z">
              <w:r>
                <w:rPr>
                  <w:rFonts w:ascii="Calibri" w:hAnsi="Calibri" w:cs="Calibri"/>
                  <w:color w:val="000000"/>
                </w:rPr>
                <w:t>&lt;0.001</w:t>
              </w:r>
            </w:ins>
          </w:p>
        </w:tc>
      </w:tr>
      <w:tr w:rsidR="009A0234" w:rsidRPr="00033D68" w14:paraId="44DC1C55" w14:textId="1379194E" w:rsidTr="000023DE">
        <w:tblPrEx>
          <w:tblPrExChange w:id="416" w:author="PHAM TOAN" w:date="2022-02-07T14:17:00Z">
            <w:tblPrEx>
              <w:tblW w:w="13567" w:type="dxa"/>
            </w:tblPrEx>
          </w:tblPrExChange>
        </w:tblPrEx>
        <w:tc>
          <w:tcPr>
            <w:tcW w:w="3628" w:type="dxa"/>
            <w:tcPrChange w:id="417" w:author="PHAM TOAN" w:date="2022-02-07T14:17:00Z">
              <w:tcPr>
                <w:tcW w:w="3628" w:type="dxa"/>
              </w:tcPr>
            </w:tcPrChange>
          </w:tcPr>
          <w:p w14:paraId="0A59C61B" w14:textId="301B8769" w:rsidR="009A0234" w:rsidRPr="00023F88" w:rsidRDefault="009A0234" w:rsidP="009A0234">
            <w:pPr>
              <w:tabs>
                <w:tab w:val="left" w:pos="90"/>
                <w:tab w:val="left" w:pos="360"/>
              </w:tabs>
              <w:ind w:left="9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Sore throat</w:t>
            </w:r>
          </w:p>
        </w:tc>
        <w:tc>
          <w:tcPr>
            <w:tcW w:w="1659" w:type="dxa"/>
            <w:vAlign w:val="bottom"/>
            <w:tcPrChange w:id="418" w:author="PHAM TOAN" w:date="2022-02-07T14:17:00Z">
              <w:tcPr>
                <w:tcW w:w="1660" w:type="dxa"/>
                <w:gridSpan w:val="2"/>
                <w:vAlign w:val="center"/>
              </w:tcPr>
            </w:tcPrChange>
          </w:tcPr>
          <w:p w14:paraId="3111B587" w14:textId="025E44BD" w:rsidR="009A0234" w:rsidRPr="005031D1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ins w:id="419" w:author="PHAM TOAN" w:date="2022-02-11T13:49:00Z">
              <w:r>
                <w:rPr>
                  <w:rFonts w:ascii="Calibri" w:hAnsi="Calibri" w:cs="Calibri"/>
                  <w:color w:val="000000"/>
                </w:rPr>
                <w:t>10 (2.3%)</w:t>
              </w:r>
            </w:ins>
            <w:del w:id="420" w:author="PHAM TOAN" w:date="2022-02-06T13:59:00Z">
              <w:r w:rsidRPr="005031D1" w:rsidDel="009452C5">
                <w:rPr>
                  <w:color w:val="000000"/>
                  <w:sz w:val="26"/>
                  <w:szCs w:val="26"/>
                </w:rPr>
                <w:delText>10 (2.2)</w:delText>
              </w:r>
            </w:del>
          </w:p>
        </w:tc>
        <w:tc>
          <w:tcPr>
            <w:tcW w:w="1800" w:type="dxa"/>
            <w:vAlign w:val="bottom"/>
            <w:tcPrChange w:id="421" w:author="PHAM TOAN" w:date="2022-02-07T14:17:00Z">
              <w:tcPr>
                <w:tcW w:w="1799" w:type="dxa"/>
                <w:vAlign w:val="center"/>
              </w:tcPr>
            </w:tcPrChange>
          </w:tcPr>
          <w:p w14:paraId="5493055B" w14:textId="129B886D" w:rsidR="009A0234" w:rsidRPr="005031D1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color w:val="000000"/>
                <w:sz w:val="26"/>
                <w:szCs w:val="26"/>
              </w:rPr>
            </w:pPr>
            <w:ins w:id="422" w:author="PHAM TOAN" w:date="2022-02-11T13:49:00Z">
              <w:r>
                <w:rPr>
                  <w:rFonts w:ascii="Calibri" w:hAnsi="Calibri" w:cs="Calibri"/>
                  <w:color w:val="000000"/>
                </w:rPr>
                <w:t>0 (0.0%)</w:t>
              </w:r>
            </w:ins>
          </w:p>
        </w:tc>
        <w:tc>
          <w:tcPr>
            <w:tcW w:w="1710" w:type="dxa"/>
            <w:vAlign w:val="bottom"/>
            <w:tcPrChange w:id="423" w:author="PHAM TOAN" w:date="2022-02-07T14:17:00Z">
              <w:tcPr>
                <w:tcW w:w="1709" w:type="dxa"/>
                <w:vAlign w:val="center"/>
              </w:tcPr>
            </w:tcPrChange>
          </w:tcPr>
          <w:p w14:paraId="0F6DCCF8" w14:textId="309EE73E" w:rsidR="009A0234" w:rsidRPr="005031D1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ins w:id="424" w:author="PHAM TOAN" w:date="2022-02-11T13:49:00Z">
              <w:r>
                <w:rPr>
                  <w:rFonts w:ascii="Calibri" w:hAnsi="Calibri" w:cs="Calibri"/>
                  <w:color w:val="000000"/>
                </w:rPr>
                <w:t>1 (0.2%)</w:t>
              </w:r>
            </w:ins>
            <w:del w:id="425" w:author="PHAM TOAN" w:date="2022-02-06T13:59:00Z">
              <w:r w:rsidRPr="005031D1" w:rsidDel="009452C5">
                <w:rPr>
                  <w:color w:val="000000"/>
                  <w:sz w:val="26"/>
                  <w:szCs w:val="26"/>
                </w:rPr>
                <w:delText>1 (0.2)</w:delText>
              </w:r>
            </w:del>
          </w:p>
        </w:tc>
        <w:tc>
          <w:tcPr>
            <w:tcW w:w="1800" w:type="dxa"/>
            <w:vAlign w:val="bottom"/>
            <w:tcPrChange w:id="426" w:author="PHAM TOAN" w:date="2022-02-07T14:17:00Z">
              <w:tcPr>
                <w:tcW w:w="1801" w:type="dxa"/>
                <w:vAlign w:val="center"/>
              </w:tcPr>
            </w:tcPrChange>
          </w:tcPr>
          <w:p w14:paraId="6B29AFB9" w14:textId="071EF79D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  <w:highlight w:val="yellow"/>
              </w:rPr>
            </w:pPr>
            <w:ins w:id="427" w:author="PHAM TOAN" w:date="2022-02-11T13:49:00Z">
              <w:r>
                <w:rPr>
                  <w:rFonts w:ascii="Calibri" w:hAnsi="Calibri" w:cs="Calibri"/>
                  <w:color w:val="000000"/>
                </w:rPr>
                <w:t>0 (0.0%)</w:t>
              </w:r>
            </w:ins>
          </w:p>
        </w:tc>
        <w:tc>
          <w:tcPr>
            <w:tcW w:w="1260" w:type="dxa"/>
            <w:vAlign w:val="bottom"/>
            <w:tcPrChange w:id="428" w:author="PHAM TOAN" w:date="2022-02-07T14:17:00Z">
              <w:tcPr>
                <w:tcW w:w="1620" w:type="dxa"/>
                <w:gridSpan w:val="2"/>
                <w:vAlign w:val="bottom"/>
              </w:tcPr>
            </w:tcPrChange>
          </w:tcPr>
          <w:p w14:paraId="025D002B" w14:textId="0EA15BD0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  <w:highlight w:val="yellow"/>
              </w:rPr>
            </w:pPr>
            <w:ins w:id="429" w:author="PHAM TOAN" w:date="2022-02-07T14:17:00Z">
              <w:r>
                <w:rPr>
                  <w:rFonts w:ascii="Calibri" w:hAnsi="Calibri" w:cs="Calibri"/>
                  <w:color w:val="000000"/>
                </w:rPr>
                <w:t>0.007</w:t>
              </w:r>
            </w:ins>
            <w:del w:id="430" w:author="PHAM TOAN" w:date="2022-02-06T13:59:00Z">
              <w:r w:rsidRPr="00CE02A5" w:rsidDel="009452C5">
                <w:rPr>
                  <w:bCs/>
                  <w:sz w:val="26"/>
                  <w:szCs w:val="26"/>
                  <w:highlight w:val="yellow"/>
                </w:rPr>
                <w:delText>0.003</w:delText>
              </w:r>
            </w:del>
          </w:p>
        </w:tc>
        <w:tc>
          <w:tcPr>
            <w:tcW w:w="1260" w:type="dxa"/>
            <w:vAlign w:val="bottom"/>
            <w:tcPrChange w:id="431" w:author="PHAM TOAN" w:date="2022-02-07T14:17:00Z">
              <w:tcPr>
                <w:tcW w:w="1350" w:type="dxa"/>
                <w:gridSpan w:val="2"/>
                <w:vAlign w:val="bottom"/>
              </w:tcPr>
            </w:tcPrChange>
          </w:tcPr>
          <w:p w14:paraId="27CC6F99" w14:textId="7FDF0B73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  <w:highlight w:val="yellow"/>
              </w:rPr>
            </w:pPr>
            <w:ins w:id="432" w:author="PHAM TOAN" w:date="2022-02-11T13:49:00Z">
              <w:r>
                <w:rPr>
                  <w:rFonts w:ascii="Calibri" w:hAnsi="Calibri" w:cs="Calibri"/>
                  <w:color w:val="000000"/>
                </w:rPr>
                <w:t>.</w:t>
              </w:r>
            </w:ins>
          </w:p>
        </w:tc>
      </w:tr>
      <w:tr w:rsidR="009A0234" w:rsidRPr="00033D68" w14:paraId="362E436C" w14:textId="68E20524" w:rsidTr="000023DE">
        <w:tblPrEx>
          <w:tblPrExChange w:id="433" w:author="PHAM TOAN" w:date="2022-02-07T14:17:00Z">
            <w:tblPrEx>
              <w:tblW w:w="13567" w:type="dxa"/>
            </w:tblPrEx>
          </w:tblPrExChange>
        </w:tblPrEx>
        <w:tc>
          <w:tcPr>
            <w:tcW w:w="3628" w:type="dxa"/>
            <w:tcPrChange w:id="434" w:author="PHAM TOAN" w:date="2022-02-07T14:17:00Z">
              <w:tcPr>
                <w:tcW w:w="3628" w:type="dxa"/>
              </w:tcPr>
            </w:tcPrChange>
          </w:tcPr>
          <w:p w14:paraId="4B37B0E3" w14:textId="79D6C0AF" w:rsidR="009A0234" w:rsidRPr="00023F88" w:rsidRDefault="009A0234" w:rsidP="009A0234">
            <w:pPr>
              <w:tabs>
                <w:tab w:val="left" w:pos="90"/>
                <w:tab w:val="left" w:pos="360"/>
              </w:tabs>
              <w:ind w:left="9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Runny nose</w:t>
            </w:r>
          </w:p>
        </w:tc>
        <w:tc>
          <w:tcPr>
            <w:tcW w:w="1659" w:type="dxa"/>
            <w:vAlign w:val="bottom"/>
            <w:tcPrChange w:id="435" w:author="PHAM TOAN" w:date="2022-02-07T14:17:00Z">
              <w:tcPr>
                <w:tcW w:w="1660" w:type="dxa"/>
                <w:gridSpan w:val="2"/>
                <w:vAlign w:val="center"/>
              </w:tcPr>
            </w:tcPrChange>
          </w:tcPr>
          <w:p w14:paraId="3289D44D" w14:textId="3DBBDD6B" w:rsidR="009A0234" w:rsidRPr="005031D1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ins w:id="436" w:author="PHAM TOAN" w:date="2022-02-11T13:49:00Z">
              <w:r>
                <w:rPr>
                  <w:rFonts w:ascii="Calibri" w:hAnsi="Calibri" w:cs="Calibri"/>
                  <w:color w:val="000000"/>
                </w:rPr>
                <w:t>5 (1.1%)</w:t>
              </w:r>
            </w:ins>
            <w:del w:id="437" w:author="PHAM TOAN" w:date="2022-02-06T13:59:00Z">
              <w:r w:rsidRPr="005031D1" w:rsidDel="009452C5">
                <w:rPr>
                  <w:color w:val="000000"/>
                  <w:sz w:val="26"/>
                  <w:szCs w:val="26"/>
                </w:rPr>
                <w:delText>5 (1.1)</w:delText>
              </w:r>
            </w:del>
          </w:p>
        </w:tc>
        <w:tc>
          <w:tcPr>
            <w:tcW w:w="1800" w:type="dxa"/>
            <w:vAlign w:val="bottom"/>
            <w:tcPrChange w:id="438" w:author="PHAM TOAN" w:date="2022-02-07T14:17:00Z">
              <w:tcPr>
                <w:tcW w:w="1799" w:type="dxa"/>
                <w:vAlign w:val="center"/>
              </w:tcPr>
            </w:tcPrChange>
          </w:tcPr>
          <w:p w14:paraId="12C01AEA" w14:textId="2D2F83CA" w:rsidR="009A0234" w:rsidRPr="005031D1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color w:val="000000"/>
                <w:sz w:val="26"/>
                <w:szCs w:val="26"/>
              </w:rPr>
            </w:pPr>
            <w:ins w:id="439" w:author="PHAM TOAN" w:date="2022-02-11T13:49:00Z">
              <w:r>
                <w:rPr>
                  <w:rFonts w:ascii="Calibri" w:hAnsi="Calibri" w:cs="Calibri"/>
                  <w:color w:val="000000"/>
                </w:rPr>
                <w:t>0 (0.0%)</w:t>
              </w:r>
            </w:ins>
          </w:p>
        </w:tc>
        <w:tc>
          <w:tcPr>
            <w:tcW w:w="1710" w:type="dxa"/>
            <w:vAlign w:val="bottom"/>
            <w:tcPrChange w:id="440" w:author="PHAM TOAN" w:date="2022-02-07T14:17:00Z">
              <w:tcPr>
                <w:tcW w:w="1709" w:type="dxa"/>
                <w:vAlign w:val="center"/>
              </w:tcPr>
            </w:tcPrChange>
          </w:tcPr>
          <w:p w14:paraId="6CA24DA9" w14:textId="12C64935" w:rsidR="009A0234" w:rsidRPr="005031D1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ins w:id="441" w:author="PHAM TOAN" w:date="2022-02-11T13:49:00Z">
              <w:r>
                <w:rPr>
                  <w:rFonts w:ascii="Calibri" w:hAnsi="Calibri" w:cs="Calibri"/>
                  <w:color w:val="000000"/>
                </w:rPr>
                <w:t>2 (0.4%)</w:t>
              </w:r>
            </w:ins>
            <w:del w:id="442" w:author="PHAM TOAN" w:date="2022-02-06T13:59:00Z">
              <w:r w:rsidRPr="005031D1" w:rsidDel="009452C5">
                <w:rPr>
                  <w:color w:val="000000"/>
                  <w:sz w:val="26"/>
                  <w:szCs w:val="26"/>
                </w:rPr>
                <w:delText>2 (0.4)</w:delText>
              </w:r>
            </w:del>
          </w:p>
        </w:tc>
        <w:tc>
          <w:tcPr>
            <w:tcW w:w="1800" w:type="dxa"/>
            <w:vAlign w:val="bottom"/>
            <w:tcPrChange w:id="443" w:author="PHAM TOAN" w:date="2022-02-07T14:17:00Z">
              <w:tcPr>
                <w:tcW w:w="1801" w:type="dxa"/>
                <w:vAlign w:val="center"/>
              </w:tcPr>
            </w:tcPrChange>
          </w:tcPr>
          <w:p w14:paraId="64B11BC7" w14:textId="1504DF07" w:rsidR="009A0234" w:rsidRPr="00203594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444" w:author="PHAM TOAN" w:date="2022-02-11T13:49:00Z">
              <w:r>
                <w:rPr>
                  <w:rFonts w:ascii="Calibri" w:hAnsi="Calibri" w:cs="Calibri"/>
                  <w:color w:val="000000"/>
                </w:rPr>
                <w:t>0 (0.0%)</w:t>
              </w:r>
            </w:ins>
          </w:p>
        </w:tc>
        <w:tc>
          <w:tcPr>
            <w:tcW w:w="1260" w:type="dxa"/>
            <w:vAlign w:val="bottom"/>
            <w:tcPrChange w:id="445" w:author="PHAM TOAN" w:date="2022-02-07T14:17:00Z">
              <w:tcPr>
                <w:tcW w:w="1620" w:type="dxa"/>
                <w:gridSpan w:val="2"/>
                <w:vAlign w:val="bottom"/>
              </w:tcPr>
            </w:tcPrChange>
          </w:tcPr>
          <w:p w14:paraId="298A355F" w14:textId="5F4BF6A7" w:rsidR="009A0234" w:rsidRPr="00203594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446" w:author="PHAM TOAN" w:date="2022-02-07T14:17:00Z">
              <w:r>
                <w:rPr>
                  <w:rFonts w:ascii="Calibri" w:hAnsi="Calibri" w:cs="Calibri"/>
                  <w:color w:val="000000"/>
                </w:rPr>
                <w:t>0.259</w:t>
              </w:r>
            </w:ins>
            <w:del w:id="447" w:author="PHAM TOAN" w:date="2022-02-06T13:59:00Z">
              <w:r w:rsidRPr="00203594" w:rsidDel="009452C5">
                <w:rPr>
                  <w:bCs/>
                  <w:sz w:val="26"/>
                  <w:szCs w:val="26"/>
                </w:rPr>
                <w:delText>0.3</w:delText>
              </w:r>
            </w:del>
          </w:p>
        </w:tc>
        <w:tc>
          <w:tcPr>
            <w:tcW w:w="1260" w:type="dxa"/>
            <w:vAlign w:val="bottom"/>
            <w:tcPrChange w:id="448" w:author="PHAM TOAN" w:date="2022-02-07T14:17:00Z">
              <w:tcPr>
                <w:tcW w:w="1350" w:type="dxa"/>
                <w:gridSpan w:val="2"/>
                <w:vAlign w:val="bottom"/>
              </w:tcPr>
            </w:tcPrChange>
          </w:tcPr>
          <w:p w14:paraId="41EC17A3" w14:textId="374E4B05" w:rsidR="009A0234" w:rsidRPr="00203594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449" w:author="PHAM TOAN" w:date="2022-02-11T13:49:00Z">
              <w:r>
                <w:rPr>
                  <w:rFonts w:ascii="Calibri" w:hAnsi="Calibri" w:cs="Calibri"/>
                  <w:color w:val="000000"/>
                </w:rPr>
                <w:t>.</w:t>
              </w:r>
            </w:ins>
          </w:p>
        </w:tc>
      </w:tr>
      <w:tr w:rsidR="009A0234" w:rsidRPr="00033D68" w14:paraId="0D5925F5" w14:textId="19538EBA" w:rsidTr="000023DE">
        <w:tblPrEx>
          <w:tblPrExChange w:id="450" w:author="PHAM TOAN" w:date="2022-02-07T14:17:00Z">
            <w:tblPrEx>
              <w:tblW w:w="13567" w:type="dxa"/>
            </w:tblPrEx>
          </w:tblPrExChange>
        </w:tblPrEx>
        <w:tc>
          <w:tcPr>
            <w:tcW w:w="3628" w:type="dxa"/>
            <w:tcPrChange w:id="451" w:author="PHAM TOAN" w:date="2022-02-07T14:17:00Z">
              <w:tcPr>
                <w:tcW w:w="3628" w:type="dxa"/>
              </w:tcPr>
            </w:tcPrChange>
          </w:tcPr>
          <w:p w14:paraId="27DD4BC5" w14:textId="731CD84E" w:rsidR="009A0234" w:rsidRPr="00023F88" w:rsidRDefault="009A0234" w:rsidP="009A0234">
            <w:pPr>
              <w:tabs>
                <w:tab w:val="left" w:pos="90"/>
                <w:tab w:val="left" w:pos="360"/>
              </w:tabs>
              <w:ind w:left="9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Coughing</w:t>
            </w:r>
          </w:p>
        </w:tc>
        <w:tc>
          <w:tcPr>
            <w:tcW w:w="1659" w:type="dxa"/>
            <w:vAlign w:val="bottom"/>
            <w:tcPrChange w:id="452" w:author="PHAM TOAN" w:date="2022-02-07T14:17:00Z">
              <w:tcPr>
                <w:tcW w:w="1660" w:type="dxa"/>
                <w:gridSpan w:val="2"/>
                <w:vAlign w:val="center"/>
              </w:tcPr>
            </w:tcPrChange>
          </w:tcPr>
          <w:p w14:paraId="6FB08D9E" w14:textId="4C153434" w:rsidR="009A0234" w:rsidRPr="005031D1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ins w:id="453" w:author="PHAM TOAN" w:date="2022-02-11T13:49:00Z">
              <w:r>
                <w:rPr>
                  <w:rFonts w:ascii="Calibri" w:hAnsi="Calibri" w:cs="Calibri"/>
                  <w:color w:val="000000"/>
                </w:rPr>
                <w:t>6 (1.4%)</w:t>
              </w:r>
            </w:ins>
            <w:del w:id="454" w:author="PHAM TOAN" w:date="2022-02-06T13:59:00Z">
              <w:r w:rsidRPr="005031D1" w:rsidDel="009452C5">
                <w:rPr>
                  <w:color w:val="000000"/>
                  <w:sz w:val="26"/>
                  <w:szCs w:val="26"/>
                </w:rPr>
                <w:delText>6 (1.3)</w:delText>
              </w:r>
            </w:del>
          </w:p>
        </w:tc>
        <w:tc>
          <w:tcPr>
            <w:tcW w:w="1800" w:type="dxa"/>
            <w:vAlign w:val="bottom"/>
            <w:tcPrChange w:id="455" w:author="PHAM TOAN" w:date="2022-02-07T14:17:00Z">
              <w:tcPr>
                <w:tcW w:w="1799" w:type="dxa"/>
                <w:vAlign w:val="center"/>
              </w:tcPr>
            </w:tcPrChange>
          </w:tcPr>
          <w:p w14:paraId="0680AEBD" w14:textId="28CF17DE" w:rsidR="009A0234" w:rsidRPr="005031D1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color w:val="000000"/>
                <w:sz w:val="26"/>
                <w:szCs w:val="26"/>
              </w:rPr>
            </w:pPr>
            <w:ins w:id="456" w:author="PHAM TOAN" w:date="2022-02-11T13:49:00Z">
              <w:r>
                <w:rPr>
                  <w:rFonts w:ascii="Calibri" w:hAnsi="Calibri" w:cs="Calibri"/>
                  <w:color w:val="000000"/>
                </w:rPr>
                <w:t>0 (0.0%)</w:t>
              </w:r>
            </w:ins>
          </w:p>
        </w:tc>
        <w:tc>
          <w:tcPr>
            <w:tcW w:w="1710" w:type="dxa"/>
            <w:vAlign w:val="bottom"/>
            <w:tcPrChange w:id="457" w:author="PHAM TOAN" w:date="2022-02-07T14:17:00Z">
              <w:tcPr>
                <w:tcW w:w="1709" w:type="dxa"/>
                <w:vAlign w:val="center"/>
              </w:tcPr>
            </w:tcPrChange>
          </w:tcPr>
          <w:p w14:paraId="6335EA6C" w14:textId="1E46720F" w:rsidR="009A0234" w:rsidRPr="005031D1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ins w:id="458" w:author="PHAM TOAN" w:date="2022-02-11T13:49:00Z">
              <w:r>
                <w:rPr>
                  <w:rFonts w:ascii="Calibri" w:hAnsi="Calibri" w:cs="Calibri"/>
                  <w:color w:val="000000"/>
                </w:rPr>
                <w:t>0 (0.0%)</w:t>
              </w:r>
            </w:ins>
            <w:del w:id="459" w:author="PHAM TOAN" w:date="2022-02-06T13:59:00Z">
              <w:r w:rsidRPr="005031D1" w:rsidDel="009452C5">
                <w:rPr>
                  <w:color w:val="000000"/>
                  <w:sz w:val="26"/>
                  <w:szCs w:val="26"/>
                </w:rPr>
                <w:delText>0 (0.0)</w:delText>
              </w:r>
            </w:del>
          </w:p>
        </w:tc>
        <w:tc>
          <w:tcPr>
            <w:tcW w:w="1800" w:type="dxa"/>
            <w:vAlign w:val="bottom"/>
            <w:tcPrChange w:id="460" w:author="PHAM TOAN" w:date="2022-02-07T14:17:00Z">
              <w:tcPr>
                <w:tcW w:w="1801" w:type="dxa"/>
                <w:vAlign w:val="center"/>
              </w:tcPr>
            </w:tcPrChange>
          </w:tcPr>
          <w:p w14:paraId="30D72629" w14:textId="74CE7F4E" w:rsidR="009A0234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ins w:id="461" w:author="PHAM TOAN" w:date="2022-02-11T13:49:00Z">
              <w:r>
                <w:rPr>
                  <w:rFonts w:ascii="Calibri" w:hAnsi="Calibri" w:cs="Calibri"/>
                  <w:color w:val="000000"/>
                </w:rPr>
                <w:t>2 (0.5%)</w:t>
              </w:r>
            </w:ins>
          </w:p>
        </w:tc>
        <w:tc>
          <w:tcPr>
            <w:tcW w:w="1260" w:type="dxa"/>
            <w:vAlign w:val="bottom"/>
            <w:tcPrChange w:id="462" w:author="PHAM TOAN" w:date="2022-02-07T14:17:00Z">
              <w:tcPr>
                <w:tcW w:w="1620" w:type="dxa"/>
                <w:gridSpan w:val="2"/>
                <w:vAlign w:val="bottom"/>
              </w:tcPr>
            </w:tcPrChange>
          </w:tcPr>
          <w:p w14:paraId="266F0D2C" w14:textId="00425870" w:rsidR="009A0234" w:rsidRPr="002C688B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ins w:id="463" w:author="PHAM TOAN" w:date="2022-02-07T14:17:00Z">
              <w:r>
                <w:rPr>
                  <w:rFonts w:ascii="Calibri" w:hAnsi="Calibri" w:cs="Calibri"/>
                  <w:color w:val="000000"/>
                </w:rPr>
                <w:t>0.01</w:t>
              </w:r>
            </w:ins>
            <w:del w:id="464" w:author="PHAM TOAN" w:date="2022-02-06T13:59:00Z">
              <w:r w:rsidDel="009452C5">
                <w:rPr>
                  <w:b/>
                  <w:sz w:val="26"/>
                  <w:szCs w:val="26"/>
                </w:rPr>
                <w:delText>-</w:delText>
              </w:r>
            </w:del>
          </w:p>
        </w:tc>
        <w:tc>
          <w:tcPr>
            <w:tcW w:w="1260" w:type="dxa"/>
            <w:vAlign w:val="bottom"/>
            <w:tcPrChange w:id="465" w:author="PHAM TOAN" w:date="2022-02-07T14:17:00Z">
              <w:tcPr>
                <w:tcW w:w="1350" w:type="dxa"/>
                <w:gridSpan w:val="2"/>
                <w:vAlign w:val="bottom"/>
              </w:tcPr>
            </w:tcPrChange>
          </w:tcPr>
          <w:p w14:paraId="35972620" w14:textId="200C7494" w:rsidR="009A0234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ins w:id="466" w:author="PHAM TOAN" w:date="2022-02-11T13:49:00Z">
              <w:r>
                <w:rPr>
                  <w:rFonts w:ascii="Calibri" w:hAnsi="Calibri" w:cs="Calibri"/>
                  <w:color w:val="000000"/>
                </w:rPr>
                <w:t>0.524</w:t>
              </w:r>
            </w:ins>
          </w:p>
        </w:tc>
      </w:tr>
      <w:tr w:rsidR="009A0234" w:rsidRPr="00033D68" w14:paraId="6753093C" w14:textId="029E6814" w:rsidTr="000023DE">
        <w:tblPrEx>
          <w:tblPrExChange w:id="467" w:author="PHAM TOAN" w:date="2022-02-07T14:17:00Z">
            <w:tblPrEx>
              <w:tblW w:w="13567" w:type="dxa"/>
            </w:tblPrEx>
          </w:tblPrExChange>
        </w:tblPrEx>
        <w:tc>
          <w:tcPr>
            <w:tcW w:w="3628" w:type="dxa"/>
            <w:tcPrChange w:id="468" w:author="PHAM TOAN" w:date="2022-02-07T14:17:00Z">
              <w:tcPr>
                <w:tcW w:w="3628" w:type="dxa"/>
              </w:tcPr>
            </w:tcPrChange>
          </w:tcPr>
          <w:p w14:paraId="0FADDCD1" w14:textId="57A46D18" w:rsidR="009A0234" w:rsidRPr="00541B91" w:rsidRDefault="009A0234" w:rsidP="009A0234">
            <w:pPr>
              <w:tabs>
                <w:tab w:val="left" w:pos="90"/>
                <w:tab w:val="left" w:pos="360"/>
              </w:tabs>
              <w:ind w:left="9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Headache</w:t>
            </w:r>
          </w:p>
        </w:tc>
        <w:tc>
          <w:tcPr>
            <w:tcW w:w="1659" w:type="dxa"/>
            <w:vAlign w:val="bottom"/>
            <w:tcPrChange w:id="469" w:author="PHAM TOAN" w:date="2022-02-07T14:17:00Z">
              <w:tcPr>
                <w:tcW w:w="1660" w:type="dxa"/>
                <w:gridSpan w:val="2"/>
                <w:vAlign w:val="center"/>
              </w:tcPr>
            </w:tcPrChange>
          </w:tcPr>
          <w:p w14:paraId="1BFCE5B7" w14:textId="312449F4" w:rsidR="009A0234" w:rsidRPr="005031D1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ins w:id="470" w:author="PHAM TOAN" w:date="2022-02-11T13:49:00Z">
              <w:r>
                <w:rPr>
                  <w:rFonts w:ascii="Calibri" w:hAnsi="Calibri" w:cs="Calibri"/>
                  <w:color w:val="000000"/>
                </w:rPr>
                <w:t>183 (41.5%)</w:t>
              </w:r>
            </w:ins>
            <w:del w:id="471" w:author="PHAM TOAN" w:date="2022-02-06T13:59:00Z">
              <w:r w:rsidRPr="005031D1" w:rsidDel="009452C5">
                <w:rPr>
                  <w:color w:val="000000"/>
                  <w:sz w:val="26"/>
                  <w:szCs w:val="26"/>
                </w:rPr>
                <w:delText>188 (42.0)</w:delText>
              </w:r>
            </w:del>
          </w:p>
        </w:tc>
        <w:tc>
          <w:tcPr>
            <w:tcW w:w="1800" w:type="dxa"/>
            <w:vAlign w:val="bottom"/>
            <w:tcPrChange w:id="472" w:author="PHAM TOAN" w:date="2022-02-07T14:17:00Z">
              <w:tcPr>
                <w:tcW w:w="1799" w:type="dxa"/>
                <w:vAlign w:val="center"/>
              </w:tcPr>
            </w:tcPrChange>
          </w:tcPr>
          <w:p w14:paraId="7BC96E7D" w14:textId="67EBE47B" w:rsidR="009A0234" w:rsidRPr="005031D1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color w:val="000000"/>
                <w:sz w:val="26"/>
                <w:szCs w:val="26"/>
              </w:rPr>
            </w:pPr>
            <w:ins w:id="473" w:author="PHAM TOAN" w:date="2022-02-11T13:49:00Z">
              <w:r>
                <w:rPr>
                  <w:rFonts w:ascii="Calibri" w:hAnsi="Calibri" w:cs="Calibri"/>
                  <w:color w:val="000000"/>
                </w:rPr>
                <w:t>7 (2.7%)</w:t>
              </w:r>
            </w:ins>
          </w:p>
        </w:tc>
        <w:tc>
          <w:tcPr>
            <w:tcW w:w="1710" w:type="dxa"/>
            <w:vAlign w:val="bottom"/>
            <w:tcPrChange w:id="474" w:author="PHAM TOAN" w:date="2022-02-07T14:17:00Z">
              <w:tcPr>
                <w:tcW w:w="1709" w:type="dxa"/>
                <w:vAlign w:val="center"/>
              </w:tcPr>
            </w:tcPrChange>
          </w:tcPr>
          <w:p w14:paraId="50056DC4" w14:textId="00BB36F8" w:rsidR="009A0234" w:rsidRPr="005031D1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ins w:id="475" w:author="PHAM TOAN" w:date="2022-02-11T13:49:00Z">
              <w:r>
                <w:rPr>
                  <w:rFonts w:ascii="Calibri" w:hAnsi="Calibri" w:cs="Calibri"/>
                  <w:color w:val="000000"/>
                </w:rPr>
                <w:t>43 (8.4%)</w:t>
              </w:r>
            </w:ins>
            <w:del w:id="476" w:author="PHAM TOAN" w:date="2022-02-06T13:59:00Z">
              <w:r w:rsidRPr="005031D1" w:rsidDel="009452C5">
                <w:rPr>
                  <w:color w:val="000000"/>
                  <w:sz w:val="26"/>
                  <w:szCs w:val="26"/>
                </w:rPr>
                <w:delText>43 (8.3)</w:delText>
              </w:r>
            </w:del>
          </w:p>
        </w:tc>
        <w:tc>
          <w:tcPr>
            <w:tcW w:w="1800" w:type="dxa"/>
            <w:vAlign w:val="bottom"/>
            <w:tcPrChange w:id="477" w:author="PHAM TOAN" w:date="2022-02-07T14:17:00Z">
              <w:tcPr>
                <w:tcW w:w="1801" w:type="dxa"/>
                <w:vAlign w:val="center"/>
              </w:tcPr>
            </w:tcPrChange>
          </w:tcPr>
          <w:p w14:paraId="3C2E3A46" w14:textId="0475110B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  <w:highlight w:val="yellow"/>
              </w:rPr>
            </w:pPr>
            <w:ins w:id="478" w:author="PHAM TOAN" w:date="2022-02-11T13:49:00Z">
              <w:r>
                <w:rPr>
                  <w:rFonts w:ascii="Calibri" w:hAnsi="Calibri" w:cs="Calibri"/>
                  <w:color w:val="000000"/>
                </w:rPr>
                <w:t>37 (9.0%)</w:t>
              </w:r>
            </w:ins>
          </w:p>
        </w:tc>
        <w:tc>
          <w:tcPr>
            <w:tcW w:w="1260" w:type="dxa"/>
            <w:vAlign w:val="bottom"/>
            <w:tcPrChange w:id="479" w:author="PHAM TOAN" w:date="2022-02-07T14:17:00Z">
              <w:tcPr>
                <w:tcW w:w="1620" w:type="dxa"/>
                <w:gridSpan w:val="2"/>
                <w:vAlign w:val="bottom"/>
              </w:tcPr>
            </w:tcPrChange>
          </w:tcPr>
          <w:p w14:paraId="7B50D6F2" w14:textId="0C476628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  <w:highlight w:val="yellow"/>
              </w:rPr>
            </w:pPr>
            <w:ins w:id="480" w:author="PHAM TOAN" w:date="2022-02-07T14:17:00Z">
              <w:r>
                <w:rPr>
                  <w:rFonts w:ascii="Calibri" w:hAnsi="Calibri" w:cs="Calibri"/>
                  <w:color w:val="000000"/>
                </w:rPr>
                <w:t>&lt;0.001</w:t>
              </w:r>
            </w:ins>
            <w:del w:id="481" w:author="PHAM TOAN" w:date="2022-02-06T13:59:00Z">
              <w:r w:rsidRPr="00CE02A5" w:rsidDel="009452C5">
                <w:rPr>
                  <w:bCs/>
                  <w:sz w:val="26"/>
                  <w:szCs w:val="26"/>
                  <w:highlight w:val="yellow"/>
                </w:rPr>
                <w:delText>&lt;0.001</w:delText>
              </w:r>
            </w:del>
          </w:p>
        </w:tc>
        <w:tc>
          <w:tcPr>
            <w:tcW w:w="1260" w:type="dxa"/>
            <w:vAlign w:val="bottom"/>
            <w:tcPrChange w:id="482" w:author="PHAM TOAN" w:date="2022-02-07T14:17:00Z">
              <w:tcPr>
                <w:tcW w:w="1350" w:type="dxa"/>
                <w:gridSpan w:val="2"/>
                <w:vAlign w:val="bottom"/>
              </w:tcPr>
            </w:tcPrChange>
          </w:tcPr>
          <w:p w14:paraId="120B8190" w14:textId="1030580C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  <w:highlight w:val="yellow"/>
              </w:rPr>
            </w:pPr>
            <w:ins w:id="483" w:author="PHAM TOAN" w:date="2022-02-11T13:49:00Z">
              <w:r>
                <w:rPr>
                  <w:rFonts w:ascii="Calibri" w:hAnsi="Calibri" w:cs="Calibri"/>
                  <w:color w:val="000000"/>
                </w:rPr>
                <w:t>0.002</w:t>
              </w:r>
            </w:ins>
          </w:p>
        </w:tc>
      </w:tr>
      <w:tr w:rsidR="009A0234" w:rsidRPr="00033D68" w14:paraId="50E8498F" w14:textId="5E7630ED" w:rsidTr="000023DE">
        <w:tblPrEx>
          <w:tblPrExChange w:id="484" w:author="PHAM TOAN" w:date="2022-02-07T14:17:00Z">
            <w:tblPrEx>
              <w:tblW w:w="13567" w:type="dxa"/>
            </w:tblPrEx>
          </w:tblPrExChange>
        </w:tblPrEx>
        <w:tc>
          <w:tcPr>
            <w:tcW w:w="3628" w:type="dxa"/>
            <w:tcPrChange w:id="485" w:author="PHAM TOAN" w:date="2022-02-07T14:17:00Z">
              <w:tcPr>
                <w:tcW w:w="3628" w:type="dxa"/>
              </w:tcPr>
            </w:tcPrChange>
          </w:tcPr>
          <w:p w14:paraId="77961E6E" w14:textId="0DBD4F33" w:rsidR="009A0234" w:rsidRPr="00541B91" w:rsidRDefault="009A0234" w:rsidP="009A0234">
            <w:pPr>
              <w:tabs>
                <w:tab w:val="left" w:pos="90"/>
                <w:tab w:val="left" w:pos="360"/>
              </w:tabs>
              <w:ind w:left="9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Muscle pain</w:t>
            </w:r>
          </w:p>
        </w:tc>
        <w:tc>
          <w:tcPr>
            <w:tcW w:w="1659" w:type="dxa"/>
            <w:vAlign w:val="bottom"/>
            <w:tcPrChange w:id="486" w:author="PHAM TOAN" w:date="2022-02-07T14:17:00Z">
              <w:tcPr>
                <w:tcW w:w="1660" w:type="dxa"/>
                <w:gridSpan w:val="2"/>
                <w:vAlign w:val="center"/>
              </w:tcPr>
            </w:tcPrChange>
          </w:tcPr>
          <w:p w14:paraId="551A67C8" w14:textId="25C9EF08" w:rsidR="009A0234" w:rsidRPr="005031D1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ins w:id="487" w:author="PHAM TOAN" w:date="2022-02-11T13:49:00Z">
              <w:r>
                <w:rPr>
                  <w:rFonts w:ascii="Calibri" w:hAnsi="Calibri" w:cs="Calibri"/>
                  <w:color w:val="000000"/>
                </w:rPr>
                <w:t>187 (42.4%)</w:t>
              </w:r>
            </w:ins>
            <w:del w:id="488" w:author="PHAM TOAN" w:date="2022-02-06T13:59:00Z">
              <w:r w:rsidRPr="005031D1" w:rsidDel="009452C5">
                <w:rPr>
                  <w:color w:val="000000"/>
                  <w:sz w:val="26"/>
                  <w:szCs w:val="26"/>
                </w:rPr>
                <w:delText>191 (42.3)</w:delText>
              </w:r>
            </w:del>
          </w:p>
        </w:tc>
        <w:tc>
          <w:tcPr>
            <w:tcW w:w="1800" w:type="dxa"/>
            <w:vAlign w:val="bottom"/>
            <w:tcPrChange w:id="489" w:author="PHAM TOAN" w:date="2022-02-07T14:17:00Z">
              <w:tcPr>
                <w:tcW w:w="1799" w:type="dxa"/>
                <w:vAlign w:val="center"/>
              </w:tcPr>
            </w:tcPrChange>
          </w:tcPr>
          <w:p w14:paraId="24F2E3F9" w14:textId="78F3ED1A" w:rsidR="009A0234" w:rsidRPr="005031D1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color w:val="000000"/>
                <w:sz w:val="26"/>
                <w:szCs w:val="26"/>
              </w:rPr>
            </w:pPr>
            <w:ins w:id="490" w:author="PHAM TOAN" w:date="2022-02-11T13:49:00Z">
              <w:r>
                <w:rPr>
                  <w:rFonts w:ascii="Calibri" w:hAnsi="Calibri" w:cs="Calibri"/>
                  <w:color w:val="000000"/>
                </w:rPr>
                <w:t>10 (3.8%)</w:t>
              </w:r>
            </w:ins>
          </w:p>
        </w:tc>
        <w:tc>
          <w:tcPr>
            <w:tcW w:w="1710" w:type="dxa"/>
            <w:vAlign w:val="bottom"/>
            <w:tcPrChange w:id="491" w:author="PHAM TOAN" w:date="2022-02-07T14:17:00Z">
              <w:tcPr>
                <w:tcW w:w="1709" w:type="dxa"/>
                <w:vAlign w:val="center"/>
              </w:tcPr>
            </w:tcPrChange>
          </w:tcPr>
          <w:p w14:paraId="710C4D61" w14:textId="73A4E758" w:rsidR="009A0234" w:rsidRPr="005031D1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ins w:id="492" w:author="PHAM TOAN" w:date="2022-02-11T13:49:00Z">
              <w:r>
                <w:rPr>
                  <w:rFonts w:ascii="Calibri" w:hAnsi="Calibri" w:cs="Calibri"/>
                  <w:color w:val="000000"/>
                </w:rPr>
                <w:t>49 (9.6%)</w:t>
              </w:r>
            </w:ins>
            <w:del w:id="493" w:author="PHAM TOAN" w:date="2022-02-06T13:59:00Z">
              <w:r w:rsidRPr="005031D1" w:rsidDel="009452C5">
                <w:rPr>
                  <w:color w:val="000000"/>
                  <w:sz w:val="26"/>
                  <w:szCs w:val="26"/>
                </w:rPr>
                <w:delText>49 (9.4)</w:delText>
              </w:r>
            </w:del>
          </w:p>
        </w:tc>
        <w:tc>
          <w:tcPr>
            <w:tcW w:w="1800" w:type="dxa"/>
            <w:vAlign w:val="bottom"/>
            <w:tcPrChange w:id="494" w:author="PHAM TOAN" w:date="2022-02-07T14:17:00Z">
              <w:tcPr>
                <w:tcW w:w="1801" w:type="dxa"/>
                <w:vAlign w:val="center"/>
              </w:tcPr>
            </w:tcPrChange>
          </w:tcPr>
          <w:p w14:paraId="626140FC" w14:textId="2E197516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  <w:highlight w:val="yellow"/>
              </w:rPr>
            </w:pPr>
            <w:ins w:id="495" w:author="PHAM TOAN" w:date="2022-02-11T13:49:00Z">
              <w:r>
                <w:rPr>
                  <w:rFonts w:ascii="Calibri" w:hAnsi="Calibri" w:cs="Calibri"/>
                  <w:color w:val="000000"/>
                </w:rPr>
                <w:t>38 (9.2%)</w:t>
              </w:r>
            </w:ins>
          </w:p>
        </w:tc>
        <w:tc>
          <w:tcPr>
            <w:tcW w:w="1260" w:type="dxa"/>
            <w:vAlign w:val="bottom"/>
            <w:tcPrChange w:id="496" w:author="PHAM TOAN" w:date="2022-02-07T14:17:00Z">
              <w:tcPr>
                <w:tcW w:w="1620" w:type="dxa"/>
                <w:gridSpan w:val="2"/>
                <w:vAlign w:val="bottom"/>
              </w:tcPr>
            </w:tcPrChange>
          </w:tcPr>
          <w:p w14:paraId="00016765" w14:textId="2A26B91E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  <w:highlight w:val="yellow"/>
              </w:rPr>
            </w:pPr>
            <w:ins w:id="497" w:author="PHAM TOAN" w:date="2022-02-07T14:17:00Z">
              <w:r>
                <w:rPr>
                  <w:rFonts w:ascii="Calibri" w:hAnsi="Calibri" w:cs="Calibri"/>
                  <w:color w:val="000000"/>
                </w:rPr>
                <w:t>&lt;0.001</w:t>
              </w:r>
            </w:ins>
            <w:del w:id="498" w:author="PHAM TOAN" w:date="2022-02-06T13:59:00Z">
              <w:r w:rsidRPr="00CE02A5" w:rsidDel="009452C5">
                <w:rPr>
                  <w:bCs/>
                  <w:sz w:val="26"/>
                  <w:szCs w:val="26"/>
                  <w:highlight w:val="yellow"/>
                </w:rPr>
                <w:delText>&lt;0.001</w:delText>
              </w:r>
            </w:del>
          </w:p>
        </w:tc>
        <w:tc>
          <w:tcPr>
            <w:tcW w:w="1260" w:type="dxa"/>
            <w:vAlign w:val="bottom"/>
            <w:tcPrChange w:id="499" w:author="PHAM TOAN" w:date="2022-02-07T14:17:00Z">
              <w:tcPr>
                <w:tcW w:w="1350" w:type="dxa"/>
                <w:gridSpan w:val="2"/>
                <w:vAlign w:val="bottom"/>
              </w:tcPr>
            </w:tcPrChange>
          </w:tcPr>
          <w:p w14:paraId="773FED1B" w14:textId="24498926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  <w:highlight w:val="yellow"/>
              </w:rPr>
            </w:pPr>
            <w:ins w:id="500" w:author="PHAM TOAN" w:date="2022-02-11T13:49:00Z">
              <w:r>
                <w:rPr>
                  <w:rFonts w:ascii="Calibri" w:hAnsi="Calibri" w:cs="Calibri"/>
                  <w:color w:val="000000"/>
                </w:rPr>
                <w:t>0.012</w:t>
              </w:r>
            </w:ins>
          </w:p>
        </w:tc>
      </w:tr>
      <w:tr w:rsidR="009A0234" w:rsidRPr="00033D68" w14:paraId="75E5ECA0" w14:textId="6A780C0F" w:rsidTr="000023DE">
        <w:tblPrEx>
          <w:tblPrExChange w:id="501" w:author="PHAM TOAN" w:date="2022-02-07T14:17:00Z">
            <w:tblPrEx>
              <w:tblW w:w="13567" w:type="dxa"/>
            </w:tblPrEx>
          </w:tblPrExChange>
        </w:tblPrEx>
        <w:tc>
          <w:tcPr>
            <w:tcW w:w="3628" w:type="dxa"/>
            <w:tcPrChange w:id="502" w:author="PHAM TOAN" w:date="2022-02-07T14:17:00Z">
              <w:tcPr>
                <w:tcW w:w="3628" w:type="dxa"/>
              </w:tcPr>
            </w:tcPrChange>
          </w:tcPr>
          <w:p w14:paraId="7A5AD1CE" w14:textId="03213528" w:rsidR="009A0234" w:rsidRPr="00541B91" w:rsidRDefault="009A0234" w:rsidP="009A0234">
            <w:pPr>
              <w:tabs>
                <w:tab w:val="left" w:pos="90"/>
                <w:tab w:val="left" w:pos="360"/>
              </w:tabs>
              <w:ind w:left="9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Chilling</w:t>
            </w:r>
          </w:p>
        </w:tc>
        <w:tc>
          <w:tcPr>
            <w:tcW w:w="1659" w:type="dxa"/>
            <w:vAlign w:val="bottom"/>
            <w:tcPrChange w:id="503" w:author="PHAM TOAN" w:date="2022-02-07T14:17:00Z">
              <w:tcPr>
                <w:tcW w:w="1660" w:type="dxa"/>
                <w:gridSpan w:val="2"/>
                <w:vAlign w:val="center"/>
              </w:tcPr>
            </w:tcPrChange>
          </w:tcPr>
          <w:p w14:paraId="092FD841" w14:textId="16E8F59D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ins w:id="504" w:author="PHAM TOAN" w:date="2022-02-11T13:49:00Z">
              <w:r>
                <w:rPr>
                  <w:rFonts w:ascii="Calibri" w:hAnsi="Calibri" w:cs="Calibri"/>
                  <w:color w:val="000000"/>
                </w:rPr>
                <w:t>159 (36.1%)</w:t>
              </w:r>
            </w:ins>
            <w:del w:id="505" w:author="PHAM TOAN" w:date="2022-02-06T13:59:00Z">
              <w:r w:rsidRPr="00CE02A5" w:rsidDel="009452C5">
                <w:rPr>
                  <w:color w:val="000000"/>
                  <w:sz w:val="26"/>
                  <w:szCs w:val="26"/>
                </w:rPr>
                <w:delText>166 (37.1)</w:delText>
              </w:r>
            </w:del>
          </w:p>
        </w:tc>
        <w:tc>
          <w:tcPr>
            <w:tcW w:w="1800" w:type="dxa"/>
            <w:vAlign w:val="bottom"/>
            <w:tcPrChange w:id="506" w:author="PHAM TOAN" w:date="2022-02-07T14:17:00Z">
              <w:tcPr>
                <w:tcW w:w="1799" w:type="dxa"/>
                <w:vAlign w:val="center"/>
              </w:tcPr>
            </w:tcPrChange>
          </w:tcPr>
          <w:p w14:paraId="1DF00845" w14:textId="530FB4B0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color w:val="000000"/>
                <w:sz w:val="26"/>
                <w:szCs w:val="26"/>
              </w:rPr>
            </w:pPr>
            <w:ins w:id="507" w:author="PHAM TOAN" w:date="2022-02-11T13:49:00Z">
              <w:r>
                <w:rPr>
                  <w:rFonts w:ascii="Calibri" w:hAnsi="Calibri" w:cs="Calibri"/>
                  <w:color w:val="000000"/>
                </w:rPr>
                <w:t>5 (1.9%)</w:t>
              </w:r>
            </w:ins>
          </w:p>
        </w:tc>
        <w:tc>
          <w:tcPr>
            <w:tcW w:w="1710" w:type="dxa"/>
            <w:vAlign w:val="bottom"/>
            <w:tcPrChange w:id="508" w:author="PHAM TOAN" w:date="2022-02-07T14:17:00Z">
              <w:tcPr>
                <w:tcW w:w="1709" w:type="dxa"/>
                <w:vAlign w:val="center"/>
              </w:tcPr>
            </w:tcPrChange>
          </w:tcPr>
          <w:p w14:paraId="0B87F861" w14:textId="3821C6A2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ins w:id="509" w:author="PHAM TOAN" w:date="2022-02-11T13:49:00Z">
              <w:r>
                <w:rPr>
                  <w:rFonts w:ascii="Calibri" w:hAnsi="Calibri" w:cs="Calibri"/>
                  <w:color w:val="000000"/>
                </w:rPr>
                <w:t>14 (2.7%)</w:t>
              </w:r>
            </w:ins>
            <w:del w:id="510" w:author="PHAM TOAN" w:date="2022-02-06T13:59:00Z">
              <w:r w:rsidRPr="00CE02A5" w:rsidDel="009452C5">
                <w:rPr>
                  <w:color w:val="000000"/>
                  <w:sz w:val="26"/>
                  <w:szCs w:val="26"/>
                </w:rPr>
                <w:delText>14 (2.7)</w:delText>
              </w:r>
            </w:del>
          </w:p>
        </w:tc>
        <w:tc>
          <w:tcPr>
            <w:tcW w:w="1800" w:type="dxa"/>
            <w:vAlign w:val="bottom"/>
            <w:tcPrChange w:id="511" w:author="PHAM TOAN" w:date="2022-02-07T14:17:00Z">
              <w:tcPr>
                <w:tcW w:w="1801" w:type="dxa"/>
                <w:vAlign w:val="center"/>
              </w:tcPr>
            </w:tcPrChange>
          </w:tcPr>
          <w:p w14:paraId="4F36AD40" w14:textId="1B6AC7A2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  <w:highlight w:val="yellow"/>
              </w:rPr>
            </w:pPr>
            <w:ins w:id="512" w:author="PHAM TOAN" w:date="2022-02-11T13:49:00Z">
              <w:r>
                <w:rPr>
                  <w:rFonts w:ascii="Calibri" w:hAnsi="Calibri" w:cs="Calibri"/>
                  <w:color w:val="000000"/>
                </w:rPr>
                <w:t>16 (3.9%)</w:t>
              </w:r>
            </w:ins>
          </w:p>
        </w:tc>
        <w:tc>
          <w:tcPr>
            <w:tcW w:w="1260" w:type="dxa"/>
            <w:vAlign w:val="bottom"/>
            <w:tcPrChange w:id="513" w:author="PHAM TOAN" w:date="2022-02-07T14:17:00Z">
              <w:tcPr>
                <w:tcW w:w="1620" w:type="dxa"/>
                <w:gridSpan w:val="2"/>
                <w:vAlign w:val="bottom"/>
              </w:tcPr>
            </w:tcPrChange>
          </w:tcPr>
          <w:p w14:paraId="7A504EA4" w14:textId="2A9878AD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  <w:highlight w:val="yellow"/>
              </w:rPr>
            </w:pPr>
            <w:ins w:id="514" w:author="PHAM TOAN" w:date="2022-02-07T14:17:00Z">
              <w:r>
                <w:rPr>
                  <w:rFonts w:ascii="Calibri" w:hAnsi="Calibri" w:cs="Calibri"/>
                  <w:color w:val="000000"/>
                </w:rPr>
                <w:t>&lt;0.001</w:t>
              </w:r>
            </w:ins>
            <w:del w:id="515" w:author="PHAM TOAN" w:date="2022-02-06T13:59:00Z">
              <w:r w:rsidRPr="00CE02A5" w:rsidDel="009452C5">
                <w:rPr>
                  <w:bCs/>
                  <w:sz w:val="26"/>
                  <w:szCs w:val="26"/>
                  <w:highlight w:val="yellow"/>
                </w:rPr>
                <w:delText>&lt;0.001</w:delText>
              </w:r>
            </w:del>
          </w:p>
        </w:tc>
        <w:tc>
          <w:tcPr>
            <w:tcW w:w="1260" w:type="dxa"/>
            <w:vAlign w:val="bottom"/>
            <w:tcPrChange w:id="516" w:author="PHAM TOAN" w:date="2022-02-07T14:17:00Z">
              <w:tcPr>
                <w:tcW w:w="1350" w:type="dxa"/>
                <w:gridSpan w:val="2"/>
                <w:vAlign w:val="bottom"/>
              </w:tcPr>
            </w:tcPrChange>
          </w:tcPr>
          <w:p w14:paraId="1A7380FB" w14:textId="2FD8C1F4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  <w:highlight w:val="yellow"/>
              </w:rPr>
            </w:pPr>
            <w:ins w:id="517" w:author="PHAM TOAN" w:date="2022-02-11T13:49:00Z">
              <w:r>
                <w:rPr>
                  <w:rFonts w:ascii="Calibri" w:hAnsi="Calibri" w:cs="Calibri"/>
                  <w:color w:val="000000"/>
                </w:rPr>
                <w:t>0.222</w:t>
              </w:r>
            </w:ins>
          </w:p>
        </w:tc>
      </w:tr>
      <w:tr w:rsidR="009A0234" w:rsidRPr="00033D68" w14:paraId="4970EE86" w14:textId="5C27D561" w:rsidTr="000023DE">
        <w:tblPrEx>
          <w:tblPrExChange w:id="518" w:author="PHAM TOAN" w:date="2022-02-07T14:17:00Z">
            <w:tblPrEx>
              <w:tblW w:w="13567" w:type="dxa"/>
            </w:tblPrEx>
          </w:tblPrExChange>
        </w:tblPrEx>
        <w:tc>
          <w:tcPr>
            <w:tcW w:w="3628" w:type="dxa"/>
            <w:tcPrChange w:id="519" w:author="PHAM TOAN" w:date="2022-02-07T14:17:00Z">
              <w:tcPr>
                <w:tcW w:w="3628" w:type="dxa"/>
              </w:tcPr>
            </w:tcPrChange>
          </w:tcPr>
          <w:p w14:paraId="663CFCEB" w14:textId="0FB56745" w:rsidR="009A0234" w:rsidRPr="00541B91" w:rsidRDefault="009A0234" w:rsidP="009A0234">
            <w:pPr>
              <w:tabs>
                <w:tab w:val="left" w:pos="90"/>
                <w:tab w:val="left" w:pos="360"/>
              </w:tabs>
              <w:ind w:left="9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Over 38</w:t>
            </w:r>
            <w:r>
              <w:rPr>
                <w:sz w:val="26"/>
                <w:szCs w:val="26"/>
                <w:vertAlign w:val="superscript"/>
              </w:rPr>
              <w:t>o</w:t>
            </w:r>
            <w:r>
              <w:rPr>
                <w:sz w:val="26"/>
                <w:szCs w:val="26"/>
              </w:rPr>
              <w:t>C fever</w:t>
            </w:r>
          </w:p>
        </w:tc>
        <w:tc>
          <w:tcPr>
            <w:tcW w:w="1659" w:type="dxa"/>
            <w:vAlign w:val="bottom"/>
            <w:tcPrChange w:id="520" w:author="PHAM TOAN" w:date="2022-02-07T14:17:00Z">
              <w:tcPr>
                <w:tcW w:w="1660" w:type="dxa"/>
                <w:gridSpan w:val="2"/>
                <w:vAlign w:val="center"/>
              </w:tcPr>
            </w:tcPrChange>
          </w:tcPr>
          <w:p w14:paraId="4CBFC0F3" w14:textId="1E470FE6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ins w:id="521" w:author="PHAM TOAN" w:date="2022-02-11T13:49:00Z">
              <w:r>
                <w:rPr>
                  <w:rFonts w:ascii="Calibri" w:hAnsi="Calibri" w:cs="Calibri"/>
                  <w:color w:val="000000"/>
                </w:rPr>
                <w:t>113 (25.6%)</w:t>
              </w:r>
            </w:ins>
            <w:del w:id="522" w:author="PHAM TOAN" w:date="2022-02-06T13:59:00Z">
              <w:r w:rsidRPr="00CE02A5" w:rsidDel="009452C5">
                <w:rPr>
                  <w:color w:val="000000"/>
                  <w:sz w:val="26"/>
                  <w:szCs w:val="26"/>
                </w:rPr>
                <w:delText>115 (25.7)</w:delText>
              </w:r>
            </w:del>
          </w:p>
        </w:tc>
        <w:tc>
          <w:tcPr>
            <w:tcW w:w="1800" w:type="dxa"/>
            <w:vAlign w:val="bottom"/>
            <w:tcPrChange w:id="523" w:author="PHAM TOAN" w:date="2022-02-07T14:17:00Z">
              <w:tcPr>
                <w:tcW w:w="1799" w:type="dxa"/>
                <w:vAlign w:val="center"/>
              </w:tcPr>
            </w:tcPrChange>
          </w:tcPr>
          <w:p w14:paraId="0ECA7F9E" w14:textId="68437401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color w:val="000000"/>
                <w:sz w:val="26"/>
                <w:szCs w:val="26"/>
              </w:rPr>
            </w:pPr>
            <w:ins w:id="524" w:author="PHAM TOAN" w:date="2022-02-11T13:49:00Z">
              <w:r>
                <w:rPr>
                  <w:rFonts w:ascii="Calibri" w:hAnsi="Calibri" w:cs="Calibri"/>
                  <w:color w:val="000000"/>
                </w:rPr>
                <w:t>13 (4.9%)</w:t>
              </w:r>
            </w:ins>
          </w:p>
        </w:tc>
        <w:tc>
          <w:tcPr>
            <w:tcW w:w="1710" w:type="dxa"/>
            <w:vAlign w:val="bottom"/>
            <w:tcPrChange w:id="525" w:author="PHAM TOAN" w:date="2022-02-07T14:17:00Z">
              <w:tcPr>
                <w:tcW w:w="1709" w:type="dxa"/>
                <w:vAlign w:val="center"/>
              </w:tcPr>
            </w:tcPrChange>
          </w:tcPr>
          <w:p w14:paraId="735A1499" w14:textId="35C8D177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ins w:id="526" w:author="PHAM TOAN" w:date="2022-02-11T13:49:00Z">
              <w:r>
                <w:rPr>
                  <w:rFonts w:ascii="Calibri" w:hAnsi="Calibri" w:cs="Calibri"/>
                  <w:color w:val="000000"/>
                </w:rPr>
                <w:t>1 (0.2%)</w:t>
              </w:r>
            </w:ins>
            <w:del w:id="527" w:author="PHAM TOAN" w:date="2022-02-06T13:59:00Z">
              <w:r w:rsidRPr="00CE02A5" w:rsidDel="009452C5">
                <w:rPr>
                  <w:color w:val="000000"/>
                  <w:sz w:val="26"/>
                  <w:szCs w:val="26"/>
                </w:rPr>
                <w:delText>1 (0.2)</w:delText>
              </w:r>
            </w:del>
          </w:p>
        </w:tc>
        <w:tc>
          <w:tcPr>
            <w:tcW w:w="1800" w:type="dxa"/>
            <w:vAlign w:val="bottom"/>
            <w:tcPrChange w:id="528" w:author="PHAM TOAN" w:date="2022-02-07T14:17:00Z">
              <w:tcPr>
                <w:tcW w:w="1801" w:type="dxa"/>
                <w:vAlign w:val="center"/>
              </w:tcPr>
            </w:tcPrChange>
          </w:tcPr>
          <w:p w14:paraId="4149E019" w14:textId="4D95A8F3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  <w:highlight w:val="yellow"/>
              </w:rPr>
            </w:pPr>
            <w:ins w:id="529" w:author="PHAM TOAN" w:date="2022-02-11T13:49:00Z">
              <w:r>
                <w:rPr>
                  <w:rFonts w:ascii="Calibri" w:hAnsi="Calibri" w:cs="Calibri"/>
                  <w:color w:val="000000"/>
                </w:rPr>
                <w:t>49 (11.9%)</w:t>
              </w:r>
            </w:ins>
          </w:p>
        </w:tc>
        <w:tc>
          <w:tcPr>
            <w:tcW w:w="1260" w:type="dxa"/>
            <w:vAlign w:val="bottom"/>
            <w:tcPrChange w:id="530" w:author="PHAM TOAN" w:date="2022-02-07T14:17:00Z">
              <w:tcPr>
                <w:tcW w:w="1620" w:type="dxa"/>
                <w:gridSpan w:val="2"/>
                <w:vAlign w:val="bottom"/>
              </w:tcPr>
            </w:tcPrChange>
          </w:tcPr>
          <w:p w14:paraId="61D5281E" w14:textId="365A45B3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  <w:highlight w:val="yellow"/>
              </w:rPr>
            </w:pPr>
            <w:ins w:id="531" w:author="PHAM TOAN" w:date="2022-02-07T14:17:00Z">
              <w:r>
                <w:rPr>
                  <w:rFonts w:ascii="Calibri" w:hAnsi="Calibri" w:cs="Calibri"/>
                  <w:color w:val="000000"/>
                </w:rPr>
                <w:t>&lt;0.001</w:t>
              </w:r>
            </w:ins>
            <w:del w:id="532" w:author="PHAM TOAN" w:date="2022-02-06T13:59:00Z">
              <w:r w:rsidRPr="00CE02A5" w:rsidDel="009452C5">
                <w:rPr>
                  <w:bCs/>
                  <w:sz w:val="26"/>
                  <w:szCs w:val="26"/>
                  <w:highlight w:val="yellow"/>
                </w:rPr>
                <w:delText>&lt;0.001</w:delText>
              </w:r>
            </w:del>
          </w:p>
        </w:tc>
        <w:tc>
          <w:tcPr>
            <w:tcW w:w="1260" w:type="dxa"/>
            <w:vAlign w:val="bottom"/>
            <w:tcPrChange w:id="533" w:author="PHAM TOAN" w:date="2022-02-07T14:17:00Z">
              <w:tcPr>
                <w:tcW w:w="1350" w:type="dxa"/>
                <w:gridSpan w:val="2"/>
                <w:vAlign w:val="bottom"/>
              </w:tcPr>
            </w:tcPrChange>
          </w:tcPr>
          <w:p w14:paraId="7F31CCEA" w14:textId="642E5CE3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  <w:highlight w:val="yellow"/>
              </w:rPr>
            </w:pPr>
            <w:ins w:id="534" w:author="PHAM TOAN" w:date="2022-02-11T13:49:00Z">
              <w:r>
                <w:rPr>
                  <w:rFonts w:ascii="Calibri" w:hAnsi="Calibri" w:cs="Calibri"/>
                  <w:color w:val="000000"/>
                </w:rPr>
                <w:t>0.004</w:t>
              </w:r>
            </w:ins>
          </w:p>
        </w:tc>
      </w:tr>
      <w:tr w:rsidR="009A0234" w:rsidRPr="00033D68" w14:paraId="06DCE6D7" w14:textId="348F35AE" w:rsidTr="000023DE">
        <w:tblPrEx>
          <w:tblPrExChange w:id="535" w:author="PHAM TOAN" w:date="2022-02-07T14:17:00Z">
            <w:tblPrEx>
              <w:tblW w:w="13567" w:type="dxa"/>
            </w:tblPrEx>
          </w:tblPrExChange>
        </w:tblPrEx>
        <w:tc>
          <w:tcPr>
            <w:tcW w:w="3628" w:type="dxa"/>
            <w:tcPrChange w:id="536" w:author="PHAM TOAN" w:date="2022-02-07T14:17:00Z">
              <w:tcPr>
                <w:tcW w:w="3628" w:type="dxa"/>
              </w:tcPr>
            </w:tcPrChange>
          </w:tcPr>
          <w:p w14:paraId="0C7B6C8A" w14:textId="418BD58F" w:rsidR="009A0234" w:rsidRPr="00541B91" w:rsidRDefault="009A0234" w:rsidP="009A0234">
            <w:pPr>
              <w:tabs>
                <w:tab w:val="left" w:pos="90"/>
                <w:tab w:val="left" w:pos="360"/>
              </w:tabs>
              <w:ind w:left="9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Nausea</w:t>
            </w:r>
          </w:p>
        </w:tc>
        <w:tc>
          <w:tcPr>
            <w:tcW w:w="1659" w:type="dxa"/>
            <w:vAlign w:val="bottom"/>
            <w:tcPrChange w:id="537" w:author="PHAM TOAN" w:date="2022-02-07T14:17:00Z">
              <w:tcPr>
                <w:tcW w:w="1660" w:type="dxa"/>
                <w:gridSpan w:val="2"/>
                <w:vAlign w:val="center"/>
              </w:tcPr>
            </w:tcPrChange>
          </w:tcPr>
          <w:p w14:paraId="75FFA626" w14:textId="6CA950F4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ins w:id="538" w:author="PHAM TOAN" w:date="2022-02-11T13:49:00Z">
              <w:r>
                <w:rPr>
                  <w:rFonts w:ascii="Calibri" w:hAnsi="Calibri" w:cs="Calibri"/>
                  <w:color w:val="000000"/>
                </w:rPr>
                <w:t>34 (7.7%)</w:t>
              </w:r>
            </w:ins>
            <w:del w:id="539" w:author="PHAM TOAN" w:date="2022-02-06T13:59:00Z">
              <w:r w:rsidRPr="00CE02A5" w:rsidDel="009452C5">
                <w:rPr>
                  <w:color w:val="000000"/>
                  <w:sz w:val="26"/>
                  <w:szCs w:val="26"/>
                </w:rPr>
                <w:delText>34 (7.6)</w:delText>
              </w:r>
            </w:del>
          </w:p>
        </w:tc>
        <w:tc>
          <w:tcPr>
            <w:tcW w:w="1800" w:type="dxa"/>
            <w:vAlign w:val="bottom"/>
            <w:tcPrChange w:id="540" w:author="PHAM TOAN" w:date="2022-02-07T14:17:00Z">
              <w:tcPr>
                <w:tcW w:w="1799" w:type="dxa"/>
                <w:vAlign w:val="center"/>
              </w:tcPr>
            </w:tcPrChange>
          </w:tcPr>
          <w:p w14:paraId="3CC4AA45" w14:textId="13E03FA0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color w:val="000000"/>
                <w:sz w:val="26"/>
                <w:szCs w:val="26"/>
              </w:rPr>
            </w:pPr>
            <w:ins w:id="541" w:author="PHAM TOAN" w:date="2022-02-11T13:49:00Z">
              <w:r>
                <w:rPr>
                  <w:rFonts w:ascii="Calibri" w:hAnsi="Calibri" w:cs="Calibri"/>
                  <w:color w:val="000000"/>
                </w:rPr>
                <w:t>0 (0.0%)</w:t>
              </w:r>
            </w:ins>
          </w:p>
        </w:tc>
        <w:tc>
          <w:tcPr>
            <w:tcW w:w="1710" w:type="dxa"/>
            <w:vAlign w:val="bottom"/>
            <w:tcPrChange w:id="542" w:author="PHAM TOAN" w:date="2022-02-07T14:17:00Z">
              <w:tcPr>
                <w:tcW w:w="1709" w:type="dxa"/>
                <w:vAlign w:val="center"/>
              </w:tcPr>
            </w:tcPrChange>
          </w:tcPr>
          <w:p w14:paraId="6B95EC99" w14:textId="6E846E95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ins w:id="543" w:author="PHAM TOAN" w:date="2022-02-11T13:49:00Z">
              <w:r>
                <w:rPr>
                  <w:rFonts w:ascii="Calibri" w:hAnsi="Calibri" w:cs="Calibri"/>
                  <w:color w:val="000000"/>
                </w:rPr>
                <w:t>5 (1.0%)</w:t>
              </w:r>
            </w:ins>
            <w:del w:id="544" w:author="PHAM TOAN" w:date="2022-02-06T13:59:00Z">
              <w:r w:rsidRPr="00CE02A5" w:rsidDel="009452C5">
                <w:rPr>
                  <w:color w:val="000000"/>
                  <w:sz w:val="26"/>
                  <w:szCs w:val="26"/>
                </w:rPr>
                <w:delText>5 (1.0)</w:delText>
              </w:r>
            </w:del>
          </w:p>
        </w:tc>
        <w:tc>
          <w:tcPr>
            <w:tcW w:w="1800" w:type="dxa"/>
            <w:vAlign w:val="bottom"/>
            <w:tcPrChange w:id="545" w:author="PHAM TOAN" w:date="2022-02-07T14:17:00Z">
              <w:tcPr>
                <w:tcW w:w="1801" w:type="dxa"/>
                <w:vAlign w:val="center"/>
              </w:tcPr>
            </w:tcPrChange>
          </w:tcPr>
          <w:p w14:paraId="4013D3CB" w14:textId="0B2211E0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  <w:highlight w:val="yellow"/>
              </w:rPr>
            </w:pPr>
            <w:ins w:id="546" w:author="PHAM TOAN" w:date="2022-02-11T13:49:00Z">
              <w:r>
                <w:rPr>
                  <w:rFonts w:ascii="Calibri" w:hAnsi="Calibri" w:cs="Calibri"/>
                  <w:color w:val="000000"/>
                </w:rPr>
                <w:t>5 (1.2%)</w:t>
              </w:r>
            </w:ins>
          </w:p>
        </w:tc>
        <w:tc>
          <w:tcPr>
            <w:tcW w:w="1260" w:type="dxa"/>
            <w:vAlign w:val="bottom"/>
            <w:tcPrChange w:id="547" w:author="PHAM TOAN" w:date="2022-02-07T14:17:00Z">
              <w:tcPr>
                <w:tcW w:w="1620" w:type="dxa"/>
                <w:gridSpan w:val="2"/>
                <w:vAlign w:val="bottom"/>
              </w:tcPr>
            </w:tcPrChange>
          </w:tcPr>
          <w:p w14:paraId="71A29FE4" w14:textId="4030B2BD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  <w:highlight w:val="yellow"/>
              </w:rPr>
            </w:pPr>
            <w:ins w:id="548" w:author="PHAM TOAN" w:date="2022-02-07T14:17:00Z">
              <w:r>
                <w:rPr>
                  <w:rFonts w:ascii="Calibri" w:hAnsi="Calibri" w:cs="Calibri"/>
                  <w:color w:val="000000"/>
                </w:rPr>
                <w:t>&lt;0.001</w:t>
              </w:r>
            </w:ins>
            <w:del w:id="549" w:author="PHAM TOAN" w:date="2022-02-06T13:59:00Z">
              <w:r w:rsidRPr="00CE02A5" w:rsidDel="009452C5">
                <w:rPr>
                  <w:bCs/>
                  <w:sz w:val="26"/>
                  <w:szCs w:val="26"/>
                  <w:highlight w:val="yellow"/>
                </w:rPr>
                <w:delText>&lt;0.001</w:delText>
              </w:r>
            </w:del>
          </w:p>
        </w:tc>
        <w:tc>
          <w:tcPr>
            <w:tcW w:w="1260" w:type="dxa"/>
            <w:vAlign w:val="bottom"/>
            <w:tcPrChange w:id="550" w:author="PHAM TOAN" w:date="2022-02-07T14:17:00Z">
              <w:tcPr>
                <w:tcW w:w="1350" w:type="dxa"/>
                <w:gridSpan w:val="2"/>
                <w:vAlign w:val="bottom"/>
              </w:tcPr>
            </w:tcPrChange>
          </w:tcPr>
          <w:p w14:paraId="750B13AC" w14:textId="7725FB57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  <w:highlight w:val="yellow"/>
              </w:rPr>
            </w:pPr>
            <w:ins w:id="551" w:author="PHAM TOAN" w:date="2022-02-11T13:49:00Z">
              <w:r>
                <w:rPr>
                  <w:rFonts w:ascii="Calibri" w:hAnsi="Calibri" w:cs="Calibri"/>
                  <w:color w:val="000000"/>
                </w:rPr>
                <w:t>0.162</w:t>
              </w:r>
            </w:ins>
          </w:p>
        </w:tc>
      </w:tr>
      <w:tr w:rsidR="009A0234" w:rsidRPr="00033D68" w14:paraId="608CF000" w14:textId="44FEA7EB" w:rsidTr="000023DE">
        <w:tblPrEx>
          <w:tblPrExChange w:id="552" w:author="PHAM TOAN" w:date="2022-02-07T14:17:00Z">
            <w:tblPrEx>
              <w:tblW w:w="13567" w:type="dxa"/>
            </w:tblPrEx>
          </w:tblPrExChange>
        </w:tblPrEx>
        <w:tc>
          <w:tcPr>
            <w:tcW w:w="3628" w:type="dxa"/>
            <w:tcPrChange w:id="553" w:author="PHAM TOAN" w:date="2022-02-07T14:17:00Z">
              <w:tcPr>
                <w:tcW w:w="3628" w:type="dxa"/>
              </w:tcPr>
            </w:tcPrChange>
          </w:tcPr>
          <w:p w14:paraId="0392FB1C" w14:textId="155F11AE" w:rsidR="009A0234" w:rsidRPr="00541B91" w:rsidRDefault="009A0234" w:rsidP="009A0234">
            <w:pPr>
              <w:tabs>
                <w:tab w:val="left" w:pos="90"/>
                <w:tab w:val="left" w:pos="360"/>
              </w:tabs>
              <w:ind w:left="9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Joint pain</w:t>
            </w:r>
          </w:p>
        </w:tc>
        <w:tc>
          <w:tcPr>
            <w:tcW w:w="1659" w:type="dxa"/>
            <w:vAlign w:val="bottom"/>
            <w:tcPrChange w:id="554" w:author="PHAM TOAN" w:date="2022-02-07T14:17:00Z">
              <w:tcPr>
                <w:tcW w:w="1660" w:type="dxa"/>
                <w:gridSpan w:val="2"/>
                <w:vAlign w:val="center"/>
              </w:tcPr>
            </w:tcPrChange>
          </w:tcPr>
          <w:p w14:paraId="38B81399" w14:textId="54E25A6E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ins w:id="555" w:author="PHAM TOAN" w:date="2022-02-11T13:49:00Z">
              <w:r>
                <w:rPr>
                  <w:rFonts w:ascii="Calibri" w:hAnsi="Calibri" w:cs="Calibri"/>
                  <w:color w:val="000000"/>
                </w:rPr>
                <w:t>78 (17.7%)</w:t>
              </w:r>
            </w:ins>
            <w:del w:id="556" w:author="PHAM TOAN" w:date="2022-02-06T13:59:00Z">
              <w:r w:rsidRPr="00CE02A5" w:rsidDel="009452C5">
                <w:rPr>
                  <w:color w:val="000000"/>
                  <w:sz w:val="26"/>
                  <w:szCs w:val="26"/>
                </w:rPr>
                <w:delText>79 (17.6)</w:delText>
              </w:r>
            </w:del>
          </w:p>
        </w:tc>
        <w:tc>
          <w:tcPr>
            <w:tcW w:w="1800" w:type="dxa"/>
            <w:vAlign w:val="bottom"/>
            <w:tcPrChange w:id="557" w:author="PHAM TOAN" w:date="2022-02-07T14:17:00Z">
              <w:tcPr>
                <w:tcW w:w="1799" w:type="dxa"/>
                <w:vAlign w:val="center"/>
              </w:tcPr>
            </w:tcPrChange>
          </w:tcPr>
          <w:p w14:paraId="20FB07B7" w14:textId="13407B0D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color w:val="000000"/>
                <w:sz w:val="26"/>
                <w:szCs w:val="26"/>
              </w:rPr>
            </w:pPr>
            <w:ins w:id="558" w:author="PHAM TOAN" w:date="2022-02-11T13:49:00Z">
              <w:r>
                <w:rPr>
                  <w:rFonts w:ascii="Calibri" w:hAnsi="Calibri" w:cs="Calibri"/>
                  <w:color w:val="000000"/>
                </w:rPr>
                <w:t>19 (7.2%)</w:t>
              </w:r>
            </w:ins>
          </w:p>
        </w:tc>
        <w:tc>
          <w:tcPr>
            <w:tcW w:w="1710" w:type="dxa"/>
            <w:vAlign w:val="bottom"/>
            <w:tcPrChange w:id="559" w:author="PHAM TOAN" w:date="2022-02-07T14:17:00Z">
              <w:tcPr>
                <w:tcW w:w="1709" w:type="dxa"/>
                <w:vAlign w:val="center"/>
              </w:tcPr>
            </w:tcPrChange>
          </w:tcPr>
          <w:p w14:paraId="08D4B7CA" w14:textId="51DF78E7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ins w:id="560" w:author="PHAM TOAN" w:date="2022-02-11T13:49:00Z">
              <w:r>
                <w:rPr>
                  <w:rFonts w:ascii="Calibri" w:hAnsi="Calibri" w:cs="Calibri"/>
                  <w:color w:val="000000"/>
                </w:rPr>
                <w:t>8 (1.6%)</w:t>
              </w:r>
            </w:ins>
            <w:del w:id="561" w:author="PHAM TOAN" w:date="2022-02-06T13:59:00Z">
              <w:r w:rsidRPr="00CE02A5" w:rsidDel="009452C5">
                <w:rPr>
                  <w:color w:val="000000"/>
                  <w:sz w:val="26"/>
                  <w:szCs w:val="26"/>
                </w:rPr>
                <w:delText>8 (1.5)</w:delText>
              </w:r>
            </w:del>
          </w:p>
        </w:tc>
        <w:tc>
          <w:tcPr>
            <w:tcW w:w="1800" w:type="dxa"/>
            <w:vAlign w:val="bottom"/>
            <w:tcPrChange w:id="562" w:author="PHAM TOAN" w:date="2022-02-07T14:17:00Z">
              <w:tcPr>
                <w:tcW w:w="1801" w:type="dxa"/>
                <w:vAlign w:val="center"/>
              </w:tcPr>
            </w:tcPrChange>
          </w:tcPr>
          <w:p w14:paraId="5B7EB7B9" w14:textId="6EA25B5F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  <w:highlight w:val="yellow"/>
              </w:rPr>
            </w:pPr>
            <w:ins w:id="563" w:author="PHAM TOAN" w:date="2022-02-11T13:49:00Z">
              <w:r>
                <w:rPr>
                  <w:rFonts w:ascii="Calibri" w:hAnsi="Calibri" w:cs="Calibri"/>
                  <w:color w:val="000000"/>
                </w:rPr>
                <w:t>14 (3.4%)</w:t>
              </w:r>
            </w:ins>
          </w:p>
        </w:tc>
        <w:tc>
          <w:tcPr>
            <w:tcW w:w="1260" w:type="dxa"/>
            <w:vAlign w:val="bottom"/>
            <w:tcPrChange w:id="564" w:author="PHAM TOAN" w:date="2022-02-07T14:17:00Z">
              <w:tcPr>
                <w:tcW w:w="1620" w:type="dxa"/>
                <w:gridSpan w:val="2"/>
                <w:vAlign w:val="bottom"/>
              </w:tcPr>
            </w:tcPrChange>
          </w:tcPr>
          <w:p w14:paraId="639B86BD" w14:textId="2745E291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  <w:highlight w:val="yellow"/>
              </w:rPr>
            </w:pPr>
            <w:ins w:id="565" w:author="PHAM TOAN" w:date="2022-02-07T14:17:00Z">
              <w:r>
                <w:rPr>
                  <w:rFonts w:ascii="Calibri" w:hAnsi="Calibri" w:cs="Calibri"/>
                  <w:color w:val="000000"/>
                </w:rPr>
                <w:t>&lt;0.001</w:t>
              </w:r>
            </w:ins>
            <w:del w:id="566" w:author="PHAM TOAN" w:date="2022-02-06T13:59:00Z">
              <w:r w:rsidRPr="00CE02A5" w:rsidDel="009452C5">
                <w:rPr>
                  <w:bCs/>
                  <w:sz w:val="26"/>
                  <w:szCs w:val="26"/>
                  <w:highlight w:val="yellow"/>
                </w:rPr>
                <w:delText>&lt;0.001</w:delText>
              </w:r>
            </w:del>
          </w:p>
        </w:tc>
        <w:tc>
          <w:tcPr>
            <w:tcW w:w="1260" w:type="dxa"/>
            <w:vAlign w:val="bottom"/>
            <w:tcPrChange w:id="567" w:author="PHAM TOAN" w:date="2022-02-07T14:17:00Z">
              <w:tcPr>
                <w:tcW w:w="1350" w:type="dxa"/>
                <w:gridSpan w:val="2"/>
                <w:vAlign w:val="bottom"/>
              </w:tcPr>
            </w:tcPrChange>
          </w:tcPr>
          <w:p w14:paraId="787CB4B7" w14:textId="2BE49CB6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  <w:highlight w:val="yellow"/>
              </w:rPr>
            </w:pPr>
            <w:ins w:id="568" w:author="PHAM TOAN" w:date="2022-02-11T13:49:00Z">
              <w:r>
                <w:rPr>
                  <w:rFonts w:ascii="Calibri" w:hAnsi="Calibri" w:cs="Calibri"/>
                  <w:color w:val="000000"/>
                </w:rPr>
                <w:t>0.039</w:t>
              </w:r>
            </w:ins>
          </w:p>
        </w:tc>
      </w:tr>
      <w:tr w:rsidR="009A0234" w:rsidRPr="00033D68" w14:paraId="5DDD3FA7" w14:textId="632DC238" w:rsidTr="000023DE">
        <w:tblPrEx>
          <w:tblPrExChange w:id="569" w:author="PHAM TOAN" w:date="2022-02-07T14:17:00Z">
            <w:tblPrEx>
              <w:tblW w:w="13567" w:type="dxa"/>
            </w:tblPrEx>
          </w:tblPrExChange>
        </w:tblPrEx>
        <w:tc>
          <w:tcPr>
            <w:tcW w:w="3628" w:type="dxa"/>
            <w:tcPrChange w:id="570" w:author="PHAM TOAN" w:date="2022-02-07T14:17:00Z">
              <w:tcPr>
                <w:tcW w:w="3628" w:type="dxa"/>
              </w:tcPr>
            </w:tcPrChange>
          </w:tcPr>
          <w:p w14:paraId="19E02D0F" w14:textId="562BA1DE" w:rsidR="009A0234" w:rsidRPr="00541B91" w:rsidRDefault="009A0234" w:rsidP="009A0234">
            <w:pPr>
              <w:tabs>
                <w:tab w:val="left" w:pos="90"/>
                <w:tab w:val="left" w:pos="360"/>
              </w:tabs>
              <w:ind w:left="9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Stomachache</w:t>
            </w:r>
          </w:p>
        </w:tc>
        <w:tc>
          <w:tcPr>
            <w:tcW w:w="1659" w:type="dxa"/>
            <w:vAlign w:val="bottom"/>
            <w:tcPrChange w:id="571" w:author="PHAM TOAN" w:date="2022-02-07T14:17:00Z">
              <w:tcPr>
                <w:tcW w:w="1660" w:type="dxa"/>
                <w:gridSpan w:val="2"/>
                <w:vAlign w:val="center"/>
              </w:tcPr>
            </w:tcPrChange>
          </w:tcPr>
          <w:p w14:paraId="482D51FE" w14:textId="3845AD84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ins w:id="572" w:author="PHAM TOAN" w:date="2022-02-11T13:49:00Z">
              <w:r>
                <w:rPr>
                  <w:rFonts w:ascii="Calibri" w:hAnsi="Calibri" w:cs="Calibri"/>
                  <w:color w:val="000000"/>
                </w:rPr>
                <w:t>7 (1.6%)</w:t>
              </w:r>
            </w:ins>
            <w:del w:id="573" w:author="PHAM TOAN" w:date="2022-02-06T13:59:00Z">
              <w:r w:rsidRPr="00CE02A5" w:rsidDel="009452C5">
                <w:rPr>
                  <w:color w:val="000000"/>
                  <w:sz w:val="26"/>
                  <w:szCs w:val="26"/>
                </w:rPr>
                <w:delText>7 (1.6)</w:delText>
              </w:r>
            </w:del>
          </w:p>
        </w:tc>
        <w:tc>
          <w:tcPr>
            <w:tcW w:w="1800" w:type="dxa"/>
            <w:vAlign w:val="bottom"/>
            <w:tcPrChange w:id="574" w:author="PHAM TOAN" w:date="2022-02-07T14:17:00Z">
              <w:tcPr>
                <w:tcW w:w="1799" w:type="dxa"/>
                <w:vAlign w:val="center"/>
              </w:tcPr>
            </w:tcPrChange>
          </w:tcPr>
          <w:p w14:paraId="62206DF7" w14:textId="1C5A3618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color w:val="000000"/>
                <w:sz w:val="26"/>
                <w:szCs w:val="26"/>
              </w:rPr>
            </w:pPr>
            <w:ins w:id="575" w:author="PHAM TOAN" w:date="2022-02-11T13:49:00Z">
              <w:r>
                <w:rPr>
                  <w:rFonts w:ascii="Calibri" w:hAnsi="Calibri" w:cs="Calibri"/>
                  <w:color w:val="000000"/>
                </w:rPr>
                <w:t>2 (0.8%)</w:t>
              </w:r>
            </w:ins>
          </w:p>
        </w:tc>
        <w:tc>
          <w:tcPr>
            <w:tcW w:w="1710" w:type="dxa"/>
            <w:vAlign w:val="bottom"/>
            <w:tcPrChange w:id="576" w:author="PHAM TOAN" w:date="2022-02-07T14:17:00Z">
              <w:tcPr>
                <w:tcW w:w="1709" w:type="dxa"/>
                <w:vAlign w:val="center"/>
              </w:tcPr>
            </w:tcPrChange>
          </w:tcPr>
          <w:p w14:paraId="0DAF6A4C" w14:textId="5361742C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ins w:id="577" w:author="PHAM TOAN" w:date="2022-02-11T13:49:00Z">
              <w:r>
                <w:rPr>
                  <w:rFonts w:ascii="Calibri" w:hAnsi="Calibri" w:cs="Calibri"/>
                  <w:color w:val="000000"/>
                </w:rPr>
                <w:t>1 (0.2%)</w:t>
              </w:r>
            </w:ins>
            <w:del w:id="578" w:author="PHAM TOAN" w:date="2022-02-06T13:59:00Z">
              <w:r w:rsidRPr="00CE02A5" w:rsidDel="009452C5">
                <w:rPr>
                  <w:color w:val="000000"/>
                  <w:sz w:val="26"/>
                  <w:szCs w:val="26"/>
                </w:rPr>
                <w:delText>1 (0.2)</w:delText>
              </w:r>
            </w:del>
          </w:p>
        </w:tc>
        <w:tc>
          <w:tcPr>
            <w:tcW w:w="1800" w:type="dxa"/>
            <w:vAlign w:val="bottom"/>
            <w:tcPrChange w:id="579" w:author="PHAM TOAN" w:date="2022-02-07T14:17:00Z">
              <w:tcPr>
                <w:tcW w:w="1801" w:type="dxa"/>
                <w:vAlign w:val="center"/>
              </w:tcPr>
            </w:tcPrChange>
          </w:tcPr>
          <w:p w14:paraId="30B172A3" w14:textId="1D573BDF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  <w:highlight w:val="yellow"/>
              </w:rPr>
            </w:pPr>
            <w:ins w:id="580" w:author="PHAM TOAN" w:date="2022-02-11T13:49:00Z">
              <w:r>
                <w:rPr>
                  <w:rFonts w:ascii="Calibri" w:hAnsi="Calibri" w:cs="Calibri"/>
                  <w:color w:val="000000"/>
                </w:rPr>
                <w:t>0 (0.0%)</w:t>
              </w:r>
            </w:ins>
          </w:p>
        </w:tc>
        <w:tc>
          <w:tcPr>
            <w:tcW w:w="1260" w:type="dxa"/>
            <w:vAlign w:val="bottom"/>
            <w:tcPrChange w:id="581" w:author="PHAM TOAN" w:date="2022-02-07T14:17:00Z">
              <w:tcPr>
                <w:tcW w:w="1620" w:type="dxa"/>
                <w:gridSpan w:val="2"/>
                <w:vAlign w:val="bottom"/>
              </w:tcPr>
            </w:tcPrChange>
          </w:tcPr>
          <w:p w14:paraId="1D8DA41A" w14:textId="3F11895A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  <w:highlight w:val="yellow"/>
              </w:rPr>
            </w:pPr>
            <w:ins w:id="582" w:author="PHAM TOAN" w:date="2022-02-07T14:17:00Z">
              <w:r>
                <w:rPr>
                  <w:rFonts w:ascii="Calibri" w:hAnsi="Calibri" w:cs="Calibri"/>
                  <w:color w:val="000000"/>
                </w:rPr>
                <w:t>0.028</w:t>
              </w:r>
            </w:ins>
            <w:del w:id="583" w:author="PHAM TOAN" w:date="2022-02-06T13:59:00Z">
              <w:r w:rsidRPr="00CE02A5" w:rsidDel="009452C5">
                <w:rPr>
                  <w:bCs/>
                  <w:sz w:val="26"/>
                  <w:szCs w:val="26"/>
                  <w:highlight w:val="yellow"/>
                </w:rPr>
                <w:delText>0.02</w:delText>
              </w:r>
            </w:del>
          </w:p>
        </w:tc>
        <w:tc>
          <w:tcPr>
            <w:tcW w:w="1260" w:type="dxa"/>
            <w:vAlign w:val="bottom"/>
            <w:tcPrChange w:id="584" w:author="PHAM TOAN" w:date="2022-02-07T14:17:00Z">
              <w:tcPr>
                <w:tcW w:w="1350" w:type="dxa"/>
                <w:gridSpan w:val="2"/>
                <w:vAlign w:val="bottom"/>
              </w:tcPr>
            </w:tcPrChange>
          </w:tcPr>
          <w:p w14:paraId="6D80D45A" w14:textId="0C0F89F3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  <w:highlight w:val="yellow"/>
              </w:rPr>
            </w:pPr>
            <w:ins w:id="585" w:author="PHAM TOAN" w:date="2022-02-11T13:49:00Z">
              <w:r>
                <w:rPr>
                  <w:rFonts w:ascii="Calibri" w:hAnsi="Calibri" w:cs="Calibri"/>
                  <w:color w:val="000000"/>
                </w:rPr>
                <w:t>0.152</w:t>
              </w:r>
            </w:ins>
          </w:p>
        </w:tc>
      </w:tr>
      <w:tr w:rsidR="009A0234" w:rsidRPr="00033D68" w14:paraId="58613219" w14:textId="025F8420" w:rsidTr="000023DE">
        <w:tblPrEx>
          <w:tblPrExChange w:id="586" w:author="PHAM TOAN" w:date="2022-02-07T14:17:00Z">
            <w:tblPrEx>
              <w:tblW w:w="13567" w:type="dxa"/>
            </w:tblPrEx>
          </w:tblPrExChange>
        </w:tblPrEx>
        <w:tc>
          <w:tcPr>
            <w:tcW w:w="3628" w:type="dxa"/>
            <w:tcPrChange w:id="587" w:author="PHAM TOAN" w:date="2022-02-07T14:17:00Z">
              <w:tcPr>
                <w:tcW w:w="3628" w:type="dxa"/>
              </w:tcPr>
            </w:tcPrChange>
          </w:tcPr>
          <w:p w14:paraId="0BDFCB14" w14:textId="7E8AFA89" w:rsidR="009A0234" w:rsidRPr="00541B91" w:rsidRDefault="009A0234" w:rsidP="009A0234">
            <w:pPr>
              <w:tabs>
                <w:tab w:val="left" w:pos="90"/>
                <w:tab w:val="left" w:pos="360"/>
              </w:tabs>
              <w:ind w:left="9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Diarrhea</w:t>
            </w:r>
          </w:p>
        </w:tc>
        <w:tc>
          <w:tcPr>
            <w:tcW w:w="1659" w:type="dxa"/>
            <w:vAlign w:val="bottom"/>
            <w:tcPrChange w:id="588" w:author="PHAM TOAN" w:date="2022-02-07T14:17:00Z">
              <w:tcPr>
                <w:tcW w:w="1660" w:type="dxa"/>
                <w:gridSpan w:val="2"/>
                <w:vAlign w:val="center"/>
              </w:tcPr>
            </w:tcPrChange>
          </w:tcPr>
          <w:p w14:paraId="237E76D7" w14:textId="7E570690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ins w:id="589" w:author="PHAM TOAN" w:date="2022-02-11T13:49:00Z">
              <w:r>
                <w:rPr>
                  <w:rFonts w:ascii="Calibri" w:hAnsi="Calibri" w:cs="Calibri"/>
                  <w:color w:val="000000"/>
                </w:rPr>
                <w:t>16 (3.6%)</w:t>
              </w:r>
            </w:ins>
            <w:del w:id="590" w:author="PHAM TOAN" w:date="2022-02-06T13:59:00Z">
              <w:r w:rsidRPr="00CE02A5" w:rsidDel="009452C5">
                <w:rPr>
                  <w:color w:val="000000"/>
                  <w:sz w:val="26"/>
                  <w:szCs w:val="26"/>
                </w:rPr>
                <w:delText>17 (3.8)</w:delText>
              </w:r>
            </w:del>
          </w:p>
        </w:tc>
        <w:tc>
          <w:tcPr>
            <w:tcW w:w="1800" w:type="dxa"/>
            <w:vAlign w:val="bottom"/>
            <w:tcPrChange w:id="591" w:author="PHAM TOAN" w:date="2022-02-07T14:17:00Z">
              <w:tcPr>
                <w:tcW w:w="1799" w:type="dxa"/>
                <w:vAlign w:val="center"/>
              </w:tcPr>
            </w:tcPrChange>
          </w:tcPr>
          <w:p w14:paraId="32CB8767" w14:textId="04C8F182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color w:val="000000"/>
                <w:sz w:val="26"/>
                <w:szCs w:val="26"/>
              </w:rPr>
            </w:pPr>
            <w:ins w:id="592" w:author="PHAM TOAN" w:date="2022-02-11T13:49:00Z">
              <w:r>
                <w:rPr>
                  <w:rFonts w:ascii="Calibri" w:hAnsi="Calibri" w:cs="Calibri"/>
                  <w:color w:val="000000"/>
                </w:rPr>
                <w:t>0 (0.0%)</w:t>
              </w:r>
            </w:ins>
          </w:p>
        </w:tc>
        <w:tc>
          <w:tcPr>
            <w:tcW w:w="1710" w:type="dxa"/>
            <w:vAlign w:val="bottom"/>
            <w:tcPrChange w:id="593" w:author="PHAM TOAN" w:date="2022-02-07T14:17:00Z">
              <w:tcPr>
                <w:tcW w:w="1709" w:type="dxa"/>
                <w:vAlign w:val="center"/>
              </w:tcPr>
            </w:tcPrChange>
          </w:tcPr>
          <w:p w14:paraId="45A1CEE7" w14:textId="4D244F0D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ins w:id="594" w:author="PHAM TOAN" w:date="2022-02-11T13:49:00Z">
              <w:r>
                <w:rPr>
                  <w:rFonts w:ascii="Calibri" w:hAnsi="Calibri" w:cs="Calibri"/>
                  <w:color w:val="000000"/>
                </w:rPr>
                <w:t>2 (0.4%)</w:t>
              </w:r>
            </w:ins>
            <w:del w:id="595" w:author="PHAM TOAN" w:date="2022-02-06T13:59:00Z">
              <w:r w:rsidRPr="00CE02A5" w:rsidDel="009452C5">
                <w:rPr>
                  <w:color w:val="000000"/>
                  <w:sz w:val="26"/>
                  <w:szCs w:val="26"/>
                </w:rPr>
                <w:delText>2 (0.4)</w:delText>
              </w:r>
            </w:del>
          </w:p>
        </w:tc>
        <w:tc>
          <w:tcPr>
            <w:tcW w:w="1800" w:type="dxa"/>
            <w:vAlign w:val="bottom"/>
            <w:tcPrChange w:id="596" w:author="PHAM TOAN" w:date="2022-02-07T14:17:00Z">
              <w:tcPr>
                <w:tcW w:w="1801" w:type="dxa"/>
                <w:vAlign w:val="center"/>
              </w:tcPr>
            </w:tcPrChange>
          </w:tcPr>
          <w:p w14:paraId="5BF59D8A" w14:textId="49F0541B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  <w:highlight w:val="yellow"/>
              </w:rPr>
            </w:pPr>
            <w:ins w:id="597" w:author="PHAM TOAN" w:date="2022-02-11T13:49:00Z">
              <w:r>
                <w:rPr>
                  <w:rFonts w:ascii="Calibri" w:hAnsi="Calibri" w:cs="Calibri"/>
                  <w:color w:val="000000"/>
                </w:rPr>
                <w:t>2 (0.5%)</w:t>
              </w:r>
            </w:ins>
          </w:p>
        </w:tc>
        <w:tc>
          <w:tcPr>
            <w:tcW w:w="1260" w:type="dxa"/>
            <w:vAlign w:val="bottom"/>
            <w:tcPrChange w:id="598" w:author="PHAM TOAN" w:date="2022-02-07T14:17:00Z">
              <w:tcPr>
                <w:tcW w:w="1620" w:type="dxa"/>
                <w:gridSpan w:val="2"/>
                <w:vAlign w:val="bottom"/>
              </w:tcPr>
            </w:tcPrChange>
          </w:tcPr>
          <w:p w14:paraId="6B8B419E" w14:textId="1ECF0FC6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  <w:highlight w:val="yellow"/>
              </w:rPr>
            </w:pPr>
            <w:ins w:id="599" w:author="PHAM TOAN" w:date="2022-02-07T14:17:00Z">
              <w:r>
                <w:rPr>
                  <w:rFonts w:ascii="Calibri" w:hAnsi="Calibri" w:cs="Calibri"/>
                  <w:color w:val="000000"/>
                </w:rPr>
                <w:t>0.001</w:t>
              </w:r>
            </w:ins>
            <w:del w:id="600" w:author="PHAM TOAN" w:date="2022-02-06T13:59:00Z">
              <w:r w:rsidRPr="00CE02A5" w:rsidDel="009452C5">
                <w:rPr>
                  <w:bCs/>
                  <w:sz w:val="26"/>
                  <w:szCs w:val="26"/>
                  <w:highlight w:val="yellow"/>
                </w:rPr>
                <w:delText>&lt;0.001</w:delText>
              </w:r>
            </w:del>
          </w:p>
        </w:tc>
        <w:tc>
          <w:tcPr>
            <w:tcW w:w="1260" w:type="dxa"/>
            <w:vAlign w:val="bottom"/>
            <w:tcPrChange w:id="601" w:author="PHAM TOAN" w:date="2022-02-07T14:17:00Z">
              <w:tcPr>
                <w:tcW w:w="1350" w:type="dxa"/>
                <w:gridSpan w:val="2"/>
                <w:vAlign w:val="bottom"/>
              </w:tcPr>
            </w:tcPrChange>
          </w:tcPr>
          <w:p w14:paraId="255C63D1" w14:textId="70477985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  <w:highlight w:val="yellow"/>
              </w:rPr>
            </w:pPr>
            <w:ins w:id="602" w:author="PHAM TOAN" w:date="2022-02-11T13:49:00Z">
              <w:r>
                <w:rPr>
                  <w:rFonts w:ascii="Calibri" w:hAnsi="Calibri" w:cs="Calibri"/>
                  <w:color w:val="000000"/>
                </w:rPr>
                <w:t>0.524</w:t>
              </w:r>
            </w:ins>
          </w:p>
        </w:tc>
      </w:tr>
      <w:tr w:rsidR="009A0234" w:rsidRPr="00033D68" w14:paraId="7643A72A" w14:textId="646E1880" w:rsidTr="00153413">
        <w:tblPrEx>
          <w:tblPrExChange w:id="603" w:author="PHAM TOAN" w:date="2022-02-07T14:18:00Z">
            <w:tblPrEx>
              <w:tblW w:w="13567" w:type="dxa"/>
            </w:tblPrEx>
          </w:tblPrExChange>
        </w:tblPrEx>
        <w:tc>
          <w:tcPr>
            <w:tcW w:w="3628" w:type="dxa"/>
            <w:tcPrChange w:id="604" w:author="PHAM TOAN" w:date="2022-02-07T14:18:00Z">
              <w:tcPr>
                <w:tcW w:w="3628" w:type="dxa"/>
              </w:tcPr>
            </w:tcPrChange>
          </w:tcPr>
          <w:p w14:paraId="23CBD1E9" w14:textId="6344EFBC" w:rsidR="009A0234" w:rsidRPr="00541B91" w:rsidRDefault="009A0234" w:rsidP="009A0234">
            <w:pPr>
              <w:tabs>
                <w:tab w:val="left" w:pos="90"/>
                <w:tab w:val="left" w:pos="360"/>
              </w:tabs>
              <w:ind w:left="9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Rash skin</w:t>
            </w:r>
          </w:p>
        </w:tc>
        <w:tc>
          <w:tcPr>
            <w:tcW w:w="1659" w:type="dxa"/>
            <w:vAlign w:val="bottom"/>
            <w:tcPrChange w:id="605" w:author="PHAM TOAN" w:date="2022-02-07T14:18:00Z">
              <w:tcPr>
                <w:tcW w:w="1660" w:type="dxa"/>
                <w:gridSpan w:val="2"/>
                <w:vAlign w:val="center"/>
              </w:tcPr>
            </w:tcPrChange>
          </w:tcPr>
          <w:p w14:paraId="5D408F8A" w14:textId="05A9256C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ins w:id="606" w:author="PHAM TOAN" w:date="2022-02-11T13:49:00Z">
              <w:r>
                <w:rPr>
                  <w:rFonts w:ascii="Calibri" w:hAnsi="Calibri" w:cs="Calibri"/>
                  <w:color w:val="000000"/>
                </w:rPr>
                <w:t>4 (0.9%)</w:t>
              </w:r>
            </w:ins>
            <w:del w:id="607" w:author="PHAM TOAN" w:date="2022-02-06T13:59:00Z">
              <w:r w:rsidRPr="00CE02A5" w:rsidDel="009452C5">
                <w:rPr>
                  <w:color w:val="000000"/>
                  <w:sz w:val="26"/>
                  <w:szCs w:val="26"/>
                </w:rPr>
                <w:delText>4 (0.9)</w:delText>
              </w:r>
            </w:del>
          </w:p>
        </w:tc>
        <w:tc>
          <w:tcPr>
            <w:tcW w:w="1800" w:type="dxa"/>
            <w:vAlign w:val="bottom"/>
            <w:tcPrChange w:id="608" w:author="PHAM TOAN" w:date="2022-02-07T14:18:00Z">
              <w:tcPr>
                <w:tcW w:w="1799" w:type="dxa"/>
                <w:vAlign w:val="center"/>
              </w:tcPr>
            </w:tcPrChange>
          </w:tcPr>
          <w:p w14:paraId="00612B0E" w14:textId="28223145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color w:val="000000"/>
                <w:sz w:val="26"/>
                <w:szCs w:val="26"/>
              </w:rPr>
            </w:pPr>
            <w:ins w:id="609" w:author="PHAM TOAN" w:date="2022-02-11T13:49:00Z">
              <w:r>
                <w:rPr>
                  <w:rFonts w:ascii="Calibri" w:hAnsi="Calibri" w:cs="Calibri"/>
                  <w:color w:val="000000"/>
                </w:rPr>
                <w:t>1 (0.4%)</w:t>
              </w:r>
            </w:ins>
          </w:p>
        </w:tc>
        <w:tc>
          <w:tcPr>
            <w:tcW w:w="1710" w:type="dxa"/>
            <w:vAlign w:val="bottom"/>
            <w:tcPrChange w:id="610" w:author="PHAM TOAN" w:date="2022-02-07T14:18:00Z">
              <w:tcPr>
                <w:tcW w:w="1709" w:type="dxa"/>
                <w:vAlign w:val="center"/>
              </w:tcPr>
            </w:tcPrChange>
          </w:tcPr>
          <w:p w14:paraId="10CF8E4E" w14:textId="759F0674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ins w:id="611" w:author="PHAM TOAN" w:date="2022-02-11T13:49:00Z">
              <w:r>
                <w:rPr>
                  <w:rFonts w:ascii="Calibri" w:hAnsi="Calibri" w:cs="Calibri"/>
                  <w:color w:val="000000"/>
                </w:rPr>
                <w:t>1 (0.2%)</w:t>
              </w:r>
            </w:ins>
            <w:del w:id="612" w:author="PHAM TOAN" w:date="2022-02-06T13:59:00Z">
              <w:r w:rsidRPr="00CE02A5" w:rsidDel="009452C5">
                <w:rPr>
                  <w:color w:val="000000"/>
                  <w:sz w:val="26"/>
                  <w:szCs w:val="26"/>
                </w:rPr>
                <w:delText>1 (0.2)</w:delText>
              </w:r>
            </w:del>
          </w:p>
        </w:tc>
        <w:tc>
          <w:tcPr>
            <w:tcW w:w="1800" w:type="dxa"/>
            <w:vAlign w:val="bottom"/>
            <w:tcPrChange w:id="613" w:author="PHAM TOAN" w:date="2022-02-07T14:18:00Z">
              <w:tcPr>
                <w:tcW w:w="1801" w:type="dxa"/>
                <w:vAlign w:val="center"/>
              </w:tcPr>
            </w:tcPrChange>
          </w:tcPr>
          <w:p w14:paraId="5348A9D9" w14:textId="1A50333B" w:rsidR="009A0234" w:rsidRPr="00203594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614" w:author="PHAM TOAN" w:date="2022-02-11T13:49:00Z">
              <w:r>
                <w:rPr>
                  <w:rFonts w:ascii="Calibri" w:hAnsi="Calibri" w:cs="Calibri"/>
                  <w:color w:val="000000"/>
                </w:rPr>
                <w:t>0 (0.0%)</w:t>
              </w:r>
            </w:ins>
          </w:p>
        </w:tc>
        <w:tc>
          <w:tcPr>
            <w:tcW w:w="1260" w:type="dxa"/>
            <w:vAlign w:val="bottom"/>
            <w:tcPrChange w:id="615" w:author="PHAM TOAN" w:date="2022-02-07T14:18:00Z">
              <w:tcPr>
                <w:tcW w:w="1620" w:type="dxa"/>
                <w:gridSpan w:val="2"/>
                <w:vAlign w:val="bottom"/>
              </w:tcPr>
            </w:tcPrChange>
          </w:tcPr>
          <w:p w14:paraId="059312C4" w14:textId="089CDCC0" w:rsidR="009A0234" w:rsidRPr="00203594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616" w:author="PHAM TOAN" w:date="2022-02-07T14:17:00Z">
              <w:r>
                <w:rPr>
                  <w:rFonts w:ascii="Calibri" w:hAnsi="Calibri" w:cs="Calibri"/>
                  <w:color w:val="000000"/>
                </w:rPr>
                <w:t>0.188</w:t>
              </w:r>
            </w:ins>
            <w:del w:id="617" w:author="PHAM TOAN" w:date="2022-02-06T13:59:00Z">
              <w:r w:rsidRPr="00203594" w:rsidDel="009452C5">
                <w:rPr>
                  <w:bCs/>
                  <w:sz w:val="26"/>
                  <w:szCs w:val="26"/>
                </w:rPr>
                <w:delText>0.3</w:delText>
              </w:r>
            </w:del>
          </w:p>
        </w:tc>
        <w:tc>
          <w:tcPr>
            <w:tcW w:w="1260" w:type="dxa"/>
            <w:vAlign w:val="bottom"/>
            <w:tcPrChange w:id="618" w:author="PHAM TOAN" w:date="2022-02-07T14:18:00Z">
              <w:tcPr>
                <w:tcW w:w="1350" w:type="dxa"/>
                <w:gridSpan w:val="2"/>
              </w:tcPr>
            </w:tcPrChange>
          </w:tcPr>
          <w:p w14:paraId="6EAED398" w14:textId="0C03C0E5" w:rsidR="009A0234" w:rsidRPr="00203594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619" w:author="PHAM TOAN" w:date="2022-02-11T13:49:00Z">
              <w:r>
                <w:rPr>
                  <w:rFonts w:ascii="Calibri" w:hAnsi="Calibri" w:cs="Calibri"/>
                  <w:color w:val="000000"/>
                </w:rPr>
                <w:t>0.39</w:t>
              </w:r>
            </w:ins>
          </w:p>
        </w:tc>
      </w:tr>
      <w:tr w:rsidR="009A0234" w:rsidRPr="00033D68" w14:paraId="4BCD0166" w14:textId="43F85A0A" w:rsidTr="00153413">
        <w:tblPrEx>
          <w:tblPrExChange w:id="620" w:author="PHAM TOAN" w:date="2022-02-07T14:18:00Z">
            <w:tblPrEx>
              <w:tblW w:w="13567" w:type="dxa"/>
            </w:tblPrEx>
          </w:tblPrExChange>
        </w:tblPrEx>
        <w:tc>
          <w:tcPr>
            <w:tcW w:w="3628" w:type="dxa"/>
            <w:tcPrChange w:id="621" w:author="PHAM TOAN" w:date="2022-02-07T14:18:00Z">
              <w:tcPr>
                <w:tcW w:w="3628" w:type="dxa"/>
              </w:tcPr>
            </w:tcPrChange>
          </w:tcPr>
          <w:p w14:paraId="1C70FEC8" w14:textId="0F4721E6" w:rsidR="009A0234" w:rsidRPr="00541B91" w:rsidRDefault="009A0234" w:rsidP="009A0234">
            <w:pPr>
              <w:tabs>
                <w:tab w:val="left" w:pos="90"/>
                <w:tab w:val="left" w:pos="360"/>
              </w:tabs>
              <w:ind w:left="9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Vaginal haemorrhage</w:t>
            </w:r>
            <w:ins w:id="622" w:author="Ben Mol" w:date="2022-01-30T07:51:00Z">
              <w:r>
                <w:rPr>
                  <w:sz w:val="26"/>
                  <w:szCs w:val="26"/>
                </w:rPr>
                <w:t xml:space="preserve"> </w:t>
              </w:r>
            </w:ins>
          </w:p>
        </w:tc>
        <w:tc>
          <w:tcPr>
            <w:tcW w:w="1659" w:type="dxa"/>
            <w:vAlign w:val="bottom"/>
            <w:tcPrChange w:id="623" w:author="PHAM TOAN" w:date="2022-02-07T14:18:00Z">
              <w:tcPr>
                <w:tcW w:w="1660" w:type="dxa"/>
                <w:gridSpan w:val="2"/>
                <w:vAlign w:val="center"/>
              </w:tcPr>
            </w:tcPrChange>
          </w:tcPr>
          <w:p w14:paraId="35EAF056" w14:textId="2DC9A257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ins w:id="624" w:author="PHAM TOAN" w:date="2022-02-11T13:49:00Z">
              <w:r>
                <w:rPr>
                  <w:rFonts w:ascii="Calibri" w:hAnsi="Calibri" w:cs="Calibri"/>
                  <w:color w:val="000000"/>
                </w:rPr>
                <w:t>4 (0.9%)</w:t>
              </w:r>
            </w:ins>
            <w:del w:id="625" w:author="PHAM TOAN" w:date="2022-02-06T13:59:00Z">
              <w:r w:rsidRPr="00CE02A5" w:rsidDel="009452C5">
                <w:rPr>
                  <w:color w:val="000000"/>
                  <w:sz w:val="26"/>
                  <w:szCs w:val="26"/>
                </w:rPr>
                <w:delText>4 (0.9)</w:delText>
              </w:r>
            </w:del>
          </w:p>
        </w:tc>
        <w:tc>
          <w:tcPr>
            <w:tcW w:w="1800" w:type="dxa"/>
            <w:vAlign w:val="bottom"/>
            <w:tcPrChange w:id="626" w:author="PHAM TOAN" w:date="2022-02-07T14:18:00Z">
              <w:tcPr>
                <w:tcW w:w="1799" w:type="dxa"/>
                <w:vAlign w:val="center"/>
              </w:tcPr>
            </w:tcPrChange>
          </w:tcPr>
          <w:p w14:paraId="3FF6C36F" w14:textId="31EFD3E8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color w:val="000000"/>
                <w:sz w:val="26"/>
                <w:szCs w:val="26"/>
              </w:rPr>
            </w:pPr>
            <w:ins w:id="627" w:author="PHAM TOAN" w:date="2022-02-11T13:49:00Z">
              <w:r>
                <w:rPr>
                  <w:rFonts w:ascii="Calibri" w:hAnsi="Calibri" w:cs="Calibri"/>
                  <w:color w:val="000000"/>
                </w:rPr>
                <w:t>0 (0.0%)</w:t>
              </w:r>
            </w:ins>
          </w:p>
        </w:tc>
        <w:tc>
          <w:tcPr>
            <w:tcW w:w="1710" w:type="dxa"/>
            <w:vAlign w:val="bottom"/>
            <w:tcPrChange w:id="628" w:author="PHAM TOAN" w:date="2022-02-07T14:18:00Z">
              <w:tcPr>
                <w:tcW w:w="1709" w:type="dxa"/>
                <w:vAlign w:val="center"/>
              </w:tcPr>
            </w:tcPrChange>
          </w:tcPr>
          <w:p w14:paraId="1112D721" w14:textId="2EFCDF8D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ins w:id="629" w:author="PHAM TOAN" w:date="2022-02-11T13:49:00Z">
              <w:r>
                <w:rPr>
                  <w:rFonts w:ascii="Calibri" w:hAnsi="Calibri" w:cs="Calibri"/>
                  <w:color w:val="000000"/>
                </w:rPr>
                <w:t>1 (0.2%)</w:t>
              </w:r>
            </w:ins>
            <w:del w:id="630" w:author="PHAM TOAN" w:date="2022-02-06T13:59:00Z">
              <w:r w:rsidRPr="00CE02A5" w:rsidDel="009452C5">
                <w:rPr>
                  <w:color w:val="000000"/>
                  <w:sz w:val="26"/>
                  <w:szCs w:val="26"/>
                </w:rPr>
                <w:delText>1 (0.2)</w:delText>
              </w:r>
            </w:del>
          </w:p>
        </w:tc>
        <w:tc>
          <w:tcPr>
            <w:tcW w:w="1800" w:type="dxa"/>
            <w:vAlign w:val="bottom"/>
            <w:tcPrChange w:id="631" w:author="PHAM TOAN" w:date="2022-02-07T14:18:00Z">
              <w:tcPr>
                <w:tcW w:w="1801" w:type="dxa"/>
                <w:vAlign w:val="center"/>
              </w:tcPr>
            </w:tcPrChange>
          </w:tcPr>
          <w:p w14:paraId="498BB317" w14:textId="0F6311BA" w:rsidR="009A0234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632" w:author="PHAM TOAN" w:date="2022-02-11T13:49:00Z">
              <w:r>
                <w:rPr>
                  <w:rFonts w:ascii="Calibri" w:hAnsi="Calibri" w:cs="Calibri"/>
                  <w:color w:val="000000"/>
                </w:rPr>
                <w:t>0 (0.0%)</w:t>
              </w:r>
            </w:ins>
          </w:p>
        </w:tc>
        <w:tc>
          <w:tcPr>
            <w:tcW w:w="1260" w:type="dxa"/>
            <w:vAlign w:val="bottom"/>
            <w:tcPrChange w:id="633" w:author="PHAM TOAN" w:date="2022-02-07T14:18:00Z">
              <w:tcPr>
                <w:tcW w:w="1620" w:type="dxa"/>
                <w:gridSpan w:val="2"/>
                <w:vAlign w:val="bottom"/>
              </w:tcPr>
            </w:tcPrChange>
          </w:tcPr>
          <w:p w14:paraId="1AD3D632" w14:textId="04CD5F9C" w:rsidR="009A0234" w:rsidRPr="00203594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634" w:author="PHAM TOAN" w:date="2022-02-07T14:17:00Z">
              <w:r>
                <w:rPr>
                  <w:rFonts w:ascii="Calibri" w:hAnsi="Calibri" w:cs="Calibri"/>
                  <w:color w:val="000000"/>
                </w:rPr>
                <w:t>0.188</w:t>
              </w:r>
            </w:ins>
            <w:del w:id="635" w:author="PHAM TOAN" w:date="2022-02-06T13:59:00Z">
              <w:r w:rsidDel="009452C5">
                <w:rPr>
                  <w:bCs/>
                  <w:sz w:val="26"/>
                  <w:szCs w:val="26"/>
                </w:rPr>
                <w:delText>0.3</w:delText>
              </w:r>
            </w:del>
          </w:p>
        </w:tc>
        <w:tc>
          <w:tcPr>
            <w:tcW w:w="1260" w:type="dxa"/>
            <w:vAlign w:val="bottom"/>
            <w:tcPrChange w:id="636" w:author="PHAM TOAN" w:date="2022-02-07T14:18:00Z">
              <w:tcPr>
                <w:tcW w:w="1350" w:type="dxa"/>
                <w:gridSpan w:val="2"/>
              </w:tcPr>
            </w:tcPrChange>
          </w:tcPr>
          <w:p w14:paraId="29A31A29" w14:textId="6B703B2D" w:rsidR="009A0234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637" w:author="PHAM TOAN" w:date="2022-02-11T13:49:00Z">
              <w:r>
                <w:rPr>
                  <w:rFonts w:ascii="Calibri" w:hAnsi="Calibri" w:cs="Calibri"/>
                  <w:color w:val="000000"/>
                </w:rPr>
                <w:t>.</w:t>
              </w:r>
            </w:ins>
          </w:p>
        </w:tc>
      </w:tr>
      <w:tr w:rsidR="009A0234" w:rsidRPr="00033D68" w14:paraId="163630A9" w14:textId="712F5947" w:rsidTr="000023DE">
        <w:tblPrEx>
          <w:tblPrExChange w:id="638" w:author="PHAM TOAN" w:date="2022-02-07T14:17:00Z">
            <w:tblPrEx>
              <w:tblW w:w="13567" w:type="dxa"/>
            </w:tblPrEx>
          </w:tblPrExChange>
        </w:tblPrEx>
        <w:tc>
          <w:tcPr>
            <w:tcW w:w="3628" w:type="dxa"/>
            <w:tcPrChange w:id="639" w:author="PHAM TOAN" w:date="2022-02-07T14:17:00Z">
              <w:tcPr>
                <w:tcW w:w="3628" w:type="dxa"/>
              </w:tcPr>
            </w:tcPrChange>
          </w:tcPr>
          <w:p w14:paraId="12BB799A" w14:textId="75514B14" w:rsidR="009A0234" w:rsidRPr="00541B91" w:rsidRDefault="009A0234" w:rsidP="009A0234">
            <w:pPr>
              <w:tabs>
                <w:tab w:val="left" w:pos="90"/>
                <w:tab w:val="left" w:pos="360"/>
              </w:tabs>
              <w:ind w:left="9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Others</w:t>
            </w:r>
          </w:p>
        </w:tc>
        <w:tc>
          <w:tcPr>
            <w:tcW w:w="1659" w:type="dxa"/>
            <w:vAlign w:val="bottom"/>
            <w:tcPrChange w:id="640" w:author="PHAM TOAN" w:date="2022-02-07T14:17:00Z">
              <w:tcPr>
                <w:tcW w:w="1660" w:type="dxa"/>
                <w:gridSpan w:val="2"/>
                <w:vAlign w:val="center"/>
              </w:tcPr>
            </w:tcPrChange>
          </w:tcPr>
          <w:p w14:paraId="3D34D0BA" w14:textId="756CFAC3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641" w:author="PHAM TOAN" w:date="2022-02-11T13:49:00Z">
              <w:r>
                <w:rPr>
                  <w:rFonts w:ascii="Calibri" w:hAnsi="Calibri" w:cs="Calibri"/>
                  <w:color w:val="000000"/>
                </w:rPr>
                <w:t>0 (0.0%)</w:t>
              </w:r>
            </w:ins>
            <w:del w:id="642" w:author="PHAM TOAN" w:date="2022-02-06T13:59:00Z">
              <w:r w:rsidRPr="00CE02A5" w:rsidDel="009452C5">
                <w:rPr>
                  <w:color w:val="000000"/>
                  <w:sz w:val="26"/>
                  <w:szCs w:val="26"/>
                </w:rPr>
                <w:delText>6 (1.3)</w:delText>
              </w:r>
            </w:del>
          </w:p>
        </w:tc>
        <w:tc>
          <w:tcPr>
            <w:tcW w:w="1800" w:type="dxa"/>
            <w:vAlign w:val="bottom"/>
            <w:tcPrChange w:id="643" w:author="PHAM TOAN" w:date="2022-02-07T14:17:00Z">
              <w:tcPr>
                <w:tcW w:w="1799" w:type="dxa"/>
                <w:vAlign w:val="center"/>
              </w:tcPr>
            </w:tcPrChange>
          </w:tcPr>
          <w:p w14:paraId="39547F04" w14:textId="3A64B049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color w:val="000000"/>
                <w:sz w:val="26"/>
                <w:szCs w:val="26"/>
              </w:rPr>
            </w:pPr>
            <w:ins w:id="644" w:author="PHAM TOAN" w:date="2022-02-11T13:49:00Z">
              <w:r>
                <w:rPr>
                  <w:rFonts w:ascii="Calibri" w:hAnsi="Calibri" w:cs="Calibri"/>
                  <w:color w:val="000000"/>
                </w:rPr>
                <w:t>0 (0.0%)</w:t>
              </w:r>
            </w:ins>
          </w:p>
        </w:tc>
        <w:tc>
          <w:tcPr>
            <w:tcW w:w="1710" w:type="dxa"/>
            <w:vAlign w:val="bottom"/>
            <w:tcPrChange w:id="645" w:author="PHAM TOAN" w:date="2022-02-07T14:17:00Z">
              <w:tcPr>
                <w:tcW w:w="1709" w:type="dxa"/>
                <w:vAlign w:val="center"/>
              </w:tcPr>
            </w:tcPrChange>
          </w:tcPr>
          <w:p w14:paraId="2E3849DC" w14:textId="788F7534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ins w:id="646" w:author="PHAM TOAN" w:date="2022-02-11T13:49:00Z">
              <w:r>
                <w:rPr>
                  <w:rFonts w:ascii="Calibri" w:hAnsi="Calibri" w:cs="Calibri"/>
                  <w:color w:val="000000"/>
                </w:rPr>
                <w:t>0 (0.0%)</w:t>
              </w:r>
            </w:ins>
            <w:del w:id="647" w:author="PHAM TOAN" w:date="2022-02-06T13:59:00Z">
              <w:r w:rsidRPr="00CE02A5" w:rsidDel="009452C5">
                <w:rPr>
                  <w:color w:val="000000"/>
                  <w:sz w:val="26"/>
                  <w:szCs w:val="26"/>
                </w:rPr>
                <w:delText>4 (0.8)</w:delText>
              </w:r>
            </w:del>
          </w:p>
        </w:tc>
        <w:tc>
          <w:tcPr>
            <w:tcW w:w="1800" w:type="dxa"/>
            <w:vAlign w:val="bottom"/>
            <w:tcPrChange w:id="648" w:author="PHAM TOAN" w:date="2022-02-07T14:17:00Z">
              <w:tcPr>
                <w:tcW w:w="1801" w:type="dxa"/>
                <w:vAlign w:val="center"/>
              </w:tcPr>
            </w:tcPrChange>
          </w:tcPr>
          <w:p w14:paraId="080D1CF2" w14:textId="65C83FF8" w:rsidR="009A0234" w:rsidRPr="00203594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649" w:author="PHAM TOAN" w:date="2022-02-11T13:49:00Z">
              <w:r>
                <w:rPr>
                  <w:rFonts w:ascii="Calibri" w:hAnsi="Calibri" w:cs="Calibri"/>
                  <w:color w:val="000000"/>
                </w:rPr>
                <w:t>0 (0.0%)</w:t>
              </w:r>
            </w:ins>
          </w:p>
        </w:tc>
        <w:tc>
          <w:tcPr>
            <w:tcW w:w="1260" w:type="dxa"/>
            <w:vAlign w:val="bottom"/>
            <w:tcPrChange w:id="650" w:author="PHAM TOAN" w:date="2022-02-07T14:17:00Z">
              <w:tcPr>
                <w:tcW w:w="1620" w:type="dxa"/>
                <w:gridSpan w:val="2"/>
                <w:vAlign w:val="bottom"/>
              </w:tcPr>
            </w:tcPrChange>
          </w:tcPr>
          <w:p w14:paraId="4076520A" w14:textId="55D99D71" w:rsidR="009A0234" w:rsidRPr="00203594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651" w:author="PHAM TOAN" w:date="2022-02-07T14:17:00Z">
              <w:r>
                <w:rPr>
                  <w:rFonts w:ascii="Calibri" w:hAnsi="Calibri" w:cs="Calibri"/>
                  <w:color w:val="000000"/>
                </w:rPr>
                <w:t>0.527</w:t>
              </w:r>
            </w:ins>
            <w:del w:id="652" w:author="PHAM TOAN" w:date="2022-02-06T13:59:00Z">
              <w:r w:rsidRPr="00203594" w:rsidDel="009452C5">
                <w:rPr>
                  <w:bCs/>
                  <w:sz w:val="26"/>
                  <w:szCs w:val="26"/>
                </w:rPr>
                <w:delText>0.4</w:delText>
              </w:r>
            </w:del>
          </w:p>
        </w:tc>
        <w:tc>
          <w:tcPr>
            <w:tcW w:w="1260" w:type="dxa"/>
            <w:vAlign w:val="bottom"/>
            <w:tcPrChange w:id="653" w:author="PHAM TOAN" w:date="2022-02-07T14:17:00Z">
              <w:tcPr>
                <w:tcW w:w="1350" w:type="dxa"/>
                <w:gridSpan w:val="2"/>
                <w:vAlign w:val="bottom"/>
              </w:tcPr>
            </w:tcPrChange>
          </w:tcPr>
          <w:p w14:paraId="4080F673" w14:textId="1B30BBDF" w:rsidR="009A0234" w:rsidRPr="00203594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654" w:author="PHAM TOAN" w:date="2022-02-11T13:49:00Z">
              <w:r>
                <w:rPr>
                  <w:rFonts w:ascii="Calibri" w:hAnsi="Calibri" w:cs="Calibri"/>
                  <w:color w:val="000000"/>
                </w:rPr>
                <w:t>.</w:t>
              </w:r>
            </w:ins>
          </w:p>
        </w:tc>
      </w:tr>
      <w:tr w:rsidR="009A0234" w:rsidRPr="00033D68" w14:paraId="4B13A78F" w14:textId="2E7B64C8" w:rsidTr="00153413">
        <w:tblPrEx>
          <w:tblPrExChange w:id="655" w:author="PHAM TOAN" w:date="2022-02-07T14:18:00Z">
            <w:tblPrEx>
              <w:tblW w:w="13567" w:type="dxa"/>
            </w:tblPrEx>
          </w:tblPrExChange>
        </w:tblPrEx>
        <w:tc>
          <w:tcPr>
            <w:tcW w:w="3628" w:type="dxa"/>
            <w:tcPrChange w:id="656" w:author="PHAM TOAN" w:date="2022-02-07T14:18:00Z">
              <w:tcPr>
                <w:tcW w:w="3628" w:type="dxa"/>
              </w:tcPr>
            </w:tcPrChange>
          </w:tcPr>
          <w:p w14:paraId="37F593DE" w14:textId="0C0CDAA1" w:rsidR="009A0234" w:rsidRPr="00033D68" w:rsidRDefault="009A0234" w:rsidP="009A0234">
            <w:pPr>
              <w:tabs>
                <w:tab w:val="left" w:pos="90"/>
                <w:tab w:val="left" w:pos="360"/>
              </w:tabs>
              <w:ind w:left="90"/>
              <w:rPr>
                <w:sz w:val="26"/>
                <w:szCs w:val="26"/>
                <w:lang w:val="vi-VN"/>
              </w:rPr>
            </w:pPr>
            <w:r w:rsidRPr="00F62534">
              <w:rPr>
                <w:sz w:val="26"/>
                <w:szCs w:val="26"/>
                <w:lang w:val="vi-VN"/>
              </w:rPr>
              <w:t>Thrombocytopenia</w:t>
            </w:r>
          </w:p>
        </w:tc>
        <w:tc>
          <w:tcPr>
            <w:tcW w:w="1659" w:type="dxa"/>
            <w:vAlign w:val="bottom"/>
            <w:tcPrChange w:id="657" w:author="PHAM TOAN" w:date="2022-02-07T14:18:00Z">
              <w:tcPr>
                <w:tcW w:w="1660" w:type="dxa"/>
                <w:gridSpan w:val="2"/>
                <w:vAlign w:val="center"/>
              </w:tcPr>
            </w:tcPrChange>
          </w:tcPr>
          <w:p w14:paraId="633688A2" w14:textId="67C19BFD" w:rsidR="009A0234" w:rsidRPr="00CB0592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658" w:author="PHAM TOAN" w:date="2022-02-11T13:49:00Z">
              <w:r>
                <w:rPr>
                  <w:rFonts w:ascii="Calibri" w:hAnsi="Calibri" w:cs="Calibri"/>
                  <w:color w:val="000000"/>
                </w:rPr>
                <w:t>6 (1.4%)</w:t>
              </w:r>
            </w:ins>
            <w:del w:id="659" w:author="PHAM TOAN" w:date="2022-02-06T13:59:00Z">
              <w:r w:rsidRPr="00CB0592" w:rsidDel="009452C5">
                <w:rPr>
                  <w:bCs/>
                  <w:sz w:val="26"/>
                  <w:szCs w:val="26"/>
                </w:rPr>
                <w:delText>0 (0.0)</w:delText>
              </w:r>
            </w:del>
          </w:p>
        </w:tc>
        <w:tc>
          <w:tcPr>
            <w:tcW w:w="1800" w:type="dxa"/>
            <w:vAlign w:val="bottom"/>
            <w:tcPrChange w:id="660" w:author="PHAM TOAN" w:date="2022-02-07T14:18:00Z">
              <w:tcPr>
                <w:tcW w:w="1799" w:type="dxa"/>
                <w:vAlign w:val="center"/>
              </w:tcPr>
            </w:tcPrChange>
          </w:tcPr>
          <w:p w14:paraId="139D9321" w14:textId="76DF0DF1" w:rsidR="009A0234" w:rsidRPr="00CB0592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661" w:author="PHAM TOAN" w:date="2022-02-11T13:49:00Z">
              <w:r>
                <w:rPr>
                  <w:rFonts w:ascii="Calibri" w:hAnsi="Calibri" w:cs="Calibri"/>
                  <w:color w:val="000000"/>
                </w:rPr>
                <w:t>1 (0.4%)</w:t>
              </w:r>
            </w:ins>
          </w:p>
        </w:tc>
        <w:tc>
          <w:tcPr>
            <w:tcW w:w="1710" w:type="dxa"/>
            <w:vAlign w:val="bottom"/>
            <w:tcPrChange w:id="662" w:author="PHAM TOAN" w:date="2022-02-07T14:18:00Z">
              <w:tcPr>
                <w:tcW w:w="1709" w:type="dxa"/>
                <w:vAlign w:val="center"/>
              </w:tcPr>
            </w:tcPrChange>
          </w:tcPr>
          <w:p w14:paraId="3E2498A7" w14:textId="656ABEF6" w:rsidR="009A0234" w:rsidRPr="00CB0592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663" w:author="PHAM TOAN" w:date="2022-02-11T13:49:00Z">
              <w:r>
                <w:rPr>
                  <w:rFonts w:ascii="Calibri" w:hAnsi="Calibri" w:cs="Calibri"/>
                  <w:color w:val="000000"/>
                </w:rPr>
                <w:t>4 (0.8%)</w:t>
              </w:r>
            </w:ins>
            <w:del w:id="664" w:author="PHAM TOAN" w:date="2022-02-06T13:59:00Z">
              <w:r w:rsidRPr="00CB0592" w:rsidDel="009452C5">
                <w:rPr>
                  <w:bCs/>
                  <w:sz w:val="26"/>
                  <w:szCs w:val="26"/>
                </w:rPr>
                <w:delText>0 (0.0)</w:delText>
              </w:r>
            </w:del>
          </w:p>
        </w:tc>
        <w:tc>
          <w:tcPr>
            <w:tcW w:w="1800" w:type="dxa"/>
            <w:vAlign w:val="bottom"/>
            <w:tcPrChange w:id="665" w:author="PHAM TOAN" w:date="2022-02-07T14:18:00Z">
              <w:tcPr>
                <w:tcW w:w="1801" w:type="dxa"/>
                <w:vAlign w:val="center"/>
              </w:tcPr>
            </w:tcPrChange>
          </w:tcPr>
          <w:p w14:paraId="0353787A" w14:textId="2DFCA8CB" w:rsidR="009A0234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666" w:author="PHAM TOAN" w:date="2022-02-11T13:49:00Z">
              <w:r>
                <w:rPr>
                  <w:rFonts w:ascii="Calibri" w:hAnsi="Calibri" w:cs="Calibri"/>
                  <w:color w:val="000000"/>
                </w:rPr>
                <w:t>4 (1.0%)</w:t>
              </w:r>
            </w:ins>
          </w:p>
        </w:tc>
        <w:tc>
          <w:tcPr>
            <w:tcW w:w="1260" w:type="dxa"/>
            <w:vAlign w:val="bottom"/>
            <w:tcPrChange w:id="667" w:author="PHAM TOAN" w:date="2022-02-07T14:18:00Z">
              <w:tcPr>
                <w:tcW w:w="1620" w:type="dxa"/>
                <w:gridSpan w:val="2"/>
              </w:tcPr>
            </w:tcPrChange>
          </w:tcPr>
          <w:p w14:paraId="1D01046E" w14:textId="1879D39E" w:rsidR="009A0234" w:rsidRPr="002C688B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668" w:author="PHAM TOAN" w:date="2022-02-07T14:17:00Z">
              <w:r>
                <w:rPr>
                  <w:rFonts w:ascii="Calibri" w:hAnsi="Calibri" w:cs="Calibri"/>
                  <w:color w:val="000000"/>
                </w:rPr>
                <w:t>.</w:t>
              </w:r>
            </w:ins>
            <w:del w:id="669" w:author="PHAM TOAN" w:date="2022-02-06T13:59:00Z">
              <w:r w:rsidDel="009452C5">
                <w:rPr>
                  <w:bCs/>
                  <w:sz w:val="26"/>
                  <w:szCs w:val="26"/>
                </w:rPr>
                <w:delText>-</w:delText>
              </w:r>
            </w:del>
          </w:p>
        </w:tc>
        <w:tc>
          <w:tcPr>
            <w:tcW w:w="1260" w:type="dxa"/>
            <w:vAlign w:val="bottom"/>
            <w:tcPrChange w:id="670" w:author="PHAM TOAN" w:date="2022-02-07T14:18:00Z">
              <w:tcPr>
                <w:tcW w:w="1350" w:type="dxa"/>
                <w:gridSpan w:val="2"/>
              </w:tcPr>
            </w:tcPrChange>
          </w:tcPr>
          <w:p w14:paraId="4ED61FAD" w14:textId="2BCBA467" w:rsidR="009A0234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671" w:author="PHAM TOAN" w:date="2022-02-11T13:49:00Z">
              <w:r>
                <w:rPr>
                  <w:rFonts w:ascii="Calibri" w:hAnsi="Calibri" w:cs="Calibri"/>
                  <w:color w:val="000000"/>
                </w:rPr>
                <w:t>0.653</w:t>
              </w:r>
            </w:ins>
          </w:p>
        </w:tc>
      </w:tr>
      <w:tr w:rsidR="009A0234" w:rsidRPr="00033D68" w14:paraId="5EA8E38B" w14:textId="078A1395" w:rsidTr="00153413">
        <w:tblPrEx>
          <w:tblPrExChange w:id="672" w:author="PHAM TOAN" w:date="2022-02-07T14:18:00Z">
            <w:tblPrEx>
              <w:tblW w:w="13567" w:type="dxa"/>
            </w:tblPrEx>
          </w:tblPrExChange>
        </w:tblPrEx>
        <w:tc>
          <w:tcPr>
            <w:tcW w:w="3628" w:type="dxa"/>
            <w:tcPrChange w:id="673" w:author="PHAM TOAN" w:date="2022-02-07T14:18:00Z">
              <w:tcPr>
                <w:tcW w:w="3628" w:type="dxa"/>
              </w:tcPr>
            </w:tcPrChange>
          </w:tcPr>
          <w:p w14:paraId="4C0FEA3F" w14:textId="6FED0463" w:rsidR="009A0234" w:rsidRPr="00033D68" w:rsidRDefault="009A0234" w:rsidP="009A0234">
            <w:pPr>
              <w:tabs>
                <w:tab w:val="left" w:pos="90"/>
                <w:tab w:val="left" w:pos="360"/>
              </w:tabs>
              <w:ind w:left="90"/>
              <w:rPr>
                <w:sz w:val="26"/>
                <w:szCs w:val="26"/>
                <w:lang w:val="vi-VN"/>
              </w:rPr>
            </w:pPr>
            <w:r w:rsidRPr="00F62534">
              <w:rPr>
                <w:sz w:val="26"/>
                <w:szCs w:val="26"/>
                <w:lang w:val="vi-VN"/>
              </w:rPr>
              <w:t>Myocarditis</w:t>
            </w:r>
          </w:p>
        </w:tc>
        <w:tc>
          <w:tcPr>
            <w:tcW w:w="1659" w:type="dxa"/>
            <w:vAlign w:val="bottom"/>
            <w:tcPrChange w:id="674" w:author="PHAM TOAN" w:date="2022-02-07T14:18:00Z">
              <w:tcPr>
                <w:tcW w:w="1660" w:type="dxa"/>
                <w:gridSpan w:val="2"/>
                <w:vAlign w:val="center"/>
              </w:tcPr>
            </w:tcPrChange>
          </w:tcPr>
          <w:p w14:paraId="199A4FCD" w14:textId="119F1A2F" w:rsidR="009A0234" w:rsidRPr="00CB0592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675" w:author="PHAM TOAN" w:date="2022-02-11T13:49:00Z">
              <w:r>
                <w:rPr>
                  <w:rFonts w:ascii="Calibri" w:hAnsi="Calibri" w:cs="Calibri"/>
                  <w:color w:val="000000"/>
                </w:rPr>
                <w:t>0 (0.0%)</w:t>
              </w:r>
            </w:ins>
            <w:del w:id="676" w:author="PHAM TOAN" w:date="2022-02-06T13:59:00Z">
              <w:r w:rsidRPr="00CB0592" w:rsidDel="009452C5">
                <w:rPr>
                  <w:bCs/>
                  <w:sz w:val="26"/>
                  <w:szCs w:val="26"/>
                </w:rPr>
                <w:delText>0 (0.0)</w:delText>
              </w:r>
            </w:del>
          </w:p>
        </w:tc>
        <w:tc>
          <w:tcPr>
            <w:tcW w:w="1800" w:type="dxa"/>
            <w:vAlign w:val="bottom"/>
            <w:tcPrChange w:id="677" w:author="PHAM TOAN" w:date="2022-02-07T14:18:00Z">
              <w:tcPr>
                <w:tcW w:w="1799" w:type="dxa"/>
                <w:vAlign w:val="center"/>
              </w:tcPr>
            </w:tcPrChange>
          </w:tcPr>
          <w:p w14:paraId="791F7912" w14:textId="76DC2BF7" w:rsidR="009A0234" w:rsidRPr="00CB0592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678" w:author="PHAM TOAN" w:date="2022-02-11T13:49:00Z">
              <w:r>
                <w:rPr>
                  <w:rFonts w:ascii="Calibri" w:hAnsi="Calibri" w:cs="Calibri"/>
                  <w:color w:val="000000"/>
                </w:rPr>
                <w:t>0 (0.0%)</w:t>
              </w:r>
            </w:ins>
          </w:p>
        </w:tc>
        <w:tc>
          <w:tcPr>
            <w:tcW w:w="1710" w:type="dxa"/>
            <w:vAlign w:val="bottom"/>
            <w:tcPrChange w:id="679" w:author="PHAM TOAN" w:date="2022-02-07T14:18:00Z">
              <w:tcPr>
                <w:tcW w:w="1709" w:type="dxa"/>
                <w:vAlign w:val="center"/>
              </w:tcPr>
            </w:tcPrChange>
          </w:tcPr>
          <w:p w14:paraId="4FF427F0" w14:textId="13CA0DB9" w:rsidR="009A0234" w:rsidRPr="00CB0592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680" w:author="PHAM TOAN" w:date="2022-02-11T13:49:00Z">
              <w:r>
                <w:rPr>
                  <w:rFonts w:ascii="Calibri" w:hAnsi="Calibri" w:cs="Calibri"/>
                  <w:color w:val="000000"/>
                </w:rPr>
                <w:t>0 (0.0%)</w:t>
              </w:r>
            </w:ins>
            <w:del w:id="681" w:author="PHAM TOAN" w:date="2022-02-06T13:59:00Z">
              <w:r w:rsidRPr="00CB0592" w:rsidDel="009452C5">
                <w:rPr>
                  <w:bCs/>
                  <w:sz w:val="26"/>
                  <w:szCs w:val="26"/>
                </w:rPr>
                <w:delText>0 (0.0)</w:delText>
              </w:r>
            </w:del>
          </w:p>
        </w:tc>
        <w:tc>
          <w:tcPr>
            <w:tcW w:w="1800" w:type="dxa"/>
            <w:vAlign w:val="bottom"/>
            <w:tcPrChange w:id="682" w:author="PHAM TOAN" w:date="2022-02-07T14:18:00Z">
              <w:tcPr>
                <w:tcW w:w="1801" w:type="dxa"/>
                <w:vAlign w:val="center"/>
              </w:tcPr>
            </w:tcPrChange>
          </w:tcPr>
          <w:p w14:paraId="4790BBE9" w14:textId="618FA484" w:rsidR="009A0234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683" w:author="PHAM TOAN" w:date="2022-02-11T13:49:00Z">
              <w:r>
                <w:rPr>
                  <w:rFonts w:ascii="Calibri" w:hAnsi="Calibri" w:cs="Calibri"/>
                  <w:color w:val="000000"/>
                </w:rPr>
                <w:t>0 (0.0%)</w:t>
              </w:r>
            </w:ins>
          </w:p>
        </w:tc>
        <w:tc>
          <w:tcPr>
            <w:tcW w:w="1260" w:type="dxa"/>
            <w:vAlign w:val="bottom"/>
            <w:tcPrChange w:id="684" w:author="PHAM TOAN" w:date="2022-02-07T14:18:00Z">
              <w:tcPr>
                <w:tcW w:w="1620" w:type="dxa"/>
                <w:gridSpan w:val="2"/>
              </w:tcPr>
            </w:tcPrChange>
          </w:tcPr>
          <w:p w14:paraId="64AD126E" w14:textId="14B80687" w:rsidR="009A0234" w:rsidRPr="002C688B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685" w:author="PHAM TOAN" w:date="2022-02-07T14:17:00Z">
              <w:r>
                <w:rPr>
                  <w:rFonts w:ascii="Calibri" w:hAnsi="Calibri" w:cs="Calibri"/>
                  <w:color w:val="000000"/>
                </w:rPr>
                <w:t>.</w:t>
              </w:r>
            </w:ins>
            <w:del w:id="686" w:author="PHAM TOAN" w:date="2022-02-06T13:59:00Z">
              <w:r w:rsidDel="009452C5">
                <w:rPr>
                  <w:bCs/>
                  <w:sz w:val="26"/>
                  <w:szCs w:val="26"/>
                </w:rPr>
                <w:delText>-</w:delText>
              </w:r>
            </w:del>
          </w:p>
        </w:tc>
        <w:tc>
          <w:tcPr>
            <w:tcW w:w="1260" w:type="dxa"/>
            <w:vAlign w:val="bottom"/>
            <w:tcPrChange w:id="687" w:author="PHAM TOAN" w:date="2022-02-07T14:18:00Z">
              <w:tcPr>
                <w:tcW w:w="1350" w:type="dxa"/>
                <w:gridSpan w:val="2"/>
              </w:tcPr>
            </w:tcPrChange>
          </w:tcPr>
          <w:p w14:paraId="571DE58A" w14:textId="3BD239AE" w:rsidR="009A0234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688" w:author="PHAM TOAN" w:date="2022-02-11T13:49:00Z">
              <w:r>
                <w:rPr>
                  <w:rFonts w:ascii="Calibri" w:hAnsi="Calibri" w:cs="Calibri"/>
                  <w:color w:val="000000"/>
                </w:rPr>
                <w:t>.</w:t>
              </w:r>
            </w:ins>
          </w:p>
        </w:tc>
      </w:tr>
      <w:tr w:rsidR="009A0234" w:rsidRPr="00033D68" w14:paraId="525CC31C" w14:textId="30FBB1A1" w:rsidTr="00153413">
        <w:tblPrEx>
          <w:tblPrExChange w:id="689" w:author="PHAM TOAN" w:date="2022-02-07T14:18:00Z">
            <w:tblPrEx>
              <w:tblW w:w="13567" w:type="dxa"/>
            </w:tblPrEx>
          </w:tblPrExChange>
        </w:tblPrEx>
        <w:tc>
          <w:tcPr>
            <w:tcW w:w="3628" w:type="dxa"/>
            <w:tcPrChange w:id="690" w:author="PHAM TOAN" w:date="2022-02-07T14:18:00Z">
              <w:tcPr>
                <w:tcW w:w="3628" w:type="dxa"/>
              </w:tcPr>
            </w:tcPrChange>
          </w:tcPr>
          <w:p w14:paraId="102E46AE" w14:textId="56E1E9C6" w:rsidR="009A0234" w:rsidRPr="00033D68" w:rsidRDefault="009A0234" w:rsidP="009A0234">
            <w:pPr>
              <w:tabs>
                <w:tab w:val="left" w:pos="90"/>
                <w:tab w:val="left" w:pos="360"/>
              </w:tabs>
              <w:ind w:left="9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A</w:t>
            </w:r>
            <w:r w:rsidRPr="00F43AB6">
              <w:rPr>
                <w:sz w:val="26"/>
                <w:szCs w:val="26"/>
                <w:lang w:val="vi-VN"/>
              </w:rPr>
              <w:t>naphylactic shock</w:t>
            </w:r>
          </w:p>
        </w:tc>
        <w:tc>
          <w:tcPr>
            <w:tcW w:w="1659" w:type="dxa"/>
            <w:vAlign w:val="bottom"/>
            <w:tcPrChange w:id="691" w:author="PHAM TOAN" w:date="2022-02-07T14:18:00Z">
              <w:tcPr>
                <w:tcW w:w="1660" w:type="dxa"/>
                <w:gridSpan w:val="2"/>
                <w:vAlign w:val="center"/>
              </w:tcPr>
            </w:tcPrChange>
          </w:tcPr>
          <w:p w14:paraId="5A5A4C5D" w14:textId="117724B5" w:rsidR="009A0234" w:rsidRPr="00CB0592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692" w:author="PHAM TOAN" w:date="2022-02-11T13:49:00Z">
              <w:r>
                <w:rPr>
                  <w:rFonts w:ascii="Calibri" w:hAnsi="Calibri" w:cs="Calibri"/>
                  <w:color w:val="000000"/>
                </w:rPr>
                <w:t>0 (0.0%)</w:t>
              </w:r>
            </w:ins>
            <w:del w:id="693" w:author="PHAM TOAN" w:date="2022-02-06T13:59:00Z">
              <w:r w:rsidRPr="00CB0592" w:rsidDel="009452C5">
                <w:rPr>
                  <w:bCs/>
                  <w:sz w:val="26"/>
                  <w:szCs w:val="26"/>
                </w:rPr>
                <w:delText>0 (0.0)</w:delText>
              </w:r>
            </w:del>
          </w:p>
        </w:tc>
        <w:tc>
          <w:tcPr>
            <w:tcW w:w="1800" w:type="dxa"/>
            <w:vAlign w:val="bottom"/>
            <w:tcPrChange w:id="694" w:author="PHAM TOAN" w:date="2022-02-07T14:18:00Z">
              <w:tcPr>
                <w:tcW w:w="1799" w:type="dxa"/>
                <w:vAlign w:val="center"/>
              </w:tcPr>
            </w:tcPrChange>
          </w:tcPr>
          <w:p w14:paraId="60514168" w14:textId="5D2B13FB" w:rsidR="009A0234" w:rsidRPr="00CB0592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695" w:author="PHAM TOAN" w:date="2022-02-11T13:49:00Z">
              <w:r>
                <w:rPr>
                  <w:rFonts w:ascii="Calibri" w:hAnsi="Calibri" w:cs="Calibri"/>
                  <w:color w:val="000000"/>
                </w:rPr>
                <w:t>0 (0.0%)</w:t>
              </w:r>
            </w:ins>
          </w:p>
        </w:tc>
        <w:tc>
          <w:tcPr>
            <w:tcW w:w="1710" w:type="dxa"/>
            <w:vAlign w:val="bottom"/>
            <w:tcPrChange w:id="696" w:author="PHAM TOAN" w:date="2022-02-07T14:18:00Z">
              <w:tcPr>
                <w:tcW w:w="1709" w:type="dxa"/>
                <w:vAlign w:val="center"/>
              </w:tcPr>
            </w:tcPrChange>
          </w:tcPr>
          <w:p w14:paraId="55306CBE" w14:textId="62F0072A" w:rsidR="009A0234" w:rsidRPr="00CB0592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697" w:author="PHAM TOAN" w:date="2022-02-11T13:49:00Z">
              <w:r>
                <w:rPr>
                  <w:rFonts w:ascii="Calibri" w:hAnsi="Calibri" w:cs="Calibri"/>
                  <w:color w:val="000000"/>
                </w:rPr>
                <w:t>0 (0.0%)</w:t>
              </w:r>
            </w:ins>
            <w:del w:id="698" w:author="PHAM TOAN" w:date="2022-02-06T13:59:00Z">
              <w:r w:rsidRPr="00CB0592" w:rsidDel="009452C5">
                <w:rPr>
                  <w:bCs/>
                  <w:sz w:val="26"/>
                  <w:szCs w:val="26"/>
                </w:rPr>
                <w:delText>0 (0.0)</w:delText>
              </w:r>
            </w:del>
          </w:p>
        </w:tc>
        <w:tc>
          <w:tcPr>
            <w:tcW w:w="1800" w:type="dxa"/>
            <w:vAlign w:val="bottom"/>
            <w:tcPrChange w:id="699" w:author="PHAM TOAN" w:date="2022-02-07T14:18:00Z">
              <w:tcPr>
                <w:tcW w:w="1801" w:type="dxa"/>
                <w:vAlign w:val="center"/>
              </w:tcPr>
            </w:tcPrChange>
          </w:tcPr>
          <w:p w14:paraId="668E0FB7" w14:textId="525F808B" w:rsidR="009A0234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700" w:author="PHAM TOAN" w:date="2022-02-11T13:49:00Z">
              <w:r>
                <w:rPr>
                  <w:rFonts w:ascii="Calibri" w:hAnsi="Calibri" w:cs="Calibri"/>
                  <w:color w:val="000000"/>
                </w:rPr>
                <w:t>0 (0.0%)</w:t>
              </w:r>
            </w:ins>
          </w:p>
        </w:tc>
        <w:tc>
          <w:tcPr>
            <w:tcW w:w="1260" w:type="dxa"/>
            <w:vAlign w:val="bottom"/>
            <w:tcPrChange w:id="701" w:author="PHAM TOAN" w:date="2022-02-07T14:18:00Z">
              <w:tcPr>
                <w:tcW w:w="1620" w:type="dxa"/>
                <w:gridSpan w:val="2"/>
              </w:tcPr>
            </w:tcPrChange>
          </w:tcPr>
          <w:p w14:paraId="3DC89083" w14:textId="72DF305F" w:rsidR="009A0234" w:rsidRPr="002C688B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702" w:author="PHAM TOAN" w:date="2022-02-07T14:17:00Z">
              <w:r>
                <w:rPr>
                  <w:rFonts w:ascii="Calibri" w:hAnsi="Calibri" w:cs="Calibri"/>
                  <w:color w:val="000000"/>
                </w:rPr>
                <w:t>.</w:t>
              </w:r>
            </w:ins>
            <w:del w:id="703" w:author="PHAM TOAN" w:date="2022-02-06T13:59:00Z">
              <w:r w:rsidDel="009452C5">
                <w:rPr>
                  <w:bCs/>
                  <w:sz w:val="26"/>
                  <w:szCs w:val="26"/>
                </w:rPr>
                <w:delText>-</w:delText>
              </w:r>
            </w:del>
          </w:p>
        </w:tc>
        <w:tc>
          <w:tcPr>
            <w:tcW w:w="1260" w:type="dxa"/>
            <w:vAlign w:val="bottom"/>
            <w:tcPrChange w:id="704" w:author="PHAM TOAN" w:date="2022-02-07T14:18:00Z">
              <w:tcPr>
                <w:tcW w:w="1350" w:type="dxa"/>
                <w:gridSpan w:val="2"/>
              </w:tcPr>
            </w:tcPrChange>
          </w:tcPr>
          <w:p w14:paraId="42DA46CE" w14:textId="6F4BA382" w:rsidR="009A0234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705" w:author="PHAM TOAN" w:date="2022-02-11T13:49:00Z">
              <w:r>
                <w:rPr>
                  <w:rFonts w:ascii="Calibri" w:hAnsi="Calibri" w:cs="Calibri"/>
                  <w:color w:val="000000"/>
                </w:rPr>
                <w:t>.</w:t>
              </w:r>
            </w:ins>
          </w:p>
        </w:tc>
      </w:tr>
      <w:tr w:rsidR="00F04998" w:rsidRPr="00033D68" w:rsidDel="00A272E4" w14:paraId="52E48FFC" w14:textId="77777777" w:rsidTr="00364601">
        <w:trPr>
          <w:del w:id="706" w:author="PHAM TOAN" w:date="2022-02-02T11:55:00Z"/>
        </w:trPr>
        <w:tc>
          <w:tcPr>
            <w:tcW w:w="3628" w:type="dxa"/>
          </w:tcPr>
          <w:p w14:paraId="52FA964C" w14:textId="23D42331" w:rsidR="00A272E4" w:rsidRPr="00B575AA" w:rsidDel="00A272E4" w:rsidRDefault="00A272E4" w:rsidP="00DA3C8A">
            <w:pPr>
              <w:tabs>
                <w:tab w:val="left" w:pos="90"/>
                <w:tab w:val="left" w:pos="360"/>
              </w:tabs>
              <w:ind w:left="90"/>
              <w:rPr>
                <w:del w:id="707" w:author="PHAM TOAN" w:date="2022-02-02T11:55:00Z"/>
                <w:sz w:val="26"/>
                <w:szCs w:val="26"/>
              </w:rPr>
            </w:pPr>
            <w:del w:id="708" w:author="PHAM TOAN" w:date="2022-02-02T11:55:00Z">
              <w:r w:rsidDel="00A272E4">
                <w:rPr>
                  <w:b/>
                  <w:bCs/>
                  <w:sz w:val="26"/>
                  <w:szCs w:val="26"/>
                </w:rPr>
                <w:delText xml:space="preserve">Second dose </w:delText>
              </w:r>
              <w:r w:rsidDel="00A272E4">
                <w:rPr>
                  <w:sz w:val="26"/>
                  <w:szCs w:val="26"/>
                </w:rPr>
                <w:delText>– n (%)</w:delText>
              </w:r>
            </w:del>
          </w:p>
        </w:tc>
        <w:tc>
          <w:tcPr>
            <w:tcW w:w="1659" w:type="dxa"/>
            <w:vAlign w:val="center"/>
          </w:tcPr>
          <w:p w14:paraId="7264D093" w14:textId="1C56E5A5" w:rsidR="00A272E4" w:rsidRPr="00CB0592" w:rsidDel="00A272E4" w:rsidRDefault="00A272E4" w:rsidP="00182F89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709" w:author="PHAM TOAN" w:date="2022-02-02T11:55:00Z"/>
                <w:b/>
                <w:sz w:val="26"/>
                <w:szCs w:val="26"/>
              </w:rPr>
            </w:pPr>
            <w:del w:id="710" w:author="PHAM TOAN" w:date="2022-02-02T11:54:00Z">
              <w:r w:rsidRPr="00CB0592" w:rsidDel="00A272E4">
                <w:rPr>
                  <w:b/>
                  <w:sz w:val="26"/>
                  <w:szCs w:val="26"/>
                </w:rPr>
                <w:delText>N=2</w:delText>
              </w:r>
              <w:r w:rsidDel="00A272E4">
                <w:rPr>
                  <w:b/>
                  <w:sz w:val="26"/>
                  <w:szCs w:val="26"/>
                </w:rPr>
                <w:delText>70</w:delText>
              </w:r>
            </w:del>
          </w:p>
        </w:tc>
        <w:tc>
          <w:tcPr>
            <w:tcW w:w="1800" w:type="dxa"/>
          </w:tcPr>
          <w:p w14:paraId="4D8D29F4" w14:textId="77777777" w:rsidR="00A272E4" w:rsidRPr="00CB0592" w:rsidDel="00A272E4" w:rsidRDefault="00A272E4" w:rsidP="00182F89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710" w:type="dxa"/>
            <w:vAlign w:val="center"/>
          </w:tcPr>
          <w:p w14:paraId="20A297FB" w14:textId="28472CC4" w:rsidR="00A272E4" w:rsidRPr="00CB0592" w:rsidDel="00A272E4" w:rsidRDefault="00A272E4" w:rsidP="00182F89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711" w:author="PHAM TOAN" w:date="2022-02-02T11:55:00Z"/>
                <w:b/>
                <w:sz w:val="26"/>
                <w:szCs w:val="26"/>
              </w:rPr>
            </w:pPr>
            <w:del w:id="712" w:author="PHAM TOAN" w:date="2022-02-02T11:54:00Z">
              <w:r w:rsidRPr="00CB0592" w:rsidDel="00A272E4">
                <w:rPr>
                  <w:b/>
                  <w:sz w:val="26"/>
                  <w:szCs w:val="26"/>
                </w:rPr>
                <w:delText>N=4</w:delText>
              </w:r>
              <w:r w:rsidDel="00A272E4">
                <w:rPr>
                  <w:b/>
                  <w:sz w:val="26"/>
                  <w:szCs w:val="26"/>
                </w:rPr>
                <w:delText>17</w:delText>
              </w:r>
            </w:del>
          </w:p>
        </w:tc>
        <w:tc>
          <w:tcPr>
            <w:tcW w:w="1800" w:type="dxa"/>
          </w:tcPr>
          <w:p w14:paraId="48D977C9" w14:textId="34DF5EB2" w:rsidR="00A272E4" w:rsidRPr="002C688B" w:rsidDel="00A272E4" w:rsidRDefault="00A272E4" w:rsidP="002C688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713" w:author="PHAM TOAN" w:date="2022-02-02T11:55:00Z"/>
                <w:bCs/>
                <w:sz w:val="26"/>
                <w:szCs w:val="26"/>
              </w:rPr>
            </w:pPr>
          </w:p>
        </w:tc>
        <w:tc>
          <w:tcPr>
            <w:tcW w:w="1260" w:type="dxa"/>
          </w:tcPr>
          <w:p w14:paraId="18AD4656" w14:textId="784091D3" w:rsidR="00A272E4" w:rsidRPr="002C688B" w:rsidDel="00A272E4" w:rsidRDefault="00A272E4" w:rsidP="002C688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714" w:author="PHAM TOAN" w:date="2022-02-02T11:55:00Z"/>
                <w:bCs/>
                <w:sz w:val="26"/>
                <w:szCs w:val="26"/>
              </w:rPr>
            </w:pPr>
          </w:p>
        </w:tc>
        <w:tc>
          <w:tcPr>
            <w:tcW w:w="1260" w:type="dxa"/>
          </w:tcPr>
          <w:p w14:paraId="519EAC97" w14:textId="60275093" w:rsidR="00A272E4" w:rsidRPr="002C688B" w:rsidDel="00A272E4" w:rsidRDefault="00A272E4" w:rsidP="002C688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715" w:author="PHAM TOAN" w:date="2022-02-02T11:55:00Z"/>
                <w:bCs/>
                <w:sz w:val="26"/>
                <w:szCs w:val="26"/>
              </w:rPr>
            </w:pPr>
          </w:p>
        </w:tc>
      </w:tr>
      <w:tr w:rsidR="00F04998" w:rsidRPr="00033D68" w:rsidDel="00A272E4" w14:paraId="4444346D" w14:textId="77777777" w:rsidTr="00364601">
        <w:trPr>
          <w:del w:id="716" w:author="PHAM TOAN" w:date="2022-02-02T11:55:00Z"/>
        </w:trPr>
        <w:tc>
          <w:tcPr>
            <w:tcW w:w="3628" w:type="dxa"/>
          </w:tcPr>
          <w:p w14:paraId="5C42A731" w14:textId="600A5F6E" w:rsidR="00A272E4" w:rsidRPr="00DA3C8A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rPr>
                <w:del w:id="717" w:author="PHAM TOAN" w:date="2022-02-02T11:55:00Z"/>
                <w:b/>
                <w:bCs/>
                <w:sz w:val="26"/>
                <w:szCs w:val="26"/>
              </w:rPr>
            </w:pPr>
            <w:del w:id="718" w:author="PHAM TOAN" w:date="2022-02-02T11:55:00Z">
              <w:r w:rsidDel="00A272E4">
                <w:rPr>
                  <w:sz w:val="26"/>
                  <w:szCs w:val="26"/>
                  <w:shd w:val="clear" w:color="auto" w:fill="FFFFFF"/>
                </w:rPr>
                <w:delText>Pain at injection site</w:delText>
              </w:r>
            </w:del>
          </w:p>
        </w:tc>
        <w:tc>
          <w:tcPr>
            <w:tcW w:w="1659" w:type="dxa"/>
            <w:vAlign w:val="center"/>
          </w:tcPr>
          <w:p w14:paraId="0414F18C" w14:textId="08FBFA26" w:rsidR="00A272E4" w:rsidRPr="007662BF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719" w:author="PHAM TOAN" w:date="2022-02-02T11:55:00Z"/>
                <w:bCs/>
                <w:sz w:val="26"/>
                <w:szCs w:val="26"/>
              </w:rPr>
            </w:pPr>
            <w:del w:id="720" w:author="PHAM TOAN" w:date="2022-02-02T11:54:00Z">
              <w:r w:rsidRPr="007662BF" w:rsidDel="00A272E4">
                <w:rPr>
                  <w:color w:val="000000"/>
                  <w:sz w:val="26"/>
                  <w:szCs w:val="26"/>
                </w:rPr>
                <w:delText>40 (14.9)</w:delText>
              </w:r>
            </w:del>
          </w:p>
        </w:tc>
        <w:tc>
          <w:tcPr>
            <w:tcW w:w="1800" w:type="dxa"/>
          </w:tcPr>
          <w:p w14:paraId="035C19B2" w14:textId="77777777" w:rsidR="00A272E4" w:rsidRPr="007662BF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710" w:type="dxa"/>
            <w:vAlign w:val="center"/>
          </w:tcPr>
          <w:p w14:paraId="32834D2B" w14:textId="3B8F4BCF" w:rsidR="00A272E4" w:rsidRPr="007662BF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721" w:author="PHAM TOAN" w:date="2022-02-02T11:55:00Z"/>
                <w:bCs/>
                <w:sz w:val="26"/>
                <w:szCs w:val="26"/>
              </w:rPr>
            </w:pPr>
            <w:del w:id="722" w:author="PHAM TOAN" w:date="2022-02-02T11:54:00Z">
              <w:r w:rsidRPr="007662BF" w:rsidDel="00A272E4">
                <w:rPr>
                  <w:color w:val="000000"/>
                  <w:sz w:val="26"/>
                  <w:szCs w:val="26"/>
                </w:rPr>
                <w:delText>170 (40.8)</w:delText>
              </w:r>
            </w:del>
          </w:p>
        </w:tc>
        <w:tc>
          <w:tcPr>
            <w:tcW w:w="1800" w:type="dxa"/>
          </w:tcPr>
          <w:p w14:paraId="7165181A" w14:textId="4D1709D6" w:rsidR="00A272E4" w:rsidRPr="00CE02A5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723" w:author="PHAM TOAN" w:date="2022-02-02T11:55:00Z"/>
                <w:bCs/>
                <w:sz w:val="26"/>
                <w:szCs w:val="26"/>
                <w:highlight w:val="yellow"/>
              </w:rPr>
            </w:pPr>
          </w:p>
        </w:tc>
        <w:tc>
          <w:tcPr>
            <w:tcW w:w="1260" w:type="dxa"/>
            <w:vAlign w:val="bottom"/>
          </w:tcPr>
          <w:p w14:paraId="72344522" w14:textId="07E12845" w:rsidR="00A272E4" w:rsidRPr="00CE02A5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724" w:author="PHAM TOAN" w:date="2022-02-02T11:55:00Z"/>
                <w:bCs/>
                <w:sz w:val="26"/>
                <w:szCs w:val="26"/>
                <w:highlight w:val="yellow"/>
              </w:rPr>
            </w:pPr>
            <w:del w:id="725" w:author="PHAM TOAN" w:date="2022-02-02T11:55:00Z">
              <w:r w:rsidRPr="00CE02A5" w:rsidDel="00A272E4">
                <w:rPr>
                  <w:bCs/>
                  <w:sz w:val="26"/>
                  <w:szCs w:val="26"/>
                  <w:highlight w:val="yellow"/>
                </w:rPr>
                <w:delText>&lt;0.001</w:delText>
              </w:r>
            </w:del>
          </w:p>
        </w:tc>
        <w:tc>
          <w:tcPr>
            <w:tcW w:w="1260" w:type="dxa"/>
          </w:tcPr>
          <w:p w14:paraId="4D5572B1" w14:textId="63D28427" w:rsidR="00A272E4" w:rsidRPr="00CE02A5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726" w:author="PHAM TOAN" w:date="2022-02-02T11:55:00Z"/>
                <w:bCs/>
                <w:sz w:val="26"/>
                <w:szCs w:val="26"/>
                <w:highlight w:val="yellow"/>
              </w:rPr>
            </w:pPr>
          </w:p>
        </w:tc>
      </w:tr>
      <w:tr w:rsidR="00F04998" w:rsidRPr="00033D68" w:rsidDel="00A272E4" w14:paraId="7B2AF6D2" w14:textId="77777777" w:rsidTr="00364601">
        <w:trPr>
          <w:del w:id="727" w:author="PHAM TOAN" w:date="2022-02-02T11:55:00Z"/>
        </w:trPr>
        <w:tc>
          <w:tcPr>
            <w:tcW w:w="3628" w:type="dxa"/>
          </w:tcPr>
          <w:p w14:paraId="58AEC291" w14:textId="1F1B8963" w:rsidR="00A272E4" w:rsidRPr="00DA3C8A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rPr>
                <w:del w:id="728" w:author="PHAM TOAN" w:date="2022-02-02T11:55:00Z"/>
                <w:b/>
                <w:bCs/>
                <w:sz w:val="26"/>
                <w:szCs w:val="26"/>
              </w:rPr>
            </w:pPr>
            <w:del w:id="729" w:author="PHAM TOAN" w:date="2022-02-02T11:55:00Z">
              <w:r w:rsidDel="00A272E4">
                <w:rPr>
                  <w:sz w:val="26"/>
                  <w:szCs w:val="26"/>
                </w:rPr>
                <w:delText>Swelling at injection site</w:delText>
              </w:r>
            </w:del>
          </w:p>
        </w:tc>
        <w:tc>
          <w:tcPr>
            <w:tcW w:w="1659" w:type="dxa"/>
            <w:vAlign w:val="center"/>
          </w:tcPr>
          <w:p w14:paraId="436B0C58" w14:textId="7E725854" w:rsidR="00A272E4" w:rsidRPr="007662BF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730" w:author="PHAM TOAN" w:date="2022-02-02T11:55:00Z"/>
                <w:bCs/>
                <w:sz w:val="26"/>
                <w:szCs w:val="26"/>
              </w:rPr>
            </w:pPr>
            <w:del w:id="731" w:author="PHAM TOAN" w:date="2022-02-02T11:54:00Z">
              <w:r w:rsidRPr="007662BF" w:rsidDel="00A272E4">
                <w:rPr>
                  <w:color w:val="000000"/>
                  <w:sz w:val="26"/>
                  <w:szCs w:val="26"/>
                </w:rPr>
                <w:delText>7 (2.6)</w:delText>
              </w:r>
            </w:del>
          </w:p>
        </w:tc>
        <w:tc>
          <w:tcPr>
            <w:tcW w:w="1800" w:type="dxa"/>
          </w:tcPr>
          <w:p w14:paraId="1AD78712" w14:textId="77777777" w:rsidR="00A272E4" w:rsidRPr="007662BF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710" w:type="dxa"/>
            <w:vAlign w:val="center"/>
          </w:tcPr>
          <w:p w14:paraId="7CC5535F" w14:textId="7F527ECD" w:rsidR="00A272E4" w:rsidRPr="007662BF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732" w:author="PHAM TOAN" w:date="2022-02-02T11:55:00Z"/>
                <w:bCs/>
                <w:sz w:val="26"/>
                <w:szCs w:val="26"/>
              </w:rPr>
            </w:pPr>
            <w:del w:id="733" w:author="PHAM TOAN" w:date="2022-02-02T11:54:00Z">
              <w:r w:rsidRPr="007662BF" w:rsidDel="00A272E4">
                <w:rPr>
                  <w:color w:val="000000"/>
                  <w:sz w:val="26"/>
                  <w:szCs w:val="26"/>
                </w:rPr>
                <w:delText>27 (6.5)</w:delText>
              </w:r>
            </w:del>
          </w:p>
        </w:tc>
        <w:tc>
          <w:tcPr>
            <w:tcW w:w="1800" w:type="dxa"/>
          </w:tcPr>
          <w:p w14:paraId="1CD05272" w14:textId="42332650" w:rsidR="00A272E4" w:rsidRPr="00E95EE2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734" w:author="PHAM TOAN" w:date="2022-02-02T11:55:00Z"/>
                <w:bCs/>
                <w:sz w:val="26"/>
                <w:szCs w:val="26"/>
                <w:highlight w:val="yellow"/>
              </w:rPr>
            </w:pPr>
          </w:p>
        </w:tc>
        <w:tc>
          <w:tcPr>
            <w:tcW w:w="1260" w:type="dxa"/>
            <w:vAlign w:val="bottom"/>
          </w:tcPr>
          <w:p w14:paraId="391C67B0" w14:textId="3F51B071" w:rsidR="00A272E4" w:rsidRPr="00E95EE2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735" w:author="PHAM TOAN" w:date="2022-02-02T11:55:00Z"/>
                <w:bCs/>
                <w:sz w:val="26"/>
                <w:szCs w:val="26"/>
                <w:highlight w:val="yellow"/>
              </w:rPr>
            </w:pPr>
            <w:del w:id="736" w:author="PHAM TOAN" w:date="2022-02-02T11:55:00Z">
              <w:r w:rsidRPr="00E95EE2" w:rsidDel="00A272E4">
                <w:rPr>
                  <w:bCs/>
                  <w:sz w:val="26"/>
                  <w:szCs w:val="26"/>
                  <w:highlight w:val="yellow"/>
                </w:rPr>
                <w:delText>0.02</w:delText>
              </w:r>
            </w:del>
          </w:p>
        </w:tc>
        <w:tc>
          <w:tcPr>
            <w:tcW w:w="1260" w:type="dxa"/>
          </w:tcPr>
          <w:p w14:paraId="2E2AFE5E" w14:textId="3BEAAFAD" w:rsidR="00A272E4" w:rsidRPr="00E95EE2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737" w:author="PHAM TOAN" w:date="2022-02-02T11:55:00Z"/>
                <w:bCs/>
                <w:sz w:val="26"/>
                <w:szCs w:val="26"/>
                <w:highlight w:val="yellow"/>
              </w:rPr>
            </w:pPr>
          </w:p>
        </w:tc>
      </w:tr>
      <w:tr w:rsidR="00F04998" w:rsidRPr="00033D68" w:rsidDel="00A272E4" w14:paraId="7185DA39" w14:textId="77777777" w:rsidTr="00364601">
        <w:trPr>
          <w:del w:id="738" w:author="PHAM TOAN" w:date="2022-02-02T11:55:00Z"/>
        </w:trPr>
        <w:tc>
          <w:tcPr>
            <w:tcW w:w="3628" w:type="dxa"/>
          </w:tcPr>
          <w:p w14:paraId="4ED0EB40" w14:textId="60766F1D" w:rsidR="00A272E4" w:rsidRPr="00DA3C8A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rPr>
                <w:del w:id="739" w:author="PHAM TOAN" w:date="2022-02-02T11:55:00Z"/>
                <w:b/>
                <w:bCs/>
                <w:sz w:val="26"/>
                <w:szCs w:val="26"/>
              </w:rPr>
            </w:pPr>
            <w:del w:id="740" w:author="PHAM TOAN" w:date="2022-02-02T11:55:00Z">
              <w:r w:rsidDel="00A272E4">
                <w:rPr>
                  <w:sz w:val="26"/>
                  <w:szCs w:val="26"/>
                </w:rPr>
                <w:delText>Redness at injection site</w:delText>
              </w:r>
            </w:del>
          </w:p>
        </w:tc>
        <w:tc>
          <w:tcPr>
            <w:tcW w:w="1659" w:type="dxa"/>
            <w:vAlign w:val="center"/>
          </w:tcPr>
          <w:p w14:paraId="3FDDE811" w14:textId="3A918274" w:rsidR="00A272E4" w:rsidRPr="007662BF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741" w:author="PHAM TOAN" w:date="2022-02-02T11:55:00Z"/>
                <w:bCs/>
                <w:sz w:val="26"/>
                <w:szCs w:val="26"/>
              </w:rPr>
            </w:pPr>
            <w:del w:id="742" w:author="PHAM TOAN" w:date="2022-02-02T11:54:00Z">
              <w:r w:rsidRPr="007662BF" w:rsidDel="00A272E4">
                <w:rPr>
                  <w:color w:val="000000"/>
                  <w:sz w:val="26"/>
                  <w:szCs w:val="26"/>
                </w:rPr>
                <w:delText>1 (0.4)</w:delText>
              </w:r>
            </w:del>
          </w:p>
        </w:tc>
        <w:tc>
          <w:tcPr>
            <w:tcW w:w="1800" w:type="dxa"/>
          </w:tcPr>
          <w:p w14:paraId="2470EF55" w14:textId="77777777" w:rsidR="00A272E4" w:rsidRPr="007662BF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710" w:type="dxa"/>
            <w:vAlign w:val="center"/>
          </w:tcPr>
          <w:p w14:paraId="3F1CAAA5" w14:textId="5965761C" w:rsidR="00A272E4" w:rsidRPr="007662BF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743" w:author="PHAM TOAN" w:date="2022-02-02T11:55:00Z"/>
                <w:bCs/>
                <w:sz w:val="26"/>
                <w:szCs w:val="26"/>
              </w:rPr>
            </w:pPr>
            <w:del w:id="744" w:author="PHAM TOAN" w:date="2022-02-02T11:54:00Z">
              <w:r w:rsidRPr="007662BF" w:rsidDel="00A272E4">
                <w:rPr>
                  <w:color w:val="000000"/>
                  <w:sz w:val="26"/>
                  <w:szCs w:val="26"/>
                </w:rPr>
                <w:delText>12 (2.9)</w:delText>
              </w:r>
            </w:del>
          </w:p>
        </w:tc>
        <w:tc>
          <w:tcPr>
            <w:tcW w:w="1800" w:type="dxa"/>
          </w:tcPr>
          <w:p w14:paraId="13AFC31F" w14:textId="18B79EB8" w:rsidR="00A272E4" w:rsidRPr="00E95EE2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745" w:author="PHAM TOAN" w:date="2022-02-02T11:55:00Z"/>
                <w:bCs/>
                <w:sz w:val="26"/>
                <w:szCs w:val="26"/>
                <w:highlight w:val="yellow"/>
              </w:rPr>
            </w:pPr>
          </w:p>
        </w:tc>
        <w:tc>
          <w:tcPr>
            <w:tcW w:w="1260" w:type="dxa"/>
            <w:vAlign w:val="bottom"/>
          </w:tcPr>
          <w:p w14:paraId="49CB46F2" w14:textId="5750C26C" w:rsidR="00A272E4" w:rsidRPr="00E95EE2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746" w:author="PHAM TOAN" w:date="2022-02-02T11:55:00Z"/>
                <w:bCs/>
                <w:sz w:val="26"/>
                <w:szCs w:val="26"/>
                <w:highlight w:val="yellow"/>
              </w:rPr>
            </w:pPr>
            <w:del w:id="747" w:author="PHAM TOAN" w:date="2022-02-02T11:55:00Z">
              <w:r w:rsidRPr="00E95EE2" w:rsidDel="00A272E4">
                <w:rPr>
                  <w:bCs/>
                  <w:sz w:val="26"/>
                  <w:szCs w:val="26"/>
                  <w:highlight w:val="yellow"/>
                </w:rPr>
                <w:delText>0.02</w:delText>
              </w:r>
            </w:del>
          </w:p>
        </w:tc>
        <w:tc>
          <w:tcPr>
            <w:tcW w:w="1260" w:type="dxa"/>
          </w:tcPr>
          <w:p w14:paraId="732A37AA" w14:textId="503F914F" w:rsidR="00A272E4" w:rsidRPr="00E95EE2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748" w:author="PHAM TOAN" w:date="2022-02-02T11:55:00Z"/>
                <w:bCs/>
                <w:sz w:val="26"/>
                <w:szCs w:val="26"/>
                <w:highlight w:val="yellow"/>
              </w:rPr>
            </w:pPr>
          </w:p>
        </w:tc>
      </w:tr>
      <w:tr w:rsidR="00F04998" w:rsidRPr="00033D68" w:rsidDel="00A272E4" w14:paraId="70EEBFD7" w14:textId="77777777" w:rsidTr="00364601">
        <w:trPr>
          <w:del w:id="749" w:author="PHAM TOAN" w:date="2022-02-02T11:55:00Z"/>
        </w:trPr>
        <w:tc>
          <w:tcPr>
            <w:tcW w:w="3628" w:type="dxa"/>
          </w:tcPr>
          <w:p w14:paraId="019C8B4D" w14:textId="7239E9D1" w:rsidR="00A272E4" w:rsidRPr="00DA3C8A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rPr>
                <w:del w:id="750" w:author="PHAM TOAN" w:date="2022-02-02T11:55:00Z"/>
                <w:b/>
                <w:bCs/>
                <w:sz w:val="26"/>
                <w:szCs w:val="26"/>
              </w:rPr>
            </w:pPr>
            <w:del w:id="751" w:author="PHAM TOAN" w:date="2022-02-02T11:55:00Z">
              <w:r w:rsidDel="00A272E4">
                <w:rPr>
                  <w:sz w:val="26"/>
                  <w:szCs w:val="26"/>
                </w:rPr>
                <w:delText>Itching at injection</w:delText>
              </w:r>
            </w:del>
            <w:ins w:id="752" w:author="Ben Mol" w:date="2022-01-30T07:53:00Z">
              <w:del w:id="753" w:author="PHAM TOAN" w:date="2022-02-02T11:55:00Z">
                <w:r w:rsidDel="00A272E4">
                  <w:rPr>
                    <w:sz w:val="26"/>
                    <w:szCs w:val="26"/>
                  </w:rPr>
                  <w:delText xml:space="preserve"> </w:delText>
                </w:r>
              </w:del>
            </w:ins>
            <w:del w:id="754" w:author="PHAM TOAN" w:date="2022-02-02T11:55:00Z">
              <w:r w:rsidDel="00A272E4">
                <w:rPr>
                  <w:sz w:val="26"/>
                  <w:szCs w:val="26"/>
                </w:rPr>
                <w:delText>site</w:delText>
              </w:r>
            </w:del>
          </w:p>
        </w:tc>
        <w:tc>
          <w:tcPr>
            <w:tcW w:w="1659" w:type="dxa"/>
            <w:vAlign w:val="center"/>
          </w:tcPr>
          <w:p w14:paraId="6D98BDB8" w14:textId="32CBE273" w:rsidR="00A272E4" w:rsidRPr="007662BF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755" w:author="PHAM TOAN" w:date="2022-02-02T11:55:00Z"/>
                <w:bCs/>
                <w:sz w:val="26"/>
                <w:szCs w:val="26"/>
              </w:rPr>
            </w:pPr>
            <w:del w:id="756" w:author="PHAM TOAN" w:date="2022-02-02T11:54:00Z">
              <w:r w:rsidRPr="007662BF" w:rsidDel="00A272E4">
                <w:rPr>
                  <w:color w:val="000000"/>
                  <w:sz w:val="26"/>
                  <w:szCs w:val="26"/>
                </w:rPr>
                <w:delText>6 (2.3)</w:delText>
              </w:r>
            </w:del>
          </w:p>
        </w:tc>
        <w:tc>
          <w:tcPr>
            <w:tcW w:w="1800" w:type="dxa"/>
          </w:tcPr>
          <w:p w14:paraId="0C04DE78" w14:textId="77777777" w:rsidR="00A272E4" w:rsidRPr="007662BF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710" w:type="dxa"/>
            <w:vAlign w:val="center"/>
          </w:tcPr>
          <w:p w14:paraId="17B33741" w14:textId="1B9A5D95" w:rsidR="00A272E4" w:rsidRPr="007662BF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757" w:author="PHAM TOAN" w:date="2022-02-02T11:55:00Z"/>
                <w:bCs/>
                <w:sz w:val="26"/>
                <w:szCs w:val="26"/>
              </w:rPr>
            </w:pPr>
            <w:del w:id="758" w:author="PHAM TOAN" w:date="2022-02-02T11:54:00Z">
              <w:r w:rsidRPr="007662BF" w:rsidDel="00A272E4">
                <w:rPr>
                  <w:color w:val="000000"/>
                  <w:sz w:val="26"/>
                  <w:szCs w:val="26"/>
                </w:rPr>
                <w:delText>9 (2.2)</w:delText>
              </w:r>
            </w:del>
          </w:p>
        </w:tc>
        <w:tc>
          <w:tcPr>
            <w:tcW w:w="1800" w:type="dxa"/>
          </w:tcPr>
          <w:p w14:paraId="16DCF2F7" w14:textId="496DC92C" w:rsidR="00A272E4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759" w:author="PHAM TOAN" w:date="2022-02-02T11:55:00Z"/>
                <w:bCs/>
                <w:sz w:val="26"/>
                <w:szCs w:val="26"/>
              </w:rPr>
            </w:pPr>
          </w:p>
        </w:tc>
        <w:tc>
          <w:tcPr>
            <w:tcW w:w="1260" w:type="dxa"/>
            <w:vAlign w:val="bottom"/>
          </w:tcPr>
          <w:p w14:paraId="515B7DEC" w14:textId="13CB7614" w:rsidR="00A272E4" w:rsidRPr="002C688B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760" w:author="PHAM TOAN" w:date="2022-02-02T11:55:00Z"/>
                <w:bCs/>
                <w:sz w:val="26"/>
                <w:szCs w:val="26"/>
              </w:rPr>
            </w:pPr>
            <w:del w:id="761" w:author="PHAM TOAN" w:date="2022-02-02T11:55:00Z">
              <w:r w:rsidDel="00A272E4">
                <w:rPr>
                  <w:bCs/>
                  <w:sz w:val="26"/>
                  <w:szCs w:val="26"/>
                </w:rPr>
                <w:delText>1</w:delText>
              </w:r>
            </w:del>
            <w:ins w:id="762" w:author="Ben Mol" w:date="2022-01-30T07:53:00Z">
              <w:del w:id="763" w:author="PHAM TOAN" w:date="2022-02-02T11:55:00Z">
                <w:r w:rsidDel="00A272E4">
                  <w:rPr>
                    <w:bCs/>
                    <w:sz w:val="26"/>
                    <w:szCs w:val="26"/>
                  </w:rPr>
                  <w:delText xml:space="preserve"> </w:delText>
                </w:r>
              </w:del>
            </w:ins>
            <w:ins w:id="764" w:author="Ben Mol" w:date="2022-01-30T07:54:00Z">
              <w:del w:id="765" w:author="PHAM TOAN" w:date="2022-02-02T11:55:00Z">
                <w:r w:rsidDel="00A272E4">
                  <w:rPr>
                    <w:bCs/>
                    <w:sz w:val="26"/>
                    <w:szCs w:val="26"/>
                  </w:rPr>
                  <w:delText>0.95??</w:delText>
                </w:r>
              </w:del>
            </w:ins>
          </w:p>
        </w:tc>
        <w:tc>
          <w:tcPr>
            <w:tcW w:w="1260" w:type="dxa"/>
          </w:tcPr>
          <w:p w14:paraId="4D57D952" w14:textId="7F7D8F9D" w:rsidR="00A272E4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766" w:author="PHAM TOAN" w:date="2022-02-02T11:55:00Z"/>
                <w:bCs/>
                <w:sz w:val="26"/>
                <w:szCs w:val="26"/>
              </w:rPr>
            </w:pPr>
          </w:p>
        </w:tc>
      </w:tr>
      <w:tr w:rsidR="00F04998" w:rsidRPr="00033D68" w:rsidDel="00A272E4" w14:paraId="3D902FBC" w14:textId="77777777" w:rsidTr="00364601">
        <w:trPr>
          <w:del w:id="767" w:author="PHAM TOAN" w:date="2022-02-02T11:55:00Z"/>
        </w:trPr>
        <w:tc>
          <w:tcPr>
            <w:tcW w:w="3628" w:type="dxa"/>
          </w:tcPr>
          <w:p w14:paraId="20C9E900" w14:textId="6FD9AC23" w:rsidR="00A272E4" w:rsidRPr="00DA3C8A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rPr>
                <w:del w:id="768" w:author="PHAM TOAN" w:date="2022-02-02T11:55:00Z"/>
                <w:b/>
                <w:bCs/>
                <w:sz w:val="26"/>
                <w:szCs w:val="26"/>
              </w:rPr>
            </w:pPr>
            <w:del w:id="769" w:author="PHAM TOAN" w:date="2022-02-02T11:55:00Z">
              <w:r w:rsidDel="00A272E4">
                <w:rPr>
                  <w:sz w:val="26"/>
                  <w:szCs w:val="26"/>
                </w:rPr>
                <w:delText>Fatigue</w:delText>
              </w:r>
            </w:del>
          </w:p>
        </w:tc>
        <w:tc>
          <w:tcPr>
            <w:tcW w:w="1659" w:type="dxa"/>
            <w:vAlign w:val="center"/>
          </w:tcPr>
          <w:p w14:paraId="7CFC76F8" w14:textId="0CADB72D" w:rsidR="00A272E4" w:rsidRPr="007662BF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770" w:author="PHAM TOAN" w:date="2022-02-02T11:55:00Z"/>
                <w:bCs/>
                <w:sz w:val="26"/>
                <w:szCs w:val="26"/>
              </w:rPr>
            </w:pPr>
            <w:del w:id="771" w:author="PHAM TOAN" w:date="2022-02-02T11:54:00Z">
              <w:r w:rsidRPr="007662BF" w:rsidDel="00A272E4">
                <w:rPr>
                  <w:color w:val="000000"/>
                  <w:sz w:val="26"/>
                  <w:szCs w:val="26"/>
                </w:rPr>
                <w:delText>17 (6.3)</w:delText>
              </w:r>
            </w:del>
          </w:p>
        </w:tc>
        <w:tc>
          <w:tcPr>
            <w:tcW w:w="1800" w:type="dxa"/>
          </w:tcPr>
          <w:p w14:paraId="2F264B59" w14:textId="77777777" w:rsidR="00A272E4" w:rsidRPr="007662BF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710" w:type="dxa"/>
            <w:vAlign w:val="center"/>
          </w:tcPr>
          <w:p w14:paraId="7C6CFD5A" w14:textId="31D7640E" w:rsidR="00A272E4" w:rsidRPr="007662BF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772" w:author="PHAM TOAN" w:date="2022-02-02T11:55:00Z"/>
                <w:bCs/>
                <w:sz w:val="26"/>
                <w:szCs w:val="26"/>
              </w:rPr>
            </w:pPr>
            <w:del w:id="773" w:author="PHAM TOAN" w:date="2022-02-02T11:54:00Z">
              <w:r w:rsidRPr="007662BF" w:rsidDel="00A272E4">
                <w:rPr>
                  <w:color w:val="000000"/>
                  <w:sz w:val="26"/>
                  <w:szCs w:val="26"/>
                </w:rPr>
                <w:delText>66 (15.8)</w:delText>
              </w:r>
            </w:del>
          </w:p>
        </w:tc>
        <w:tc>
          <w:tcPr>
            <w:tcW w:w="1800" w:type="dxa"/>
          </w:tcPr>
          <w:p w14:paraId="322343E4" w14:textId="2CA939F2" w:rsidR="00A272E4" w:rsidRPr="00CE02A5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774" w:author="PHAM TOAN" w:date="2022-02-02T11:55:00Z"/>
                <w:bCs/>
                <w:sz w:val="26"/>
                <w:szCs w:val="26"/>
                <w:highlight w:val="yellow"/>
              </w:rPr>
            </w:pPr>
          </w:p>
        </w:tc>
        <w:tc>
          <w:tcPr>
            <w:tcW w:w="1260" w:type="dxa"/>
            <w:vAlign w:val="bottom"/>
          </w:tcPr>
          <w:p w14:paraId="7C40703C" w14:textId="7320B54E" w:rsidR="00A272E4" w:rsidRPr="00CE02A5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775" w:author="PHAM TOAN" w:date="2022-02-02T11:55:00Z"/>
                <w:bCs/>
                <w:sz w:val="26"/>
                <w:szCs w:val="26"/>
                <w:highlight w:val="yellow"/>
              </w:rPr>
            </w:pPr>
            <w:del w:id="776" w:author="PHAM TOAN" w:date="2022-02-02T11:55:00Z">
              <w:r w:rsidRPr="00CE02A5" w:rsidDel="00A272E4">
                <w:rPr>
                  <w:bCs/>
                  <w:sz w:val="26"/>
                  <w:szCs w:val="26"/>
                  <w:highlight w:val="yellow"/>
                </w:rPr>
                <w:delText>&lt;0.001</w:delText>
              </w:r>
            </w:del>
          </w:p>
        </w:tc>
        <w:tc>
          <w:tcPr>
            <w:tcW w:w="1260" w:type="dxa"/>
          </w:tcPr>
          <w:p w14:paraId="2C871490" w14:textId="48D85A9C" w:rsidR="00A272E4" w:rsidRPr="00CE02A5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777" w:author="PHAM TOAN" w:date="2022-02-02T11:55:00Z"/>
                <w:bCs/>
                <w:sz w:val="26"/>
                <w:szCs w:val="26"/>
                <w:highlight w:val="yellow"/>
              </w:rPr>
            </w:pPr>
          </w:p>
        </w:tc>
      </w:tr>
      <w:tr w:rsidR="00F04998" w:rsidRPr="00033D68" w:rsidDel="00A272E4" w14:paraId="68D88558" w14:textId="77777777" w:rsidTr="00364601">
        <w:trPr>
          <w:del w:id="778" w:author="PHAM TOAN" w:date="2022-02-02T11:55:00Z"/>
        </w:trPr>
        <w:tc>
          <w:tcPr>
            <w:tcW w:w="3628" w:type="dxa"/>
          </w:tcPr>
          <w:p w14:paraId="1F2EAA6D" w14:textId="64E7CF23" w:rsidR="00A272E4" w:rsidRPr="00DA3C8A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rPr>
                <w:del w:id="779" w:author="PHAM TOAN" w:date="2022-02-02T11:55:00Z"/>
                <w:b/>
                <w:bCs/>
                <w:sz w:val="26"/>
                <w:szCs w:val="26"/>
              </w:rPr>
            </w:pPr>
            <w:del w:id="780" w:author="PHAM TOAN" w:date="2022-02-02T11:55:00Z">
              <w:r w:rsidDel="00A272E4">
                <w:rPr>
                  <w:sz w:val="26"/>
                  <w:szCs w:val="26"/>
                </w:rPr>
                <w:delText>Sore throat</w:delText>
              </w:r>
            </w:del>
          </w:p>
        </w:tc>
        <w:tc>
          <w:tcPr>
            <w:tcW w:w="1659" w:type="dxa"/>
            <w:vAlign w:val="center"/>
          </w:tcPr>
          <w:p w14:paraId="5C4CE17A" w14:textId="2C0267BA" w:rsidR="00A272E4" w:rsidRPr="007662BF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781" w:author="PHAM TOAN" w:date="2022-02-02T11:55:00Z"/>
                <w:bCs/>
                <w:sz w:val="26"/>
                <w:szCs w:val="26"/>
              </w:rPr>
            </w:pPr>
            <w:del w:id="782" w:author="PHAM TOAN" w:date="2022-02-02T11:54:00Z">
              <w:r w:rsidRPr="007662BF" w:rsidDel="00A272E4">
                <w:rPr>
                  <w:color w:val="000000"/>
                  <w:sz w:val="26"/>
                  <w:szCs w:val="26"/>
                </w:rPr>
                <w:delText>4 (1.5)</w:delText>
              </w:r>
            </w:del>
          </w:p>
        </w:tc>
        <w:tc>
          <w:tcPr>
            <w:tcW w:w="1800" w:type="dxa"/>
          </w:tcPr>
          <w:p w14:paraId="134C9D82" w14:textId="77777777" w:rsidR="00A272E4" w:rsidRPr="007662BF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710" w:type="dxa"/>
            <w:vAlign w:val="center"/>
          </w:tcPr>
          <w:p w14:paraId="0C72E2E9" w14:textId="6B255C23" w:rsidR="00A272E4" w:rsidRPr="007662BF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783" w:author="PHAM TOAN" w:date="2022-02-02T11:55:00Z"/>
                <w:bCs/>
                <w:sz w:val="26"/>
                <w:szCs w:val="26"/>
              </w:rPr>
            </w:pPr>
            <w:del w:id="784" w:author="PHAM TOAN" w:date="2022-02-02T11:54:00Z">
              <w:r w:rsidRPr="007662BF" w:rsidDel="00A272E4">
                <w:rPr>
                  <w:color w:val="000000"/>
                  <w:sz w:val="26"/>
                  <w:szCs w:val="26"/>
                </w:rPr>
                <w:delText>0 (0.0)</w:delText>
              </w:r>
            </w:del>
          </w:p>
        </w:tc>
        <w:tc>
          <w:tcPr>
            <w:tcW w:w="1800" w:type="dxa"/>
          </w:tcPr>
          <w:p w14:paraId="58E29D31" w14:textId="435F71B0" w:rsidR="00A272E4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785" w:author="PHAM TOAN" w:date="2022-02-02T11:55:00Z"/>
                <w:bCs/>
                <w:sz w:val="26"/>
                <w:szCs w:val="26"/>
              </w:rPr>
            </w:pPr>
          </w:p>
        </w:tc>
        <w:tc>
          <w:tcPr>
            <w:tcW w:w="1260" w:type="dxa"/>
            <w:vAlign w:val="bottom"/>
          </w:tcPr>
          <w:p w14:paraId="2E77B31A" w14:textId="3F99523E" w:rsidR="00A272E4" w:rsidRPr="002C688B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786" w:author="PHAM TOAN" w:date="2022-02-02T11:55:00Z"/>
                <w:bCs/>
                <w:sz w:val="26"/>
                <w:szCs w:val="26"/>
              </w:rPr>
            </w:pPr>
            <w:del w:id="787" w:author="PHAM TOAN" w:date="2022-02-02T11:55:00Z">
              <w:r w:rsidDel="00A272E4">
                <w:rPr>
                  <w:bCs/>
                  <w:sz w:val="26"/>
                  <w:szCs w:val="26"/>
                </w:rPr>
                <w:delText>-</w:delText>
              </w:r>
            </w:del>
          </w:p>
        </w:tc>
        <w:tc>
          <w:tcPr>
            <w:tcW w:w="1260" w:type="dxa"/>
          </w:tcPr>
          <w:p w14:paraId="2F03309C" w14:textId="77F4DE2D" w:rsidR="00A272E4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788" w:author="PHAM TOAN" w:date="2022-02-02T11:55:00Z"/>
                <w:bCs/>
                <w:sz w:val="26"/>
                <w:szCs w:val="26"/>
              </w:rPr>
            </w:pPr>
          </w:p>
        </w:tc>
      </w:tr>
      <w:tr w:rsidR="00F04998" w:rsidRPr="00033D68" w:rsidDel="00A272E4" w14:paraId="1466EDB6" w14:textId="77777777" w:rsidTr="00364601">
        <w:trPr>
          <w:del w:id="789" w:author="PHAM TOAN" w:date="2022-02-02T11:55:00Z"/>
        </w:trPr>
        <w:tc>
          <w:tcPr>
            <w:tcW w:w="3628" w:type="dxa"/>
          </w:tcPr>
          <w:p w14:paraId="48B76A09" w14:textId="12296FDB" w:rsidR="00A272E4" w:rsidRPr="00033D68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rPr>
                <w:del w:id="790" w:author="PHAM TOAN" w:date="2022-02-02T11:55:00Z"/>
                <w:sz w:val="26"/>
                <w:szCs w:val="26"/>
                <w:lang w:val="vi-VN"/>
              </w:rPr>
            </w:pPr>
            <w:del w:id="791" w:author="PHAM TOAN" w:date="2022-02-02T11:55:00Z">
              <w:r w:rsidDel="00A272E4">
                <w:rPr>
                  <w:sz w:val="26"/>
                  <w:szCs w:val="26"/>
                </w:rPr>
                <w:delText>Runny nose</w:delText>
              </w:r>
            </w:del>
          </w:p>
        </w:tc>
        <w:tc>
          <w:tcPr>
            <w:tcW w:w="1659" w:type="dxa"/>
            <w:vAlign w:val="center"/>
          </w:tcPr>
          <w:p w14:paraId="3F6BB628" w14:textId="5AB4D975" w:rsidR="00A272E4" w:rsidRPr="007662BF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792" w:author="PHAM TOAN" w:date="2022-02-02T11:55:00Z"/>
                <w:bCs/>
                <w:sz w:val="26"/>
                <w:szCs w:val="26"/>
              </w:rPr>
            </w:pPr>
            <w:del w:id="793" w:author="PHAM TOAN" w:date="2022-02-02T11:54:00Z">
              <w:r w:rsidRPr="007662BF" w:rsidDel="00A272E4">
                <w:rPr>
                  <w:color w:val="000000"/>
                  <w:sz w:val="26"/>
                  <w:szCs w:val="26"/>
                </w:rPr>
                <w:delText>0 (0.0)</w:delText>
              </w:r>
            </w:del>
          </w:p>
        </w:tc>
        <w:tc>
          <w:tcPr>
            <w:tcW w:w="1800" w:type="dxa"/>
          </w:tcPr>
          <w:p w14:paraId="184F33F6" w14:textId="77777777" w:rsidR="00A272E4" w:rsidRPr="007662BF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710" w:type="dxa"/>
            <w:vAlign w:val="center"/>
          </w:tcPr>
          <w:p w14:paraId="22380309" w14:textId="7D434230" w:rsidR="00A272E4" w:rsidRPr="007662BF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794" w:author="PHAM TOAN" w:date="2022-02-02T11:55:00Z"/>
                <w:bCs/>
                <w:sz w:val="26"/>
                <w:szCs w:val="26"/>
              </w:rPr>
            </w:pPr>
            <w:del w:id="795" w:author="PHAM TOAN" w:date="2022-02-02T11:54:00Z">
              <w:r w:rsidRPr="007662BF" w:rsidDel="00A272E4">
                <w:rPr>
                  <w:color w:val="000000"/>
                  <w:sz w:val="26"/>
                  <w:szCs w:val="26"/>
                </w:rPr>
                <w:delText>1 (0.24)</w:delText>
              </w:r>
            </w:del>
          </w:p>
        </w:tc>
        <w:tc>
          <w:tcPr>
            <w:tcW w:w="1800" w:type="dxa"/>
          </w:tcPr>
          <w:p w14:paraId="1F90157A" w14:textId="1E916FA1" w:rsidR="00A272E4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796" w:author="PHAM TOAN" w:date="2022-02-02T11:55:00Z"/>
                <w:bCs/>
                <w:sz w:val="26"/>
                <w:szCs w:val="26"/>
              </w:rPr>
            </w:pPr>
          </w:p>
        </w:tc>
        <w:tc>
          <w:tcPr>
            <w:tcW w:w="1260" w:type="dxa"/>
            <w:vAlign w:val="bottom"/>
          </w:tcPr>
          <w:p w14:paraId="59D93654" w14:textId="4C74490E" w:rsidR="00A272E4" w:rsidRPr="002C688B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797" w:author="PHAM TOAN" w:date="2022-02-02T11:55:00Z"/>
                <w:bCs/>
                <w:sz w:val="26"/>
                <w:szCs w:val="26"/>
              </w:rPr>
            </w:pPr>
            <w:del w:id="798" w:author="PHAM TOAN" w:date="2022-02-02T11:55:00Z">
              <w:r w:rsidDel="00A272E4">
                <w:rPr>
                  <w:bCs/>
                  <w:sz w:val="26"/>
                  <w:szCs w:val="26"/>
                </w:rPr>
                <w:delText>-</w:delText>
              </w:r>
            </w:del>
          </w:p>
        </w:tc>
        <w:tc>
          <w:tcPr>
            <w:tcW w:w="1260" w:type="dxa"/>
          </w:tcPr>
          <w:p w14:paraId="67D4036E" w14:textId="24238890" w:rsidR="00A272E4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799" w:author="PHAM TOAN" w:date="2022-02-02T11:55:00Z"/>
                <w:bCs/>
                <w:sz w:val="26"/>
                <w:szCs w:val="26"/>
              </w:rPr>
            </w:pPr>
          </w:p>
        </w:tc>
      </w:tr>
      <w:tr w:rsidR="00F04998" w:rsidRPr="00033D68" w:rsidDel="00A272E4" w14:paraId="21981BB1" w14:textId="77777777" w:rsidTr="00364601">
        <w:trPr>
          <w:del w:id="800" w:author="PHAM TOAN" w:date="2022-02-02T11:55:00Z"/>
        </w:trPr>
        <w:tc>
          <w:tcPr>
            <w:tcW w:w="3628" w:type="dxa"/>
          </w:tcPr>
          <w:p w14:paraId="106FB152" w14:textId="11144840" w:rsidR="00A272E4" w:rsidRPr="00033D68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rPr>
                <w:del w:id="801" w:author="PHAM TOAN" w:date="2022-02-02T11:55:00Z"/>
                <w:sz w:val="26"/>
                <w:szCs w:val="26"/>
                <w:lang w:val="vi-VN"/>
              </w:rPr>
            </w:pPr>
            <w:del w:id="802" w:author="PHAM TOAN" w:date="2022-02-02T11:55:00Z">
              <w:r w:rsidDel="00A272E4">
                <w:rPr>
                  <w:sz w:val="26"/>
                  <w:szCs w:val="26"/>
                </w:rPr>
                <w:delText>Coughing</w:delText>
              </w:r>
            </w:del>
          </w:p>
        </w:tc>
        <w:tc>
          <w:tcPr>
            <w:tcW w:w="1659" w:type="dxa"/>
            <w:vAlign w:val="center"/>
          </w:tcPr>
          <w:p w14:paraId="27F241CD" w14:textId="52246D1B" w:rsidR="00A272E4" w:rsidRPr="007662BF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803" w:author="PHAM TOAN" w:date="2022-02-02T11:55:00Z"/>
                <w:bCs/>
                <w:sz w:val="26"/>
                <w:szCs w:val="26"/>
              </w:rPr>
            </w:pPr>
            <w:del w:id="804" w:author="PHAM TOAN" w:date="2022-02-02T11:54:00Z">
              <w:r w:rsidRPr="007662BF" w:rsidDel="00A272E4">
                <w:rPr>
                  <w:bCs/>
                  <w:sz w:val="26"/>
                  <w:szCs w:val="26"/>
                </w:rPr>
                <w:delText>0 (0.0)</w:delText>
              </w:r>
            </w:del>
          </w:p>
        </w:tc>
        <w:tc>
          <w:tcPr>
            <w:tcW w:w="1800" w:type="dxa"/>
          </w:tcPr>
          <w:p w14:paraId="731F8E3E" w14:textId="77777777" w:rsidR="00A272E4" w:rsidRPr="007662BF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1710" w:type="dxa"/>
            <w:vAlign w:val="center"/>
          </w:tcPr>
          <w:p w14:paraId="13D312FE" w14:textId="3189160C" w:rsidR="00A272E4" w:rsidRPr="007662BF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805" w:author="PHAM TOAN" w:date="2022-02-02T11:55:00Z"/>
                <w:bCs/>
                <w:sz w:val="26"/>
                <w:szCs w:val="26"/>
              </w:rPr>
            </w:pPr>
            <w:del w:id="806" w:author="PHAM TOAN" w:date="2022-02-02T11:54:00Z">
              <w:r w:rsidRPr="007662BF" w:rsidDel="00A272E4">
                <w:rPr>
                  <w:bCs/>
                  <w:sz w:val="26"/>
                  <w:szCs w:val="26"/>
                </w:rPr>
                <w:delText>2 (0.5)</w:delText>
              </w:r>
            </w:del>
          </w:p>
        </w:tc>
        <w:tc>
          <w:tcPr>
            <w:tcW w:w="1800" w:type="dxa"/>
          </w:tcPr>
          <w:p w14:paraId="03F37129" w14:textId="3A774A07" w:rsidR="00A272E4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807" w:author="PHAM TOAN" w:date="2022-02-02T11:55:00Z"/>
                <w:bCs/>
                <w:sz w:val="26"/>
                <w:szCs w:val="26"/>
              </w:rPr>
            </w:pPr>
          </w:p>
        </w:tc>
        <w:tc>
          <w:tcPr>
            <w:tcW w:w="1260" w:type="dxa"/>
            <w:vAlign w:val="bottom"/>
          </w:tcPr>
          <w:p w14:paraId="238C529F" w14:textId="0D5FB5E1" w:rsidR="00A272E4" w:rsidRPr="002C688B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808" w:author="PHAM TOAN" w:date="2022-02-02T11:55:00Z"/>
                <w:bCs/>
                <w:sz w:val="26"/>
                <w:szCs w:val="26"/>
              </w:rPr>
            </w:pPr>
            <w:del w:id="809" w:author="PHAM TOAN" w:date="2022-02-02T11:55:00Z">
              <w:r w:rsidDel="00A272E4">
                <w:rPr>
                  <w:bCs/>
                  <w:sz w:val="26"/>
                  <w:szCs w:val="26"/>
                </w:rPr>
                <w:delText>-</w:delText>
              </w:r>
            </w:del>
          </w:p>
        </w:tc>
        <w:tc>
          <w:tcPr>
            <w:tcW w:w="1260" w:type="dxa"/>
          </w:tcPr>
          <w:p w14:paraId="1A100FC6" w14:textId="2BD12938" w:rsidR="00A272E4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810" w:author="PHAM TOAN" w:date="2022-02-02T11:55:00Z"/>
                <w:bCs/>
                <w:sz w:val="26"/>
                <w:szCs w:val="26"/>
              </w:rPr>
            </w:pPr>
          </w:p>
        </w:tc>
      </w:tr>
      <w:tr w:rsidR="00F04998" w:rsidRPr="00033D68" w:rsidDel="00A272E4" w14:paraId="52507F70" w14:textId="77777777" w:rsidTr="00364601">
        <w:trPr>
          <w:del w:id="811" w:author="PHAM TOAN" w:date="2022-02-02T11:55:00Z"/>
        </w:trPr>
        <w:tc>
          <w:tcPr>
            <w:tcW w:w="3628" w:type="dxa"/>
          </w:tcPr>
          <w:p w14:paraId="1BBEE852" w14:textId="1D368891" w:rsidR="00A272E4" w:rsidRPr="00033D68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rPr>
                <w:del w:id="812" w:author="PHAM TOAN" w:date="2022-02-02T11:55:00Z"/>
                <w:sz w:val="26"/>
                <w:szCs w:val="26"/>
                <w:lang w:val="vi-VN"/>
              </w:rPr>
            </w:pPr>
            <w:del w:id="813" w:author="PHAM TOAN" w:date="2022-02-02T11:55:00Z">
              <w:r w:rsidDel="00A272E4">
                <w:rPr>
                  <w:sz w:val="26"/>
                  <w:szCs w:val="26"/>
                </w:rPr>
                <w:delText>Headache</w:delText>
              </w:r>
            </w:del>
          </w:p>
        </w:tc>
        <w:tc>
          <w:tcPr>
            <w:tcW w:w="1659" w:type="dxa"/>
            <w:vAlign w:val="center"/>
          </w:tcPr>
          <w:p w14:paraId="05E34173" w14:textId="5021E1D7" w:rsidR="00A272E4" w:rsidRPr="007662BF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814" w:author="PHAM TOAN" w:date="2022-02-02T11:55:00Z"/>
                <w:bCs/>
                <w:sz w:val="26"/>
                <w:szCs w:val="26"/>
              </w:rPr>
            </w:pPr>
            <w:del w:id="815" w:author="PHAM TOAN" w:date="2022-02-02T11:54:00Z">
              <w:r w:rsidRPr="007662BF" w:rsidDel="00A272E4">
                <w:rPr>
                  <w:color w:val="000000"/>
                  <w:sz w:val="26"/>
                  <w:szCs w:val="26"/>
                </w:rPr>
                <w:delText>7 (2.6)</w:delText>
              </w:r>
            </w:del>
          </w:p>
        </w:tc>
        <w:tc>
          <w:tcPr>
            <w:tcW w:w="1800" w:type="dxa"/>
          </w:tcPr>
          <w:p w14:paraId="605BEE07" w14:textId="77777777" w:rsidR="00A272E4" w:rsidRPr="007662BF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710" w:type="dxa"/>
            <w:vAlign w:val="center"/>
          </w:tcPr>
          <w:p w14:paraId="7A5279F8" w14:textId="1CA0D018" w:rsidR="00A272E4" w:rsidRPr="007662BF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816" w:author="PHAM TOAN" w:date="2022-02-02T11:55:00Z"/>
                <w:bCs/>
                <w:sz w:val="26"/>
                <w:szCs w:val="26"/>
              </w:rPr>
            </w:pPr>
            <w:del w:id="817" w:author="PHAM TOAN" w:date="2022-02-02T11:54:00Z">
              <w:r w:rsidRPr="007662BF" w:rsidDel="00A272E4">
                <w:rPr>
                  <w:color w:val="000000"/>
                  <w:sz w:val="26"/>
                  <w:szCs w:val="26"/>
                </w:rPr>
                <w:delText>37 (8.9)</w:delText>
              </w:r>
            </w:del>
          </w:p>
        </w:tc>
        <w:tc>
          <w:tcPr>
            <w:tcW w:w="1800" w:type="dxa"/>
          </w:tcPr>
          <w:p w14:paraId="18B566E3" w14:textId="2ECAC1FF" w:rsidR="00A272E4" w:rsidRPr="00E95EE2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818" w:author="PHAM TOAN" w:date="2022-02-02T11:55:00Z"/>
                <w:bCs/>
                <w:sz w:val="26"/>
                <w:szCs w:val="26"/>
                <w:highlight w:val="yellow"/>
              </w:rPr>
            </w:pPr>
          </w:p>
        </w:tc>
        <w:tc>
          <w:tcPr>
            <w:tcW w:w="1260" w:type="dxa"/>
            <w:vAlign w:val="bottom"/>
          </w:tcPr>
          <w:p w14:paraId="491E0AD7" w14:textId="3381131A" w:rsidR="00A272E4" w:rsidRPr="00E95EE2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819" w:author="PHAM TOAN" w:date="2022-02-02T11:55:00Z"/>
                <w:bCs/>
                <w:sz w:val="26"/>
                <w:szCs w:val="26"/>
                <w:highlight w:val="yellow"/>
              </w:rPr>
            </w:pPr>
            <w:del w:id="820" w:author="PHAM TOAN" w:date="2022-02-02T11:55:00Z">
              <w:r w:rsidRPr="00E95EE2" w:rsidDel="00A272E4">
                <w:rPr>
                  <w:bCs/>
                  <w:sz w:val="26"/>
                  <w:szCs w:val="26"/>
                  <w:highlight w:val="yellow"/>
                </w:rPr>
                <w:delText>0.001</w:delText>
              </w:r>
            </w:del>
          </w:p>
        </w:tc>
        <w:tc>
          <w:tcPr>
            <w:tcW w:w="1260" w:type="dxa"/>
          </w:tcPr>
          <w:p w14:paraId="489CB6AF" w14:textId="79C6A083" w:rsidR="00A272E4" w:rsidRPr="00E95EE2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821" w:author="PHAM TOAN" w:date="2022-02-02T11:55:00Z"/>
                <w:bCs/>
                <w:sz w:val="26"/>
                <w:szCs w:val="26"/>
                <w:highlight w:val="yellow"/>
              </w:rPr>
            </w:pPr>
          </w:p>
        </w:tc>
      </w:tr>
      <w:tr w:rsidR="00F04998" w:rsidRPr="00033D68" w:rsidDel="00A272E4" w14:paraId="0016EE2C" w14:textId="77777777" w:rsidTr="00364601">
        <w:trPr>
          <w:del w:id="822" w:author="PHAM TOAN" w:date="2022-02-02T11:55:00Z"/>
        </w:trPr>
        <w:tc>
          <w:tcPr>
            <w:tcW w:w="3628" w:type="dxa"/>
          </w:tcPr>
          <w:p w14:paraId="71DEED98" w14:textId="65314348" w:rsidR="00A272E4" w:rsidRPr="00033D68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rPr>
                <w:del w:id="823" w:author="PHAM TOAN" w:date="2022-02-02T11:55:00Z"/>
                <w:sz w:val="26"/>
                <w:szCs w:val="26"/>
                <w:lang w:val="vi-VN"/>
              </w:rPr>
            </w:pPr>
            <w:del w:id="824" w:author="PHAM TOAN" w:date="2022-02-02T11:55:00Z">
              <w:r w:rsidDel="00A272E4">
                <w:rPr>
                  <w:sz w:val="26"/>
                  <w:szCs w:val="26"/>
                </w:rPr>
                <w:delText>Muscle pain</w:delText>
              </w:r>
            </w:del>
          </w:p>
        </w:tc>
        <w:tc>
          <w:tcPr>
            <w:tcW w:w="1659" w:type="dxa"/>
            <w:vAlign w:val="center"/>
          </w:tcPr>
          <w:p w14:paraId="104DD423" w14:textId="2DEF11C6" w:rsidR="00A272E4" w:rsidRPr="007662BF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825" w:author="PHAM TOAN" w:date="2022-02-02T11:55:00Z"/>
                <w:bCs/>
                <w:sz w:val="26"/>
                <w:szCs w:val="26"/>
              </w:rPr>
            </w:pPr>
            <w:del w:id="826" w:author="PHAM TOAN" w:date="2022-02-02T11:54:00Z">
              <w:r w:rsidRPr="007662BF" w:rsidDel="00A272E4">
                <w:rPr>
                  <w:color w:val="000000"/>
                  <w:sz w:val="26"/>
                  <w:szCs w:val="26"/>
                </w:rPr>
                <w:delText>11 (4.1)</w:delText>
              </w:r>
            </w:del>
          </w:p>
        </w:tc>
        <w:tc>
          <w:tcPr>
            <w:tcW w:w="1800" w:type="dxa"/>
          </w:tcPr>
          <w:p w14:paraId="1849CC1D" w14:textId="77777777" w:rsidR="00A272E4" w:rsidRPr="007662BF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710" w:type="dxa"/>
            <w:vAlign w:val="center"/>
          </w:tcPr>
          <w:p w14:paraId="14CFF632" w14:textId="41C75D0E" w:rsidR="00A272E4" w:rsidRPr="007662BF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827" w:author="PHAM TOAN" w:date="2022-02-02T11:55:00Z"/>
                <w:bCs/>
                <w:sz w:val="26"/>
                <w:szCs w:val="26"/>
              </w:rPr>
            </w:pPr>
            <w:del w:id="828" w:author="PHAM TOAN" w:date="2022-02-02T11:54:00Z">
              <w:r w:rsidRPr="007662BF" w:rsidDel="00A272E4">
                <w:rPr>
                  <w:color w:val="000000"/>
                  <w:sz w:val="26"/>
                  <w:szCs w:val="26"/>
                </w:rPr>
                <w:delText>38 (9.1)</w:delText>
              </w:r>
            </w:del>
          </w:p>
        </w:tc>
        <w:tc>
          <w:tcPr>
            <w:tcW w:w="1800" w:type="dxa"/>
          </w:tcPr>
          <w:p w14:paraId="2AAAAC2D" w14:textId="2EBB9839" w:rsidR="00A272E4" w:rsidRPr="00E95EE2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829" w:author="PHAM TOAN" w:date="2022-02-02T11:55:00Z"/>
                <w:bCs/>
                <w:sz w:val="26"/>
                <w:szCs w:val="26"/>
                <w:highlight w:val="yellow"/>
              </w:rPr>
            </w:pPr>
          </w:p>
        </w:tc>
        <w:tc>
          <w:tcPr>
            <w:tcW w:w="1260" w:type="dxa"/>
            <w:vAlign w:val="bottom"/>
          </w:tcPr>
          <w:p w14:paraId="0924877A" w14:textId="6DCB920E" w:rsidR="00A272E4" w:rsidRPr="00E95EE2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830" w:author="PHAM TOAN" w:date="2022-02-02T11:55:00Z"/>
                <w:bCs/>
                <w:sz w:val="26"/>
                <w:szCs w:val="26"/>
                <w:highlight w:val="yellow"/>
              </w:rPr>
            </w:pPr>
            <w:del w:id="831" w:author="PHAM TOAN" w:date="2022-02-02T11:55:00Z">
              <w:r w:rsidRPr="00E95EE2" w:rsidDel="00A272E4">
                <w:rPr>
                  <w:bCs/>
                  <w:sz w:val="26"/>
                  <w:szCs w:val="26"/>
                  <w:highlight w:val="yellow"/>
                </w:rPr>
                <w:delText>0.0</w:delText>
              </w:r>
              <w:r w:rsidDel="00A272E4">
                <w:rPr>
                  <w:bCs/>
                  <w:sz w:val="26"/>
                  <w:szCs w:val="26"/>
                  <w:highlight w:val="yellow"/>
                </w:rPr>
                <w:delText>1</w:delText>
              </w:r>
            </w:del>
          </w:p>
        </w:tc>
        <w:tc>
          <w:tcPr>
            <w:tcW w:w="1260" w:type="dxa"/>
          </w:tcPr>
          <w:p w14:paraId="431F517A" w14:textId="35AF0AA3" w:rsidR="00A272E4" w:rsidRPr="00E95EE2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832" w:author="PHAM TOAN" w:date="2022-02-02T11:55:00Z"/>
                <w:bCs/>
                <w:sz w:val="26"/>
                <w:szCs w:val="26"/>
                <w:highlight w:val="yellow"/>
              </w:rPr>
            </w:pPr>
          </w:p>
        </w:tc>
      </w:tr>
      <w:tr w:rsidR="00F04998" w:rsidRPr="00033D68" w:rsidDel="00A272E4" w14:paraId="62C1F32D" w14:textId="77777777" w:rsidTr="00364601">
        <w:trPr>
          <w:del w:id="833" w:author="PHAM TOAN" w:date="2022-02-02T11:55:00Z"/>
        </w:trPr>
        <w:tc>
          <w:tcPr>
            <w:tcW w:w="3628" w:type="dxa"/>
          </w:tcPr>
          <w:p w14:paraId="38AC1437" w14:textId="63A27D1D" w:rsidR="00A272E4" w:rsidRPr="00FC46A0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rPr>
                <w:del w:id="834" w:author="PHAM TOAN" w:date="2022-02-02T11:55:00Z"/>
                <w:sz w:val="26"/>
                <w:szCs w:val="26"/>
              </w:rPr>
            </w:pPr>
            <w:del w:id="835" w:author="PHAM TOAN" w:date="2022-02-02T11:55:00Z">
              <w:r w:rsidDel="00A272E4">
                <w:rPr>
                  <w:sz w:val="26"/>
                  <w:szCs w:val="26"/>
                </w:rPr>
                <w:delText>Chilling</w:delText>
              </w:r>
            </w:del>
          </w:p>
        </w:tc>
        <w:tc>
          <w:tcPr>
            <w:tcW w:w="1659" w:type="dxa"/>
            <w:vAlign w:val="center"/>
          </w:tcPr>
          <w:p w14:paraId="3C905168" w14:textId="6BA6BC1E" w:rsidR="00A272E4" w:rsidRPr="007662BF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836" w:author="PHAM TOAN" w:date="2022-02-02T11:55:00Z"/>
                <w:bCs/>
                <w:sz w:val="26"/>
                <w:szCs w:val="26"/>
              </w:rPr>
            </w:pPr>
            <w:del w:id="837" w:author="PHAM TOAN" w:date="2022-02-02T11:54:00Z">
              <w:r w:rsidRPr="007662BF" w:rsidDel="00A272E4">
                <w:rPr>
                  <w:color w:val="000000"/>
                  <w:sz w:val="26"/>
                  <w:szCs w:val="26"/>
                </w:rPr>
                <w:delText>6 (2.</w:delText>
              </w:r>
              <w:r w:rsidDel="00A272E4">
                <w:rPr>
                  <w:color w:val="000000"/>
                  <w:sz w:val="26"/>
                  <w:szCs w:val="26"/>
                </w:rPr>
                <w:delText>2</w:delText>
              </w:r>
              <w:r w:rsidRPr="007662BF" w:rsidDel="00A272E4">
                <w:rPr>
                  <w:color w:val="000000"/>
                  <w:sz w:val="26"/>
                  <w:szCs w:val="26"/>
                </w:rPr>
                <w:delText>)</w:delText>
              </w:r>
            </w:del>
          </w:p>
        </w:tc>
        <w:tc>
          <w:tcPr>
            <w:tcW w:w="1800" w:type="dxa"/>
          </w:tcPr>
          <w:p w14:paraId="39B36B57" w14:textId="77777777" w:rsidR="00A272E4" w:rsidRPr="007662BF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710" w:type="dxa"/>
            <w:vAlign w:val="center"/>
          </w:tcPr>
          <w:p w14:paraId="078FCAF1" w14:textId="622828D5" w:rsidR="00A272E4" w:rsidRPr="007662BF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838" w:author="PHAM TOAN" w:date="2022-02-02T11:55:00Z"/>
                <w:bCs/>
                <w:sz w:val="26"/>
                <w:szCs w:val="26"/>
              </w:rPr>
            </w:pPr>
            <w:del w:id="839" w:author="PHAM TOAN" w:date="2022-02-02T11:54:00Z">
              <w:r w:rsidRPr="007662BF" w:rsidDel="00A272E4">
                <w:rPr>
                  <w:color w:val="000000"/>
                  <w:sz w:val="26"/>
                  <w:szCs w:val="26"/>
                </w:rPr>
                <w:delText>17 (4.1)</w:delText>
              </w:r>
            </w:del>
          </w:p>
        </w:tc>
        <w:tc>
          <w:tcPr>
            <w:tcW w:w="1800" w:type="dxa"/>
          </w:tcPr>
          <w:p w14:paraId="2B2B7E62" w14:textId="4B390D08" w:rsidR="00A272E4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840" w:author="PHAM TOAN" w:date="2022-02-02T11:55:00Z"/>
                <w:bCs/>
                <w:sz w:val="26"/>
                <w:szCs w:val="26"/>
              </w:rPr>
            </w:pPr>
          </w:p>
        </w:tc>
        <w:tc>
          <w:tcPr>
            <w:tcW w:w="1260" w:type="dxa"/>
            <w:vAlign w:val="bottom"/>
          </w:tcPr>
          <w:p w14:paraId="32692FF5" w14:textId="66B5B615" w:rsidR="00A272E4" w:rsidRPr="002C688B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841" w:author="PHAM TOAN" w:date="2022-02-02T11:55:00Z"/>
                <w:bCs/>
                <w:sz w:val="26"/>
                <w:szCs w:val="26"/>
              </w:rPr>
            </w:pPr>
            <w:del w:id="842" w:author="PHAM TOAN" w:date="2022-02-02T11:55:00Z">
              <w:r w:rsidDel="00A272E4">
                <w:rPr>
                  <w:bCs/>
                  <w:sz w:val="26"/>
                  <w:szCs w:val="26"/>
                </w:rPr>
                <w:delText>0.3</w:delText>
              </w:r>
            </w:del>
          </w:p>
        </w:tc>
        <w:tc>
          <w:tcPr>
            <w:tcW w:w="1260" w:type="dxa"/>
          </w:tcPr>
          <w:p w14:paraId="5314891F" w14:textId="64173D16" w:rsidR="00A272E4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843" w:author="PHAM TOAN" w:date="2022-02-02T11:55:00Z"/>
                <w:bCs/>
                <w:sz w:val="26"/>
                <w:szCs w:val="26"/>
              </w:rPr>
            </w:pPr>
          </w:p>
        </w:tc>
      </w:tr>
      <w:tr w:rsidR="00F04998" w:rsidRPr="00033D68" w:rsidDel="00A272E4" w14:paraId="0AC33281" w14:textId="77777777" w:rsidTr="00364601">
        <w:trPr>
          <w:del w:id="844" w:author="PHAM TOAN" w:date="2022-02-02T11:55:00Z"/>
        </w:trPr>
        <w:tc>
          <w:tcPr>
            <w:tcW w:w="3628" w:type="dxa"/>
          </w:tcPr>
          <w:p w14:paraId="5925BC9D" w14:textId="5888A79D" w:rsidR="00A272E4" w:rsidRPr="00033D68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rPr>
                <w:del w:id="845" w:author="PHAM TOAN" w:date="2022-02-02T11:55:00Z"/>
                <w:sz w:val="26"/>
                <w:szCs w:val="26"/>
                <w:lang w:val="vi-VN"/>
              </w:rPr>
            </w:pPr>
            <w:del w:id="846" w:author="PHAM TOAN" w:date="2022-02-02T11:55:00Z">
              <w:r w:rsidDel="00A272E4">
                <w:rPr>
                  <w:sz w:val="26"/>
                  <w:szCs w:val="26"/>
                </w:rPr>
                <w:delText>Over 38</w:delText>
              </w:r>
              <w:r w:rsidDel="00A272E4">
                <w:rPr>
                  <w:sz w:val="26"/>
                  <w:szCs w:val="26"/>
                  <w:vertAlign w:val="superscript"/>
                </w:rPr>
                <w:delText>o</w:delText>
              </w:r>
              <w:r w:rsidDel="00A272E4">
                <w:rPr>
                  <w:sz w:val="26"/>
                  <w:szCs w:val="26"/>
                </w:rPr>
                <w:delText>C fever</w:delText>
              </w:r>
            </w:del>
          </w:p>
        </w:tc>
        <w:tc>
          <w:tcPr>
            <w:tcW w:w="1659" w:type="dxa"/>
            <w:vAlign w:val="center"/>
          </w:tcPr>
          <w:p w14:paraId="17C1BEC9" w14:textId="0D932A26" w:rsidR="00A272E4" w:rsidRPr="007662BF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847" w:author="PHAM TOAN" w:date="2022-02-02T11:55:00Z"/>
                <w:bCs/>
                <w:sz w:val="26"/>
                <w:szCs w:val="26"/>
              </w:rPr>
            </w:pPr>
            <w:del w:id="848" w:author="PHAM TOAN" w:date="2022-02-02T11:54:00Z">
              <w:r w:rsidRPr="007662BF" w:rsidDel="00A272E4">
                <w:rPr>
                  <w:color w:val="000000"/>
                  <w:sz w:val="26"/>
                  <w:szCs w:val="26"/>
                </w:rPr>
                <w:delText>13 (4.</w:delText>
              </w:r>
              <w:r w:rsidDel="00A272E4">
                <w:rPr>
                  <w:color w:val="000000"/>
                  <w:sz w:val="26"/>
                  <w:szCs w:val="26"/>
                </w:rPr>
                <w:delText>8</w:delText>
              </w:r>
              <w:r w:rsidRPr="007662BF" w:rsidDel="00A272E4">
                <w:rPr>
                  <w:color w:val="000000"/>
                  <w:sz w:val="26"/>
                  <w:szCs w:val="26"/>
                </w:rPr>
                <w:delText>)</w:delText>
              </w:r>
            </w:del>
          </w:p>
        </w:tc>
        <w:tc>
          <w:tcPr>
            <w:tcW w:w="1800" w:type="dxa"/>
          </w:tcPr>
          <w:p w14:paraId="62F8CDE3" w14:textId="77777777" w:rsidR="00A272E4" w:rsidRPr="007662BF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710" w:type="dxa"/>
            <w:vAlign w:val="center"/>
          </w:tcPr>
          <w:p w14:paraId="7EC0E022" w14:textId="3329BB07" w:rsidR="00A272E4" w:rsidRPr="007662BF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849" w:author="PHAM TOAN" w:date="2022-02-02T11:55:00Z"/>
                <w:bCs/>
                <w:sz w:val="26"/>
                <w:szCs w:val="26"/>
              </w:rPr>
            </w:pPr>
            <w:del w:id="850" w:author="PHAM TOAN" w:date="2022-02-02T11:54:00Z">
              <w:r w:rsidRPr="007662BF" w:rsidDel="00A272E4">
                <w:rPr>
                  <w:color w:val="000000"/>
                  <w:sz w:val="26"/>
                  <w:szCs w:val="26"/>
                </w:rPr>
                <w:delText>49 (11.8)</w:delText>
              </w:r>
            </w:del>
          </w:p>
        </w:tc>
        <w:tc>
          <w:tcPr>
            <w:tcW w:w="1800" w:type="dxa"/>
          </w:tcPr>
          <w:p w14:paraId="5DBC92A3" w14:textId="796208E4" w:rsidR="00A272E4" w:rsidRPr="00E95EE2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851" w:author="PHAM TOAN" w:date="2022-02-02T11:55:00Z"/>
                <w:bCs/>
                <w:sz w:val="26"/>
                <w:szCs w:val="26"/>
                <w:highlight w:val="yellow"/>
              </w:rPr>
            </w:pPr>
          </w:p>
        </w:tc>
        <w:tc>
          <w:tcPr>
            <w:tcW w:w="1260" w:type="dxa"/>
            <w:vAlign w:val="bottom"/>
          </w:tcPr>
          <w:p w14:paraId="4863849E" w14:textId="40FC01A6" w:rsidR="00A272E4" w:rsidRPr="00E95EE2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852" w:author="PHAM TOAN" w:date="2022-02-02T11:55:00Z"/>
                <w:bCs/>
                <w:sz w:val="26"/>
                <w:szCs w:val="26"/>
                <w:highlight w:val="yellow"/>
              </w:rPr>
            </w:pPr>
            <w:del w:id="853" w:author="PHAM TOAN" w:date="2022-02-02T11:55:00Z">
              <w:r w:rsidRPr="00E95EE2" w:rsidDel="00A272E4">
                <w:rPr>
                  <w:bCs/>
                  <w:sz w:val="26"/>
                  <w:szCs w:val="26"/>
                  <w:highlight w:val="yellow"/>
                </w:rPr>
                <w:delText>0.002</w:delText>
              </w:r>
            </w:del>
          </w:p>
        </w:tc>
        <w:tc>
          <w:tcPr>
            <w:tcW w:w="1260" w:type="dxa"/>
          </w:tcPr>
          <w:p w14:paraId="25AF9DEE" w14:textId="1ED809A9" w:rsidR="00A272E4" w:rsidRPr="00E95EE2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854" w:author="PHAM TOAN" w:date="2022-02-02T11:55:00Z"/>
                <w:bCs/>
                <w:sz w:val="26"/>
                <w:szCs w:val="26"/>
                <w:highlight w:val="yellow"/>
              </w:rPr>
            </w:pPr>
          </w:p>
        </w:tc>
      </w:tr>
      <w:tr w:rsidR="00F04998" w:rsidRPr="00033D68" w:rsidDel="00A272E4" w14:paraId="227BFEEE" w14:textId="77777777" w:rsidTr="00364601">
        <w:trPr>
          <w:del w:id="855" w:author="PHAM TOAN" w:date="2022-02-02T11:55:00Z"/>
        </w:trPr>
        <w:tc>
          <w:tcPr>
            <w:tcW w:w="3628" w:type="dxa"/>
          </w:tcPr>
          <w:p w14:paraId="552951EE" w14:textId="405132D3" w:rsidR="00A272E4" w:rsidRPr="00033D68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rPr>
                <w:del w:id="856" w:author="PHAM TOAN" w:date="2022-02-02T11:55:00Z"/>
                <w:sz w:val="26"/>
                <w:szCs w:val="26"/>
                <w:lang w:val="vi-VN"/>
              </w:rPr>
            </w:pPr>
            <w:del w:id="857" w:author="PHAM TOAN" w:date="2022-02-02T11:55:00Z">
              <w:r w:rsidDel="00A272E4">
                <w:rPr>
                  <w:sz w:val="26"/>
                  <w:szCs w:val="26"/>
                </w:rPr>
                <w:delText>Nausea</w:delText>
              </w:r>
            </w:del>
          </w:p>
        </w:tc>
        <w:tc>
          <w:tcPr>
            <w:tcW w:w="1659" w:type="dxa"/>
            <w:vAlign w:val="center"/>
          </w:tcPr>
          <w:p w14:paraId="2D390562" w14:textId="0617A87D" w:rsidR="00A272E4" w:rsidRPr="007662BF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858" w:author="PHAM TOAN" w:date="2022-02-02T11:55:00Z"/>
                <w:bCs/>
                <w:sz w:val="26"/>
                <w:szCs w:val="26"/>
              </w:rPr>
            </w:pPr>
            <w:del w:id="859" w:author="PHAM TOAN" w:date="2022-02-02T11:54:00Z">
              <w:r w:rsidRPr="007662BF" w:rsidDel="00A272E4">
                <w:rPr>
                  <w:color w:val="000000"/>
                  <w:sz w:val="26"/>
                  <w:szCs w:val="26"/>
                </w:rPr>
                <w:delText>0 (0.0)</w:delText>
              </w:r>
            </w:del>
          </w:p>
        </w:tc>
        <w:tc>
          <w:tcPr>
            <w:tcW w:w="1800" w:type="dxa"/>
          </w:tcPr>
          <w:p w14:paraId="4B5A13C1" w14:textId="77777777" w:rsidR="00A272E4" w:rsidRPr="007662BF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710" w:type="dxa"/>
            <w:vAlign w:val="center"/>
          </w:tcPr>
          <w:p w14:paraId="7F9045FB" w14:textId="7DFF6F34" w:rsidR="00A272E4" w:rsidRPr="007662BF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860" w:author="PHAM TOAN" w:date="2022-02-02T11:55:00Z"/>
                <w:bCs/>
                <w:sz w:val="26"/>
                <w:szCs w:val="26"/>
              </w:rPr>
            </w:pPr>
            <w:del w:id="861" w:author="PHAM TOAN" w:date="2022-02-02T11:54:00Z">
              <w:r w:rsidRPr="007662BF" w:rsidDel="00A272E4">
                <w:rPr>
                  <w:color w:val="000000"/>
                  <w:sz w:val="26"/>
                  <w:szCs w:val="26"/>
                </w:rPr>
                <w:delText>5 (1.2)</w:delText>
              </w:r>
            </w:del>
          </w:p>
        </w:tc>
        <w:tc>
          <w:tcPr>
            <w:tcW w:w="1800" w:type="dxa"/>
          </w:tcPr>
          <w:p w14:paraId="3DDE1711" w14:textId="4948E848" w:rsidR="00A272E4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862" w:author="PHAM TOAN" w:date="2022-02-02T11:55:00Z"/>
                <w:bCs/>
                <w:sz w:val="26"/>
                <w:szCs w:val="26"/>
              </w:rPr>
            </w:pPr>
          </w:p>
        </w:tc>
        <w:tc>
          <w:tcPr>
            <w:tcW w:w="1260" w:type="dxa"/>
            <w:vAlign w:val="bottom"/>
          </w:tcPr>
          <w:p w14:paraId="5CD9B607" w14:textId="0D03F717" w:rsidR="00A272E4" w:rsidRPr="002C688B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863" w:author="PHAM TOAN" w:date="2022-02-02T11:55:00Z"/>
                <w:bCs/>
                <w:sz w:val="26"/>
                <w:szCs w:val="26"/>
              </w:rPr>
            </w:pPr>
            <w:del w:id="864" w:author="PHAM TOAN" w:date="2022-02-02T11:55:00Z">
              <w:r w:rsidDel="00A272E4">
                <w:rPr>
                  <w:bCs/>
                  <w:sz w:val="26"/>
                  <w:szCs w:val="26"/>
                </w:rPr>
                <w:delText>-</w:delText>
              </w:r>
            </w:del>
          </w:p>
        </w:tc>
        <w:tc>
          <w:tcPr>
            <w:tcW w:w="1260" w:type="dxa"/>
          </w:tcPr>
          <w:p w14:paraId="0A89D4CB" w14:textId="6C2AD42A" w:rsidR="00A272E4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865" w:author="PHAM TOAN" w:date="2022-02-02T11:55:00Z"/>
                <w:bCs/>
                <w:sz w:val="26"/>
                <w:szCs w:val="26"/>
              </w:rPr>
            </w:pPr>
          </w:p>
        </w:tc>
      </w:tr>
      <w:tr w:rsidR="00F04998" w:rsidRPr="00033D68" w:rsidDel="00A272E4" w14:paraId="3588BEDE" w14:textId="77777777" w:rsidTr="00364601">
        <w:trPr>
          <w:del w:id="866" w:author="PHAM TOAN" w:date="2022-02-02T11:55:00Z"/>
        </w:trPr>
        <w:tc>
          <w:tcPr>
            <w:tcW w:w="3628" w:type="dxa"/>
          </w:tcPr>
          <w:p w14:paraId="6C69F4C5" w14:textId="10DAF55E" w:rsidR="00A272E4" w:rsidRPr="00033D68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rPr>
                <w:del w:id="867" w:author="PHAM TOAN" w:date="2022-02-02T11:55:00Z"/>
                <w:sz w:val="26"/>
                <w:szCs w:val="26"/>
                <w:lang w:val="vi-VN"/>
              </w:rPr>
            </w:pPr>
            <w:del w:id="868" w:author="PHAM TOAN" w:date="2022-02-02T11:55:00Z">
              <w:r w:rsidDel="00A272E4">
                <w:rPr>
                  <w:sz w:val="26"/>
                  <w:szCs w:val="26"/>
                </w:rPr>
                <w:delText>Joint pain</w:delText>
              </w:r>
            </w:del>
          </w:p>
        </w:tc>
        <w:tc>
          <w:tcPr>
            <w:tcW w:w="1659" w:type="dxa"/>
            <w:vAlign w:val="center"/>
          </w:tcPr>
          <w:p w14:paraId="37E01637" w14:textId="3B03CC20" w:rsidR="00A272E4" w:rsidRPr="007662BF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869" w:author="PHAM TOAN" w:date="2022-02-02T11:55:00Z"/>
                <w:bCs/>
                <w:sz w:val="26"/>
                <w:szCs w:val="26"/>
              </w:rPr>
            </w:pPr>
            <w:del w:id="870" w:author="PHAM TOAN" w:date="2022-02-02T11:54:00Z">
              <w:r w:rsidRPr="007662BF" w:rsidDel="00A272E4">
                <w:rPr>
                  <w:color w:val="000000"/>
                  <w:sz w:val="26"/>
                  <w:szCs w:val="26"/>
                </w:rPr>
                <w:delText>19 (7.</w:delText>
              </w:r>
              <w:r w:rsidDel="00A272E4">
                <w:rPr>
                  <w:color w:val="000000"/>
                  <w:sz w:val="26"/>
                  <w:szCs w:val="26"/>
                </w:rPr>
                <w:delText>1</w:delText>
              </w:r>
              <w:r w:rsidRPr="007662BF" w:rsidDel="00A272E4">
                <w:rPr>
                  <w:color w:val="000000"/>
                  <w:sz w:val="26"/>
                  <w:szCs w:val="26"/>
                </w:rPr>
                <w:delText>)</w:delText>
              </w:r>
            </w:del>
          </w:p>
        </w:tc>
        <w:tc>
          <w:tcPr>
            <w:tcW w:w="1800" w:type="dxa"/>
          </w:tcPr>
          <w:p w14:paraId="01C3B0AE" w14:textId="77777777" w:rsidR="00A272E4" w:rsidRPr="007662BF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710" w:type="dxa"/>
            <w:vAlign w:val="center"/>
          </w:tcPr>
          <w:p w14:paraId="2AC0FE25" w14:textId="59B4A250" w:rsidR="00A272E4" w:rsidRPr="007662BF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871" w:author="PHAM TOAN" w:date="2022-02-02T11:55:00Z"/>
                <w:bCs/>
                <w:sz w:val="26"/>
                <w:szCs w:val="26"/>
              </w:rPr>
            </w:pPr>
            <w:del w:id="872" w:author="PHAM TOAN" w:date="2022-02-02T11:54:00Z">
              <w:r w:rsidRPr="007662BF" w:rsidDel="00A272E4">
                <w:rPr>
                  <w:color w:val="000000"/>
                  <w:sz w:val="26"/>
                  <w:szCs w:val="26"/>
                </w:rPr>
                <w:delText>14 (3.4)</w:delText>
              </w:r>
            </w:del>
          </w:p>
        </w:tc>
        <w:tc>
          <w:tcPr>
            <w:tcW w:w="1800" w:type="dxa"/>
          </w:tcPr>
          <w:p w14:paraId="620268E9" w14:textId="376374C8" w:rsidR="00A272E4" w:rsidRPr="00E95EE2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873" w:author="PHAM TOAN" w:date="2022-02-02T11:55:00Z"/>
                <w:bCs/>
                <w:sz w:val="26"/>
                <w:szCs w:val="26"/>
                <w:highlight w:val="yellow"/>
              </w:rPr>
            </w:pPr>
          </w:p>
        </w:tc>
        <w:tc>
          <w:tcPr>
            <w:tcW w:w="1260" w:type="dxa"/>
            <w:vAlign w:val="bottom"/>
          </w:tcPr>
          <w:p w14:paraId="48E293D4" w14:textId="7D83EEB3" w:rsidR="00A272E4" w:rsidRPr="002C688B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874" w:author="PHAM TOAN" w:date="2022-02-02T11:55:00Z"/>
                <w:bCs/>
                <w:sz w:val="26"/>
                <w:szCs w:val="26"/>
              </w:rPr>
            </w:pPr>
            <w:del w:id="875" w:author="PHAM TOAN" w:date="2022-02-02T11:55:00Z">
              <w:r w:rsidRPr="00E95EE2" w:rsidDel="00A272E4">
                <w:rPr>
                  <w:bCs/>
                  <w:sz w:val="26"/>
                  <w:szCs w:val="26"/>
                  <w:highlight w:val="yellow"/>
                </w:rPr>
                <w:delText>0.03</w:delText>
              </w:r>
            </w:del>
          </w:p>
        </w:tc>
        <w:tc>
          <w:tcPr>
            <w:tcW w:w="1260" w:type="dxa"/>
          </w:tcPr>
          <w:p w14:paraId="15A1C189" w14:textId="49694542" w:rsidR="00A272E4" w:rsidRPr="00E95EE2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876" w:author="PHAM TOAN" w:date="2022-02-02T11:55:00Z"/>
                <w:bCs/>
                <w:sz w:val="26"/>
                <w:szCs w:val="26"/>
                <w:highlight w:val="yellow"/>
              </w:rPr>
            </w:pPr>
          </w:p>
        </w:tc>
      </w:tr>
      <w:tr w:rsidR="00F04998" w:rsidRPr="00033D68" w:rsidDel="00A272E4" w14:paraId="612F0D6C" w14:textId="77777777" w:rsidTr="00364601">
        <w:trPr>
          <w:del w:id="877" w:author="PHAM TOAN" w:date="2022-02-02T11:55:00Z"/>
        </w:trPr>
        <w:tc>
          <w:tcPr>
            <w:tcW w:w="3628" w:type="dxa"/>
          </w:tcPr>
          <w:p w14:paraId="2C69A2BA" w14:textId="53D2FAC9" w:rsidR="00A272E4" w:rsidRPr="00033D68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rPr>
                <w:del w:id="878" w:author="PHAM TOAN" w:date="2022-02-02T11:55:00Z"/>
                <w:sz w:val="26"/>
                <w:szCs w:val="26"/>
                <w:lang w:val="vi-VN"/>
              </w:rPr>
            </w:pPr>
            <w:del w:id="879" w:author="PHAM TOAN" w:date="2022-02-02T11:55:00Z">
              <w:r w:rsidDel="00A272E4">
                <w:rPr>
                  <w:sz w:val="26"/>
                  <w:szCs w:val="26"/>
                </w:rPr>
                <w:delText>Stomachache</w:delText>
              </w:r>
            </w:del>
          </w:p>
        </w:tc>
        <w:tc>
          <w:tcPr>
            <w:tcW w:w="1659" w:type="dxa"/>
            <w:vAlign w:val="center"/>
          </w:tcPr>
          <w:p w14:paraId="6B94725D" w14:textId="5FEBDEB7" w:rsidR="00A272E4" w:rsidRPr="007662BF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880" w:author="PHAM TOAN" w:date="2022-02-02T11:55:00Z"/>
                <w:bCs/>
                <w:sz w:val="26"/>
                <w:szCs w:val="26"/>
              </w:rPr>
            </w:pPr>
            <w:del w:id="881" w:author="PHAM TOAN" w:date="2022-02-02T11:54:00Z">
              <w:r w:rsidRPr="007662BF" w:rsidDel="00A272E4">
                <w:rPr>
                  <w:color w:val="000000"/>
                  <w:sz w:val="26"/>
                  <w:szCs w:val="26"/>
                </w:rPr>
                <w:delText>2 (0.</w:delText>
              </w:r>
              <w:r w:rsidDel="00A272E4">
                <w:rPr>
                  <w:color w:val="000000"/>
                  <w:sz w:val="26"/>
                  <w:szCs w:val="26"/>
                </w:rPr>
                <w:delText>7</w:delText>
              </w:r>
              <w:r w:rsidRPr="007662BF" w:rsidDel="00A272E4">
                <w:rPr>
                  <w:color w:val="000000"/>
                  <w:sz w:val="26"/>
                  <w:szCs w:val="26"/>
                </w:rPr>
                <w:delText>)</w:delText>
              </w:r>
            </w:del>
          </w:p>
        </w:tc>
        <w:tc>
          <w:tcPr>
            <w:tcW w:w="1800" w:type="dxa"/>
          </w:tcPr>
          <w:p w14:paraId="669ABF93" w14:textId="77777777" w:rsidR="00A272E4" w:rsidRPr="007662BF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710" w:type="dxa"/>
            <w:vAlign w:val="center"/>
          </w:tcPr>
          <w:p w14:paraId="38F44DDA" w14:textId="4B5DBFFA" w:rsidR="00A272E4" w:rsidRPr="007662BF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882" w:author="PHAM TOAN" w:date="2022-02-02T11:55:00Z"/>
                <w:bCs/>
                <w:sz w:val="26"/>
                <w:szCs w:val="26"/>
              </w:rPr>
            </w:pPr>
            <w:del w:id="883" w:author="PHAM TOAN" w:date="2022-02-02T11:54:00Z">
              <w:r w:rsidRPr="007662BF" w:rsidDel="00A272E4">
                <w:rPr>
                  <w:color w:val="000000"/>
                  <w:sz w:val="26"/>
                  <w:szCs w:val="26"/>
                </w:rPr>
                <w:delText>0 (0.0)</w:delText>
              </w:r>
            </w:del>
          </w:p>
        </w:tc>
        <w:tc>
          <w:tcPr>
            <w:tcW w:w="1800" w:type="dxa"/>
          </w:tcPr>
          <w:p w14:paraId="5CB5206B" w14:textId="599717C7" w:rsidR="00A272E4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884" w:author="PHAM TOAN" w:date="2022-02-02T11:55:00Z"/>
                <w:bCs/>
                <w:sz w:val="26"/>
                <w:szCs w:val="26"/>
              </w:rPr>
            </w:pPr>
          </w:p>
        </w:tc>
        <w:tc>
          <w:tcPr>
            <w:tcW w:w="1260" w:type="dxa"/>
            <w:vAlign w:val="bottom"/>
          </w:tcPr>
          <w:p w14:paraId="0F5B659C" w14:textId="147820D6" w:rsidR="00A272E4" w:rsidRPr="002C688B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885" w:author="PHAM TOAN" w:date="2022-02-02T11:55:00Z"/>
                <w:bCs/>
                <w:sz w:val="26"/>
                <w:szCs w:val="26"/>
              </w:rPr>
            </w:pPr>
            <w:del w:id="886" w:author="PHAM TOAN" w:date="2022-02-02T11:55:00Z">
              <w:r w:rsidDel="00A272E4">
                <w:rPr>
                  <w:bCs/>
                  <w:sz w:val="26"/>
                  <w:szCs w:val="26"/>
                </w:rPr>
                <w:delText>-</w:delText>
              </w:r>
            </w:del>
          </w:p>
        </w:tc>
        <w:tc>
          <w:tcPr>
            <w:tcW w:w="1260" w:type="dxa"/>
          </w:tcPr>
          <w:p w14:paraId="4C59AFB2" w14:textId="5F9068AA" w:rsidR="00A272E4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887" w:author="PHAM TOAN" w:date="2022-02-02T11:55:00Z"/>
                <w:bCs/>
                <w:sz w:val="26"/>
                <w:szCs w:val="26"/>
              </w:rPr>
            </w:pPr>
          </w:p>
        </w:tc>
      </w:tr>
      <w:tr w:rsidR="00F04998" w:rsidRPr="00033D68" w:rsidDel="00A272E4" w14:paraId="5C5849AA" w14:textId="77777777" w:rsidTr="00364601">
        <w:trPr>
          <w:del w:id="888" w:author="PHAM TOAN" w:date="2022-02-02T11:55:00Z"/>
        </w:trPr>
        <w:tc>
          <w:tcPr>
            <w:tcW w:w="3628" w:type="dxa"/>
          </w:tcPr>
          <w:p w14:paraId="0AAB9D89" w14:textId="27F15F06" w:rsidR="00A272E4" w:rsidRPr="00033D68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rPr>
                <w:del w:id="889" w:author="PHAM TOAN" w:date="2022-02-02T11:55:00Z"/>
                <w:sz w:val="26"/>
                <w:szCs w:val="26"/>
                <w:lang w:val="vi-VN"/>
              </w:rPr>
            </w:pPr>
            <w:del w:id="890" w:author="PHAM TOAN" w:date="2022-02-02T11:55:00Z">
              <w:r w:rsidDel="00A272E4">
                <w:rPr>
                  <w:sz w:val="26"/>
                  <w:szCs w:val="26"/>
                </w:rPr>
                <w:delText>Diarrhea</w:delText>
              </w:r>
            </w:del>
          </w:p>
        </w:tc>
        <w:tc>
          <w:tcPr>
            <w:tcW w:w="1659" w:type="dxa"/>
            <w:vAlign w:val="center"/>
          </w:tcPr>
          <w:p w14:paraId="74C735EF" w14:textId="71D72C63" w:rsidR="00A272E4" w:rsidRPr="007662BF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891" w:author="PHAM TOAN" w:date="2022-02-02T11:55:00Z"/>
                <w:bCs/>
                <w:sz w:val="26"/>
                <w:szCs w:val="26"/>
              </w:rPr>
            </w:pPr>
            <w:del w:id="892" w:author="PHAM TOAN" w:date="2022-02-02T11:54:00Z">
              <w:r w:rsidRPr="007662BF" w:rsidDel="00A272E4">
                <w:rPr>
                  <w:bCs/>
                  <w:sz w:val="26"/>
                  <w:szCs w:val="26"/>
                </w:rPr>
                <w:delText>0 (0.0)</w:delText>
              </w:r>
            </w:del>
          </w:p>
        </w:tc>
        <w:tc>
          <w:tcPr>
            <w:tcW w:w="1800" w:type="dxa"/>
          </w:tcPr>
          <w:p w14:paraId="75349E7A" w14:textId="77777777" w:rsidR="00A272E4" w:rsidRPr="007662BF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1710" w:type="dxa"/>
            <w:vAlign w:val="center"/>
          </w:tcPr>
          <w:p w14:paraId="196CFD19" w14:textId="59B44E81" w:rsidR="00A272E4" w:rsidRPr="007662BF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893" w:author="PHAM TOAN" w:date="2022-02-02T11:55:00Z"/>
                <w:bCs/>
                <w:sz w:val="26"/>
                <w:szCs w:val="26"/>
              </w:rPr>
            </w:pPr>
            <w:del w:id="894" w:author="PHAM TOAN" w:date="2022-02-02T11:54:00Z">
              <w:r w:rsidRPr="007662BF" w:rsidDel="00A272E4">
                <w:rPr>
                  <w:bCs/>
                  <w:sz w:val="26"/>
                  <w:szCs w:val="26"/>
                </w:rPr>
                <w:delText>2 (0.5)</w:delText>
              </w:r>
            </w:del>
          </w:p>
        </w:tc>
        <w:tc>
          <w:tcPr>
            <w:tcW w:w="1800" w:type="dxa"/>
          </w:tcPr>
          <w:p w14:paraId="0BE6D9AD" w14:textId="50D5D576" w:rsidR="00A272E4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895" w:author="PHAM TOAN" w:date="2022-02-02T11:55:00Z"/>
                <w:bCs/>
                <w:sz w:val="26"/>
                <w:szCs w:val="26"/>
              </w:rPr>
            </w:pPr>
          </w:p>
        </w:tc>
        <w:tc>
          <w:tcPr>
            <w:tcW w:w="1260" w:type="dxa"/>
            <w:vAlign w:val="bottom"/>
          </w:tcPr>
          <w:p w14:paraId="0536586A" w14:textId="366AF758" w:rsidR="00A272E4" w:rsidRPr="002C688B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896" w:author="PHAM TOAN" w:date="2022-02-02T11:55:00Z"/>
                <w:bCs/>
                <w:sz w:val="26"/>
                <w:szCs w:val="26"/>
              </w:rPr>
            </w:pPr>
            <w:del w:id="897" w:author="PHAM TOAN" w:date="2022-02-02T11:55:00Z">
              <w:r w:rsidDel="00A272E4">
                <w:rPr>
                  <w:bCs/>
                  <w:sz w:val="26"/>
                  <w:szCs w:val="26"/>
                </w:rPr>
                <w:delText>-</w:delText>
              </w:r>
            </w:del>
          </w:p>
        </w:tc>
        <w:tc>
          <w:tcPr>
            <w:tcW w:w="1260" w:type="dxa"/>
          </w:tcPr>
          <w:p w14:paraId="0FCF3D9C" w14:textId="409FBEE4" w:rsidR="00A272E4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898" w:author="PHAM TOAN" w:date="2022-02-02T11:55:00Z"/>
                <w:bCs/>
                <w:sz w:val="26"/>
                <w:szCs w:val="26"/>
              </w:rPr>
            </w:pPr>
          </w:p>
        </w:tc>
      </w:tr>
      <w:tr w:rsidR="00F04998" w:rsidRPr="00033D68" w:rsidDel="00A272E4" w14:paraId="148EC81D" w14:textId="77777777" w:rsidTr="00364601">
        <w:trPr>
          <w:del w:id="899" w:author="PHAM TOAN" w:date="2022-02-02T11:55:00Z"/>
        </w:trPr>
        <w:tc>
          <w:tcPr>
            <w:tcW w:w="3628" w:type="dxa"/>
          </w:tcPr>
          <w:p w14:paraId="30034BE0" w14:textId="511E0BA0" w:rsidR="00A272E4" w:rsidRPr="00033D68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rPr>
                <w:del w:id="900" w:author="PHAM TOAN" w:date="2022-02-02T11:55:00Z"/>
                <w:sz w:val="26"/>
                <w:szCs w:val="26"/>
                <w:lang w:val="vi-VN"/>
              </w:rPr>
            </w:pPr>
            <w:del w:id="901" w:author="PHAM TOAN" w:date="2022-02-02T11:55:00Z">
              <w:r w:rsidDel="00A272E4">
                <w:rPr>
                  <w:sz w:val="26"/>
                  <w:szCs w:val="26"/>
                </w:rPr>
                <w:delText>Rash skin</w:delText>
              </w:r>
            </w:del>
          </w:p>
        </w:tc>
        <w:tc>
          <w:tcPr>
            <w:tcW w:w="1659" w:type="dxa"/>
            <w:vAlign w:val="center"/>
          </w:tcPr>
          <w:p w14:paraId="09828F05" w14:textId="08B0CE8C" w:rsidR="00A272E4" w:rsidRPr="00CB0592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902" w:author="PHAM TOAN" w:date="2022-02-02T11:55:00Z"/>
                <w:bCs/>
                <w:sz w:val="26"/>
                <w:szCs w:val="26"/>
              </w:rPr>
            </w:pPr>
            <w:del w:id="903" w:author="PHAM TOAN" w:date="2022-02-02T11:54:00Z">
              <w:r w:rsidRPr="00CB0592" w:rsidDel="00A272E4">
                <w:rPr>
                  <w:bCs/>
                  <w:sz w:val="26"/>
                  <w:szCs w:val="26"/>
                </w:rPr>
                <w:delText>1 (0.4)</w:delText>
              </w:r>
            </w:del>
          </w:p>
        </w:tc>
        <w:tc>
          <w:tcPr>
            <w:tcW w:w="1800" w:type="dxa"/>
          </w:tcPr>
          <w:p w14:paraId="56F3ECBD" w14:textId="77777777" w:rsidR="00A272E4" w:rsidRPr="00CB0592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1710" w:type="dxa"/>
            <w:vAlign w:val="center"/>
          </w:tcPr>
          <w:p w14:paraId="70B56098" w14:textId="7EB09292" w:rsidR="00A272E4" w:rsidRPr="00CB0592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904" w:author="PHAM TOAN" w:date="2022-02-02T11:55:00Z"/>
                <w:bCs/>
                <w:sz w:val="26"/>
                <w:szCs w:val="26"/>
              </w:rPr>
            </w:pPr>
            <w:del w:id="905" w:author="PHAM TOAN" w:date="2022-02-02T11:54:00Z">
              <w:r w:rsidRPr="00CB0592" w:rsidDel="00A272E4">
                <w:rPr>
                  <w:bCs/>
                  <w:sz w:val="26"/>
                  <w:szCs w:val="26"/>
                </w:rPr>
                <w:delText>0 (0.0)</w:delText>
              </w:r>
            </w:del>
          </w:p>
        </w:tc>
        <w:tc>
          <w:tcPr>
            <w:tcW w:w="1800" w:type="dxa"/>
          </w:tcPr>
          <w:p w14:paraId="01A4CA75" w14:textId="5970D676" w:rsidR="00A272E4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906" w:author="PHAM TOAN" w:date="2022-02-02T11:55:00Z"/>
                <w:bCs/>
                <w:sz w:val="26"/>
                <w:szCs w:val="26"/>
              </w:rPr>
            </w:pPr>
          </w:p>
        </w:tc>
        <w:tc>
          <w:tcPr>
            <w:tcW w:w="1260" w:type="dxa"/>
          </w:tcPr>
          <w:p w14:paraId="7947A6BE" w14:textId="58E05F92" w:rsidR="00A272E4" w:rsidRPr="002C688B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907" w:author="PHAM TOAN" w:date="2022-02-02T11:55:00Z"/>
                <w:bCs/>
                <w:sz w:val="26"/>
                <w:szCs w:val="26"/>
              </w:rPr>
            </w:pPr>
            <w:del w:id="908" w:author="PHAM TOAN" w:date="2022-02-02T11:55:00Z">
              <w:r w:rsidDel="00A272E4">
                <w:rPr>
                  <w:bCs/>
                  <w:sz w:val="26"/>
                  <w:szCs w:val="26"/>
                </w:rPr>
                <w:delText>-</w:delText>
              </w:r>
            </w:del>
          </w:p>
        </w:tc>
        <w:tc>
          <w:tcPr>
            <w:tcW w:w="1260" w:type="dxa"/>
          </w:tcPr>
          <w:p w14:paraId="3D367FE0" w14:textId="32BF587B" w:rsidR="00A272E4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909" w:author="PHAM TOAN" w:date="2022-02-02T11:55:00Z"/>
                <w:bCs/>
                <w:sz w:val="26"/>
                <w:szCs w:val="26"/>
              </w:rPr>
            </w:pPr>
          </w:p>
        </w:tc>
      </w:tr>
      <w:tr w:rsidR="00F04998" w:rsidRPr="00033D68" w:rsidDel="00A272E4" w14:paraId="01881061" w14:textId="77777777" w:rsidTr="00364601">
        <w:trPr>
          <w:del w:id="910" w:author="PHAM TOAN" w:date="2022-02-02T11:55:00Z"/>
        </w:trPr>
        <w:tc>
          <w:tcPr>
            <w:tcW w:w="3628" w:type="dxa"/>
          </w:tcPr>
          <w:p w14:paraId="4A9BD4C7" w14:textId="5B8770FA" w:rsidR="00A272E4" w:rsidRPr="00033D68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rPr>
                <w:del w:id="911" w:author="PHAM TOAN" w:date="2022-02-02T11:55:00Z"/>
                <w:sz w:val="26"/>
                <w:szCs w:val="26"/>
                <w:lang w:val="vi-VN"/>
              </w:rPr>
            </w:pPr>
            <w:del w:id="912" w:author="PHAM TOAN" w:date="2022-02-02T11:55:00Z">
              <w:r w:rsidDel="00A272E4">
                <w:rPr>
                  <w:sz w:val="26"/>
                  <w:szCs w:val="26"/>
                </w:rPr>
                <w:delText>Vaginal haemorrhage</w:delText>
              </w:r>
            </w:del>
          </w:p>
        </w:tc>
        <w:tc>
          <w:tcPr>
            <w:tcW w:w="1659" w:type="dxa"/>
            <w:vAlign w:val="center"/>
          </w:tcPr>
          <w:p w14:paraId="573EADE2" w14:textId="76060261" w:rsidR="00A272E4" w:rsidRPr="00CB0592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913" w:author="PHAM TOAN" w:date="2022-02-02T11:55:00Z"/>
                <w:bCs/>
                <w:sz w:val="26"/>
                <w:szCs w:val="26"/>
              </w:rPr>
            </w:pPr>
            <w:del w:id="914" w:author="PHAM TOAN" w:date="2022-02-02T11:54:00Z">
              <w:r w:rsidRPr="00CB0592" w:rsidDel="00A272E4">
                <w:rPr>
                  <w:bCs/>
                  <w:sz w:val="26"/>
                  <w:szCs w:val="26"/>
                </w:rPr>
                <w:delText>0 (0.0)</w:delText>
              </w:r>
            </w:del>
          </w:p>
        </w:tc>
        <w:tc>
          <w:tcPr>
            <w:tcW w:w="1800" w:type="dxa"/>
          </w:tcPr>
          <w:p w14:paraId="06CA2C3E" w14:textId="77777777" w:rsidR="00A272E4" w:rsidRPr="00CB0592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1710" w:type="dxa"/>
            <w:vAlign w:val="center"/>
          </w:tcPr>
          <w:p w14:paraId="1AA19DE8" w14:textId="66CDF8AF" w:rsidR="00A272E4" w:rsidRPr="00CB0592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915" w:author="PHAM TOAN" w:date="2022-02-02T11:55:00Z"/>
                <w:bCs/>
                <w:sz w:val="26"/>
                <w:szCs w:val="26"/>
              </w:rPr>
            </w:pPr>
            <w:del w:id="916" w:author="PHAM TOAN" w:date="2022-02-02T11:54:00Z">
              <w:r w:rsidRPr="00CB0592" w:rsidDel="00A272E4">
                <w:rPr>
                  <w:bCs/>
                  <w:sz w:val="26"/>
                  <w:szCs w:val="26"/>
                </w:rPr>
                <w:delText>0 (0.0)</w:delText>
              </w:r>
            </w:del>
          </w:p>
        </w:tc>
        <w:tc>
          <w:tcPr>
            <w:tcW w:w="1800" w:type="dxa"/>
          </w:tcPr>
          <w:p w14:paraId="5A78466D" w14:textId="17F85B70" w:rsidR="00A272E4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917" w:author="PHAM TOAN" w:date="2022-02-02T11:55:00Z"/>
                <w:bCs/>
                <w:sz w:val="26"/>
                <w:szCs w:val="26"/>
              </w:rPr>
            </w:pPr>
          </w:p>
        </w:tc>
        <w:tc>
          <w:tcPr>
            <w:tcW w:w="1260" w:type="dxa"/>
          </w:tcPr>
          <w:p w14:paraId="453388D9" w14:textId="2DD89B0D" w:rsidR="00A272E4" w:rsidRPr="002C688B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918" w:author="PHAM TOAN" w:date="2022-02-02T11:55:00Z"/>
                <w:bCs/>
                <w:sz w:val="26"/>
                <w:szCs w:val="26"/>
              </w:rPr>
            </w:pPr>
            <w:del w:id="919" w:author="PHAM TOAN" w:date="2022-02-02T11:55:00Z">
              <w:r w:rsidDel="00A272E4">
                <w:rPr>
                  <w:bCs/>
                  <w:sz w:val="26"/>
                  <w:szCs w:val="26"/>
                </w:rPr>
                <w:delText>-</w:delText>
              </w:r>
            </w:del>
          </w:p>
        </w:tc>
        <w:tc>
          <w:tcPr>
            <w:tcW w:w="1260" w:type="dxa"/>
          </w:tcPr>
          <w:p w14:paraId="6BF61EED" w14:textId="69C10083" w:rsidR="00A272E4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920" w:author="PHAM TOAN" w:date="2022-02-02T11:55:00Z"/>
                <w:bCs/>
                <w:sz w:val="26"/>
                <w:szCs w:val="26"/>
              </w:rPr>
            </w:pPr>
          </w:p>
        </w:tc>
      </w:tr>
      <w:tr w:rsidR="00F04998" w:rsidRPr="00033D68" w:rsidDel="00A272E4" w14:paraId="5630A308" w14:textId="77777777" w:rsidTr="00364601">
        <w:trPr>
          <w:del w:id="921" w:author="PHAM TOAN" w:date="2022-02-02T11:55:00Z"/>
        </w:trPr>
        <w:tc>
          <w:tcPr>
            <w:tcW w:w="3628" w:type="dxa"/>
          </w:tcPr>
          <w:p w14:paraId="4BE29E8C" w14:textId="158E2C38" w:rsidR="00A272E4" w:rsidRPr="00033D68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rPr>
                <w:del w:id="922" w:author="PHAM TOAN" w:date="2022-02-02T11:55:00Z"/>
                <w:sz w:val="26"/>
                <w:szCs w:val="26"/>
                <w:lang w:val="vi-VN"/>
              </w:rPr>
            </w:pPr>
            <w:del w:id="923" w:author="PHAM TOAN" w:date="2022-02-02T11:55:00Z">
              <w:r w:rsidDel="00A272E4">
                <w:rPr>
                  <w:sz w:val="26"/>
                  <w:szCs w:val="26"/>
                </w:rPr>
                <w:delText>Others</w:delText>
              </w:r>
            </w:del>
          </w:p>
        </w:tc>
        <w:tc>
          <w:tcPr>
            <w:tcW w:w="1659" w:type="dxa"/>
            <w:vAlign w:val="center"/>
          </w:tcPr>
          <w:p w14:paraId="4FE9329B" w14:textId="0A430B0E" w:rsidR="00A272E4" w:rsidRPr="00CB0592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924" w:author="PHAM TOAN" w:date="2022-02-02T11:55:00Z"/>
                <w:bCs/>
                <w:sz w:val="26"/>
                <w:szCs w:val="26"/>
              </w:rPr>
            </w:pPr>
            <w:del w:id="925" w:author="PHAM TOAN" w:date="2022-02-02T11:54:00Z">
              <w:r w:rsidRPr="00CB0592" w:rsidDel="00A272E4">
                <w:rPr>
                  <w:bCs/>
                  <w:sz w:val="26"/>
                  <w:szCs w:val="26"/>
                </w:rPr>
                <w:delText>1 (0.4)</w:delText>
              </w:r>
            </w:del>
          </w:p>
        </w:tc>
        <w:tc>
          <w:tcPr>
            <w:tcW w:w="1800" w:type="dxa"/>
          </w:tcPr>
          <w:p w14:paraId="1FBA71E6" w14:textId="77777777" w:rsidR="00A272E4" w:rsidRPr="00CB0592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1710" w:type="dxa"/>
            <w:vAlign w:val="center"/>
          </w:tcPr>
          <w:p w14:paraId="404744AB" w14:textId="150FF1C3" w:rsidR="00A272E4" w:rsidRPr="00CB0592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926" w:author="PHAM TOAN" w:date="2022-02-02T11:55:00Z"/>
                <w:bCs/>
                <w:sz w:val="26"/>
                <w:szCs w:val="26"/>
              </w:rPr>
            </w:pPr>
            <w:del w:id="927" w:author="PHAM TOAN" w:date="2022-02-02T11:54:00Z">
              <w:r w:rsidRPr="00CB0592" w:rsidDel="00A272E4">
                <w:rPr>
                  <w:bCs/>
                  <w:sz w:val="26"/>
                  <w:szCs w:val="26"/>
                </w:rPr>
                <w:delText>4 (1.0)</w:delText>
              </w:r>
            </w:del>
          </w:p>
        </w:tc>
        <w:tc>
          <w:tcPr>
            <w:tcW w:w="1800" w:type="dxa"/>
          </w:tcPr>
          <w:p w14:paraId="26C14341" w14:textId="1D2E06FB" w:rsidR="00A272E4" w:rsidRPr="002C688B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928" w:author="PHAM TOAN" w:date="2022-02-02T11:55:00Z"/>
                <w:bCs/>
                <w:sz w:val="26"/>
                <w:szCs w:val="26"/>
              </w:rPr>
            </w:pPr>
          </w:p>
        </w:tc>
        <w:tc>
          <w:tcPr>
            <w:tcW w:w="1260" w:type="dxa"/>
            <w:vAlign w:val="bottom"/>
          </w:tcPr>
          <w:p w14:paraId="09221E3B" w14:textId="09CE8CF9" w:rsidR="00A272E4" w:rsidRPr="002C688B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929" w:author="PHAM TOAN" w:date="2022-02-02T11:55:00Z"/>
                <w:bCs/>
                <w:sz w:val="26"/>
                <w:szCs w:val="26"/>
              </w:rPr>
            </w:pPr>
          </w:p>
        </w:tc>
        <w:tc>
          <w:tcPr>
            <w:tcW w:w="1260" w:type="dxa"/>
          </w:tcPr>
          <w:p w14:paraId="064A050A" w14:textId="5402F25D" w:rsidR="00A272E4" w:rsidRPr="002C688B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930" w:author="PHAM TOAN" w:date="2022-02-02T11:55:00Z"/>
                <w:bCs/>
                <w:sz w:val="26"/>
                <w:szCs w:val="26"/>
              </w:rPr>
            </w:pPr>
          </w:p>
        </w:tc>
      </w:tr>
      <w:tr w:rsidR="00F04998" w:rsidRPr="00033D68" w:rsidDel="00A272E4" w14:paraId="49F87162" w14:textId="77777777" w:rsidTr="00364601">
        <w:trPr>
          <w:del w:id="931" w:author="PHAM TOAN" w:date="2022-02-02T11:55:00Z"/>
        </w:trPr>
        <w:tc>
          <w:tcPr>
            <w:tcW w:w="3628" w:type="dxa"/>
          </w:tcPr>
          <w:p w14:paraId="59F352B9" w14:textId="2A806526" w:rsidR="00A272E4" w:rsidRPr="00033D68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rPr>
                <w:del w:id="932" w:author="PHAM TOAN" w:date="2022-02-02T11:55:00Z"/>
                <w:sz w:val="26"/>
                <w:szCs w:val="26"/>
                <w:lang w:val="vi-VN"/>
              </w:rPr>
            </w:pPr>
            <w:del w:id="933" w:author="PHAM TOAN" w:date="2022-02-02T11:55:00Z">
              <w:r w:rsidRPr="00F62534" w:rsidDel="00A272E4">
                <w:rPr>
                  <w:sz w:val="26"/>
                  <w:szCs w:val="26"/>
                  <w:lang w:val="vi-VN"/>
                </w:rPr>
                <w:delText>Thrombocytopenia</w:delText>
              </w:r>
            </w:del>
          </w:p>
        </w:tc>
        <w:tc>
          <w:tcPr>
            <w:tcW w:w="1659" w:type="dxa"/>
            <w:vAlign w:val="center"/>
          </w:tcPr>
          <w:p w14:paraId="66B96583" w14:textId="1AB53E98" w:rsidR="00A272E4" w:rsidRPr="00CB0592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934" w:author="PHAM TOAN" w:date="2022-02-02T11:55:00Z"/>
                <w:bCs/>
                <w:sz w:val="26"/>
                <w:szCs w:val="26"/>
              </w:rPr>
            </w:pPr>
            <w:del w:id="935" w:author="PHAM TOAN" w:date="2022-02-02T11:54:00Z">
              <w:r w:rsidRPr="00CB0592" w:rsidDel="00A272E4">
                <w:rPr>
                  <w:bCs/>
                  <w:sz w:val="26"/>
                  <w:szCs w:val="26"/>
                </w:rPr>
                <w:delText>0 (0.0)</w:delText>
              </w:r>
            </w:del>
          </w:p>
        </w:tc>
        <w:tc>
          <w:tcPr>
            <w:tcW w:w="1800" w:type="dxa"/>
          </w:tcPr>
          <w:p w14:paraId="5E02A74B" w14:textId="77777777" w:rsidR="00A272E4" w:rsidRPr="00CB0592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1710" w:type="dxa"/>
            <w:vAlign w:val="center"/>
          </w:tcPr>
          <w:p w14:paraId="7178386A" w14:textId="4EB056E6" w:rsidR="00A272E4" w:rsidRPr="00CB0592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936" w:author="PHAM TOAN" w:date="2022-02-02T11:55:00Z"/>
                <w:bCs/>
                <w:sz w:val="26"/>
                <w:szCs w:val="26"/>
              </w:rPr>
            </w:pPr>
            <w:del w:id="937" w:author="PHAM TOAN" w:date="2022-02-02T11:54:00Z">
              <w:r w:rsidRPr="00CB0592" w:rsidDel="00A272E4">
                <w:rPr>
                  <w:bCs/>
                  <w:sz w:val="26"/>
                  <w:szCs w:val="26"/>
                </w:rPr>
                <w:delText>0 (0.0)</w:delText>
              </w:r>
            </w:del>
          </w:p>
        </w:tc>
        <w:tc>
          <w:tcPr>
            <w:tcW w:w="1800" w:type="dxa"/>
          </w:tcPr>
          <w:p w14:paraId="57DE905F" w14:textId="00D77819" w:rsidR="00A272E4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938" w:author="PHAM TOAN" w:date="2022-02-02T11:55:00Z"/>
                <w:bCs/>
                <w:sz w:val="26"/>
                <w:szCs w:val="26"/>
              </w:rPr>
            </w:pPr>
          </w:p>
        </w:tc>
        <w:tc>
          <w:tcPr>
            <w:tcW w:w="1260" w:type="dxa"/>
          </w:tcPr>
          <w:p w14:paraId="2C1934F1" w14:textId="652713FF" w:rsidR="00A272E4" w:rsidRPr="002C688B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939" w:author="PHAM TOAN" w:date="2022-02-02T11:55:00Z"/>
                <w:bCs/>
                <w:sz w:val="26"/>
                <w:szCs w:val="26"/>
              </w:rPr>
            </w:pPr>
            <w:del w:id="940" w:author="PHAM TOAN" w:date="2022-02-02T11:55:00Z">
              <w:r w:rsidDel="00A272E4">
                <w:rPr>
                  <w:bCs/>
                  <w:sz w:val="26"/>
                  <w:szCs w:val="26"/>
                </w:rPr>
                <w:delText>-</w:delText>
              </w:r>
            </w:del>
          </w:p>
        </w:tc>
        <w:tc>
          <w:tcPr>
            <w:tcW w:w="1260" w:type="dxa"/>
          </w:tcPr>
          <w:p w14:paraId="5A9AA35A" w14:textId="27371154" w:rsidR="00A272E4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941" w:author="PHAM TOAN" w:date="2022-02-02T11:55:00Z"/>
                <w:bCs/>
                <w:sz w:val="26"/>
                <w:szCs w:val="26"/>
              </w:rPr>
            </w:pPr>
          </w:p>
        </w:tc>
      </w:tr>
      <w:tr w:rsidR="00F04998" w:rsidRPr="00033D68" w:rsidDel="00A272E4" w14:paraId="5989D9D5" w14:textId="77777777" w:rsidTr="00364601">
        <w:trPr>
          <w:del w:id="942" w:author="PHAM TOAN" w:date="2022-02-02T11:55:00Z"/>
        </w:trPr>
        <w:tc>
          <w:tcPr>
            <w:tcW w:w="3628" w:type="dxa"/>
          </w:tcPr>
          <w:p w14:paraId="2492A591" w14:textId="1712C036" w:rsidR="00A272E4" w:rsidRPr="00033D68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rPr>
                <w:del w:id="943" w:author="PHAM TOAN" w:date="2022-02-02T11:55:00Z"/>
                <w:sz w:val="26"/>
                <w:szCs w:val="26"/>
                <w:lang w:val="vi-VN"/>
              </w:rPr>
            </w:pPr>
            <w:del w:id="944" w:author="PHAM TOAN" w:date="2022-02-02T11:55:00Z">
              <w:r w:rsidRPr="00F62534" w:rsidDel="00A272E4">
                <w:rPr>
                  <w:sz w:val="26"/>
                  <w:szCs w:val="26"/>
                  <w:lang w:val="vi-VN"/>
                </w:rPr>
                <w:delText>Myocarditis</w:delText>
              </w:r>
            </w:del>
          </w:p>
        </w:tc>
        <w:tc>
          <w:tcPr>
            <w:tcW w:w="1659" w:type="dxa"/>
            <w:vAlign w:val="center"/>
          </w:tcPr>
          <w:p w14:paraId="28E67C4D" w14:textId="45649CA0" w:rsidR="00A272E4" w:rsidRPr="00CB0592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945" w:author="PHAM TOAN" w:date="2022-02-02T11:55:00Z"/>
                <w:bCs/>
                <w:sz w:val="26"/>
                <w:szCs w:val="26"/>
              </w:rPr>
            </w:pPr>
            <w:del w:id="946" w:author="PHAM TOAN" w:date="2022-02-02T11:54:00Z">
              <w:r w:rsidRPr="00CB0592" w:rsidDel="00A272E4">
                <w:rPr>
                  <w:bCs/>
                  <w:sz w:val="26"/>
                  <w:szCs w:val="26"/>
                </w:rPr>
                <w:delText>0 (0.0)</w:delText>
              </w:r>
            </w:del>
          </w:p>
        </w:tc>
        <w:tc>
          <w:tcPr>
            <w:tcW w:w="1800" w:type="dxa"/>
          </w:tcPr>
          <w:p w14:paraId="68CDA74B" w14:textId="77777777" w:rsidR="00A272E4" w:rsidRPr="00CB0592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1710" w:type="dxa"/>
            <w:vAlign w:val="center"/>
          </w:tcPr>
          <w:p w14:paraId="2D3B5A89" w14:textId="26D8DE1C" w:rsidR="00A272E4" w:rsidRPr="00CB0592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947" w:author="PHAM TOAN" w:date="2022-02-02T11:55:00Z"/>
                <w:bCs/>
                <w:sz w:val="26"/>
                <w:szCs w:val="26"/>
              </w:rPr>
            </w:pPr>
            <w:del w:id="948" w:author="PHAM TOAN" w:date="2022-02-02T11:54:00Z">
              <w:r w:rsidRPr="00CB0592" w:rsidDel="00A272E4">
                <w:rPr>
                  <w:bCs/>
                  <w:sz w:val="26"/>
                  <w:szCs w:val="26"/>
                </w:rPr>
                <w:delText>0 (0.0)</w:delText>
              </w:r>
            </w:del>
          </w:p>
        </w:tc>
        <w:tc>
          <w:tcPr>
            <w:tcW w:w="1800" w:type="dxa"/>
          </w:tcPr>
          <w:p w14:paraId="44E4C699" w14:textId="06580285" w:rsidR="00A272E4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949" w:author="PHAM TOAN" w:date="2022-02-02T11:55:00Z"/>
                <w:bCs/>
                <w:sz w:val="26"/>
                <w:szCs w:val="26"/>
              </w:rPr>
            </w:pPr>
          </w:p>
        </w:tc>
        <w:tc>
          <w:tcPr>
            <w:tcW w:w="1260" w:type="dxa"/>
          </w:tcPr>
          <w:p w14:paraId="590CF4F6" w14:textId="796561A2" w:rsidR="00A272E4" w:rsidRPr="002C688B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950" w:author="PHAM TOAN" w:date="2022-02-02T11:55:00Z"/>
                <w:bCs/>
                <w:sz w:val="26"/>
                <w:szCs w:val="26"/>
              </w:rPr>
            </w:pPr>
            <w:del w:id="951" w:author="PHAM TOAN" w:date="2022-02-02T11:55:00Z">
              <w:r w:rsidDel="00A272E4">
                <w:rPr>
                  <w:bCs/>
                  <w:sz w:val="26"/>
                  <w:szCs w:val="26"/>
                </w:rPr>
                <w:delText>-</w:delText>
              </w:r>
            </w:del>
          </w:p>
        </w:tc>
        <w:tc>
          <w:tcPr>
            <w:tcW w:w="1260" w:type="dxa"/>
          </w:tcPr>
          <w:p w14:paraId="4A5F4E1A" w14:textId="415F8255" w:rsidR="00A272E4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952" w:author="PHAM TOAN" w:date="2022-02-02T11:55:00Z"/>
                <w:bCs/>
                <w:sz w:val="26"/>
                <w:szCs w:val="26"/>
              </w:rPr>
            </w:pPr>
          </w:p>
        </w:tc>
      </w:tr>
      <w:tr w:rsidR="00F04998" w:rsidRPr="00033D68" w:rsidDel="00A272E4" w14:paraId="25AABE78" w14:textId="77777777" w:rsidTr="00364601">
        <w:trPr>
          <w:del w:id="953" w:author="PHAM TOAN" w:date="2022-02-02T11:55:00Z"/>
        </w:trPr>
        <w:tc>
          <w:tcPr>
            <w:tcW w:w="3628" w:type="dxa"/>
          </w:tcPr>
          <w:p w14:paraId="6B917B6F" w14:textId="2DBD66A4" w:rsidR="00A272E4" w:rsidRPr="00033D68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rPr>
                <w:del w:id="954" w:author="PHAM TOAN" w:date="2022-02-02T11:55:00Z"/>
                <w:sz w:val="26"/>
                <w:szCs w:val="26"/>
                <w:lang w:val="vi-VN"/>
              </w:rPr>
            </w:pPr>
            <w:del w:id="955" w:author="PHAM TOAN" w:date="2022-02-02T11:55:00Z">
              <w:r w:rsidDel="00A272E4">
                <w:rPr>
                  <w:sz w:val="26"/>
                  <w:szCs w:val="26"/>
                </w:rPr>
                <w:delText>A</w:delText>
              </w:r>
              <w:r w:rsidRPr="00F43AB6" w:rsidDel="00A272E4">
                <w:rPr>
                  <w:sz w:val="26"/>
                  <w:szCs w:val="26"/>
                  <w:lang w:val="vi-VN"/>
                </w:rPr>
                <w:delText>naphylactic shock</w:delText>
              </w:r>
            </w:del>
          </w:p>
        </w:tc>
        <w:tc>
          <w:tcPr>
            <w:tcW w:w="1659" w:type="dxa"/>
            <w:vAlign w:val="center"/>
          </w:tcPr>
          <w:p w14:paraId="473936A1" w14:textId="56177B1E" w:rsidR="00A272E4" w:rsidRPr="00CB0592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956" w:author="PHAM TOAN" w:date="2022-02-02T11:55:00Z"/>
                <w:bCs/>
                <w:sz w:val="26"/>
                <w:szCs w:val="26"/>
              </w:rPr>
            </w:pPr>
            <w:del w:id="957" w:author="PHAM TOAN" w:date="2022-02-02T11:54:00Z">
              <w:r w:rsidRPr="00CB0592" w:rsidDel="00A272E4">
                <w:rPr>
                  <w:bCs/>
                  <w:sz w:val="26"/>
                  <w:szCs w:val="26"/>
                </w:rPr>
                <w:delText>0 (0.0)</w:delText>
              </w:r>
            </w:del>
          </w:p>
        </w:tc>
        <w:tc>
          <w:tcPr>
            <w:tcW w:w="1800" w:type="dxa"/>
          </w:tcPr>
          <w:p w14:paraId="41A961DD" w14:textId="77777777" w:rsidR="00A272E4" w:rsidRPr="00CB0592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1710" w:type="dxa"/>
            <w:vAlign w:val="center"/>
          </w:tcPr>
          <w:p w14:paraId="78F18824" w14:textId="3497E142" w:rsidR="00A272E4" w:rsidRPr="00CB0592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958" w:author="PHAM TOAN" w:date="2022-02-02T11:55:00Z"/>
                <w:bCs/>
                <w:sz w:val="26"/>
                <w:szCs w:val="26"/>
              </w:rPr>
            </w:pPr>
            <w:del w:id="959" w:author="PHAM TOAN" w:date="2022-02-02T11:54:00Z">
              <w:r w:rsidRPr="00CB0592" w:rsidDel="00A272E4">
                <w:rPr>
                  <w:bCs/>
                  <w:sz w:val="26"/>
                  <w:szCs w:val="26"/>
                </w:rPr>
                <w:delText>0 (0.0)</w:delText>
              </w:r>
            </w:del>
          </w:p>
        </w:tc>
        <w:tc>
          <w:tcPr>
            <w:tcW w:w="1800" w:type="dxa"/>
          </w:tcPr>
          <w:p w14:paraId="33927CF2" w14:textId="0D0DFBE2" w:rsidR="00A272E4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960" w:author="PHAM TOAN" w:date="2022-02-02T11:55:00Z"/>
                <w:bCs/>
                <w:sz w:val="26"/>
                <w:szCs w:val="26"/>
              </w:rPr>
            </w:pPr>
          </w:p>
        </w:tc>
        <w:tc>
          <w:tcPr>
            <w:tcW w:w="1260" w:type="dxa"/>
          </w:tcPr>
          <w:p w14:paraId="6500BC1F" w14:textId="6C84C093" w:rsidR="00A272E4" w:rsidRPr="002C688B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961" w:author="PHAM TOAN" w:date="2022-02-02T11:55:00Z"/>
                <w:bCs/>
                <w:sz w:val="26"/>
                <w:szCs w:val="26"/>
              </w:rPr>
            </w:pPr>
            <w:del w:id="962" w:author="PHAM TOAN" w:date="2022-02-02T11:55:00Z">
              <w:r w:rsidDel="00A272E4">
                <w:rPr>
                  <w:bCs/>
                  <w:sz w:val="26"/>
                  <w:szCs w:val="26"/>
                </w:rPr>
                <w:delText>-</w:delText>
              </w:r>
            </w:del>
          </w:p>
        </w:tc>
        <w:tc>
          <w:tcPr>
            <w:tcW w:w="1260" w:type="dxa"/>
          </w:tcPr>
          <w:p w14:paraId="5ED1F01F" w14:textId="3BDCBF70" w:rsidR="00A272E4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963" w:author="PHAM TOAN" w:date="2022-02-02T11:55:00Z"/>
                <w:bCs/>
                <w:sz w:val="26"/>
                <w:szCs w:val="26"/>
              </w:rPr>
            </w:pPr>
          </w:p>
        </w:tc>
      </w:tr>
    </w:tbl>
    <w:p w14:paraId="6EC8A3F7" w14:textId="77777777" w:rsidR="00A40F0B" w:rsidRDefault="00A40F0B" w:rsidP="00044D7B">
      <w:pPr>
        <w:jc w:val="center"/>
        <w:sectPr w:rsidR="00A40F0B" w:rsidSect="00A272E4">
          <w:pgSz w:w="15840" w:h="12240" w:orient="landscape"/>
          <w:pgMar w:top="1440" w:right="1440" w:bottom="1440" w:left="1440" w:header="720" w:footer="720" w:gutter="0"/>
          <w:cols w:space="720"/>
          <w:docGrid w:linePitch="360"/>
          <w:sectPrChange w:id="964" w:author="PHAM TOAN" w:date="2022-02-02T11:54:00Z">
            <w:sectPr w:rsidR="00A40F0B" w:rsidSect="00A272E4">
              <w:pgSz w:w="12240" w:h="15840" w:orient="portrait"/>
              <w:pgMar w:top="1440" w:right="1440" w:bottom="1440" w:left="1440" w:header="720" w:footer="720" w:gutter="0"/>
            </w:sectPr>
          </w:sectPrChange>
        </w:sectPr>
      </w:pPr>
    </w:p>
    <w:p w14:paraId="7F815D88" w14:textId="2655CB84" w:rsidR="00044D7B" w:rsidRPr="00044D7B" w:rsidRDefault="00D662AA" w:rsidP="00044D7B">
      <w:pPr>
        <w:jc w:val="center"/>
      </w:pPr>
      <w:r>
        <w:lastRenderedPageBreak/>
        <w:t>Table</w:t>
      </w:r>
      <w:r w:rsidR="00044D7B">
        <w:t xml:space="preserve"> 3. </w:t>
      </w:r>
      <w:r>
        <w:t>Gestational and neonatal outcomes between two groups of vaccination</w:t>
      </w:r>
    </w:p>
    <w:tbl>
      <w:tblPr>
        <w:tblW w:w="1467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PrChange w:id="965" w:author="PHAM TOAN" w:date="2022-02-07T14:22:00Z">
          <w:tblPr>
            <w:tblW w:w="14400" w:type="dxa"/>
            <w:tblInd w:w="-63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</w:tblPrChange>
      </w:tblPr>
      <w:tblGrid>
        <w:gridCol w:w="3870"/>
        <w:gridCol w:w="2272"/>
        <w:gridCol w:w="2272"/>
        <w:gridCol w:w="2386"/>
        <w:gridCol w:w="2700"/>
        <w:gridCol w:w="1170"/>
        <w:tblGridChange w:id="966">
          <w:tblGrid>
            <w:gridCol w:w="3870"/>
            <w:gridCol w:w="575"/>
            <w:gridCol w:w="1697"/>
            <w:gridCol w:w="2173"/>
            <w:gridCol w:w="99"/>
            <w:gridCol w:w="1701"/>
            <w:gridCol w:w="90"/>
            <w:gridCol w:w="146"/>
            <w:gridCol w:w="236"/>
            <w:gridCol w:w="213"/>
            <w:gridCol w:w="1025"/>
            <w:gridCol w:w="90"/>
            <w:gridCol w:w="472"/>
            <w:gridCol w:w="472"/>
            <w:gridCol w:w="641"/>
            <w:gridCol w:w="665"/>
            <w:gridCol w:w="505"/>
            <w:gridCol w:w="35"/>
            <w:gridCol w:w="472"/>
            <w:gridCol w:w="68"/>
            <w:gridCol w:w="2430"/>
            <w:gridCol w:w="270"/>
            <w:gridCol w:w="202"/>
            <w:gridCol w:w="698"/>
            <w:gridCol w:w="270"/>
            <w:gridCol w:w="202"/>
          </w:tblGrid>
        </w:tblGridChange>
      </w:tblGrid>
      <w:tr w:rsidR="004D3773" w:rsidRPr="00033D68" w14:paraId="1652F4D9" w14:textId="77777777" w:rsidTr="00B46B2E">
        <w:trPr>
          <w:trPrChange w:id="967" w:author="PHAM TOAN" w:date="2022-02-07T14:22:00Z">
            <w:trPr>
              <w:gridBefore w:val="2"/>
              <w:gridAfter w:val="0"/>
            </w:trPr>
          </w:trPrChange>
        </w:trPr>
        <w:tc>
          <w:tcPr>
            <w:tcW w:w="3870" w:type="dxa"/>
            <w:tcPrChange w:id="968" w:author="PHAM TOAN" w:date="2022-02-07T14:22:00Z">
              <w:tcPr>
                <w:tcW w:w="3870" w:type="dxa"/>
                <w:gridSpan w:val="2"/>
              </w:tcPr>
            </w:tcPrChange>
          </w:tcPr>
          <w:p w14:paraId="1F6A9261" w14:textId="393C0875" w:rsidR="004D3773" w:rsidRPr="00033D68" w:rsidRDefault="00C553AC" w:rsidP="005C1BFF">
            <w:pPr>
              <w:tabs>
                <w:tab w:val="left" w:pos="90"/>
                <w:tab w:val="left" w:pos="360"/>
              </w:tabs>
              <w:ind w:left="90"/>
              <w:rPr>
                <w:b/>
                <w:sz w:val="26"/>
                <w:szCs w:val="26"/>
              </w:rPr>
            </w:pPr>
            <w:del w:id="969" w:author="Ben Mol" w:date="2022-01-30T07:59:00Z">
              <w:r w:rsidDel="00C176C9">
                <w:rPr>
                  <w:b/>
                  <w:sz w:val="26"/>
                  <w:szCs w:val="26"/>
                </w:rPr>
                <w:delText xml:space="preserve">Gestational </w:delText>
              </w:r>
            </w:del>
            <w:ins w:id="970" w:author="Ben Mol" w:date="2022-01-30T07:59:00Z">
              <w:r w:rsidR="00C176C9">
                <w:rPr>
                  <w:b/>
                  <w:sz w:val="26"/>
                  <w:szCs w:val="26"/>
                </w:rPr>
                <w:t xml:space="preserve">Prgenancy </w:t>
              </w:r>
            </w:ins>
            <w:r>
              <w:rPr>
                <w:b/>
                <w:sz w:val="26"/>
                <w:szCs w:val="26"/>
              </w:rPr>
              <w:t>characteristics</w:t>
            </w:r>
          </w:p>
        </w:tc>
        <w:tc>
          <w:tcPr>
            <w:tcW w:w="2272" w:type="dxa"/>
            <w:tcPrChange w:id="971" w:author="PHAM TOAN" w:date="2022-02-07T14:22:00Z">
              <w:tcPr>
                <w:tcW w:w="1890" w:type="dxa"/>
                <w:gridSpan w:val="3"/>
              </w:tcPr>
            </w:tcPrChange>
          </w:tcPr>
          <w:p w14:paraId="622AB784" w14:textId="77777777" w:rsidR="004D3773" w:rsidRDefault="004D3773" w:rsidP="00391950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Astrazeneca</w:t>
            </w:r>
          </w:p>
          <w:p w14:paraId="567E5E3E" w14:textId="3F6DF9BE" w:rsidR="004D3773" w:rsidRPr="00AD0F0D" w:rsidRDefault="00772FF1" w:rsidP="00391950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ins w:id="972" w:author="PHAM TOAN" w:date="2022-02-02T12:02:00Z">
              <w:r>
                <w:rPr>
                  <w:b/>
                  <w:sz w:val="26"/>
                  <w:szCs w:val="26"/>
                </w:rPr>
                <w:t>(</w:t>
              </w:r>
            </w:ins>
            <w:r w:rsidR="004D3773">
              <w:rPr>
                <w:b/>
                <w:sz w:val="26"/>
                <w:szCs w:val="26"/>
              </w:rPr>
              <w:t>N=</w:t>
            </w:r>
            <w:ins w:id="973" w:author="PHAM TOAN" w:date="2022-02-07T14:38:00Z">
              <w:r w:rsidR="002C43EE">
                <w:rPr>
                  <w:b/>
                  <w:sz w:val="26"/>
                  <w:szCs w:val="26"/>
                </w:rPr>
                <w:t>441</w:t>
              </w:r>
            </w:ins>
            <w:del w:id="974" w:author="PHAM TOAN" w:date="2022-02-07T14:37:00Z">
              <w:r w:rsidR="004D3773" w:rsidDel="002C43EE">
                <w:rPr>
                  <w:b/>
                  <w:sz w:val="26"/>
                  <w:szCs w:val="26"/>
                </w:rPr>
                <w:delText>4</w:delText>
              </w:r>
              <w:r w:rsidR="009533FC" w:rsidDel="002C43EE">
                <w:rPr>
                  <w:b/>
                  <w:sz w:val="26"/>
                  <w:szCs w:val="26"/>
                </w:rPr>
                <w:delText>52</w:delText>
              </w:r>
            </w:del>
            <w:ins w:id="975" w:author="PHAM TOAN" w:date="2022-02-02T12:02:00Z">
              <w:r>
                <w:rPr>
                  <w:b/>
                  <w:sz w:val="26"/>
                  <w:szCs w:val="26"/>
                </w:rPr>
                <w:t>)</w:t>
              </w:r>
            </w:ins>
          </w:p>
        </w:tc>
        <w:tc>
          <w:tcPr>
            <w:tcW w:w="2272" w:type="dxa"/>
            <w:tcPrChange w:id="976" w:author="PHAM TOAN" w:date="2022-02-07T14:22:00Z">
              <w:tcPr>
                <w:tcW w:w="1620" w:type="dxa"/>
                <w:gridSpan w:val="4"/>
              </w:tcPr>
            </w:tcPrChange>
          </w:tcPr>
          <w:p w14:paraId="32157A96" w14:textId="77777777" w:rsidR="004D3773" w:rsidRDefault="004D3773" w:rsidP="00391950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Pfizer</w:t>
            </w:r>
          </w:p>
          <w:p w14:paraId="48F2438B" w14:textId="032281E6" w:rsidR="004D3773" w:rsidRPr="00D51801" w:rsidRDefault="00772FF1" w:rsidP="00391950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ins w:id="977" w:author="PHAM TOAN" w:date="2022-02-02T12:02:00Z">
              <w:r>
                <w:rPr>
                  <w:b/>
                  <w:sz w:val="26"/>
                  <w:szCs w:val="26"/>
                </w:rPr>
                <w:t>(</w:t>
              </w:r>
            </w:ins>
            <w:r w:rsidR="004D3773">
              <w:rPr>
                <w:b/>
                <w:sz w:val="26"/>
                <w:szCs w:val="26"/>
              </w:rPr>
              <w:t>N=</w:t>
            </w:r>
            <w:del w:id="978" w:author="PHAM TOAN" w:date="2022-02-07T14:38:00Z">
              <w:r w:rsidR="004D3773" w:rsidDel="002C43EE">
                <w:rPr>
                  <w:b/>
                  <w:sz w:val="26"/>
                  <w:szCs w:val="26"/>
                </w:rPr>
                <w:delText>5</w:delText>
              </w:r>
              <w:r w:rsidR="004A1166" w:rsidDel="002C43EE">
                <w:rPr>
                  <w:b/>
                  <w:sz w:val="26"/>
                  <w:szCs w:val="26"/>
                </w:rPr>
                <w:delText>19</w:delText>
              </w:r>
            </w:del>
            <w:ins w:id="979" w:author="PHAM TOAN" w:date="2022-02-07T14:38:00Z">
              <w:r w:rsidR="002C43EE">
                <w:rPr>
                  <w:b/>
                  <w:sz w:val="26"/>
                  <w:szCs w:val="26"/>
                </w:rPr>
                <w:t>513</w:t>
              </w:r>
            </w:ins>
            <w:ins w:id="980" w:author="PHAM TOAN" w:date="2022-02-02T12:02:00Z">
              <w:r>
                <w:rPr>
                  <w:b/>
                  <w:sz w:val="26"/>
                  <w:szCs w:val="26"/>
                </w:rPr>
                <w:t>)</w:t>
              </w:r>
            </w:ins>
          </w:p>
        </w:tc>
        <w:tc>
          <w:tcPr>
            <w:tcW w:w="2386" w:type="dxa"/>
            <w:tcPrChange w:id="981" w:author="PHAM TOAN" w:date="2022-02-07T14:22:00Z">
              <w:tcPr>
                <w:tcW w:w="2340" w:type="dxa"/>
                <w:gridSpan w:val="5"/>
              </w:tcPr>
            </w:tcPrChange>
          </w:tcPr>
          <w:p w14:paraId="016FECC1" w14:textId="77777777" w:rsidR="004D3773" w:rsidRDefault="004D3773" w:rsidP="00391950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RR</w:t>
            </w:r>
          </w:p>
          <w:p w14:paraId="072FEAE4" w14:textId="5E6F9536" w:rsidR="00A524A0" w:rsidRPr="004D3773" w:rsidRDefault="00A524A0" w:rsidP="00391950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(95% CI)</w:t>
            </w:r>
          </w:p>
        </w:tc>
        <w:tc>
          <w:tcPr>
            <w:tcW w:w="2700" w:type="dxa"/>
            <w:tcPrChange w:id="982" w:author="PHAM TOAN" w:date="2022-02-07T14:22:00Z">
              <w:tcPr>
                <w:tcW w:w="3780" w:type="dxa"/>
                <w:gridSpan w:val="6"/>
              </w:tcPr>
            </w:tcPrChange>
          </w:tcPr>
          <w:p w14:paraId="4072F4C9" w14:textId="77777777" w:rsidR="004D3773" w:rsidRDefault="004D3773" w:rsidP="00391950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Between group difference</w:t>
            </w:r>
          </w:p>
          <w:p w14:paraId="7AA1CEF7" w14:textId="6FEB894D" w:rsidR="00A524A0" w:rsidRPr="004D3773" w:rsidRDefault="00A524A0" w:rsidP="00391950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(95% CI)</w:t>
            </w:r>
          </w:p>
        </w:tc>
        <w:tc>
          <w:tcPr>
            <w:tcW w:w="1170" w:type="dxa"/>
            <w:tcPrChange w:id="983" w:author="PHAM TOAN" w:date="2022-02-07T14:22:00Z">
              <w:tcPr>
                <w:tcW w:w="900" w:type="dxa"/>
                <w:gridSpan w:val="2"/>
              </w:tcPr>
            </w:tcPrChange>
          </w:tcPr>
          <w:p w14:paraId="11160F3B" w14:textId="7C524158" w:rsidR="004D3773" w:rsidRPr="00033D68" w:rsidRDefault="004D3773" w:rsidP="00391950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  <w:lang w:val="vi-VN"/>
              </w:rPr>
            </w:pPr>
            <w:r w:rsidRPr="00033D68">
              <w:rPr>
                <w:b/>
                <w:sz w:val="26"/>
                <w:szCs w:val="26"/>
                <w:lang w:val="vi-VN"/>
              </w:rPr>
              <w:t>p</w:t>
            </w:r>
          </w:p>
        </w:tc>
      </w:tr>
      <w:tr w:rsidR="002C43EE" w:rsidRPr="00033D68" w14:paraId="2299230F" w14:textId="77777777" w:rsidTr="0029303E">
        <w:trPr>
          <w:ins w:id="984" w:author="PHAM TOAN" w:date="2022-02-07T13:36:00Z"/>
          <w:trPrChange w:id="985" w:author="PHAM TOAN" w:date="2022-02-07T14:38:00Z">
            <w:trPr>
              <w:gridBefore w:val="2"/>
              <w:gridAfter w:val="0"/>
            </w:trPr>
          </w:trPrChange>
        </w:trPr>
        <w:tc>
          <w:tcPr>
            <w:tcW w:w="3870" w:type="dxa"/>
            <w:tcPrChange w:id="986" w:author="PHAM TOAN" w:date="2022-02-07T14:38:00Z">
              <w:tcPr>
                <w:tcW w:w="3870" w:type="dxa"/>
                <w:gridSpan w:val="2"/>
              </w:tcPr>
            </w:tcPrChange>
          </w:tcPr>
          <w:p w14:paraId="5E816003" w14:textId="529CEE50" w:rsidR="002C43EE" w:rsidRDefault="002C43EE" w:rsidP="002C43EE">
            <w:pPr>
              <w:tabs>
                <w:tab w:val="left" w:pos="90"/>
                <w:tab w:val="left" w:pos="360"/>
              </w:tabs>
              <w:rPr>
                <w:ins w:id="987" w:author="PHAM TOAN" w:date="2022-02-07T13:36:00Z"/>
                <w:sz w:val="26"/>
                <w:szCs w:val="26"/>
              </w:rPr>
            </w:pPr>
            <w:ins w:id="988" w:author="PHAM TOAN" w:date="2022-02-07T14:08:00Z">
              <w:r>
                <w:rPr>
                  <w:sz w:val="26"/>
                  <w:szCs w:val="26"/>
                </w:rPr>
                <w:t>High blood pressure after vaccination</w:t>
              </w:r>
            </w:ins>
          </w:p>
        </w:tc>
        <w:tc>
          <w:tcPr>
            <w:tcW w:w="2272" w:type="dxa"/>
            <w:vAlign w:val="bottom"/>
            <w:tcPrChange w:id="989" w:author="PHAM TOAN" w:date="2022-02-07T14:38:00Z">
              <w:tcPr>
                <w:tcW w:w="1800" w:type="dxa"/>
                <w:gridSpan w:val="2"/>
                <w:vAlign w:val="center"/>
              </w:tcPr>
            </w:tcPrChange>
          </w:tcPr>
          <w:p w14:paraId="244D4462" w14:textId="50A87145" w:rsidR="002C43EE" w:rsidRPr="00630B19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ins w:id="990" w:author="PHAM TOAN" w:date="2022-02-07T13:36:00Z"/>
                <w:b/>
                <w:sz w:val="26"/>
                <w:szCs w:val="26"/>
              </w:rPr>
            </w:pPr>
            <w:ins w:id="991" w:author="PHAM TOAN" w:date="2022-02-07T14:18:00Z">
              <w:r>
                <w:rPr>
                  <w:rFonts w:ascii="Calibri" w:hAnsi="Calibri" w:cs="Calibri"/>
                  <w:color w:val="000000"/>
                </w:rPr>
                <w:t>1 (0.23%)</w:t>
              </w:r>
            </w:ins>
          </w:p>
        </w:tc>
        <w:tc>
          <w:tcPr>
            <w:tcW w:w="2272" w:type="dxa"/>
            <w:vAlign w:val="bottom"/>
            <w:tcPrChange w:id="992" w:author="PHAM TOAN" w:date="2022-02-07T14:38:00Z">
              <w:tcPr>
                <w:tcW w:w="1800" w:type="dxa"/>
                <w:gridSpan w:val="6"/>
                <w:vAlign w:val="center"/>
              </w:tcPr>
            </w:tcPrChange>
          </w:tcPr>
          <w:p w14:paraId="43452FA7" w14:textId="690E464C" w:rsidR="002C43EE" w:rsidRPr="00630B19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ins w:id="993" w:author="PHAM TOAN" w:date="2022-02-07T13:36:00Z"/>
                <w:b/>
                <w:sz w:val="26"/>
                <w:szCs w:val="26"/>
              </w:rPr>
            </w:pPr>
            <w:ins w:id="994" w:author="PHAM TOAN" w:date="2022-02-07T14:18:00Z">
              <w:r>
                <w:rPr>
                  <w:rFonts w:ascii="Calibri" w:hAnsi="Calibri" w:cs="Calibri"/>
                  <w:color w:val="000000"/>
                </w:rPr>
                <w:t>5 (0.97%)</w:t>
              </w:r>
            </w:ins>
          </w:p>
        </w:tc>
        <w:tc>
          <w:tcPr>
            <w:tcW w:w="2386" w:type="dxa"/>
            <w:vAlign w:val="bottom"/>
            <w:tcPrChange w:id="995" w:author="PHAM TOAN" w:date="2022-02-07T14:38:00Z">
              <w:tcPr>
                <w:tcW w:w="2790" w:type="dxa"/>
                <w:gridSpan w:val="6"/>
                <w:vAlign w:val="center"/>
              </w:tcPr>
            </w:tcPrChange>
          </w:tcPr>
          <w:p w14:paraId="50420185" w14:textId="058E30FB" w:rsidR="002C43EE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ins w:id="996" w:author="PHAM TOAN" w:date="2022-02-07T13:36:00Z"/>
                <w:bCs/>
                <w:sz w:val="26"/>
                <w:szCs w:val="26"/>
              </w:rPr>
            </w:pPr>
            <w:ins w:id="997" w:author="PHAM TOAN" w:date="2022-02-07T14:38:00Z">
              <w:r>
                <w:rPr>
                  <w:rFonts w:ascii="Calibri" w:hAnsi="Calibri" w:cs="Calibri"/>
                  <w:color w:val="000000"/>
                </w:rPr>
                <w:t>4.3 (0.5, 36.65)</w:t>
              </w:r>
            </w:ins>
          </w:p>
        </w:tc>
        <w:tc>
          <w:tcPr>
            <w:tcW w:w="2700" w:type="dxa"/>
            <w:vAlign w:val="bottom"/>
            <w:tcPrChange w:id="998" w:author="PHAM TOAN" w:date="2022-02-07T14:38:00Z">
              <w:tcPr>
                <w:tcW w:w="2970" w:type="dxa"/>
                <w:gridSpan w:val="3"/>
                <w:vAlign w:val="center"/>
              </w:tcPr>
            </w:tcPrChange>
          </w:tcPr>
          <w:p w14:paraId="0F411BB8" w14:textId="3AF9C1DC" w:rsidR="002C43EE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ins w:id="999" w:author="PHAM TOAN" w:date="2022-02-07T13:36:00Z"/>
                <w:bCs/>
                <w:sz w:val="26"/>
                <w:szCs w:val="26"/>
              </w:rPr>
            </w:pPr>
            <w:ins w:id="1000" w:author="PHAM TOAN" w:date="2022-02-07T14:38:00Z">
              <w:r>
                <w:rPr>
                  <w:rFonts w:ascii="Calibri" w:hAnsi="Calibri" w:cs="Calibri"/>
                  <w:color w:val="000000"/>
                </w:rPr>
                <w:t>0.75 (-0.42, 1.92)</w:t>
              </w:r>
            </w:ins>
          </w:p>
        </w:tc>
        <w:tc>
          <w:tcPr>
            <w:tcW w:w="1170" w:type="dxa"/>
            <w:vAlign w:val="bottom"/>
            <w:tcPrChange w:id="1001" w:author="PHAM TOAN" w:date="2022-02-07T14:38:00Z">
              <w:tcPr>
                <w:tcW w:w="1170" w:type="dxa"/>
                <w:gridSpan w:val="3"/>
                <w:vAlign w:val="center"/>
              </w:tcPr>
            </w:tcPrChange>
          </w:tcPr>
          <w:p w14:paraId="4FD1117F" w14:textId="1EA47017" w:rsidR="002C43EE" w:rsidRPr="00133523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ins w:id="1002" w:author="PHAM TOAN" w:date="2022-02-07T13:36:00Z"/>
                <w:bCs/>
                <w:sz w:val="26"/>
                <w:szCs w:val="26"/>
              </w:rPr>
            </w:pPr>
            <w:ins w:id="1003" w:author="PHAM TOAN" w:date="2022-02-07T14:19:00Z">
              <w:r>
                <w:rPr>
                  <w:rFonts w:ascii="Calibri" w:hAnsi="Calibri" w:cs="Calibri"/>
                  <w:color w:val="000000"/>
                </w:rPr>
                <w:t>0.225</w:t>
              </w:r>
            </w:ins>
          </w:p>
        </w:tc>
      </w:tr>
      <w:tr w:rsidR="002C43EE" w:rsidRPr="00033D68" w14:paraId="588D365E" w14:textId="77777777" w:rsidTr="0029303E">
        <w:trPr>
          <w:ins w:id="1004" w:author="PHAM TOAN" w:date="2022-02-07T13:36:00Z"/>
          <w:trPrChange w:id="1005" w:author="PHAM TOAN" w:date="2022-02-07T14:38:00Z">
            <w:trPr>
              <w:gridBefore w:val="2"/>
              <w:gridAfter w:val="0"/>
            </w:trPr>
          </w:trPrChange>
        </w:trPr>
        <w:tc>
          <w:tcPr>
            <w:tcW w:w="3870" w:type="dxa"/>
            <w:tcPrChange w:id="1006" w:author="PHAM TOAN" w:date="2022-02-07T14:38:00Z">
              <w:tcPr>
                <w:tcW w:w="3870" w:type="dxa"/>
                <w:gridSpan w:val="2"/>
              </w:tcPr>
            </w:tcPrChange>
          </w:tcPr>
          <w:p w14:paraId="2BCCAC7C" w14:textId="017712B6" w:rsidR="002C43EE" w:rsidRDefault="002C43EE" w:rsidP="002C43EE">
            <w:pPr>
              <w:tabs>
                <w:tab w:val="left" w:pos="90"/>
                <w:tab w:val="left" w:pos="360"/>
              </w:tabs>
              <w:rPr>
                <w:ins w:id="1007" w:author="PHAM TOAN" w:date="2022-02-07T13:36:00Z"/>
                <w:sz w:val="26"/>
                <w:szCs w:val="26"/>
              </w:rPr>
            </w:pPr>
            <w:ins w:id="1008" w:author="PHAM TOAN" w:date="2022-02-07T14:08:00Z">
              <w:r>
                <w:rPr>
                  <w:sz w:val="26"/>
                  <w:szCs w:val="26"/>
                </w:rPr>
                <w:t xml:space="preserve">Diabetes </w:t>
              </w:r>
            </w:ins>
            <w:ins w:id="1009" w:author="PHAM TOAN" w:date="2022-02-07T14:09:00Z">
              <w:r>
                <w:rPr>
                  <w:sz w:val="26"/>
                  <w:szCs w:val="26"/>
                </w:rPr>
                <w:t>after</w:t>
              </w:r>
            </w:ins>
            <w:ins w:id="1010" w:author="PHAM TOAN" w:date="2022-02-07T14:08:00Z">
              <w:r>
                <w:rPr>
                  <w:sz w:val="26"/>
                  <w:szCs w:val="26"/>
                </w:rPr>
                <w:t xml:space="preserve"> vaccination</w:t>
              </w:r>
            </w:ins>
          </w:p>
        </w:tc>
        <w:tc>
          <w:tcPr>
            <w:tcW w:w="2272" w:type="dxa"/>
            <w:vAlign w:val="bottom"/>
            <w:tcPrChange w:id="1011" w:author="PHAM TOAN" w:date="2022-02-07T14:38:00Z">
              <w:tcPr>
                <w:tcW w:w="1800" w:type="dxa"/>
                <w:gridSpan w:val="2"/>
                <w:vAlign w:val="center"/>
              </w:tcPr>
            </w:tcPrChange>
          </w:tcPr>
          <w:p w14:paraId="6601D501" w14:textId="63ABB077" w:rsidR="002C43EE" w:rsidRPr="00630B19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ins w:id="1012" w:author="PHAM TOAN" w:date="2022-02-07T13:36:00Z"/>
                <w:b/>
                <w:sz w:val="26"/>
                <w:szCs w:val="26"/>
              </w:rPr>
            </w:pPr>
            <w:ins w:id="1013" w:author="PHAM TOAN" w:date="2022-02-07T14:18:00Z">
              <w:r>
                <w:rPr>
                  <w:rFonts w:ascii="Calibri" w:hAnsi="Calibri" w:cs="Calibri"/>
                  <w:color w:val="000000"/>
                </w:rPr>
                <w:t>1 (0.23%)</w:t>
              </w:r>
            </w:ins>
          </w:p>
        </w:tc>
        <w:tc>
          <w:tcPr>
            <w:tcW w:w="2272" w:type="dxa"/>
            <w:vAlign w:val="bottom"/>
            <w:tcPrChange w:id="1014" w:author="PHAM TOAN" w:date="2022-02-07T14:38:00Z">
              <w:tcPr>
                <w:tcW w:w="1800" w:type="dxa"/>
                <w:gridSpan w:val="6"/>
                <w:vAlign w:val="center"/>
              </w:tcPr>
            </w:tcPrChange>
          </w:tcPr>
          <w:p w14:paraId="6F557DE6" w14:textId="4C9DC3C9" w:rsidR="002C43EE" w:rsidRPr="00630B19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ins w:id="1015" w:author="PHAM TOAN" w:date="2022-02-07T13:36:00Z"/>
                <w:b/>
                <w:sz w:val="26"/>
                <w:szCs w:val="26"/>
              </w:rPr>
            </w:pPr>
            <w:ins w:id="1016" w:author="PHAM TOAN" w:date="2022-02-07T14:18:00Z">
              <w:r>
                <w:rPr>
                  <w:rFonts w:ascii="Calibri" w:hAnsi="Calibri" w:cs="Calibri"/>
                  <w:color w:val="000000"/>
                </w:rPr>
                <w:t>5 (0.97%)</w:t>
              </w:r>
            </w:ins>
          </w:p>
        </w:tc>
        <w:tc>
          <w:tcPr>
            <w:tcW w:w="2386" w:type="dxa"/>
            <w:vAlign w:val="bottom"/>
            <w:tcPrChange w:id="1017" w:author="PHAM TOAN" w:date="2022-02-07T14:38:00Z">
              <w:tcPr>
                <w:tcW w:w="2790" w:type="dxa"/>
                <w:gridSpan w:val="6"/>
                <w:vAlign w:val="center"/>
              </w:tcPr>
            </w:tcPrChange>
          </w:tcPr>
          <w:p w14:paraId="3DCBC808" w14:textId="1A8EE300" w:rsidR="002C43EE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ins w:id="1018" w:author="PHAM TOAN" w:date="2022-02-07T13:36:00Z"/>
                <w:bCs/>
                <w:sz w:val="26"/>
                <w:szCs w:val="26"/>
              </w:rPr>
            </w:pPr>
            <w:ins w:id="1019" w:author="PHAM TOAN" w:date="2022-02-07T14:38:00Z">
              <w:r>
                <w:rPr>
                  <w:rFonts w:ascii="Calibri" w:hAnsi="Calibri" w:cs="Calibri"/>
                  <w:color w:val="000000"/>
                </w:rPr>
                <w:t>4.3 (0.5, 36.65)</w:t>
              </w:r>
            </w:ins>
          </w:p>
        </w:tc>
        <w:tc>
          <w:tcPr>
            <w:tcW w:w="2700" w:type="dxa"/>
            <w:vAlign w:val="bottom"/>
            <w:tcPrChange w:id="1020" w:author="PHAM TOAN" w:date="2022-02-07T14:38:00Z">
              <w:tcPr>
                <w:tcW w:w="2970" w:type="dxa"/>
                <w:gridSpan w:val="3"/>
                <w:vAlign w:val="center"/>
              </w:tcPr>
            </w:tcPrChange>
          </w:tcPr>
          <w:p w14:paraId="4DC5AEE6" w14:textId="76A734D0" w:rsidR="002C43EE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ins w:id="1021" w:author="PHAM TOAN" w:date="2022-02-07T13:36:00Z"/>
                <w:bCs/>
                <w:sz w:val="26"/>
                <w:szCs w:val="26"/>
              </w:rPr>
            </w:pPr>
            <w:ins w:id="1022" w:author="PHAM TOAN" w:date="2022-02-07T14:38:00Z">
              <w:r>
                <w:rPr>
                  <w:rFonts w:ascii="Calibri" w:hAnsi="Calibri" w:cs="Calibri"/>
                  <w:color w:val="000000"/>
                </w:rPr>
                <w:t>0.75 (-0.42, 1.92)</w:t>
              </w:r>
            </w:ins>
          </w:p>
        </w:tc>
        <w:tc>
          <w:tcPr>
            <w:tcW w:w="1170" w:type="dxa"/>
            <w:vAlign w:val="bottom"/>
            <w:tcPrChange w:id="1023" w:author="PHAM TOAN" w:date="2022-02-07T14:38:00Z">
              <w:tcPr>
                <w:tcW w:w="1170" w:type="dxa"/>
                <w:gridSpan w:val="3"/>
                <w:vAlign w:val="center"/>
              </w:tcPr>
            </w:tcPrChange>
          </w:tcPr>
          <w:p w14:paraId="33D39F26" w14:textId="256CD8E8" w:rsidR="002C43EE" w:rsidRPr="00133523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ins w:id="1024" w:author="PHAM TOAN" w:date="2022-02-07T13:36:00Z"/>
                <w:bCs/>
                <w:sz w:val="26"/>
                <w:szCs w:val="26"/>
              </w:rPr>
            </w:pPr>
            <w:ins w:id="1025" w:author="PHAM TOAN" w:date="2022-02-07T14:19:00Z">
              <w:r>
                <w:rPr>
                  <w:rFonts w:ascii="Calibri" w:hAnsi="Calibri" w:cs="Calibri"/>
                  <w:color w:val="000000"/>
                </w:rPr>
                <w:t>0.225</w:t>
              </w:r>
            </w:ins>
          </w:p>
        </w:tc>
      </w:tr>
      <w:tr w:rsidR="002C43EE" w:rsidRPr="00033D68" w14:paraId="074F419E" w14:textId="77777777" w:rsidTr="0029303E">
        <w:tblPrEx>
          <w:tblPrExChange w:id="1026" w:author="PHAM TOAN" w:date="2022-02-07T14:38:00Z">
            <w:tblPrEx>
              <w:tblW w:w="14872" w:type="dxa"/>
            </w:tblPrEx>
          </w:tblPrExChange>
        </w:tblPrEx>
        <w:trPr>
          <w:trPrChange w:id="1027" w:author="PHAM TOAN" w:date="2022-02-07T14:38:00Z">
            <w:trPr>
              <w:gridBefore w:val="2"/>
            </w:trPr>
          </w:trPrChange>
        </w:trPr>
        <w:tc>
          <w:tcPr>
            <w:tcW w:w="3870" w:type="dxa"/>
            <w:tcPrChange w:id="1028" w:author="PHAM TOAN" w:date="2022-02-07T14:38:00Z">
              <w:tcPr>
                <w:tcW w:w="3870" w:type="dxa"/>
                <w:gridSpan w:val="2"/>
              </w:tcPr>
            </w:tcPrChange>
          </w:tcPr>
          <w:p w14:paraId="45C62082" w14:textId="4991B3A5" w:rsidR="002C43EE" w:rsidRPr="00D51801" w:rsidRDefault="002C43EE" w:rsidP="002C43EE">
            <w:pPr>
              <w:tabs>
                <w:tab w:val="left" w:pos="90"/>
                <w:tab w:val="left" w:pos="36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Gestational </w:t>
            </w:r>
            <w:ins w:id="1029" w:author="Ben Mol" w:date="2022-01-30T07:59:00Z">
              <w:r>
                <w:rPr>
                  <w:sz w:val="26"/>
                  <w:szCs w:val="26"/>
                </w:rPr>
                <w:t xml:space="preserve">age </w:t>
              </w:r>
            </w:ins>
            <w:r>
              <w:rPr>
                <w:sz w:val="26"/>
                <w:szCs w:val="26"/>
              </w:rPr>
              <w:t>at birth – weeks</w:t>
            </w:r>
          </w:p>
        </w:tc>
        <w:tc>
          <w:tcPr>
            <w:tcW w:w="2272" w:type="dxa"/>
            <w:vAlign w:val="bottom"/>
            <w:tcPrChange w:id="1030" w:author="PHAM TOAN" w:date="2022-02-07T14:38:00Z">
              <w:tcPr>
                <w:tcW w:w="2036" w:type="dxa"/>
                <w:gridSpan w:val="4"/>
                <w:vAlign w:val="bottom"/>
              </w:tcPr>
            </w:tcPrChange>
          </w:tcPr>
          <w:p w14:paraId="5CD9FCB5" w14:textId="5B6CC7D7" w:rsidR="002C43EE" w:rsidRPr="00630B19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ins w:id="1031" w:author="PHAM TOAN" w:date="2022-02-07T14:18:00Z">
              <w:r>
                <w:rPr>
                  <w:rFonts w:ascii="Calibri" w:hAnsi="Calibri" w:cs="Calibri"/>
                  <w:color w:val="000000"/>
                </w:rPr>
                <w:t>38.44±1.60</w:t>
              </w:r>
            </w:ins>
          </w:p>
        </w:tc>
        <w:tc>
          <w:tcPr>
            <w:tcW w:w="2272" w:type="dxa"/>
            <w:vAlign w:val="bottom"/>
            <w:tcPrChange w:id="1032" w:author="PHAM TOAN" w:date="2022-02-07T14:38:00Z">
              <w:tcPr>
                <w:tcW w:w="2036" w:type="dxa"/>
                <w:gridSpan w:val="5"/>
                <w:vAlign w:val="bottom"/>
              </w:tcPr>
            </w:tcPrChange>
          </w:tcPr>
          <w:p w14:paraId="31C091A8" w14:textId="773B6A6E" w:rsidR="002C43EE" w:rsidRPr="00630B19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ins w:id="1033" w:author="PHAM TOAN" w:date="2022-02-07T14:18:00Z">
              <w:r>
                <w:rPr>
                  <w:rFonts w:ascii="Calibri" w:hAnsi="Calibri" w:cs="Calibri"/>
                  <w:color w:val="000000"/>
                </w:rPr>
                <w:t>38.57±1.34</w:t>
              </w:r>
            </w:ins>
          </w:p>
        </w:tc>
        <w:tc>
          <w:tcPr>
            <w:tcW w:w="2386" w:type="dxa"/>
            <w:vAlign w:val="bottom"/>
            <w:tcPrChange w:id="1034" w:author="PHAM TOAN" w:date="2022-02-07T14:38:00Z">
              <w:tcPr>
                <w:tcW w:w="2790" w:type="dxa"/>
                <w:gridSpan w:val="6"/>
                <w:vAlign w:val="center"/>
              </w:tcPr>
            </w:tcPrChange>
          </w:tcPr>
          <w:p w14:paraId="7D0D4998" w14:textId="07A20A26" w:rsidR="002C43EE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035" w:author="PHAM TOAN" w:date="2022-02-07T14:38:00Z">
              <w:r>
                <w:rPr>
                  <w:rFonts w:ascii="Calibri" w:hAnsi="Calibri" w:cs="Calibri"/>
                  <w:color w:val="000000"/>
                </w:rPr>
                <w:t>-</w:t>
              </w:r>
            </w:ins>
          </w:p>
        </w:tc>
        <w:tc>
          <w:tcPr>
            <w:tcW w:w="2700" w:type="dxa"/>
            <w:vAlign w:val="bottom"/>
            <w:tcPrChange w:id="1036" w:author="PHAM TOAN" w:date="2022-02-07T14:38:00Z">
              <w:tcPr>
                <w:tcW w:w="2970" w:type="dxa"/>
                <w:gridSpan w:val="4"/>
                <w:vAlign w:val="center"/>
              </w:tcPr>
            </w:tcPrChange>
          </w:tcPr>
          <w:p w14:paraId="6DEA404D" w14:textId="6E6C0D92" w:rsidR="002C43EE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037" w:author="PHAM TOAN" w:date="2022-02-07T14:38:00Z">
              <w:r>
                <w:rPr>
                  <w:rFonts w:ascii="Calibri" w:hAnsi="Calibri" w:cs="Calibri"/>
                  <w:color w:val="000000"/>
                </w:rPr>
                <w:t>0.1 (-0.1, 0.3)</w:t>
              </w:r>
            </w:ins>
          </w:p>
        </w:tc>
        <w:tc>
          <w:tcPr>
            <w:tcW w:w="1170" w:type="dxa"/>
            <w:vAlign w:val="bottom"/>
            <w:tcPrChange w:id="1038" w:author="PHAM TOAN" w:date="2022-02-07T14:38:00Z">
              <w:tcPr>
                <w:tcW w:w="1170" w:type="dxa"/>
                <w:gridSpan w:val="3"/>
                <w:vAlign w:val="bottom"/>
              </w:tcPr>
            </w:tcPrChange>
          </w:tcPr>
          <w:p w14:paraId="43A0B512" w14:textId="5BC9F8BF" w:rsidR="002C43EE" w:rsidRPr="00133523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039" w:author="PHAM TOAN" w:date="2022-02-07T14:19:00Z">
              <w:r>
                <w:rPr>
                  <w:rFonts w:ascii="Calibri" w:hAnsi="Calibri" w:cs="Calibri"/>
                  <w:color w:val="000000"/>
                </w:rPr>
                <w:t>0.176</w:t>
              </w:r>
            </w:ins>
          </w:p>
        </w:tc>
      </w:tr>
      <w:tr w:rsidR="00B46B2E" w:rsidRPr="00033D68" w:rsidDel="00772FF1" w14:paraId="3510F331" w14:textId="77777777" w:rsidTr="00B46B2E">
        <w:trPr>
          <w:del w:id="1040" w:author="PHAM TOAN" w:date="2022-02-02T12:02:00Z"/>
        </w:trPr>
        <w:tc>
          <w:tcPr>
            <w:tcW w:w="3870" w:type="dxa"/>
            <w:vAlign w:val="center"/>
          </w:tcPr>
          <w:p w14:paraId="5F5AB62C" w14:textId="5F25676C" w:rsidR="009219FF" w:rsidDel="00772FF1" w:rsidRDefault="00F53A60" w:rsidP="009219FF">
            <w:pPr>
              <w:ind w:left="720"/>
              <w:rPr>
                <w:del w:id="1041" w:author="PHAM TOAN" w:date="2022-02-02T12:02:00Z"/>
                <w:sz w:val="26"/>
                <w:szCs w:val="26"/>
              </w:rPr>
            </w:pPr>
            <w:del w:id="1042" w:author="PHAM TOAN" w:date="2022-02-02T12:02:00Z">
              <w:r w:rsidDel="00772FF1">
                <w:rPr>
                  <w:bCs/>
                  <w:sz w:val="26"/>
                  <w:szCs w:val="26"/>
                </w:rPr>
                <w:delText>Singleton</w:delText>
              </w:r>
            </w:del>
          </w:p>
        </w:tc>
        <w:tc>
          <w:tcPr>
            <w:tcW w:w="2272" w:type="dxa"/>
            <w:vAlign w:val="center"/>
          </w:tcPr>
          <w:p w14:paraId="360B98E4" w14:textId="38FD7C3E" w:rsidR="009219FF" w:rsidRPr="00630B19" w:rsidDel="00772FF1" w:rsidRDefault="009219FF" w:rsidP="009219FF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043" w:author="PHAM TOAN" w:date="2022-02-02T12:02:00Z"/>
                <w:b/>
                <w:sz w:val="26"/>
                <w:szCs w:val="26"/>
              </w:rPr>
            </w:pPr>
            <w:del w:id="1044" w:author="PHAM TOAN" w:date="2022-02-02T12:01:00Z">
              <w:r w:rsidDel="00772FF1">
                <w:rPr>
                  <w:bCs/>
                  <w:sz w:val="26"/>
                  <w:szCs w:val="26"/>
                </w:rPr>
                <w:delText>38.4 ± 1.6</w:delText>
              </w:r>
            </w:del>
          </w:p>
        </w:tc>
        <w:tc>
          <w:tcPr>
            <w:tcW w:w="2272" w:type="dxa"/>
            <w:vAlign w:val="center"/>
          </w:tcPr>
          <w:p w14:paraId="75F533AC" w14:textId="6F94207A" w:rsidR="009219FF" w:rsidRPr="00630B19" w:rsidDel="00772FF1" w:rsidRDefault="009219FF" w:rsidP="009219FF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045" w:author="PHAM TOAN" w:date="2022-02-02T12:02:00Z"/>
                <w:b/>
                <w:sz w:val="26"/>
                <w:szCs w:val="26"/>
              </w:rPr>
            </w:pPr>
            <w:del w:id="1046" w:author="PHAM TOAN" w:date="2022-02-02T12:01:00Z">
              <w:r w:rsidDel="00772FF1">
                <w:rPr>
                  <w:bCs/>
                  <w:sz w:val="26"/>
                  <w:szCs w:val="26"/>
                </w:rPr>
                <w:delText>38.6 ± 1.4</w:delText>
              </w:r>
            </w:del>
          </w:p>
        </w:tc>
        <w:tc>
          <w:tcPr>
            <w:tcW w:w="2386" w:type="dxa"/>
            <w:vAlign w:val="center"/>
          </w:tcPr>
          <w:p w14:paraId="5ACC4D50" w14:textId="20AECCE0" w:rsidR="009219FF" w:rsidDel="00772FF1" w:rsidRDefault="009219FF" w:rsidP="009219FF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047" w:author="PHAM TOAN" w:date="2022-02-02T12:02:00Z"/>
                <w:bCs/>
                <w:sz w:val="26"/>
                <w:szCs w:val="26"/>
              </w:rPr>
            </w:pPr>
            <w:del w:id="1048" w:author="PHAM TOAN" w:date="2022-02-02T12:01:00Z">
              <w:r w:rsidDel="00772FF1">
                <w:rPr>
                  <w:bCs/>
                  <w:sz w:val="26"/>
                  <w:szCs w:val="26"/>
                </w:rPr>
                <w:delText>-</w:delText>
              </w:r>
            </w:del>
          </w:p>
        </w:tc>
        <w:tc>
          <w:tcPr>
            <w:tcW w:w="2700" w:type="dxa"/>
            <w:vAlign w:val="center"/>
          </w:tcPr>
          <w:p w14:paraId="6ABECB67" w14:textId="6CF67E38" w:rsidR="009219FF" w:rsidDel="00772FF1" w:rsidRDefault="009219FF" w:rsidP="009219FF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049" w:author="PHAM TOAN" w:date="2022-02-02T12:02:00Z"/>
                <w:bCs/>
                <w:sz w:val="26"/>
                <w:szCs w:val="26"/>
              </w:rPr>
            </w:pPr>
            <w:del w:id="1050" w:author="PHAM TOAN" w:date="2022-02-02T12:01:00Z">
              <w:r w:rsidDel="00772FF1">
                <w:rPr>
                  <w:bCs/>
                  <w:sz w:val="26"/>
                  <w:szCs w:val="26"/>
                </w:rPr>
                <w:delText>0.2 [-0.08 ; 0.27]</w:delText>
              </w:r>
            </w:del>
          </w:p>
        </w:tc>
        <w:tc>
          <w:tcPr>
            <w:tcW w:w="1170" w:type="dxa"/>
            <w:vAlign w:val="center"/>
          </w:tcPr>
          <w:p w14:paraId="348E2A5A" w14:textId="47552A2C" w:rsidR="009219FF" w:rsidRPr="00133523" w:rsidDel="00772FF1" w:rsidRDefault="009219FF" w:rsidP="009219FF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051" w:author="PHAM TOAN" w:date="2022-02-02T12:02:00Z"/>
                <w:bCs/>
                <w:sz w:val="26"/>
                <w:szCs w:val="26"/>
              </w:rPr>
            </w:pPr>
            <w:del w:id="1052" w:author="PHAM TOAN" w:date="2022-02-02T12:01:00Z">
              <w:r w:rsidDel="00772FF1">
                <w:rPr>
                  <w:bCs/>
                  <w:sz w:val="26"/>
                  <w:szCs w:val="26"/>
                </w:rPr>
                <w:delText>0.28</w:delText>
              </w:r>
            </w:del>
          </w:p>
        </w:tc>
      </w:tr>
      <w:tr w:rsidR="00B46B2E" w:rsidRPr="00033D68" w:rsidDel="00772FF1" w14:paraId="23407A17" w14:textId="77777777" w:rsidTr="00B46B2E">
        <w:trPr>
          <w:del w:id="1053" w:author="PHAM TOAN" w:date="2022-02-02T12:02:00Z"/>
        </w:trPr>
        <w:tc>
          <w:tcPr>
            <w:tcW w:w="3870" w:type="dxa"/>
            <w:vAlign w:val="center"/>
          </w:tcPr>
          <w:p w14:paraId="5AE3E1BC" w14:textId="3187B31A" w:rsidR="009219FF" w:rsidRPr="00DB2023" w:rsidDel="00772FF1" w:rsidRDefault="00F53A60" w:rsidP="009219FF">
            <w:pPr>
              <w:ind w:left="720"/>
              <w:rPr>
                <w:del w:id="1054" w:author="PHAM TOAN" w:date="2022-02-02T12:02:00Z"/>
                <w:strike/>
                <w:sz w:val="26"/>
                <w:szCs w:val="26"/>
                <w:rPrChange w:id="1055" w:author="Ben Mol" w:date="2022-01-30T07:54:00Z">
                  <w:rPr>
                    <w:del w:id="1056" w:author="PHAM TOAN" w:date="2022-02-02T12:02:00Z"/>
                    <w:sz w:val="26"/>
                    <w:szCs w:val="26"/>
                  </w:rPr>
                </w:rPrChange>
              </w:rPr>
            </w:pPr>
            <w:del w:id="1057" w:author="PHAM TOAN" w:date="2022-02-02T12:02:00Z">
              <w:r w:rsidRPr="00DB2023" w:rsidDel="00772FF1">
                <w:rPr>
                  <w:bCs/>
                  <w:strike/>
                  <w:sz w:val="26"/>
                  <w:szCs w:val="26"/>
                  <w:rPrChange w:id="1058" w:author="Ben Mol" w:date="2022-01-30T07:54:00Z">
                    <w:rPr>
                      <w:bCs/>
                      <w:sz w:val="26"/>
                      <w:szCs w:val="26"/>
                    </w:rPr>
                  </w:rPrChange>
                </w:rPr>
                <w:delText>Twin and Triplets</w:delText>
              </w:r>
            </w:del>
          </w:p>
        </w:tc>
        <w:tc>
          <w:tcPr>
            <w:tcW w:w="2272" w:type="dxa"/>
            <w:vAlign w:val="center"/>
          </w:tcPr>
          <w:p w14:paraId="7357BE56" w14:textId="0CDD88D3" w:rsidR="009219FF" w:rsidRPr="00DB2023" w:rsidDel="00772FF1" w:rsidRDefault="009219FF" w:rsidP="009219FF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059" w:author="PHAM TOAN" w:date="2022-02-02T12:02:00Z"/>
                <w:b/>
                <w:strike/>
                <w:sz w:val="26"/>
                <w:szCs w:val="26"/>
                <w:rPrChange w:id="1060" w:author="Ben Mol" w:date="2022-01-30T07:54:00Z">
                  <w:rPr>
                    <w:del w:id="1061" w:author="PHAM TOAN" w:date="2022-02-02T12:02:00Z"/>
                    <w:b/>
                    <w:sz w:val="26"/>
                    <w:szCs w:val="26"/>
                  </w:rPr>
                </w:rPrChange>
              </w:rPr>
            </w:pPr>
            <w:del w:id="1062" w:author="PHAM TOAN" w:date="2022-02-02T12:02:00Z">
              <w:r w:rsidRPr="00DB2023" w:rsidDel="00772FF1">
                <w:rPr>
                  <w:bCs/>
                  <w:strike/>
                  <w:sz w:val="26"/>
                  <w:szCs w:val="26"/>
                  <w:rPrChange w:id="1063" w:author="Ben Mol" w:date="2022-01-30T07:54:00Z">
                    <w:rPr>
                      <w:bCs/>
                      <w:sz w:val="26"/>
                      <w:szCs w:val="26"/>
                    </w:rPr>
                  </w:rPrChange>
                </w:rPr>
                <w:delText>36.0 ± 2.1</w:delText>
              </w:r>
            </w:del>
          </w:p>
        </w:tc>
        <w:tc>
          <w:tcPr>
            <w:tcW w:w="2272" w:type="dxa"/>
            <w:vAlign w:val="center"/>
          </w:tcPr>
          <w:p w14:paraId="082DEFAB" w14:textId="2CE8FE96" w:rsidR="009219FF" w:rsidRPr="00DB2023" w:rsidDel="00772FF1" w:rsidRDefault="009219FF" w:rsidP="009219FF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064" w:author="PHAM TOAN" w:date="2022-02-02T12:02:00Z"/>
                <w:b/>
                <w:strike/>
                <w:sz w:val="26"/>
                <w:szCs w:val="26"/>
                <w:rPrChange w:id="1065" w:author="Ben Mol" w:date="2022-01-30T07:54:00Z">
                  <w:rPr>
                    <w:del w:id="1066" w:author="PHAM TOAN" w:date="2022-02-02T12:02:00Z"/>
                    <w:b/>
                    <w:sz w:val="26"/>
                    <w:szCs w:val="26"/>
                  </w:rPr>
                </w:rPrChange>
              </w:rPr>
            </w:pPr>
            <w:del w:id="1067" w:author="PHAM TOAN" w:date="2022-02-02T12:02:00Z">
              <w:r w:rsidRPr="00DB2023" w:rsidDel="00772FF1">
                <w:rPr>
                  <w:bCs/>
                  <w:strike/>
                  <w:sz w:val="26"/>
                  <w:szCs w:val="26"/>
                  <w:rPrChange w:id="1068" w:author="Ben Mol" w:date="2022-01-30T07:54:00Z">
                    <w:rPr>
                      <w:bCs/>
                      <w:sz w:val="26"/>
                      <w:szCs w:val="26"/>
                    </w:rPr>
                  </w:rPrChange>
                </w:rPr>
                <w:delText>35.3 ± 1.0</w:delText>
              </w:r>
            </w:del>
          </w:p>
        </w:tc>
        <w:tc>
          <w:tcPr>
            <w:tcW w:w="2386" w:type="dxa"/>
            <w:vAlign w:val="center"/>
          </w:tcPr>
          <w:p w14:paraId="65502180" w14:textId="7A6A0840" w:rsidR="009219FF" w:rsidRPr="00DB2023" w:rsidDel="00772FF1" w:rsidRDefault="009219FF" w:rsidP="009219FF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069" w:author="PHAM TOAN" w:date="2022-02-02T12:02:00Z"/>
                <w:bCs/>
                <w:strike/>
                <w:sz w:val="26"/>
                <w:szCs w:val="26"/>
                <w:rPrChange w:id="1070" w:author="Ben Mol" w:date="2022-01-30T07:54:00Z">
                  <w:rPr>
                    <w:del w:id="1071" w:author="PHAM TOAN" w:date="2022-02-02T12:02:00Z"/>
                    <w:bCs/>
                    <w:sz w:val="26"/>
                    <w:szCs w:val="26"/>
                  </w:rPr>
                </w:rPrChange>
              </w:rPr>
            </w:pPr>
            <w:del w:id="1072" w:author="PHAM TOAN" w:date="2022-02-02T12:02:00Z">
              <w:r w:rsidRPr="00DB2023" w:rsidDel="00772FF1">
                <w:rPr>
                  <w:bCs/>
                  <w:strike/>
                  <w:sz w:val="26"/>
                  <w:szCs w:val="26"/>
                  <w:rPrChange w:id="1073" w:author="Ben Mol" w:date="2022-01-30T07:54:00Z">
                    <w:rPr>
                      <w:bCs/>
                      <w:sz w:val="26"/>
                      <w:szCs w:val="26"/>
                    </w:rPr>
                  </w:rPrChange>
                </w:rPr>
                <w:delText>-</w:delText>
              </w:r>
            </w:del>
          </w:p>
        </w:tc>
        <w:tc>
          <w:tcPr>
            <w:tcW w:w="2700" w:type="dxa"/>
            <w:vAlign w:val="center"/>
          </w:tcPr>
          <w:p w14:paraId="4E22160C" w14:textId="29B4848D" w:rsidR="009219FF" w:rsidRPr="00DB2023" w:rsidDel="00772FF1" w:rsidRDefault="009219FF" w:rsidP="009219FF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074" w:author="PHAM TOAN" w:date="2022-02-02T12:02:00Z"/>
                <w:bCs/>
                <w:strike/>
                <w:sz w:val="26"/>
                <w:szCs w:val="26"/>
                <w:rPrChange w:id="1075" w:author="Ben Mol" w:date="2022-01-30T07:54:00Z">
                  <w:rPr>
                    <w:del w:id="1076" w:author="PHAM TOAN" w:date="2022-02-02T12:02:00Z"/>
                    <w:bCs/>
                    <w:sz w:val="26"/>
                    <w:szCs w:val="26"/>
                  </w:rPr>
                </w:rPrChange>
              </w:rPr>
            </w:pPr>
            <w:del w:id="1077" w:author="PHAM TOAN" w:date="2022-02-02T12:02:00Z">
              <w:r w:rsidRPr="00DB2023" w:rsidDel="00772FF1">
                <w:rPr>
                  <w:bCs/>
                  <w:strike/>
                  <w:sz w:val="26"/>
                  <w:szCs w:val="26"/>
                  <w:rPrChange w:id="1078" w:author="Ben Mol" w:date="2022-01-30T07:54:00Z">
                    <w:rPr>
                      <w:bCs/>
                      <w:sz w:val="26"/>
                      <w:szCs w:val="26"/>
                    </w:rPr>
                  </w:rPrChange>
                </w:rPr>
                <w:delText>0.7 [-0.86 ; 2.33]</w:delText>
              </w:r>
            </w:del>
          </w:p>
        </w:tc>
        <w:tc>
          <w:tcPr>
            <w:tcW w:w="1170" w:type="dxa"/>
            <w:vAlign w:val="center"/>
          </w:tcPr>
          <w:p w14:paraId="0CB4AF71" w14:textId="009FB896" w:rsidR="009219FF" w:rsidRPr="00DB2023" w:rsidDel="00772FF1" w:rsidRDefault="009219FF" w:rsidP="009219FF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079" w:author="PHAM TOAN" w:date="2022-02-02T12:02:00Z"/>
                <w:bCs/>
                <w:strike/>
                <w:sz w:val="26"/>
                <w:szCs w:val="26"/>
                <w:rPrChange w:id="1080" w:author="Ben Mol" w:date="2022-01-30T07:54:00Z">
                  <w:rPr>
                    <w:del w:id="1081" w:author="PHAM TOAN" w:date="2022-02-02T12:02:00Z"/>
                    <w:bCs/>
                    <w:sz w:val="26"/>
                    <w:szCs w:val="26"/>
                  </w:rPr>
                </w:rPrChange>
              </w:rPr>
            </w:pPr>
            <w:del w:id="1082" w:author="PHAM TOAN" w:date="2022-02-02T12:02:00Z">
              <w:r w:rsidRPr="00DB2023" w:rsidDel="00772FF1">
                <w:rPr>
                  <w:bCs/>
                  <w:strike/>
                  <w:sz w:val="26"/>
                  <w:szCs w:val="26"/>
                  <w:rPrChange w:id="1083" w:author="Ben Mol" w:date="2022-01-30T07:54:00Z">
                    <w:rPr>
                      <w:bCs/>
                      <w:sz w:val="26"/>
                      <w:szCs w:val="26"/>
                    </w:rPr>
                  </w:rPrChange>
                </w:rPr>
                <w:delText>0.34</w:delText>
              </w:r>
            </w:del>
          </w:p>
        </w:tc>
      </w:tr>
      <w:tr w:rsidR="00370C86" w:rsidRPr="00033D68" w14:paraId="7294867B" w14:textId="77777777" w:rsidTr="00B46B2E">
        <w:trPr>
          <w:trPrChange w:id="1084" w:author="PHAM TOAN" w:date="2022-02-07T14:22:00Z">
            <w:trPr>
              <w:gridBefore w:val="2"/>
              <w:gridAfter w:val="0"/>
            </w:trPr>
          </w:trPrChange>
        </w:trPr>
        <w:tc>
          <w:tcPr>
            <w:tcW w:w="3870" w:type="dxa"/>
            <w:tcPrChange w:id="1085" w:author="PHAM TOAN" w:date="2022-02-07T14:22:00Z">
              <w:tcPr>
                <w:tcW w:w="3870" w:type="dxa"/>
                <w:gridSpan w:val="2"/>
              </w:tcPr>
            </w:tcPrChange>
          </w:tcPr>
          <w:p w14:paraId="25E65ADB" w14:textId="6C9A3690" w:rsidR="00370C86" w:rsidRDefault="00F53A60" w:rsidP="009219F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Preterm delivery</w:t>
            </w:r>
            <w:r w:rsidR="004A0F16">
              <w:rPr>
                <w:sz w:val="26"/>
                <w:szCs w:val="26"/>
              </w:rPr>
              <w:t xml:space="preserve"> – n (%)</w:t>
            </w:r>
          </w:p>
        </w:tc>
        <w:tc>
          <w:tcPr>
            <w:tcW w:w="2272" w:type="dxa"/>
            <w:vAlign w:val="bottom"/>
            <w:tcPrChange w:id="1086" w:author="PHAM TOAN" w:date="2022-02-07T14:22:00Z">
              <w:tcPr>
                <w:tcW w:w="1890" w:type="dxa"/>
                <w:gridSpan w:val="3"/>
                <w:vAlign w:val="bottom"/>
              </w:tcPr>
            </w:tcPrChange>
          </w:tcPr>
          <w:p w14:paraId="11384C8B" w14:textId="77777777" w:rsidR="00370C86" w:rsidRPr="00630B19" w:rsidRDefault="00370C86" w:rsidP="009A2F76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272" w:type="dxa"/>
            <w:vAlign w:val="bottom"/>
            <w:tcPrChange w:id="1087" w:author="PHAM TOAN" w:date="2022-02-07T14:22:00Z">
              <w:tcPr>
                <w:tcW w:w="1620" w:type="dxa"/>
                <w:gridSpan w:val="4"/>
                <w:vAlign w:val="bottom"/>
              </w:tcPr>
            </w:tcPrChange>
          </w:tcPr>
          <w:p w14:paraId="37DD20D3" w14:textId="77777777" w:rsidR="00370C86" w:rsidRPr="00630B19" w:rsidRDefault="00370C86" w:rsidP="009A2F76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386" w:type="dxa"/>
            <w:tcPrChange w:id="1088" w:author="PHAM TOAN" w:date="2022-02-07T14:22:00Z">
              <w:tcPr>
                <w:tcW w:w="2340" w:type="dxa"/>
                <w:gridSpan w:val="5"/>
              </w:tcPr>
            </w:tcPrChange>
          </w:tcPr>
          <w:p w14:paraId="39411E90" w14:textId="77777777" w:rsidR="00370C86" w:rsidRDefault="00370C86" w:rsidP="009A2F76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2700" w:type="dxa"/>
            <w:tcPrChange w:id="1089" w:author="PHAM TOAN" w:date="2022-02-07T14:22:00Z">
              <w:tcPr>
                <w:tcW w:w="3780" w:type="dxa"/>
                <w:gridSpan w:val="6"/>
              </w:tcPr>
            </w:tcPrChange>
          </w:tcPr>
          <w:p w14:paraId="123E40F9" w14:textId="77777777" w:rsidR="00370C86" w:rsidRDefault="00370C86" w:rsidP="009A2F76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1170" w:type="dxa"/>
            <w:vAlign w:val="bottom"/>
            <w:tcPrChange w:id="1090" w:author="PHAM TOAN" w:date="2022-02-07T14:22:00Z">
              <w:tcPr>
                <w:tcW w:w="900" w:type="dxa"/>
                <w:gridSpan w:val="2"/>
                <w:vAlign w:val="bottom"/>
              </w:tcPr>
            </w:tcPrChange>
          </w:tcPr>
          <w:p w14:paraId="794F4EF2" w14:textId="77777777" w:rsidR="00370C86" w:rsidRPr="00133523" w:rsidRDefault="00370C86" w:rsidP="009A2F76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</w:p>
        </w:tc>
      </w:tr>
      <w:tr w:rsidR="00E31755" w:rsidRPr="00033D68" w14:paraId="30D0CB7F" w14:textId="77777777" w:rsidTr="00BE0D7E">
        <w:tblPrEx>
          <w:tblPrExChange w:id="1091" w:author="PHAM TOAN" w:date="2022-02-07T14:38:00Z">
            <w:tblPrEx>
              <w:tblW w:w="14670" w:type="dxa"/>
            </w:tblPrEx>
          </w:tblPrExChange>
        </w:tblPrEx>
        <w:trPr>
          <w:trPrChange w:id="1092" w:author="PHAM TOAN" w:date="2022-02-07T14:38:00Z">
            <w:trPr>
              <w:gridBefore w:val="2"/>
              <w:gridAfter w:val="0"/>
            </w:trPr>
          </w:trPrChange>
        </w:trPr>
        <w:tc>
          <w:tcPr>
            <w:tcW w:w="3870" w:type="dxa"/>
            <w:tcPrChange w:id="1093" w:author="PHAM TOAN" w:date="2022-02-07T14:38:00Z">
              <w:tcPr>
                <w:tcW w:w="3870" w:type="dxa"/>
                <w:gridSpan w:val="2"/>
              </w:tcPr>
            </w:tcPrChange>
          </w:tcPr>
          <w:p w14:paraId="06950838" w14:textId="57AA4408" w:rsidR="00E31755" w:rsidRPr="00D51801" w:rsidRDefault="00E31755" w:rsidP="00E31755">
            <w:pPr>
              <w:ind w:left="720"/>
              <w:rPr>
                <w:sz w:val="26"/>
                <w:szCs w:val="26"/>
              </w:rPr>
            </w:pPr>
            <w:del w:id="1094" w:author="Ben Mol" w:date="2022-01-30T07:54:00Z">
              <w:r w:rsidDel="00DB2023">
                <w:rPr>
                  <w:sz w:val="26"/>
                  <w:szCs w:val="26"/>
                </w:rPr>
                <w:delText xml:space="preserve">20 ≤ to </w:delText>
              </w:r>
            </w:del>
            <w:r>
              <w:rPr>
                <w:sz w:val="26"/>
                <w:szCs w:val="26"/>
              </w:rPr>
              <w:t>&lt; 28 weeks</w:t>
            </w:r>
          </w:p>
        </w:tc>
        <w:tc>
          <w:tcPr>
            <w:tcW w:w="2272" w:type="dxa"/>
            <w:vAlign w:val="bottom"/>
            <w:tcPrChange w:id="1095" w:author="PHAM TOAN" w:date="2022-02-07T14:38:00Z">
              <w:tcPr>
                <w:tcW w:w="2272" w:type="dxa"/>
                <w:gridSpan w:val="5"/>
                <w:vAlign w:val="bottom"/>
              </w:tcPr>
            </w:tcPrChange>
          </w:tcPr>
          <w:p w14:paraId="1E68FA34" w14:textId="6B3F31ED" w:rsidR="00E31755" w:rsidRPr="009219FF" w:rsidRDefault="00E31755" w:rsidP="00E31755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096" w:author="PHAM TOAN" w:date="2022-02-12T21:59:00Z">
              <w:r>
                <w:rPr>
                  <w:rFonts w:ascii="Calibri" w:hAnsi="Calibri" w:cs="Calibri"/>
                  <w:color w:val="000000"/>
                </w:rPr>
                <w:t>3 (0.68%)</w:t>
              </w:r>
            </w:ins>
            <w:del w:id="1097" w:author="PHAM TOAN" w:date="2022-02-06T14:00:00Z">
              <w:r w:rsidDel="009452C5">
                <w:rPr>
                  <w:bCs/>
                  <w:sz w:val="26"/>
                  <w:szCs w:val="26"/>
                </w:rPr>
                <w:delText>0 (0.0)</w:delText>
              </w:r>
            </w:del>
          </w:p>
        </w:tc>
        <w:tc>
          <w:tcPr>
            <w:tcW w:w="2272" w:type="dxa"/>
            <w:vAlign w:val="bottom"/>
            <w:tcPrChange w:id="1098" w:author="PHAM TOAN" w:date="2022-02-07T14:38:00Z">
              <w:tcPr>
                <w:tcW w:w="2272" w:type="dxa"/>
                <w:gridSpan w:val="5"/>
                <w:vAlign w:val="bottom"/>
              </w:tcPr>
            </w:tcPrChange>
          </w:tcPr>
          <w:p w14:paraId="3C5356A9" w14:textId="1C4C0290" w:rsidR="00E31755" w:rsidRPr="009219FF" w:rsidRDefault="00E31755" w:rsidP="00E31755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099" w:author="PHAM TOAN" w:date="2022-02-12T21:59:00Z">
              <w:r>
                <w:rPr>
                  <w:rFonts w:ascii="Calibri" w:hAnsi="Calibri" w:cs="Calibri"/>
                  <w:color w:val="000000"/>
                </w:rPr>
                <w:t>0 (0%)</w:t>
              </w:r>
            </w:ins>
            <w:del w:id="1100" w:author="PHAM TOAN" w:date="2022-02-06T14:00:00Z">
              <w:r w:rsidDel="009452C5">
                <w:rPr>
                  <w:bCs/>
                  <w:sz w:val="26"/>
                  <w:szCs w:val="26"/>
                </w:rPr>
                <w:delText>0 (0.0)</w:delText>
              </w:r>
            </w:del>
          </w:p>
        </w:tc>
        <w:tc>
          <w:tcPr>
            <w:tcW w:w="2386" w:type="dxa"/>
            <w:vAlign w:val="bottom"/>
            <w:tcPrChange w:id="1101" w:author="PHAM TOAN" w:date="2022-02-07T14:38:00Z">
              <w:tcPr>
                <w:tcW w:w="2386" w:type="dxa"/>
                <w:gridSpan w:val="6"/>
              </w:tcPr>
            </w:tcPrChange>
          </w:tcPr>
          <w:p w14:paraId="3C193BA2" w14:textId="1215E129" w:rsidR="00E31755" w:rsidRPr="009219FF" w:rsidRDefault="00E31755" w:rsidP="00E31755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102" w:author="PHAM TOAN" w:date="2022-02-12T21:59:00Z">
              <w:r>
                <w:rPr>
                  <w:rFonts w:ascii="Calibri" w:hAnsi="Calibri" w:cs="Calibri"/>
                  <w:color w:val="000000"/>
                </w:rPr>
                <w:t>-</w:t>
              </w:r>
            </w:ins>
            <w:del w:id="1103" w:author="PHAM TOAN" w:date="2022-02-06T14:00:00Z">
              <w:r w:rsidDel="009452C5">
                <w:rPr>
                  <w:bCs/>
                  <w:sz w:val="26"/>
                  <w:szCs w:val="26"/>
                </w:rPr>
                <w:delText>-</w:delText>
              </w:r>
            </w:del>
          </w:p>
        </w:tc>
        <w:tc>
          <w:tcPr>
            <w:tcW w:w="2700" w:type="dxa"/>
            <w:vAlign w:val="bottom"/>
            <w:tcPrChange w:id="1104" w:author="PHAM TOAN" w:date="2022-02-07T14:38:00Z">
              <w:tcPr>
                <w:tcW w:w="2700" w:type="dxa"/>
                <w:gridSpan w:val="2"/>
              </w:tcPr>
            </w:tcPrChange>
          </w:tcPr>
          <w:p w14:paraId="14B19D2A" w14:textId="7545BB14" w:rsidR="00E31755" w:rsidRPr="009219FF" w:rsidRDefault="00E31755" w:rsidP="00E31755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105" w:author="PHAM TOAN" w:date="2022-02-12T21:59:00Z">
              <w:r>
                <w:rPr>
                  <w:rFonts w:ascii="Calibri" w:hAnsi="Calibri" w:cs="Calibri"/>
                  <w:color w:val="000000"/>
                </w:rPr>
                <w:t>-</w:t>
              </w:r>
            </w:ins>
            <w:del w:id="1106" w:author="PHAM TOAN" w:date="2022-02-06T14:00:00Z">
              <w:r w:rsidDel="009452C5">
                <w:rPr>
                  <w:bCs/>
                  <w:sz w:val="26"/>
                  <w:szCs w:val="26"/>
                </w:rPr>
                <w:delText>-</w:delText>
              </w:r>
            </w:del>
          </w:p>
        </w:tc>
        <w:tc>
          <w:tcPr>
            <w:tcW w:w="1170" w:type="dxa"/>
            <w:vAlign w:val="bottom"/>
            <w:tcPrChange w:id="1107" w:author="PHAM TOAN" w:date="2022-02-07T14:38:00Z">
              <w:tcPr>
                <w:tcW w:w="1170" w:type="dxa"/>
                <w:gridSpan w:val="3"/>
                <w:vAlign w:val="bottom"/>
              </w:tcPr>
            </w:tcPrChange>
          </w:tcPr>
          <w:p w14:paraId="64306CF4" w14:textId="2B64C7F6" w:rsidR="00E31755" w:rsidRPr="009219FF" w:rsidRDefault="00E31755" w:rsidP="00E31755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108" w:author="PHAM TOAN" w:date="2022-02-12T21:59:00Z">
              <w:r>
                <w:rPr>
                  <w:rFonts w:ascii="Calibri" w:hAnsi="Calibri" w:cs="Calibri"/>
                  <w:color w:val="000000"/>
                </w:rPr>
                <w:t>-</w:t>
              </w:r>
            </w:ins>
            <w:del w:id="1109" w:author="PHAM TOAN" w:date="2022-02-06T14:00:00Z">
              <w:r w:rsidDel="009452C5">
                <w:rPr>
                  <w:bCs/>
                  <w:sz w:val="26"/>
                  <w:szCs w:val="26"/>
                </w:rPr>
                <w:delText>-</w:delText>
              </w:r>
            </w:del>
          </w:p>
        </w:tc>
      </w:tr>
      <w:tr w:rsidR="00E31755" w:rsidRPr="00033D68" w14:paraId="60B784A8" w14:textId="77777777" w:rsidTr="00BE0D7E">
        <w:tblPrEx>
          <w:tblPrExChange w:id="1110" w:author="PHAM TOAN" w:date="2022-02-07T14:38:00Z">
            <w:tblPrEx>
              <w:tblW w:w="14670" w:type="dxa"/>
            </w:tblPrEx>
          </w:tblPrExChange>
        </w:tblPrEx>
        <w:trPr>
          <w:trPrChange w:id="1111" w:author="PHAM TOAN" w:date="2022-02-07T14:38:00Z">
            <w:trPr>
              <w:gridBefore w:val="2"/>
              <w:gridAfter w:val="0"/>
            </w:trPr>
          </w:trPrChange>
        </w:trPr>
        <w:tc>
          <w:tcPr>
            <w:tcW w:w="3870" w:type="dxa"/>
            <w:tcPrChange w:id="1112" w:author="PHAM TOAN" w:date="2022-02-07T14:38:00Z">
              <w:tcPr>
                <w:tcW w:w="3870" w:type="dxa"/>
                <w:gridSpan w:val="2"/>
              </w:tcPr>
            </w:tcPrChange>
          </w:tcPr>
          <w:p w14:paraId="551B8E78" w14:textId="315EAB8C" w:rsidR="00E31755" w:rsidRPr="00D51801" w:rsidRDefault="00E31755" w:rsidP="00E31755">
            <w:pPr>
              <w:ind w:left="720"/>
              <w:rPr>
                <w:sz w:val="26"/>
                <w:szCs w:val="26"/>
              </w:rPr>
            </w:pPr>
            <w:del w:id="1113" w:author="PHAM TOAN" w:date="2022-02-12T21:58:00Z">
              <w:r w:rsidDel="00E31755">
                <w:rPr>
                  <w:sz w:val="26"/>
                  <w:szCs w:val="26"/>
                </w:rPr>
                <w:delText xml:space="preserve">28 ≤ to </w:delText>
              </w:r>
            </w:del>
            <w:r>
              <w:rPr>
                <w:sz w:val="26"/>
                <w:szCs w:val="26"/>
              </w:rPr>
              <w:t>&lt; 34 weeks</w:t>
            </w:r>
          </w:p>
        </w:tc>
        <w:tc>
          <w:tcPr>
            <w:tcW w:w="2272" w:type="dxa"/>
            <w:vAlign w:val="bottom"/>
            <w:tcPrChange w:id="1114" w:author="PHAM TOAN" w:date="2022-02-07T14:38:00Z">
              <w:tcPr>
                <w:tcW w:w="2272" w:type="dxa"/>
                <w:gridSpan w:val="5"/>
                <w:vAlign w:val="bottom"/>
              </w:tcPr>
            </w:tcPrChange>
          </w:tcPr>
          <w:p w14:paraId="1D356870" w14:textId="3122A061" w:rsidR="00E31755" w:rsidRPr="009219FF" w:rsidRDefault="00E31755" w:rsidP="00E31755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115" w:author="PHAM TOAN" w:date="2022-02-12T21:59:00Z">
              <w:r>
                <w:rPr>
                  <w:rFonts w:ascii="Calibri" w:hAnsi="Calibri" w:cs="Calibri"/>
                  <w:color w:val="000000"/>
                </w:rPr>
                <w:t>6 (1.36%)</w:t>
              </w:r>
            </w:ins>
            <w:del w:id="1116" w:author="PHAM TOAN" w:date="2022-02-06T14:00:00Z">
              <w:r w:rsidDel="009452C5">
                <w:rPr>
                  <w:bCs/>
                  <w:sz w:val="26"/>
                  <w:szCs w:val="26"/>
                </w:rPr>
                <w:delText>5 (1.1)</w:delText>
              </w:r>
            </w:del>
          </w:p>
        </w:tc>
        <w:tc>
          <w:tcPr>
            <w:tcW w:w="2272" w:type="dxa"/>
            <w:vAlign w:val="bottom"/>
            <w:tcPrChange w:id="1117" w:author="PHAM TOAN" w:date="2022-02-07T14:38:00Z">
              <w:tcPr>
                <w:tcW w:w="2272" w:type="dxa"/>
                <w:gridSpan w:val="5"/>
                <w:vAlign w:val="bottom"/>
              </w:tcPr>
            </w:tcPrChange>
          </w:tcPr>
          <w:p w14:paraId="24F4582C" w14:textId="7B74BC1F" w:rsidR="00E31755" w:rsidRPr="009219FF" w:rsidRDefault="00E31755" w:rsidP="00E31755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118" w:author="PHAM TOAN" w:date="2022-02-12T21:59:00Z">
              <w:r>
                <w:rPr>
                  <w:rFonts w:ascii="Calibri" w:hAnsi="Calibri" w:cs="Calibri"/>
                  <w:color w:val="000000"/>
                </w:rPr>
                <w:t>8 (1.56%)</w:t>
              </w:r>
            </w:ins>
            <w:del w:id="1119" w:author="PHAM TOAN" w:date="2022-02-06T14:00:00Z">
              <w:r w:rsidDel="009452C5">
                <w:rPr>
                  <w:bCs/>
                  <w:sz w:val="26"/>
                  <w:szCs w:val="26"/>
                </w:rPr>
                <w:delText>8 (1.5)</w:delText>
              </w:r>
            </w:del>
          </w:p>
        </w:tc>
        <w:tc>
          <w:tcPr>
            <w:tcW w:w="2386" w:type="dxa"/>
            <w:vAlign w:val="bottom"/>
            <w:tcPrChange w:id="1120" w:author="PHAM TOAN" w:date="2022-02-07T14:38:00Z">
              <w:tcPr>
                <w:tcW w:w="2386" w:type="dxa"/>
                <w:gridSpan w:val="6"/>
              </w:tcPr>
            </w:tcPrChange>
          </w:tcPr>
          <w:p w14:paraId="50BC76B9" w14:textId="46EA2EB4" w:rsidR="00E31755" w:rsidRPr="009219FF" w:rsidRDefault="00E31755" w:rsidP="00E31755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121" w:author="PHAM TOAN" w:date="2022-02-12T22:00:00Z">
              <w:r>
                <w:rPr>
                  <w:rFonts w:ascii="Calibri" w:hAnsi="Calibri" w:cs="Calibri"/>
                  <w:color w:val="000000"/>
                </w:rPr>
                <w:t>1.15 (0.4, 3.28)</w:t>
              </w:r>
            </w:ins>
            <w:del w:id="1122" w:author="PHAM TOAN" w:date="2022-02-06T14:00:00Z">
              <w:r w:rsidDel="009452C5">
                <w:rPr>
                  <w:bCs/>
                  <w:sz w:val="26"/>
                  <w:szCs w:val="26"/>
                </w:rPr>
                <w:delText>1.4 [0.5 ; 4.2]</w:delText>
              </w:r>
            </w:del>
          </w:p>
        </w:tc>
        <w:tc>
          <w:tcPr>
            <w:tcW w:w="2700" w:type="dxa"/>
            <w:vAlign w:val="bottom"/>
            <w:tcPrChange w:id="1123" w:author="PHAM TOAN" w:date="2022-02-07T14:38:00Z">
              <w:tcPr>
                <w:tcW w:w="2700" w:type="dxa"/>
                <w:gridSpan w:val="2"/>
              </w:tcPr>
            </w:tcPrChange>
          </w:tcPr>
          <w:p w14:paraId="48E68906" w14:textId="48A76C18" w:rsidR="00E31755" w:rsidRPr="009219FF" w:rsidRDefault="00E31755" w:rsidP="00E31755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124" w:author="PHAM TOAN" w:date="2022-02-12T22:00:00Z">
              <w:r>
                <w:rPr>
                  <w:rFonts w:ascii="Calibri" w:hAnsi="Calibri" w:cs="Calibri"/>
                  <w:color w:val="000000"/>
                </w:rPr>
                <w:t>0.2 (-1.52, 1.92)</w:t>
              </w:r>
            </w:ins>
            <w:del w:id="1125" w:author="PHAM TOAN" w:date="2022-02-06T14:00:00Z">
              <w:r w:rsidDel="009452C5">
                <w:rPr>
                  <w:bCs/>
                  <w:sz w:val="26"/>
                  <w:szCs w:val="26"/>
                </w:rPr>
                <w:delText>0.4 [-1.0 ; 1.9]</w:delText>
              </w:r>
            </w:del>
          </w:p>
        </w:tc>
        <w:tc>
          <w:tcPr>
            <w:tcW w:w="1170" w:type="dxa"/>
            <w:vAlign w:val="bottom"/>
            <w:tcPrChange w:id="1126" w:author="PHAM TOAN" w:date="2022-02-07T14:38:00Z">
              <w:tcPr>
                <w:tcW w:w="1170" w:type="dxa"/>
                <w:gridSpan w:val="3"/>
                <w:vAlign w:val="bottom"/>
              </w:tcPr>
            </w:tcPrChange>
          </w:tcPr>
          <w:p w14:paraId="4CE74E66" w14:textId="19B36715" w:rsidR="00E31755" w:rsidRPr="00C176C9" w:rsidRDefault="00E31755" w:rsidP="00E31755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  <w:highlight w:val="yellow"/>
                <w:rPrChange w:id="1127" w:author="Ben Mol" w:date="2022-01-30T07:55:00Z">
                  <w:rPr>
                    <w:bCs/>
                    <w:sz w:val="26"/>
                    <w:szCs w:val="26"/>
                  </w:rPr>
                </w:rPrChange>
              </w:rPr>
            </w:pPr>
            <w:ins w:id="1128" w:author="PHAM TOAN" w:date="2022-02-12T22:00:00Z">
              <w:r>
                <w:rPr>
                  <w:rFonts w:ascii="Calibri" w:hAnsi="Calibri" w:cs="Calibri"/>
                  <w:color w:val="000000"/>
                </w:rPr>
                <w:t>0.95</w:t>
              </w:r>
            </w:ins>
            <w:del w:id="1129" w:author="PHAM TOAN" w:date="2022-02-06T14:00:00Z">
              <w:r w:rsidRPr="00C176C9" w:rsidDel="009452C5">
                <w:rPr>
                  <w:bCs/>
                  <w:sz w:val="26"/>
                  <w:szCs w:val="26"/>
                  <w:highlight w:val="yellow"/>
                  <w:rPrChange w:id="1130" w:author="Ben Mol" w:date="2022-01-30T07:55:00Z">
                    <w:rPr>
                      <w:bCs/>
                      <w:sz w:val="26"/>
                      <w:szCs w:val="26"/>
                    </w:rPr>
                  </w:rPrChange>
                </w:rPr>
                <w:delText>0.6</w:delText>
              </w:r>
            </w:del>
          </w:p>
        </w:tc>
      </w:tr>
      <w:tr w:rsidR="00E31755" w:rsidRPr="00033D68" w14:paraId="37E8E940" w14:textId="77777777" w:rsidTr="00BE0D7E">
        <w:tblPrEx>
          <w:tblPrExChange w:id="1131" w:author="PHAM TOAN" w:date="2022-02-07T14:38:00Z">
            <w:tblPrEx>
              <w:tblW w:w="14670" w:type="dxa"/>
            </w:tblPrEx>
          </w:tblPrExChange>
        </w:tblPrEx>
        <w:trPr>
          <w:trPrChange w:id="1132" w:author="PHAM TOAN" w:date="2022-02-07T14:38:00Z">
            <w:trPr>
              <w:gridBefore w:val="2"/>
              <w:gridAfter w:val="0"/>
            </w:trPr>
          </w:trPrChange>
        </w:trPr>
        <w:tc>
          <w:tcPr>
            <w:tcW w:w="3870" w:type="dxa"/>
            <w:tcPrChange w:id="1133" w:author="PHAM TOAN" w:date="2022-02-07T14:38:00Z">
              <w:tcPr>
                <w:tcW w:w="3870" w:type="dxa"/>
                <w:gridSpan w:val="2"/>
              </w:tcPr>
            </w:tcPrChange>
          </w:tcPr>
          <w:p w14:paraId="7B69068E" w14:textId="40588A8C" w:rsidR="00E31755" w:rsidRPr="00D51801" w:rsidRDefault="00E31755" w:rsidP="00E31755">
            <w:pPr>
              <w:ind w:left="720"/>
              <w:rPr>
                <w:sz w:val="26"/>
                <w:szCs w:val="26"/>
              </w:rPr>
            </w:pPr>
            <w:del w:id="1134" w:author="PHAM TOAN" w:date="2022-02-12T21:58:00Z">
              <w:r w:rsidDel="00E31755">
                <w:rPr>
                  <w:sz w:val="26"/>
                  <w:szCs w:val="26"/>
                </w:rPr>
                <w:delText xml:space="preserve">34 ≤ to </w:delText>
              </w:r>
            </w:del>
            <w:r>
              <w:rPr>
                <w:sz w:val="26"/>
                <w:szCs w:val="26"/>
              </w:rPr>
              <w:t>&lt; 37 weeks</w:t>
            </w:r>
          </w:p>
        </w:tc>
        <w:tc>
          <w:tcPr>
            <w:tcW w:w="2272" w:type="dxa"/>
            <w:vAlign w:val="bottom"/>
            <w:tcPrChange w:id="1135" w:author="PHAM TOAN" w:date="2022-02-07T14:38:00Z">
              <w:tcPr>
                <w:tcW w:w="2272" w:type="dxa"/>
                <w:gridSpan w:val="5"/>
                <w:vAlign w:val="bottom"/>
              </w:tcPr>
            </w:tcPrChange>
          </w:tcPr>
          <w:p w14:paraId="072D7A83" w14:textId="7AEA1479" w:rsidR="00E31755" w:rsidRPr="009219FF" w:rsidRDefault="00E31755" w:rsidP="00E31755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136" w:author="PHAM TOAN" w:date="2022-02-12T21:59:00Z">
              <w:r>
                <w:rPr>
                  <w:rFonts w:ascii="Calibri" w:hAnsi="Calibri" w:cs="Calibri"/>
                  <w:color w:val="000000"/>
                </w:rPr>
                <w:t>28 (6.35%)</w:t>
              </w:r>
            </w:ins>
            <w:del w:id="1137" w:author="PHAM TOAN" w:date="2022-02-06T14:00:00Z">
              <w:r w:rsidDel="009452C5">
                <w:rPr>
                  <w:bCs/>
                  <w:sz w:val="26"/>
                  <w:szCs w:val="26"/>
                </w:rPr>
                <w:delText>26 (5.8)</w:delText>
              </w:r>
            </w:del>
          </w:p>
        </w:tc>
        <w:tc>
          <w:tcPr>
            <w:tcW w:w="2272" w:type="dxa"/>
            <w:vAlign w:val="bottom"/>
            <w:tcPrChange w:id="1138" w:author="PHAM TOAN" w:date="2022-02-07T14:38:00Z">
              <w:tcPr>
                <w:tcW w:w="2272" w:type="dxa"/>
                <w:gridSpan w:val="5"/>
                <w:vAlign w:val="bottom"/>
              </w:tcPr>
            </w:tcPrChange>
          </w:tcPr>
          <w:p w14:paraId="76C1B00E" w14:textId="6AC14B32" w:rsidR="00E31755" w:rsidRPr="009219FF" w:rsidRDefault="00E31755" w:rsidP="00E31755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139" w:author="PHAM TOAN" w:date="2022-02-12T21:59:00Z">
              <w:r>
                <w:rPr>
                  <w:rFonts w:ascii="Calibri" w:hAnsi="Calibri" w:cs="Calibri"/>
                  <w:color w:val="000000"/>
                </w:rPr>
                <w:t>34 (6.63</w:t>
              </w:r>
            </w:ins>
            <w:ins w:id="1140" w:author="PHAM TOAN" w:date="2022-02-12T22:00:00Z">
              <w:r>
                <w:rPr>
                  <w:rFonts w:ascii="Calibri" w:hAnsi="Calibri" w:cs="Calibri"/>
                  <w:color w:val="000000"/>
                </w:rPr>
                <w:t>%</w:t>
              </w:r>
            </w:ins>
            <w:ins w:id="1141" w:author="PHAM TOAN" w:date="2022-02-12T21:59:00Z">
              <w:r>
                <w:rPr>
                  <w:rFonts w:ascii="Calibri" w:hAnsi="Calibri" w:cs="Calibri"/>
                  <w:color w:val="000000"/>
                </w:rPr>
                <w:t>)</w:t>
              </w:r>
            </w:ins>
            <w:del w:id="1142" w:author="PHAM TOAN" w:date="2022-02-06T14:00:00Z">
              <w:r w:rsidDel="009452C5">
                <w:rPr>
                  <w:bCs/>
                  <w:sz w:val="26"/>
                  <w:szCs w:val="26"/>
                </w:rPr>
                <w:delText>31 (6.0)</w:delText>
              </w:r>
            </w:del>
          </w:p>
        </w:tc>
        <w:tc>
          <w:tcPr>
            <w:tcW w:w="2386" w:type="dxa"/>
            <w:vAlign w:val="bottom"/>
            <w:tcPrChange w:id="1143" w:author="PHAM TOAN" w:date="2022-02-07T14:38:00Z">
              <w:tcPr>
                <w:tcW w:w="2386" w:type="dxa"/>
                <w:gridSpan w:val="6"/>
              </w:tcPr>
            </w:tcPrChange>
          </w:tcPr>
          <w:p w14:paraId="120A9022" w14:textId="46C11105" w:rsidR="00E31755" w:rsidRPr="009219FF" w:rsidRDefault="00E31755" w:rsidP="00E31755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144" w:author="PHAM TOAN" w:date="2022-02-12T22:00:00Z">
              <w:r>
                <w:rPr>
                  <w:rFonts w:ascii="Calibri" w:hAnsi="Calibri" w:cs="Calibri"/>
                  <w:color w:val="000000"/>
                </w:rPr>
                <w:t>1.04 (0.64, 1.69)</w:t>
              </w:r>
            </w:ins>
            <w:del w:id="1145" w:author="PHAM TOAN" w:date="2022-02-06T14:00:00Z">
              <w:r w:rsidDel="009452C5">
                <w:rPr>
                  <w:bCs/>
                  <w:sz w:val="26"/>
                  <w:szCs w:val="26"/>
                </w:rPr>
                <w:delText>1.0 [0.6 ; 1.7]</w:delText>
              </w:r>
            </w:del>
          </w:p>
        </w:tc>
        <w:tc>
          <w:tcPr>
            <w:tcW w:w="2700" w:type="dxa"/>
            <w:vAlign w:val="bottom"/>
            <w:tcPrChange w:id="1146" w:author="PHAM TOAN" w:date="2022-02-07T14:38:00Z">
              <w:tcPr>
                <w:tcW w:w="2700" w:type="dxa"/>
                <w:gridSpan w:val="2"/>
              </w:tcPr>
            </w:tcPrChange>
          </w:tcPr>
          <w:p w14:paraId="2353843A" w14:textId="3A154B06" w:rsidR="00E31755" w:rsidRPr="009219FF" w:rsidRDefault="00E31755" w:rsidP="00E31755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147" w:author="PHAM TOAN" w:date="2022-02-12T22:00:00Z">
              <w:r>
                <w:rPr>
                  <w:rFonts w:ascii="Calibri" w:hAnsi="Calibri" w:cs="Calibri"/>
                  <w:color w:val="000000"/>
                </w:rPr>
                <w:t>0.28 (-3.07, 3.62)</w:t>
              </w:r>
            </w:ins>
            <w:del w:id="1148" w:author="PHAM TOAN" w:date="2022-02-06T14:00:00Z">
              <w:r w:rsidDel="009452C5">
                <w:rPr>
                  <w:bCs/>
                  <w:sz w:val="26"/>
                  <w:szCs w:val="26"/>
                </w:rPr>
                <w:delText>0.2 [-2.7 ; 3.1]</w:delText>
              </w:r>
            </w:del>
          </w:p>
        </w:tc>
        <w:tc>
          <w:tcPr>
            <w:tcW w:w="1170" w:type="dxa"/>
            <w:vAlign w:val="bottom"/>
            <w:tcPrChange w:id="1149" w:author="PHAM TOAN" w:date="2022-02-07T14:38:00Z">
              <w:tcPr>
                <w:tcW w:w="1170" w:type="dxa"/>
                <w:gridSpan w:val="3"/>
                <w:vAlign w:val="bottom"/>
              </w:tcPr>
            </w:tcPrChange>
          </w:tcPr>
          <w:p w14:paraId="7F8BF953" w14:textId="3F4D4F63" w:rsidR="00E31755" w:rsidRPr="00C176C9" w:rsidRDefault="00E31755" w:rsidP="00E31755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  <w:highlight w:val="yellow"/>
                <w:rPrChange w:id="1150" w:author="Ben Mol" w:date="2022-01-30T07:55:00Z">
                  <w:rPr>
                    <w:bCs/>
                    <w:sz w:val="26"/>
                    <w:szCs w:val="26"/>
                  </w:rPr>
                </w:rPrChange>
              </w:rPr>
            </w:pPr>
            <w:ins w:id="1151" w:author="PHAM TOAN" w:date="2022-02-12T22:00:00Z">
              <w:r>
                <w:rPr>
                  <w:rFonts w:ascii="Calibri" w:hAnsi="Calibri" w:cs="Calibri"/>
                  <w:color w:val="000000"/>
                </w:rPr>
                <w:t>0.9</w:t>
              </w:r>
            </w:ins>
            <w:del w:id="1152" w:author="PHAM TOAN" w:date="2022-02-06T14:00:00Z">
              <w:r w:rsidRPr="00C176C9" w:rsidDel="009452C5">
                <w:rPr>
                  <w:bCs/>
                  <w:sz w:val="26"/>
                  <w:szCs w:val="26"/>
                  <w:highlight w:val="yellow"/>
                  <w:rPrChange w:id="1153" w:author="Ben Mol" w:date="2022-01-30T07:55:00Z">
                    <w:rPr>
                      <w:bCs/>
                      <w:sz w:val="26"/>
                      <w:szCs w:val="26"/>
                    </w:rPr>
                  </w:rPrChange>
                </w:rPr>
                <w:delText>0.9</w:delText>
              </w:r>
            </w:del>
          </w:p>
        </w:tc>
      </w:tr>
      <w:tr w:rsidR="002C43EE" w:rsidRPr="00033D68" w14:paraId="3F374068" w14:textId="77777777" w:rsidTr="00BE0D7E">
        <w:tblPrEx>
          <w:tblPrExChange w:id="1154" w:author="PHAM TOAN" w:date="2022-02-07T14:38:00Z">
            <w:tblPrEx>
              <w:tblW w:w="14670" w:type="dxa"/>
            </w:tblPrEx>
          </w:tblPrExChange>
        </w:tblPrEx>
        <w:trPr>
          <w:trPrChange w:id="1155" w:author="PHAM TOAN" w:date="2022-02-07T14:38:00Z">
            <w:trPr>
              <w:gridBefore w:val="2"/>
              <w:gridAfter w:val="0"/>
            </w:trPr>
          </w:trPrChange>
        </w:trPr>
        <w:tc>
          <w:tcPr>
            <w:tcW w:w="3870" w:type="dxa"/>
            <w:tcPrChange w:id="1156" w:author="PHAM TOAN" w:date="2022-02-07T14:38:00Z">
              <w:tcPr>
                <w:tcW w:w="3870" w:type="dxa"/>
                <w:gridSpan w:val="2"/>
              </w:tcPr>
            </w:tcPrChange>
          </w:tcPr>
          <w:p w14:paraId="7D491F14" w14:textId="2F16FD65" w:rsidR="002C43EE" w:rsidRDefault="002C43EE" w:rsidP="002C43EE">
            <w:pPr>
              <w:tabs>
                <w:tab w:val="left" w:pos="90"/>
                <w:tab w:val="left" w:pos="360"/>
              </w:tabs>
              <w:rPr>
                <w:sz w:val="26"/>
                <w:szCs w:val="26"/>
              </w:rPr>
            </w:pPr>
            <w:r w:rsidRPr="00F62534">
              <w:rPr>
                <w:sz w:val="26"/>
                <w:szCs w:val="26"/>
              </w:rPr>
              <w:t>Oligohydramnios</w:t>
            </w:r>
          </w:p>
        </w:tc>
        <w:tc>
          <w:tcPr>
            <w:tcW w:w="2272" w:type="dxa"/>
            <w:vAlign w:val="bottom"/>
            <w:tcPrChange w:id="1157" w:author="PHAM TOAN" w:date="2022-02-07T14:38:00Z">
              <w:tcPr>
                <w:tcW w:w="2272" w:type="dxa"/>
                <w:gridSpan w:val="5"/>
                <w:vAlign w:val="bottom"/>
              </w:tcPr>
            </w:tcPrChange>
          </w:tcPr>
          <w:p w14:paraId="793A3281" w14:textId="44DA8E01" w:rsidR="002C43EE" w:rsidRPr="00630B19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ins w:id="1158" w:author="PHAM TOAN" w:date="2022-02-07T14:19:00Z">
              <w:r>
                <w:rPr>
                  <w:rFonts w:ascii="Calibri" w:hAnsi="Calibri" w:cs="Calibri"/>
                  <w:color w:val="000000"/>
                </w:rPr>
                <w:t>12 (2.73%)</w:t>
              </w:r>
            </w:ins>
            <w:del w:id="1159" w:author="PHAM TOAN" w:date="2022-02-06T14:00:00Z">
              <w:r w:rsidRPr="00630B19" w:rsidDel="009452C5">
                <w:rPr>
                  <w:color w:val="000000"/>
                  <w:sz w:val="26"/>
                  <w:szCs w:val="26"/>
                </w:rPr>
                <w:delText>12 (2.7)</w:delText>
              </w:r>
            </w:del>
          </w:p>
        </w:tc>
        <w:tc>
          <w:tcPr>
            <w:tcW w:w="2272" w:type="dxa"/>
            <w:vAlign w:val="bottom"/>
            <w:tcPrChange w:id="1160" w:author="PHAM TOAN" w:date="2022-02-07T14:38:00Z">
              <w:tcPr>
                <w:tcW w:w="2272" w:type="dxa"/>
                <w:gridSpan w:val="5"/>
                <w:vAlign w:val="bottom"/>
              </w:tcPr>
            </w:tcPrChange>
          </w:tcPr>
          <w:p w14:paraId="48B082F6" w14:textId="0F86A3D8" w:rsidR="002C43EE" w:rsidRPr="00630B19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ins w:id="1161" w:author="PHAM TOAN" w:date="2022-02-07T14:19:00Z">
              <w:r>
                <w:rPr>
                  <w:rFonts w:ascii="Calibri" w:hAnsi="Calibri" w:cs="Calibri"/>
                  <w:color w:val="000000"/>
                </w:rPr>
                <w:t>15 (2.92%)</w:t>
              </w:r>
            </w:ins>
            <w:del w:id="1162" w:author="PHAM TOAN" w:date="2022-02-06T14:00:00Z">
              <w:r w:rsidRPr="00630B19" w:rsidDel="009452C5">
                <w:rPr>
                  <w:color w:val="000000"/>
                  <w:sz w:val="26"/>
                  <w:szCs w:val="26"/>
                </w:rPr>
                <w:delText>15 (2.8)</w:delText>
              </w:r>
            </w:del>
          </w:p>
        </w:tc>
        <w:tc>
          <w:tcPr>
            <w:tcW w:w="2386" w:type="dxa"/>
            <w:vAlign w:val="bottom"/>
            <w:tcPrChange w:id="1163" w:author="PHAM TOAN" w:date="2022-02-07T14:38:00Z">
              <w:tcPr>
                <w:tcW w:w="2386" w:type="dxa"/>
                <w:gridSpan w:val="6"/>
              </w:tcPr>
            </w:tcPrChange>
          </w:tcPr>
          <w:p w14:paraId="7F14FB02" w14:textId="4FBF61A5" w:rsidR="002C43EE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164" w:author="PHAM TOAN" w:date="2022-02-07T14:38:00Z">
              <w:r>
                <w:rPr>
                  <w:rFonts w:ascii="Calibri" w:hAnsi="Calibri" w:cs="Calibri"/>
                  <w:color w:val="000000"/>
                </w:rPr>
                <w:t>1.07 (0.51, 2.26)</w:t>
              </w:r>
            </w:ins>
            <w:del w:id="1165" w:author="PHAM TOAN" w:date="2022-02-06T14:00:00Z">
              <w:r w:rsidDel="009452C5">
                <w:rPr>
                  <w:bCs/>
                  <w:sz w:val="26"/>
                  <w:szCs w:val="26"/>
                </w:rPr>
                <w:delText>1.1 [0.52 ; 2.3]</w:delText>
              </w:r>
            </w:del>
          </w:p>
        </w:tc>
        <w:tc>
          <w:tcPr>
            <w:tcW w:w="2700" w:type="dxa"/>
            <w:vAlign w:val="bottom"/>
            <w:tcPrChange w:id="1166" w:author="PHAM TOAN" w:date="2022-02-07T14:38:00Z">
              <w:tcPr>
                <w:tcW w:w="2700" w:type="dxa"/>
                <w:gridSpan w:val="2"/>
              </w:tcPr>
            </w:tcPrChange>
          </w:tcPr>
          <w:p w14:paraId="04AB0C26" w14:textId="7C11D0DA" w:rsidR="002C43EE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167" w:author="PHAM TOAN" w:date="2022-02-07T14:38:00Z">
              <w:r>
                <w:rPr>
                  <w:rFonts w:ascii="Calibri" w:hAnsi="Calibri" w:cs="Calibri"/>
                  <w:color w:val="000000"/>
                </w:rPr>
                <w:t>0.19 (-2.11, 2.49)</w:t>
              </w:r>
            </w:ins>
            <w:del w:id="1168" w:author="PHAM TOAN" w:date="2022-02-06T14:00:00Z">
              <w:r w:rsidDel="009452C5">
                <w:rPr>
                  <w:bCs/>
                  <w:sz w:val="26"/>
                  <w:szCs w:val="26"/>
                </w:rPr>
                <w:delText>0.2 [-1.8 ; 2.3]</w:delText>
              </w:r>
            </w:del>
          </w:p>
        </w:tc>
        <w:tc>
          <w:tcPr>
            <w:tcW w:w="1170" w:type="dxa"/>
            <w:vAlign w:val="bottom"/>
            <w:tcPrChange w:id="1169" w:author="PHAM TOAN" w:date="2022-02-07T14:38:00Z">
              <w:tcPr>
                <w:tcW w:w="1170" w:type="dxa"/>
                <w:gridSpan w:val="3"/>
                <w:vAlign w:val="bottom"/>
              </w:tcPr>
            </w:tcPrChange>
          </w:tcPr>
          <w:p w14:paraId="369CFA33" w14:textId="0541916E" w:rsidR="002C43EE" w:rsidRPr="00C176C9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  <w:highlight w:val="yellow"/>
                <w:rPrChange w:id="1170" w:author="Ben Mol" w:date="2022-01-30T07:55:00Z">
                  <w:rPr>
                    <w:bCs/>
                    <w:sz w:val="26"/>
                    <w:szCs w:val="26"/>
                  </w:rPr>
                </w:rPrChange>
              </w:rPr>
            </w:pPr>
            <w:ins w:id="1171" w:author="PHAM TOAN" w:date="2022-02-07T14:19:00Z">
              <w:r>
                <w:rPr>
                  <w:rFonts w:ascii="Calibri" w:hAnsi="Calibri" w:cs="Calibri"/>
                  <w:color w:val="000000"/>
                </w:rPr>
                <w:t>0.95</w:t>
              </w:r>
            </w:ins>
            <w:del w:id="1172" w:author="PHAM TOAN" w:date="2022-02-06T14:00:00Z">
              <w:r w:rsidRPr="00C176C9" w:rsidDel="009452C5">
                <w:rPr>
                  <w:bCs/>
                  <w:sz w:val="26"/>
                  <w:szCs w:val="26"/>
                  <w:highlight w:val="yellow"/>
                  <w:rPrChange w:id="1173" w:author="Ben Mol" w:date="2022-01-30T07:55:00Z">
                    <w:rPr>
                      <w:bCs/>
                      <w:sz w:val="26"/>
                      <w:szCs w:val="26"/>
                    </w:rPr>
                  </w:rPrChange>
                </w:rPr>
                <w:delText>0.8</w:delText>
              </w:r>
            </w:del>
          </w:p>
        </w:tc>
      </w:tr>
      <w:tr w:rsidR="002C43EE" w:rsidRPr="00033D68" w14:paraId="6DEA959E" w14:textId="77777777" w:rsidTr="00BE0D7E">
        <w:tblPrEx>
          <w:tblPrExChange w:id="1174" w:author="PHAM TOAN" w:date="2022-02-07T14:38:00Z">
            <w:tblPrEx>
              <w:tblW w:w="14670" w:type="dxa"/>
            </w:tblPrEx>
          </w:tblPrExChange>
        </w:tblPrEx>
        <w:trPr>
          <w:trPrChange w:id="1175" w:author="PHAM TOAN" w:date="2022-02-07T14:38:00Z">
            <w:trPr>
              <w:gridBefore w:val="2"/>
              <w:gridAfter w:val="0"/>
            </w:trPr>
          </w:trPrChange>
        </w:trPr>
        <w:tc>
          <w:tcPr>
            <w:tcW w:w="3870" w:type="dxa"/>
            <w:tcPrChange w:id="1176" w:author="PHAM TOAN" w:date="2022-02-07T14:38:00Z">
              <w:tcPr>
                <w:tcW w:w="3870" w:type="dxa"/>
                <w:gridSpan w:val="2"/>
              </w:tcPr>
            </w:tcPrChange>
          </w:tcPr>
          <w:p w14:paraId="786D9953" w14:textId="7AD5112F" w:rsidR="002C43EE" w:rsidRDefault="002C43EE" w:rsidP="002C43EE">
            <w:pPr>
              <w:tabs>
                <w:tab w:val="left" w:pos="90"/>
                <w:tab w:val="left" w:pos="36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Poly</w:t>
            </w:r>
            <w:r w:rsidRPr="00F62534">
              <w:rPr>
                <w:sz w:val="26"/>
                <w:szCs w:val="26"/>
              </w:rPr>
              <w:t>hydramnios</w:t>
            </w:r>
          </w:p>
        </w:tc>
        <w:tc>
          <w:tcPr>
            <w:tcW w:w="2272" w:type="dxa"/>
            <w:vAlign w:val="bottom"/>
            <w:tcPrChange w:id="1177" w:author="PHAM TOAN" w:date="2022-02-07T14:38:00Z">
              <w:tcPr>
                <w:tcW w:w="2272" w:type="dxa"/>
                <w:gridSpan w:val="5"/>
                <w:vAlign w:val="bottom"/>
              </w:tcPr>
            </w:tcPrChange>
          </w:tcPr>
          <w:p w14:paraId="1FA0055B" w14:textId="3B484307" w:rsidR="002C43EE" w:rsidRPr="00630B19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color w:val="000000"/>
                <w:sz w:val="26"/>
                <w:szCs w:val="26"/>
              </w:rPr>
            </w:pPr>
            <w:ins w:id="1178" w:author="PHAM TOAN" w:date="2022-02-07T14:19:00Z">
              <w:r>
                <w:rPr>
                  <w:rFonts w:ascii="Calibri" w:hAnsi="Calibri" w:cs="Calibri"/>
                  <w:color w:val="000000"/>
                </w:rPr>
                <w:t>14 (3.17%)</w:t>
              </w:r>
            </w:ins>
            <w:del w:id="1179" w:author="PHAM TOAN" w:date="2022-02-06T14:00:00Z">
              <w:r w:rsidRPr="00630B19" w:rsidDel="009452C5">
                <w:rPr>
                  <w:color w:val="000000"/>
                  <w:sz w:val="26"/>
                  <w:szCs w:val="26"/>
                </w:rPr>
                <w:delText>14 (3.1)</w:delText>
              </w:r>
            </w:del>
          </w:p>
        </w:tc>
        <w:tc>
          <w:tcPr>
            <w:tcW w:w="2272" w:type="dxa"/>
            <w:vAlign w:val="bottom"/>
            <w:tcPrChange w:id="1180" w:author="PHAM TOAN" w:date="2022-02-07T14:38:00Z">
              <w:tcPr>
                <w:tcW w:w="2272" w:type="dxa"/>
                <w:gridSpan w:val="5"/>
                <w:vAlign w:val="bottom"/>
              </w:tcPr>
            </w:tcPrChange>
          </w:tcPr>
          <w:p w14:paraId="58FA45CE" w14:textId="5E4027CD" w:rsidR="002C43EE" w:rsidRPr="00630B19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color w:val="000000"/>
                <w:sz w:val="26"/>
                <w:szCs w:val="26"/>
              </w:rPr>
            </w:pPr>
            <w:ins w:id="1181" w:author="PHAM TOAN" w:date="2022-02-07T14:19:00Z">
              <w:r>
                <w:rPr>
                  <w:rFonts w:ascii="Calibri" w:hAnsi="Calibri" w:cs="Calibri"/>
                  <w:color w:val="000000"/>
                </w:rPr>
                <w:t>23 (4.48%)</w:t>
              </w:r>
            </w:ins>
            <w:del w:id="1182" w:author="PHAM TOAN" w:date="2022-02-06T14:00:00Z">
              <w:r w:rsidRPr="00630B19" w:rsidDel="009452C5">
                <w:rPr>
                  <w:color w:val="000000"/>
                  <w:sz w:val="26"/>
                  <w:szCs w:val="26"/>
                </w:rPr>
                <w:delText>23 (4.4)</w:delText>
              </w:r>
            </w:del>
          </w:p>
        </w:tc>
        <w:tc>
          <w:tcPr>
            <w:tcW w:w="2386" w:type="dxa"/>
            <w:vAlign w:val="bottom"/>
            <w:tcPrChange w:id="1183" w:author="PHAM TOAN" w:date="2022-02-07T14:38:00Z">
              <w:tcPr>
                <w:tcW w:w="2386" w:type="dxa"/>
                <w:gridSpan w:val="6"/>
              </w:tcPr>
            </w:tcPrChange>
          </w:tcPr>
          <w:p w14:paraId="1454D032" w14:textId="52863A33" w:rsidR="002C43EE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184" w:author="PHAM TOAN" w:date="2022-02-07T14:38:00Z">
              <w:r>
                <w:rPr>
                  <w:rFonts w:ascii="Calibri" w:hAnsi="Calibri" w:cs="Calibri"/>
                  <w:color w:val="000000"/>
                </w:rPr>
                <w:t>1.41 (0.74, 2.71)</w:t>
              </w:r>
            </w:ins>
            <w:del w:id="1185" w:author="PHAM TOAN" w:date="2022-02-06T14:00:00Z">
              <w:r w:rsidDel="009452C5">
                <w:rPr>
                  <w:bCs/>
                  <w:sz w:val="26"/>
                  <w:szCs w:val="26"/>
                </w:rPr>
                <w:delText>1.4 [0.75 ; 2.75]</w:delText>
              </w:r>
            </w:del>
          </w:p>
        </w:tc>
        <w:tc>
          <w:tcPr>
            <w:tcW w:w="2700" w:type="dxa"/>
            <w:vAlign w:val="bottom"/>
            <w:tcPrChange w:id="1186" w:author="PHAM TOAN" w:date="2022-02-07T14:38:00Z">
              <w:tcPr>
                <w:tcW w:w="2700" w:type="dxa"/>
                <w:gridSpan w:val="2"/>
              </w:tcPr>
            </w:tcPrChange>
          </w:tcPr>
          <w:p w14:paraId="14C3D845" w14:textId="02738BE0" w:rsidR="002C43EE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187" w:author="PHAM TOAN" w:date="2022-02-07T14:38:00Z">
              <w:r>
                <w:rPr>
                  <w:rFonts w:ascii="Calibri" w:hAnsi="Calibri" w:cs="Calibri"/>
                  <w:color w:val="000000"/>
                </w:rPr>
                <w:t>1.31 (-1.33, 3.95)</w:t>
              </w:r>
            </w:ins>
            <w:del w:id="1188" w:author="PHAM TOAN" w:date="2022-02-06T14:00:00Z">
              <w:r w:rsidDel="009452C5">
                <w:rPr>
                  <w:bCs/>
                  <w:sz w:val="26"/>
                  <w:szCs w:val="26"/>
                </w:rPr>
                <w:delText>1.4 [-1.1 ; 3.7]</w:delText>
              </w:r>
            </w:del>
          </w:p>
        </w:tc>
        <w:tc>
          <w:tcPr>
            <w:tcW w:w="1170" w:type="dxa"/>
            <w:vAlign w:val="bottom"/>
            <w:tcPrChange w:id="1189" w:author="PHAM TOAN" w:date="2022-02-07T14:38:00Z">
              <w:tcPr>
                <w:tcW w:w="1170" w:type="dxa"/>
                <w:gridSpan w:val="3"/>
                <w:vAlign w:val="bottom"/>
              </w:tcPr>
            </w:tcPrChange>
          </w:tcPr>
          <w:p w14:paraId="384C9B32" w14:textId="3F74DB17" w:rsidR="002C43EE" w:rsidRPr="00C176C9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  <w:highlight w:val="yellow"/>
                <w:rPrChange w:id="1190" w:author="Ben Mol" w:date="2022-01-30T07:55:00Z">
                  <w:rPr>
                    <w:bCs/>
                    <w:sz w:val="26"/>
                    <w:szCs w:val="26"/>
                  </w:rPr>
                </w:rPrChange>
              </w:rPr>
            </w:pPr>
            <w:ins w:id="1191" w:author="PHAM TOAN" w:date="2022-02-07T14:19:00Z">
              <w:r>
                <w:rPr>
                  <w:rFonts w:ascii="Calibri" w:hAnsi="Calibri" w:cs="Calibri"/>
                  <w:color w:val="000000"/>
                </w:rPr>
                <w:t>0.381</w:t>
              </w:r>
            </w:ins>
            <w:del w:id="1192" w:author="PHAM TOAN" w:date="2022-02-06T14:00:00Z">
              <w:r w:rsidRPr="00C176C9" w:rsidDel="009452C5">
                <w:rPr>
                  <w:bCs/>
                  <w:sz w:val="26"/>
                  <w:szCs w:val="26"/>
                  <w:highlight w:val="yellow"/>
                  <w:rPrChange w:id="1193" w:author="Ben Mol" w:date="2022-01-30T07:55:00Z">
                    <w:rPr>
                      <w:bCs/>
                      <w:sz w:val="26"/>
                      <w:szCs w:val="26"/>
                    </w:rPr>
                  </w:rPrChange>
                </w:rPr>
                <w:delText>0.3</w:delText>
              </w:r>
            </w:del>
          </w:p>
        </w:tc>
      </w:tr>
      <w:tr w:rsidR="002C43EE" w:rsidRPr="00033D68" w:rsidDel="00676B32" w14:paraId="69EBB9C3" w14:textId="77777777" w:rsidTr="00BE0D7E">
        <w:tblPrEx>
          <w:tblPrExChange w:id="1194" w:author="PHAM TOAN" w:date="2022-02-07T14:38:00Z">
            <w:tblPrEx>
              <w:tblW w:w="14670" w:type="dxa"/>
            </w:tblPrEx>
          </w:tblPrExChange>
        </w:tblPrEx>
        <w:trPr>
          <w:del w:id="1195" w:author="PHAM TOAN" w:date="2022-02-02T11:59:00Z"/>
          <w:trPrChange w:id="1196" w:author="PHAM TOAN" w:date="2022-02-07T14:38:00Z">
            <w:trPr>
              <w:gridBefore w:val="2"/>
              <w:gridAfter w:val="0"/>
            </w:trPr>
          </w:trPrChange>
        </w:trPr>
        <w:tc>
          <w:tcPr>
            <w:tcW w:w="3870" w:type="dxa"/>
            <w:tcPrChange w:id="1197" w:author="PHAM TOAN" w:date="2022-02-07T14:38:00Z">
              <w:tcPr>
                <w:tcW w:w="3870" w:type="dxa"/>
                <w:gridSpan w:val="2"/>
              </w:tcPr>
            </w:tcPrChange>
          </w:tcPr>
          <w:p w14:paraId="45AEB35E" w14:textId="7DD859BE" w:rsidR="002C43EE" w:rsidRPr="00C176C9" w:rsidDel="00676B32" w:rsidRDefault="002C43EE" w:rsidP="002C43EE">
            <w:pPr>
              <w:tabs>
                <w:tab w:val="left" w:pos="90"/>
                <w:tab w:val="left" w:pos="360"/>
              </w:tabs>
              <w:rPr>
                <w:del w:id="1198" w:author="PHAM TOAN" w:date="2022-02-02T11:59:00Z"/>
                <w:strike/>
                <w:sz w:val="26"/>
                <w:szCs w:val="26"/>
                <w:rPrChange w:id="1199" w:author="Ben Mol" w:date="2022-01-30T07:55:00Z">
                  <w:rPr>
                    <w:del w:id="1200" w:author="PHAM TOAN" w:date="2022-02-02T11:59:00Z"/>
                    <w:sz w:val="26"/>
                    <w:szCs w:val="26"/>
                  </w:rPr>
                </w:rPrChange>
              </w:rPr>
            </w:pPr>
            <w:commentRangeStart w:id="1201"/>
            <w:commentRangeStart w:id="1202"/>
            <w:del w:id="1203" w:author="PHAM TOAN" w:date="2022-02-02T11:59:00Z">
              <w:r w:rsidRPr="00C176C9" w:rsidDel="00676B32">
                <w:rPr>
                  <w:strike/>
                  <w:sz w:val="26"/>
                  <w:szCs w:val="26"/>
                  <w:rPrChange w:id="1204" w:author="Ben Mol" w:date="2022-01-30T07:55:00Z">
                    <w:rPr>
                      <w:sz w:val="26"/>
                      <w:szCs w:val="26"/>
                    </w:rPr>
                  </w:rPrChange>
                </w:rPr>
                <w:delText>Intrauterine growth retardation</w:delText>
              </w:r>
            </w:del>
          </w:p>
        </w:tc>
        <w:tc>
          <w:tcPr>
            <w:tcW w:w="2272" w:type="dxa"/>
            <w:vAlign w:val="bottom"/>
            <w:tcPrChange w:id="1205" w:author="PHAM TOAN" w:date="2022-02-07T14:38:00Z">
              <w:tcPr>
                <w:tcW w:w="2272" w:type="dxa"/>
                <w:gridSpan w:val="5"/>
                <w:vAlign w:val="bottom"/>
              </w:tcPr>
            </w:tcPrChange>
          </w:tcPr>
          <w:p w14:paraId="5A23F1F7" w14:textId="5E43CF85" w:rsidR="002C43EE" w:rsidRPr="00C176C9" w:rsidDel="00676B32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206" w:author="PHAM TOAN" w:date="2022-02-02T11:59:00Z"/>
                <w:bCs/>
                <w:strike/>
                <w:sz w:val="26"/>
                <w:szCs w:val="26"/>
                <w:rPrChange w:id="1207" w:author="Ben Mol" w:date="2022-01-30T07:55:00Z">
                  <w:rPr>
                    <w:del w:id="1208" w:author="PHAM TOAN" w:date="2022-02-02T11:59:00Z"/>
                    <w:bCs/>
                    <w:sz w:val="26"/>
                    <w:szCs w:val="26"/>
                  </w:rPr>
                </w:rPrChange>
              </w:rPr>
            </w:pPr>
            <w:ins w:id="1209" w:author="PHAM TOAN" w:date="2022-02-07T14:19:00Z">
              <w:r>
                <w:rPr>
                  <w:rFonts w:ascii="Calibri" w:hAnsi="Calibri" w:cs="Calibri"/>
                  <w:color w:val="000000"/>
                </w:rPr>
                <w:t>0 (0.00%)</w:t>
              </w:r>
            </w:ins>
            <w:del w:id="1210" w:author="PHAM TOAN" w:date="2022-02-02T11:59:00Z">
              <w:r w:rsidRPr="00C176C9" w:rsidDel="00676B32">
                <w:rPr>
                  <w:strike/>
                  <w:color w:val="000000"/>
                  <w:sz w:val="26"/>
                  <w:szCs w:val="26"/>
                  <w:rPrChange w:id="1211" w:author="Ben Mol" w:date="2022-01-30T07:55:00Z">
                    <w:rPr>
                      <w:color w:val="000000"/>
                      <w:sz w:val="26"/>
                      <w:szCs w:val="26"/>
                    </w:rPr>
                  </w:rPrChange>
                </w:rPr>
                <w:delText xml:space="preserve">14 (3.1) </w:delText>
              </w:r>
            </w:del>
          </w:p>
        </w:tc>
        <w:tc>
          <w:tcPr>
            <w:tcW w:w="2272" w:type="dxa"/>
            <w:vAlign w:val="bottom"/>
            <w:tcPrChange w:id="1212" w:author="PHAM TOAN" w:date="2022-02-07T14:38:00Z">
              <w:tcPr>
                <w:tcW w:w="2272" w:type="dxa"/>
                <w:gridSpan w:val="5"/>
                <w:vAlign w:val="bottom"/>
              </w:tcPr>
            </w:tcPrChange>
          </w:tcPr>
          <w:p w14:paraId="30068240" w14:textId="6A7CF84E" w:rsidR="002C43EE" w:rsidRPr="00C176C9" w:rsidDel="00676B32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213" w:author="PHAM TOAN" w:date="2022-02-02T11:59:00Z"/>
                <w:bCs/>
                <w:strike/>
                <w:sz w:val="26"/>
                <w:szCs w:val="26"/>
                <w:rPrChange w:id="1214" w:author="Ben Mol" w:date="2022-01-30T07:55:00Z">
                  <w:rPr>
                    <w:del w:id="1215" w:author="PHAM TOAN" w:date="2022-02-02T11:59:00Z"/>
                    <w:bCs/>
                    <w:sz w:val="26"/>
                    <w:szCs w:val="26"/>
                  </w:rPr>
                </w:rPrChange>
              </w:rPr>
            </w:pPr>
            <w:ins w:id="1216" w:author="PHAM TOAN" w:date="2022-02-07T14:19:00Z">
              <w:r>
                <w:rPr>
                  <w:rFonts w:ascii="Calibri" w:hAnsi="Calibri" w:cs="Calibri"/>
                  <w:color w:val="000000"/>
                </w:rPr>
                <w:t>2 (0.39%)</w:t>
              </w:r>
            </w:ins>
            <w:del w:id="1217" w:author="PHAM TOAN" w:date="2022-02-02T11:59:00Z">
              <w:r w:rsidRPr="00C176C9" w:rsidDel="00676B32">
                <w:rPr>
                  <w:strike/>
                  <w:color w:val="000000"/>
                  <w:sz w:val="26"/>
                  <w:szCs w:val="26"/>
                  <w:rPrChange w:id="1218" w:author="Ben Mol" w:date="2022-01-30T07:55:00Z">
                    <w:rPr>
                      <w:color w:val="000000"/>
                      <w:sz w:val="26"/>
                      <w:szCs w:val="26"/>
                    </w:rPr>
                  </w:rPrChange>
                </w:rPr>
                <w:delText xml:space="preserve">  20 (3.9)   </w:delText>
              </w:r>
            </w:del>
          </w:p>
        </w:tc>
        <w:tc>
          <w:tcPr>
            <w:tcW w:w="2386" w:type="dxa"/>
            <w:vAlign w:val="bottom"/>
            <w:tcPrChange w:id="1219" w:author="PHAM TOAN" w:date="2022-02-07T14:38:00Z">
              <w:tcPr>
                <w:tcW w:w="2386" w:type="dxa"/>
                <w:gridSpan w:val="6"/>
              </w:tcPr>
            </w:tcPrChange>
          </w:tcPr>
          <w:p w14:paraId="6F6EC9BA" w14:textId="25C9BF95" w:rsidR="002C43EE" w:rsidRPr="00C176C9" w:rsidDel="00676B32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220" w:author="PHAM TOAN" w:date="2022-02-02T11:59:00Z"/>
                <w:bCs/>
                <w:strike/>
                <w:sz w:val="26"/>
                <w:szCs w:val="26"/>
                <w:rPrChange w:id="1221" w:author="Ben Mol" w:date="2022-01-30T07:55:00Z">
                  <w:rPr>
                    <w:del w:id="1222" w:author="PHAM TOAN" w:date="2022-02-02T11:59:00Z"/>
                    <w:bCs/>
                    <w:sz w:val="26"/>
                    <w:szCs w:val="26"/>
                  </w:rPr>
                </w:rPrChange>
              </w:rPr>
            </w:pPr>
            <w:ins w:id="1223" w:author="PHAM TOAN" w:date="2022-02-07T14:38:00Z">
              <w:r>
                <w:rPr>
                  <w:rFonts w:ascii="Calibri" w:hAnsi="Calibri" w:cs="Calibri"/>
                  <w:color w:val="000000"/>
                </w:rPr>
                <w:t>-</w:t>
              </w:r>
            </w:ins>
            <w:del w:id="1224" w:author="PHAM TOAN" w:date="2022-02-02T11:59:00Z">
              <w:r w:rsidRPr="00C176C9" w:rsidDel="00676B32">
                <w:rPr>
                  <w:bCs/>
                  <w:strike/>
                  <w:sz w:val="26"/>
                  <w:szCs w:val="26"/>
                  <w:rPrChange w:id="1225" w:author="Ben Mol" w:date="2022-01-30T07:55:00Z">
                    <w:rPr>
                      <w:bCs/>
                      <w:sz w:val="26"/>
                      <w:szCs w:val="26"/>
                    </w:rPr>
                  </w:rPrChange>
                </w:rPr>
                <w:delText>1.24 [0.64 ; 2.4]</w:delText>
              </w:r>
            </w:del>
          </w:p>
        </w:tc>
        <w:tc>
          <w:tcPr>
            <w:tcW w:w="2700" w:type="dxa"/>
            <w:vAlign w:val="bottom"/>
            <w:tcPrChange w:id="1226" w:author="PHAM TOAN" w:date="2022-02-07T14:38:00Z">
              <w:tcPr>
                <w:tcW w:w="2700" w:type="dxa"/>
                <w:gridSpan w:val="2"/>
              </w:tcPr>
            </w:tcPrChange>
          </w:tcPr>
          <w:p w14:paraId="12CCEEBE" w14:textId="47C77B3E" w:rsidR="002C43EE" w:rsidRPr="00C176C9" w:rsidDel="00676B32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227" w:author="PHAM TOAN" w:date="2022-02-02T11:59:00Z"/>
                <w:bCs/>
                <w:strike/>
                <w:sz w:val="26"/>
                <w:szCs w:val="26"/>
                <w:rPrChange w:id="1228" w:author="Ben Mol" w:date="2022-01-30T07:55:00Z">
                  <w:rPr>
                    <w:del w:id="1229" w:author="PHAM TOAN" w:date="2022-02-02T11:59:00Z"/>
                    <w:bCs/>
                    <w:sz w:val="26"/>
                    <w:szCs w:val="26"/>
                  </w:rPr>
                </w:rPrChange>
              </w:rPr>
            </w:pPr>
            <w:ins w:id="1230" w:author="PHAM TOAN" w:date="2022-02-07T14:38:00Z">
              <w:r>
                <w:rPr>
                  <w:rFonts w:ascii="Calibri" w:hAnsi="Calibri" w:cs="Calibri"/>
                  <w:color w:val="000000"/>
                </w:rPr>
                <w:t>-</w:t>
              </w:r>
            </w:ins>
            <w:del w:id="1231" w:author="PHAM TOAN" w:date="2022-02-02T11:59:00Z">
              <w:r w:rsidRPr="00C176C9" w:rsidDel="00676B32">
                <w:rPr>
                  <w:bCs/>
                  <w:strike/>
                  <w:sz w:val="26"/>
                  <w:szCs w:val="26"/>
                  <w:rPrChange w:id="1232" w:author="Ben Mol" w:date="2022-01-30T07:55:00Z">
                    <w:rPr>
                      <w:bCs/>
                      <w:sz w:val="26"/>
                      <w:szCs w:val="26"/>
                    </w:rPr>
                  </w:rPrChange>
                </w:rPr>
                <w:delText>0.8 [-1.5 ; 3.1]</w:delText>
              </w:r>
            </w:del>
          </w:p>
        </w:tc>
        <w:tc>
          <w:tcPr>
            <w:tcW w:w="1170" w:type="dxa"/>
            <w:vAlign w:val="bottom"/>
            <w:tcPrChange w:id="1233" w:author="PHAM TOAN" w:date="2022-02-07T14:38:00Z">
              <w:tcPr>
                <w:tcW w:w="1170" w:type="dxa"/>
                <w:gridSpan w:val="3"/>
                <w:vAlign w:val="bottom"/>
              </w:tcPr>
            </w:tcPrChange>
          </w:tcPr>
          <w:p w14:paraId="04BF8BD9" w14:textId="0105C8B1" w:rsidR="002C43EE" w:rsidRPr="00C176C9" w:rsidDel="00676B32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234" w:author="PHAM TOAN" w:date="2022-02-02T11:59:00Z"/>
                <w:bCs/>
                <w:strike/>
                <w:sz w:val="26"/>
                <w:szCs w:val="26"/>
                <w:highlight w:val="yellow"/>
                <w:rPrChange w:id="1235" w:author="Ben Mol" w:date="2022-01-30T07:55:00Z">
                  <w:rPr>
                    <w:del w:id="1236" w:author="PHAM TOAN" w:date="2022-02-02T11:59:00Z"/>
                    <w:bCs/>
                    <w:sz w:val="26"/>
                    <w:szCs w:val="26"/>
                  </w:rPr>
                </w:rPrChange>
              </w:rPr>
            </w:pPr>
            <w:ins w:id="1237" w:author="PHAM TOAN" w:date="2022-02-07T14:19:00Z">
              <w:r>
                <w:rPr>
                  <w:rFonts w:ascii="Calibri" w:hAnsi="Calibri" w:cs="Calibri"/>
                  <w:color w:val="000000"/>
                </w:rPr>
                <w:t>0.502</w:t>
              </w:r>
            </w:ins>
            <w:del w:id="1238" w:author="PHAM TOAN" w:date="2022-02-02T11:59:00Z">
              <w:r w:rsidRPr="00C176C9" w:rsidDel="00676B32">
                <w:rPr>
                  <w:bCs/>
                  <w:strike/>
                  <w:sz w:val="26"/>
                  <w:szCs w:val="26"/>
                  <w:highlight w:val="yellow"/>
                  <w:rPrChange w:id="1239" w:author="Ben Mol" w:date="2022-01-30T07:55:00Z">
                    <w:rPr>
                      <w:bCs/>
                      <w:sz w:val="26"/>
                      <w:szCs w:val="26"/>
                    </w:rPr>
                  </w:rPrChange>
                </w:rPr>
                <w:delText>0.</w:delText>
              </w:r>
              <w:commentRangeStart w:id="1240"/>
              <w:r w:rsidRPr="00C176C9" w:rsidDel="00676B32">
                <w:rPr>
                  <w:bCs/>
                  <w:strike/>
                  <w:sz w:val="26"/>
                  <w:szCs w:val="26"/>
                  <w:highlight w:val="yellow"/>
                  <w:rPrChange w:id="1241" w:author="Ben Mol" w:date="2022-01-30T07:55:00Z">
                    <w:rPr>
                      <w:bCs/>
                      <w:sz w:val="26"/>
                      <w:szCs w:val="26"/>
                    </w:rPr>
                  </w:rPrChange>
                </w:rPr>
                <w:delText>5</w:delText>
              </w:r>
              <w:commentRangeEnd w:id="1240"/>
              <w:r w:rsidRPr="00C176C9" w:rsidDel="00676B32">
                <w:rPr>
                  <w:rStyle w:val="CommentReference"/>
                  <w:strike/>
                  <w:rPrChange w:id="1242" w:author="Ben Mol" w:date="2022-01-30T07:55:00Z">
                    <w:rPr>
                      <w:rStyle w:val="CommentReference"/>
                    </w:rPr>
                  </w:rPrChange>
                </w:rPr>
                <w:commentReference w:id="1240"/>
              </w:r>
              <w:commentRangeEnd w:id="1201"/>
              <w:r w:rsidDel="00676B32">
                <w:rPr>
                  <w:rStyle w:val="CommentReference"/>
                </w:rPr>
                <w:commentReference w:id="1201"/>
              </w:r>
            </w:del>
            <w:r>
              <w:rPr>
                <w:rStyle w:val="CommentReference"/>
              </w:rPr>
              <w:commentReference w:id="1202"/>
            </w:r>
          </w:p>
        </w:tc>
      </w:tr>
      <w:commentRangeEnd w:id="1202"/>
      <w:tr w:rsidR="00CE39A6" w:rsidRPr="00033D68" w14:paraId="1E937937" w14:textId="77777777" w:rsidTr="00BE0D7E">
        <w:tblPrEx>
          <w:tblPrExChange w:id="1243" w:author="PHAM TOAN" w:date="2022-02-07T14:38:00Z">
            <w:tblPrEx>
              <w:tblW w:w="14670" w:type="dxa"/>
            </w:tblPrEx>
          </w:tblPrExChange>
        </w:tblPrEx>
        <w:trPr>
          <w:trPrChange w:id="1244" w:author="PHAM TOAN" w:date="2022-02-07T14:38:00Z">
            <w:trPr>
              <w:gridBefore w:val="2"/>
              <w:gridAfter w:val="0"/>
            </w:trPr>
          </w:trPrChange>
        </w:trPr>
        <w:tc>
          <w:tcPr>
            <w:tcW w:w="3870" w:type="dxa"/>
            <w:tcPrChange w:id="1245" w:author="PHAM TOAN" w:date="2022-02-07T14:38:00Z">
              <w:tcPr>
                <w:tcW w:w="3870" w:type="dxa"/>
                <w:gridSpan w:val="2"/>
              </w:tcPr>
            </w:tcPrChange>
          </w:tcPr>
          <w:p w14:paraId="6402120E" w14:textId="0057B27A" w:rsidR="00CE39A6" w:rsidRDefault="00CE39A6" w:rsidP="00CE39A6">
            <w:pPr>
              <w:tabs>
                <w:tab w:val="left" w:pos="90"/>
                <w:tab w:val="left" w:pos="36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Being monitored at ICU</w:t>
            </w:r>
          </w:p>
        </w:tc>
        <w:tc>
          <w:tcPr>
            <w:tcW w:w="2272" w:type="dxa"/>
            <w:vAlign w:val="bottom"/>
            <w:tcPrChange w:id="1246" w:author="PHAM TOAN" w:date="2022-02-07T14:38:00Z">
              <w:tcPr>
                <w:tcW w:w="2272" w:type="dxa"/>
                <w:gridSpan w:val="5"/>
                <w:vAlign w:val="bottom"/>
              </w:tcPr>
            </w:tcPrChange>
          </w:tcPr>
          <w:p w14:paraId="3E7B8F82" w14:textId="3F5AF2DD" w:rsidR="00CE39A6" w:rsidRPr="00630B19" w:rsidRDefault="00CE39A6" w:rsidP="00CE39A6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color w:val="000000"/>
                <w:sz w:val="26"/>
                <w:szCs w:val="26"/>
              </w:rPr>
            </w:pPr>
            <w:ins w:id="1247" w:author="PHAM TOAN" w:date="2022-02-12T16:18:00Z">
              <w:r>
                <w:rPr>
                  <w:rFonts w:ascii="Calibri" w:hAnsi="Calibri" w:cs="Calibri"/>
                  <w:color w:val="000000"/>
                </w:rPr>
                <w:t>0 (0)</w:t>
              </w:r>
            </w:ins>
            <w:del w:id="1248" w:author="PHAM TOAN" w:date="2022-02-06T14:00:00Z">
              <w:r w:rsidRPr="00630B19" w:rsidDel="009452C5">
                <w:rPr>
                  <w:color w:val="000000"/>
                  <w:sz w:val="26"/>
                  <w:szCs w:val="26"/>
                </w:rPr>
                <w:delText>0 (0.0)</w:delText>
              </w:r>
            </w:del>
          </w:p>
        </w:tc>
        <w:tc>
          <w:tcPr>
            <w:tcW w:w="2272" w:type="dxa"/>
            <w:vAlign w:val="bottom"/>
            <w:tcPrChange w:id="1249" w:author="PHAM TOAN" w:date="2022-02-07T14:38:00Z">
              <w:tcPr>
                <w:tcW w:w="2272" w:type="dxa"/>
                <w:gridSpan w:val="5"/>
                <w:vAlign w:val="bottom"/>
              </w:tcPr>
            </w:tcPrChange>
          </w:tcPr>
          <w:p w14:paraId="253D41B3" w14:textId="40616362" w:rsidR="00CE39A6" w:rsidRPr="00630B19" w:rsidRDefault="00CE39A6" w:rsidP="00CE39A6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color w:val="000000"/>
                <w:sz w:val="26"/>
                <w:szCs w:val="26"/>
              </w:rPr>
            </w:pPr>
            <w:ins w:id="1250" w:author="PHAM TOAN" w:date="2022-02-12T16:18:00Z">
              <w:r>
                <w:rPr>
                  <w:rFonts w:ascii="Calibri" w:hAnsi="Calibri" w:cs="Calibri"/>
                  <w:color w:val="000000"/>
                </w:rPr>
                <w:t>2 (0.39)</w:t>
              </w:r>
            </w:ins>
            <w:del w:id="1251" w:author="PHAM TOAN" w:date="2022-02-06T14:00:00Z">
              <w:r w:rsidRPr="00630B19" w:rsidDel="009452C5">
                <w:rPr>
                  <w:color w:val="000000"/>
                  <w:sz w:val="26"/>
                  <w:szCs w:val="26"/>
                </w:rPr>
                <w:delText>2 (0.4)</w:delText>
              </w:r>
            </w:del>
          </w:p>
        </w:tc>
        <w:tc>
          <w:tcPr>
            <w:tcW w:w="2386" w:type="dxa"/>
            <w:vAlign w:val="bottom"/>
            <w:tcPrChange w:id="1252" w:author="PHAM TOAN" w:date="2022-02-07T14:38:00Z">
              <w:tcPr>
                <w:tcW w:w="2386" w:type="dxa"/>
                <w:gridSpan w:val="6"/>
              </w:tcPr>
            </w:tcPrChange>
          </w:tcPr>
          <w:p w14:paraId="3A0E30D7" w14:textId="56D1E573" w:rsidR="00CE39A6" w:rsidRDefault="00CE39A6" w:rsidP="00CE39A6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253" w:author="PHAM TOAN" w:date="2022-02-12T16:18:00Z">
              <w:r>
                <w:rPr>
                  <w:rFonts w:ascii="Calibri" w:hAnsi="Calibri" w:cs="Calibri"/>
                  <w:color w:val="000000"/>
                </w:rPr>
                <w:t>-</w:t>
              </w:r>
            </w:ins>
            <w:del w:id="1254" w:author="PHAM TOAN" w:date="2022-02-06T14:00:00Z">
              <w:r w:rsidDel="009452C5">
                <w:rPr>
                  <w:bCs/>
                  <w:sz w:val="26"/>
                  <w:szCs w:val="26"/>
                </w:rPr>
                <w:delText>-</w:delText>
              </w:r>
            </w:del>
          </w:p>
        </w:tc>
        <w:tc>
          <w:tcPr>
            <w:tcW w:w="2700" w:type="dxa"/>
            <w:vAlign w:val="bottom"/>
            <w:tcPrChange w:id="1255" w:author="PHAM TOAN" w:date="2022-02-07T14:38:00Z">
              <w:tcPr>
                <w:tcW w:w="2700" w:type="dxa"/>
                <w:gridSpan w:val="2"/>
              </w:tcPr>
            </w:tcPrChange>
          </w:tcPr>
          <w:p w14:paraId="4D748684" w14:textId="6AEDCBF6" w:rsidR="00CE39A6" w:rsidRDefault="00CE39A6" w:rsidP="00CE39A6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256" w:author="PHAM TOAN" w:date="2022-02-12T16:18:00Z">
              <w:r>
                <w:rPr>
                  <w:rFonts w:ascii="Calibri" w:hAnsi="Calibri" w:cs="Calibri"/>
                  <w:color w:val="000000"/>
                </w:rPr>
                <w:t>-</w:t>
              </w:r>
            </w:ins>
            <w:del w:id="1257" w:author="PHAM TOAN" w:date="2022-02-06T14:00:00Z">
              <w:r w:rsidDel="009452C5">
                <w:rPr>
                  <w:bCs/>
                  <w:sz w:val="26"/>
                  <w:szCs w:val="26"/>
                </w:rPr>
                <w:delText>-</w:delText>
              </w:r>
            </w:del>
          </w:p>
        </w:tc>
        <w:tc>
          <w:tcPr>
            <w:tcW w:w="1170" w:type="dxa"/>
            <w:vAlign w:val="bottom"/>
            <w:tcPrChange w:id="1258" w:author="PHAM TOAN" w:date="2022-02-07T14:38:00Z">
              <w:tcPr>
                <w:tcW w:w="1170" w:type="dxa"/>
                <w:gridSpan w:val="3"/>
                <w:vAlign w:val="bottom"/>
              </w:tcPr>
            </w:tcPrChange>
          </w:tcPr>
          <w:p w14:paraId="0A594AB3" w14:textId="58B040AB" w:rsidR="00CE39A6" w:rsidRDefault="00CE39A6" w:rsidP="00CE39A6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259" w:author="PHAM TOAN" w:date="2022-02-12T16:18:00Z">
              <w:r>
                <w:rPr>
                  <w:rFonts w:ascii="Calibri" w:hAnsi="Calibri" w:cs="Calibri"/>
                  <w:color w:val="000000"/>
                </w:rPr>
                <w:t>-</w:t>
              </w:r>
            </w:ins>
            <w:del w:id="1260" w:author="PHAM TOAN" w:date="2022-02-06T14:00:00Z">
              <w:r w:rsidDel="009452C5">
                <w:rPr>
                  <w:bCs/>
                  <w:sz w:val="26"/>
                  <w:szCs w:val="26"/>
                </w:rPr>
                <w:delText>-</w:delText>
              </w:r>
            </w:del>
          </w:p>
        </w:tc>
      </w:tr>
      <w:tr w:rsidR="00CE39A6" w:rsidRPr="00033D68" w14:paraId="2DA666BB" w14:textId="77777777" w:rsidTr="00BE0D7E">
        <w:tblPrEx>
          <w:tblPrExChange w:id="1261" w:author="PHAM TOAN" w:date="2022-02-07T14:38:00Z">
            <w:tblPrEx>
              <w:tblW w:w="14670" w:type="dxa"/>
            </w:tblPrEx>
          </w:tblPrExChange>
        </w:tblPrEx>
        <w:trPr>
          <w:trPrChange w:id="1262" w:author="PHAM TOAN" w:date="2022-02-07T14:38:00Z">
            <w:trPr>
              <w:gridBefore w:val="2"/>
              <w:gridAfter w:val="0"/>
            </w:trPr>
          </w:trPrChange>
        </w:trPr>
        <w:tc>
          <w:tcPr>
            <w:tcW w:w="3870" w:type="dxa"/>
            <w:tcPrChange w:id="1263" w:author="PHAM TOAN" w:date="2022-02-07T14:38:00Z">
              <w:tcPr>
                <w:tcW w:w="3870" w:type="dxa"/>
                <w:gridSpan w:val="2"/>
              </w:tcPr>
            </w:tcPrChange>
          </w:tcPr>
          <w:p w14:paraId="375083C6" w14:textId="57A24A3A" w:rsidR="00CE39A6" w:rsidRDefault="00CE39A6" w:rsidP="00CE39A6">
            <w:pPr>
              <w:tabs>
                <w:tab w:val="left" w:pos="90"/>
                <w:tab w:val="left" w:pos="36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Stillbirth</w:t>
            </w:r>
          </w:p>
        </w:tc>
        <w:tc>
          <w:tcPr>
            <w:tcW w:w="2272" w:type="dxa"/>
            <w:vAlign w:val="bottom"/>
            <w:tcPrChange w:id="1264" w:author="PHAM TOAN" w:date="2022-02-07T14:38:00Z">
              <w:tcPr>
                <w:tcW w:w="2272" w:type="dxa"/>
                <w:gridSpan w:val="5"/>
                <w:vAlign w:val="bottom"/>
              </w:tcPr>
            </w:tcPrChange>
          </w:tcPr>
          <w:p w14:paraId="26DC107B" w14:textId="328F8303" w:rsidR="00CE39A6" w:rsidRPr="00630B19" w:rsidRDefault="00CE39A6" w:rsidP="00CE39A6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color w:val="000000"/>
                <w:sz w:val="26"/>
                <w:szCs w:val="26"/>
              </w:rPr>
            </w:pPr>
            <w:ins w:id="1265" w:author="PHAM TOAN" w:date="2022-02-12T16:18:00Z">
              <w:r>
                <w:rPr>
                  <w:rFonts w:ascii="Calibri" w:hAnsi="Calibri" w:cs="Calibri"/>
                  <w:color w:val="000000"/>
                </w:rPr>
                <w:t>2 (0.45)</w:t>
              </w:r>
            </w:ins>
            <w:del w:id="1266" w:author="PHAM TOAN" w:date="2022-02-06T14:00:00Z">
              <w:r w:rsidDel="009452C5">
                <w:rPr>
                  <w:color w:val="000000"/>
                  <w:sz w:val="26"/>
                  <w:szCs w:val="26"/>
                </w:rPr>
                <w:delText>4 (0.9)</w:delText>
              </w:r>
            </w:del>
          </w:p>
        </w:tc>
        <w:tc>
          <w:tcPr>
            <w:tcW w:w="2272" w:type="dxa"/>
            <w:vAlign w:val="bottom"/>
            <w:tcPrChange w:id="1267" w:author="PHAM TOAN" w:date="2022-02-07T14:38:00Z">
              <w:tcPr>
                <w:tcW w:w="2272" w:type="dxa"/>
                <w:gridSpan w:val="5"/>
                <w:vAlign w:val="bottom"/>
              </w:tcPr>
            </w:tcPrChange>
          </w:tcPr>
          <w:p w14:paraId="63711872" w14:textId="49EBC791" w:rsidR="00CE39A6" w:rsidRPr="00630B19" w:rsidRDefault="00CE39A6" w:rsidP="00CE39A6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color w:val="000000"/>
                <w:sz w:val="26"/>
                <w:szCs w:val="26"/>
              </w:rPr>
            </w:pPr>
            <w:ins w:id="1268" w:author="PHAM TOAN" w:date="2022-02-12T16:18:00Z">
              <w:r>
                <w:rPr>
                  <w:rFonts w:ascii="Calibri" w:hAnsi="Calibri" w:cs="Calibri"/>
                  <w:color w:val="000000"/>
                </w:rPr>
                <w:t>1 (0.19)</w:t>
              </w:r>
            </w:ins>
            <w:del w:id="1269" w:author="PHAM TOAN" w:date="2022-02-06T14:00:00Z">
              <w:r w:rsidDel="009452C5">
                <w:rPr>
                  <w:color w:val="000000"/>
                  <w:sz w:val="26"/>
                  <w:szCs w:val="26"/>
                </w:rPr>
                <w:delText>1 (0.2)</w:delText>
              </w:r>
            </w:del>
          </w:p>
        </w:tc>
        <w:tc>
          <w:tcPr>
            <w:tcW w:w="2386" w:type="dxa"/>
            <w:vAlign w:val="bottom"/>
            <w:tcPrChange w:id="1270" w:author="PHAM TOAN" w:date="2022-02-07T14:38:00Z">
              <w:tcPr>
                <w:tcW w:w="2386" w:type="dxa"/>
                <w:gridSpan w:val="6"/>
              </w:tcPr>
            </w:tcPrChange>
          </w:tcPr>
          <w:p w14:paraId="04C3BE7C" w14:textId="2D791F37" w:rsidR="00CE39A6" w:rsidRDefault="00CE39A6" w:rsidP="00CE39A6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271" w:author="PHAM TOAN" w:date="2022-02-12T16:18:00Z">
              <w:r>
                <w:rPr>
                  <w:rFonts w:ascii="Calibri" w:hAnsi="Calibri" w:cs="Calibri"/>
                  <w:color w:val="000000"/>
                </w:rPr>
                <w:t>-0.26 (-1.2, 0.69)</w:t>
              </w:r>
            </w:ins>
            <w:del w:id="1272" w:author="PHAM TOAN" w:date="2022-02-06T14:00:00Z">
              <w:r w:rsidDel="009452C5">
                <w:rPr>
                  <w:bCs/>
                  <w:sz w:val="26"/>
                  <w:szCs w:val="26"/>
                </w:rPr>
                <w:delText>0.2 [0.02 ; 1.9]</w:delText>
              </w:r>
            </w:del>
          </w:p>
        </w:tc>
        <w:tc>
          <w:tcPr>
            <w:tcW w:w="2700" w:type="dxa"/>
            <w:vAlign w:val="bottom"/>
            <w:tcPrChange w:id="1273" w:author="PHAM TOAN" w:date="2022-02-07T14:38:00Z">
              <w:tcPr>
                <w:tcW w:w="2700" w:type="dxa"/>
                <w:gridSpan w:val="2"/>
              </w:tcPr>
            </w:tcPrChange>
          </w:tcPr>
          <w:p w14:paraId="646F5231" w14:textId="4F4B34DD" w:rsidR="00CE39A6" w:rsidRDefault="00CE39A6" w:rsidP="00CE39A6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274" w:author="PHAM TOAN" w:date="2022-02-12T16:18:00Z">
              <w:r>
                <w:rPr>
                  <w:rFonts w:ascii="Calibri" w:hAnsi="Calibri" w:cs="Calibri"/>
                  <w:color w:val="000000"/>
                </w:rPr>
                <w:t>0.43 (0.04, 4.72)</w:t>
              </w:r>
            </w:ins>
            <w:del w:id="1275" w:author="PHAM TOAN" w:date="2022-02-06T14:00:00Z">
              <w:r w:rsidDel="009452C5">
                <w:rPr>
                  <w:bCs/>
                  <w:sz w:val="26"/>
                  <w:szCs w:val="26"/>
                </w:rPr>
                <w:delText>0.7 [-0.2 ; 1.6]</w:delText>
              </w:r>
            </w:del>
          </w:p>
        </w:tc>
        <w:tc>
          <w:tcPr>
            <w:tcW w:w="1170" w:type="dxa"/>
            <w:vAlign w:val="bottom"/>
            <w:tcPrChange w:id="1276" w:author="PHAM TOAN" w:date="2022-02-07T14:38:00Z">
              <w:tcPr>
                <w:tcW w:w="1170" w:type="dxa"/>
                <w:gridSpan w:val="3"/>
                <w:vAlign w:val="bottom"/>
              </w:tcPr>
            </w:tcPrChange>
          </w:tcPr>
          <w:p w14:paraId="1DB11604" w14:textId="627A387C" w:rsidR="00CE39A6" w:rsidRDefault="00CE39A6" w:rsidP="00CE39A6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277" w:author="PHAM TOAN" w:date="2022-02-12T16:18:00Z">
              <w:r>
                <w:rPr>
                  <w:rFonts w:ascii="Calibri" w:hAnsi="Calibri" w:cs="Calibri"/>
                  <w:color w:val="000000"/>
                </w:rPr>
                <w:t>0.6</w:t>
              </w:r>
            </w:ins>
            <w:del w:id="1278" w:author="PHAM TOAN" w:date="2022-02-06T14:00:00Z">
              <w:r w:rsidDel="009452C5">
                <w:rPr>
                  <w:bCs/>
                  <w:sz w:val="26"/>
                  <w:szCs w:val="26"/>
                </w:rPr>
                <w:delText>0.13</w:delText>
              </w:r>
            </w:del>
          </w:p>
        </w:tc>
      </w:tr>
      <w:tr w:rsidR="002C43EE" w:rsidRPr="00033D68" w14:paraId="1D40744F" w14:textId="77777777" w:rsidTr="00BE0D7E">
        <w:tblPrEx>
          <w:tblPrExChange w:id="1279" w:author="PHAM TOAN" w:date="2022-02-07T14:38:00Z">
            <w:tblPrEx>
              <w:tblW w:w="14670" w:type="dxa"/>
            </w:tblPrEx>
          </w:tblPrExChange>
        </w:tblPrEx>
        <w:trPr>
          <w:trPrChange w:id="1280" w:author="PHAM TOAN" w:date="2022-02-07T14:38:00Z">
            <w:trPr>
              <w:gridBefore w:val="2"/>
              <w:gridAfter w:val="0"/>
            </w:trPr>
          </w:trPrChange>
        </w:trPr>
        <w:tc>
          <w:tcPr>
            <w:tcW w:w="3870" w:type="dxa"/>
            <w:tcPrChange w:id="1281" w:author="PHAM TOAN" w:date="2022-02-07T14:38:00Z">
              <w:tcPr>
                <w:tcW w:w="3870" w:type="dxa"/>
                <w:gridSpan w:val="2"/>
              </w:tcPr>
            </w:tcPrChange>
          </w:tcPr>
          <w:p w14:paraId="75F685D1" w14:textId="497E4CFD" w:rsidR="002C43EE" w:rsidRDefault="002C43EE" w:rsidP="002C43EE">
            <w:pPr>
              <w:tabs>
                <w:tab w:val="left" w:pos="90"/>
                <w:tab w:val="left" w:pos="36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Maternal death</w:t>
            </w:r>
          </w:p>
        </w:tc>
        <w:tc>
          <w:tcPr>
            <w:tcW w:w="2272" w:type="dxa"/>
            <w:vAlign w:val="bottom"/>
            <w:tcPrChange w:id="1282" w:author="PHAM TOAN" w:date="2022-02-07T14:38:00Z">
              <w:tcPr>
                <w:tcW w:w="2272" w:type="dxa"/>
                <w:gridSpan w:val="5"/>
                <w:vAlign w:val="bottom"/>
              </w:tcPr>
            </w:tcPrChange>
          </w:tcPr>
          <w:p w14:paraId="0D788F80" w14:textId="32CA9B06" w:rsidR="002C43EE" w:rsidRPr="00630B19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color w:val="000000"/>
                <w:sz w:val="26"/>
                <w:szCs w:val="26"/>
              </w:rPr>
            </w:pPr>
            <w:ins w:id="1283" w:author="PHAM TOAN" w:date="2022-02-07T14:19:00Z">
              <w:r>
                <w:rPr>
                  <w:rFonts w:ascii="Calibri" w:hAnsi="Calibri" w:cs="Calibri"/>
                  <w:color w:val="000000"/>
                </w:rPr>
                <w:t>0 (0.00%)</w:t>
              </w:r>
            </w:ins>
            <w:del w:id="1284" w:author="PHAM TOAN" w:date="2022-02-06T14:00:00Z">
              <w:r w:rsidRPr="00630B19" w:rsidDel="009452C5">
                <w:rPr>
                  <w:bCs/>
                  <w:sz w:val="26"/>
                  <w:szCs w:val="26"/>
                </w:rPr>
                <w:delText>0 (0.0)</w:delText>
              </w:r>
            </w:del>
          </w:p>
        </w:tc>
        <w:tc>
          <w:tcPr>
            <w:tcW w:w="2272" w:type="dxa"/>
            <w:vAlign w:val="bottom"/>
            <w:tcPrChange w:id="1285" w:author="PHAM TOAN" w:date="2022-02-07T14:38:00Z">
              <w:tcPr>
                <w:tcW w:w="2272" w:type="dxa"/>
                <w:gridSpan w:val="5"/>
                <w:vAlign w:val="bottom"/>
              </w:tcPr>
            </w:tcPrChange>
          </w:tcPr>
          <w:p w14:paraId="6525DC9E" w14:textId="21AA0608" w:rsidR="002C43EE" w:rsidRPr="00630B19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color w:val="000000"/>
                <w:sz w:val="26"/>
                <w:szCs w:val="26"/>
              </w:rPr>
            </w:pPr>
            <w:ins w:id="1286" w:author="PHAM TOAN" w:date="2022-02-07T14:19:00Z">
              <w:r>
                <w:rPr>
                  <w:rFonts w:ascii="Calibri" w:hAnsi="Calibri" w:cs="Calibri"/>
                  <w:color w:val="000000"/>
                </w:rPr>
                <w:t>0 (0.00%)</w:t>
              </w:r>
            </w:ins>
            <w:del w:id="1287" w:author="PHAM TOAN" w:date="2022-02-06T14:00:00Z">
              <w:r w:rsidRPr="00630B19" w:rsidDel="009452C5">
                <w:rPr>
                  <w:bCs/>
                  <w:sz w:val="26"/>
                  <w:szCs w:val="26"/>
                </w:rPr>
                <w:delText>0 (0.0)</w:delText>
              </w:r>
            </w:del>
          </w:p>
        </w:tc>
        <w:tc>
          <w:tcPr>
            <w:tcW w:w="2386" w:type="dxa"/>
            <w:vAlign w:val="bottom"/>
            <w:tcPrChange w:id="1288" w:author="PHAM TOAN" w:date="2022-02-07T14:38:00Z">
              <w:tcPr>
                <w:tcW w:w="2386" w:type="dxa"/>
                <w:gridSpan w:val="6"/>
              </w:tcPr>
            </w:tcPrChange>
          </w:tcPr>
          <w:p w14:paraId="788D7F4C" w14:textId="65B4E4EE" w:rsidR="002C43EE" w:rsidRDefault="00345489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289" w:author="PHAM TOAN" w:date="2022-02-08T09:11:00Z">
              <w:r>
                <w:rPr>
                  <w:rFonts w:ascii="Calibri" w:hAnsi="Calibri" w:cs="Calibri"/>
                  <w:color w:val="000000"/>
                </w:rPr>
                <w:t>-</w:t>
              </w:r>
            </w:ins>
            <w:del w:id="1290" w:author="PHAM TOAN" w:date="2022-02-06T14:00:00Z">
              <w:r w:rsidR="002C43EE" w:rsidDel="009452C5">
                <w:rPr>
                  <w:bCs/>
                  <w:sz w:val="26"/>
                  <w:szCs w:val="26"/>
                </w:rPr>
                <w:delText>-</w:delText>
              </w:r>
            </w:del>
          </w:p>
        </w:tc>
        <w:tc>
          <w:tcPr>
            <w:tcW w:w="2700" w:type="dxa"/>
            <w:vAlign w:val="bottom"/>
            <w:tcPrChange w:id="1291" w:author="PHAM TOAN" w:date="2022-02-07T14:38:00Z">
              <w:tcPr>
                <w:tcW w:w="2700" w:type="dxa"/>
                <w:gridSpan w:val="2"/>
              </w:tcPr>
            </w:tcPrChange>
          </w:tcPr>
          <w:p w14:paraId="67598802" w14:textId="77C0A13D" w:rsidR="002C43EE" w:rsidRDefault="00345489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292" w:author="PHAM TOAN" w:date="2022-02-08T09:11:00Z">
              <w:r>
                <w:rPr>
                  <w:rFonts w:ascii="Calibri" w:hAnsi="Calibri" w:cs="Calibri"/>
                  <w:color w:val="000000"/>
                </w:rPr>
                <w:t>-</w:t>
              </w:r>
            </w:ins>
            <w:del w:id="1293" w:author="PHAM TOAN" w:date="2022-02-06T14:00:00Z">
              <w:r w:rsidR="002C43EE" w:rsidDel="009452C5">
                <w:rPr>
                  <w:bCs/>
                  <w:sz w:val="26"/>
                  <w:szCs w:val="26"/>
                </w:rPr>
                <w:delText>-</w:delText>
              </w:r>
            </w:del>
          </w:p>
        </w:tc>
        <w:tc>
          <w:tcPr>
            <w:tcW w:w="1170" w:type="dxa"/>
            <w:tcPrChange w:id="1294" w:author="PHAM TOAN" w:date="2022-02-07T14:38:00Z">
              <w:tcPr>
                <w:tcW w:w="1170" w:type="dxa"/>
                <w:gridSpan w:val="3"/>
              </w:tcPr>
            </w:tcPrChange>
          </w:tcPr>
          <w:p w14:paraId="70C3A93D" w14:textId="3038C24F" w:rsidR="002C43EE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295" w:author="PHAM TOAN" w:date="2022-02-07T14:19:00Z">
              <w:r>
                <w:rPr>
                  <w:bCs/>
                  <w:sz w:val="26"/>
                  <w:szCs w:val="26"/>
                </w:rPr>
                <w:t>.</w:t>
              </w:r>
            </w:ins>
            <w:del w:id="1296" w:author="PHAM TOAN" w:date="2022-02-06T14:00:00Z">
              <w:r w:rsidRPr="009A2F76" w:rsidDel="009452C5">
                <w:rPr>
                  <w:bCs/>
                  <w:sz w:val="26"/>
                  <w:szCs w:val="26"/>
                </w:rPr>
                <w:delText>-</w:delText>
              </w:r>
            </w:del>
          </w:p>
        </w:tc>
      </w:tr>
      <w:tr w:rsidR="00B46B2E" w:rsidRPr="00033D68" w14:paraId="1BE5EF9C" w14:textId="77777777" w:rsidTr="00B46B2E">
        <w:tc>
          <w:tcPr>
            <w:tcW w:w="3870" w:type="dxa"/>
          </w:tcPr>
          <w:p w14:paraId="71F781C7" w14:textId="0FF889C7" w:rsidR="00B46B2E" w:rsidRPr="00C23485" w:rsidRDefault="00B46B2E" w:rsidP="00B46B2E">
            <w:pPr>
              <w:tabs>
                <w:tab w:val="left" w:pos="90"/>
                <w:tab w:val="left" w:pos="360"/>
              </w:tabs>
              <w:ind w:left="9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Neonatal characteristics</w:t>
            </w:r>
          </w:p>
        </w:tc>
        <w:tc>
          <w:tcPr>
            <w:tcW w:w="2272" w:type="dxa"/>
            <w:vAlign w:val="bottom"/>
          </w:tcPr>
          <w:p w14:paraId="049761C0" w14:textId="660CC738" w:rsidR="00B46B2E" w:rsidDel="009452C5" w:rsidRDefault="00B46B2E" w:rsidP="00B46B2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297" w:author="PHAM TOAN" w:date="2022-02-06T14:00:00Z"/>
                <w:b/>
                <w:sz w:val="26"/>
                <w:szCs w:val="26"/>
              </w:rPr>
            </w:pPr>
            <w:del w:id="1298" w:author="PHAM TOAN" w:date="2022-02-06T14:00:00Z">
              <w:r w:rsidDel="009452C5">
                <w:rPr>
                  <w:b/>
                  <w:sz w:val="26"/>
                  <w:szCs w:val="26"/>
                </w:rPr>
                <w:delText>Astrazeneca</w:delText>
              </w:r>
            </w:del>
          </w:p>
          <w:p w14:paraId="3F3A9A71" w14:textId="6DF16B2C" w:rsidR="00B46B2E" w:rsidRPr="00C23485" w:rsidRDefault="00B46B2E" w:rsidP="00B46B2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bCs/>
                <w:sz w:val="26"/>
                <w:szCs w:val="26"/>
              </w:rPr>
            </w:pPr>
            <w:del w:id="1299" w:author="PHAM TOAN" w:date="2022-02-06T14:00:00Z">
              <w:r w:rsidDel="009452C5">
                <w:rPr>
                  <w:b/>
                  <w:sz w:val="26"/>
                  <w:szCs w:val="26"/>
                </w:rPr>
                <w:delText>N=475</w:delText>
              </w:r>
            </w:del>
          </w:p>
        </w:tc>
        <w:tc>
          <w:tcPr>
            <w:tcW w:w="2272" w:type="dxa"/>
            <w:vAlign w:val="bottom"/>
          </w:tcPr>
          <w:p w14:paraId="5D32E523" w14:textId="11FB0573" w:rsidR="00B46B2E" w:rsidDel="009452C5" w:rsidRDefault="00B46B2E" w:rsidP="00B46B2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300" w:author="PHAM TOAN" w:date="2022-02-06T14:00:00Z"/>
                <w:b/>
                <w:sz w:val="26"/>
                <w:szCs w:val="26"/>
              </w:rPr>
            </w:pPr>
            <w:del w:id="1301" w:author="PHAM TOAN" w:date="2022-02-06T14:00:00Z">
              <w:r w:rsidDel="009452C5">
                <w:rPr>
                  <w:b/>
                  <w:sz w:val="26"/>
                  <w:szCs w:val="26"/>
                </w:rPr>
                <w:delText>Pfizer</w:delText>
              </w:r>
            </w:del>
          </w:p>
          <w:p w14:paraId="4643B14D" w14:textId="495463AE" w:rsidR="00B46B2E" w:rsidRPr="00C23485" w:rsidRDefault="00B46B2E" w:rsidP="00B46B2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bCs/>
                <w:sz w:val="26"/>
                <w:szCs w:val="26"/>
              </w:rPr>
            </w:pPr>
            <w:del w:id="1302" w:author="PHAM TOAN" w:date="2022-02-06T14:00:00Z">
              <w:r w:rsidDel="009452C5">
                <w:rPr>
                  <w:b/>
                  <w:sz w:val="26"/>
                  <w:szCs w:val="26"/>
                </w:rPr>
                <w:delText>N=531</w:delText>
              </w:r>
            </w:del>
          </w:p>
        </w:tc>
        <w:tc>
          <w:tcPr>
            <w:tcW w:w="2386" w:type="dxa"/>
          </w:tcPr>
          <w:p w14:paraId="2DF59F0E" w14:textId="77777777" w:rsidR="00B46B2E" w:rsidRPr="00C23485" w:rsidRDefault="00B46B2E" w:rsidP="00B46B2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700" w:type="dxa"/>
          </w:tcPr>
          <w:p w14:paraId="42E3ABE2" w14:textId="77777777" w:rsidR="00B46B2E" w:rsidRPr="00C23485" w:rsidRDefault="00B46B2E" w:rsidP="00B46B2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170" w:type="dxa"/>
          </w:tcPr>
          <w:p w14:paraId="3345E81A" w14:textId="77777777" w:rsidR="00B46B2E" w:rsidRPr="00C23485" w:rsidRDefault="00B46B2E" w:rsidP="00B46B2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2C43EE" w:rsidRPr="00033D68" w14:paraId="73ED77BE" w14:textId="77777777" w:rsidTr="00C83FB2">
        <w:tblPrEx>
          <w:tblPrExChange w:id="1303" w:author="PHAM TOAN" w:date="2022-02-07T14:39:00Z">
            <w:tblPrEx>
              <w:tblW w:w="14670" w:type="dxa"/>
            </w:tblPrEx>
          </w:tblPrExChange>
        </w:tblPrEx>
        <w:trPr>
          <w:trPrChange w:id="1304" w:author="PHAM TOAN" w:date="2022-02-07T14:39:00Z">
            <w:trPr>
              <w:gridBefore w:val="2"/>
              <w:gridAfter w:val="0"/>
            </w:trPr>
          </w:trPrChange>
        </w:trPr>
        <w:tc>
          <w:tcPr>
            <w:tcW w:w="3870" w:type="dxa"/>
            <w:vAlign w:val="center"/>
            <w:tcPrChange w:id="1305" w:author="PHAM TOAN" w:date="2022-02-07T14:39:00Z">
              <w:tcPr>
                <w:tcW w:w="3870" w:type="dxa"/>
                <w:gridSpan w:val="2"/>
                <w:vAlign w:val="center"/>
              </w:tcPr>
            </w:tcPrChange>
          </w:tcPr>
          <w:p w14:paraId="01439B6E" w14:textId="7412C8F4" w:rsidR="002C43EE" w:rsidRPr="00C23485" w:rsidRDefault="002C43EE" w:rsidP="002C43EE">
            <w:pPr>
              <w:tabs>
                <w:tab w:val="left" w:pos="90"/>
                <w:tab w:val="left" w:pos="360"/>
              </w:tabs>
              <w:ind w:left="90"/>
              <w:rPr>
                <w:sz w:val="26"/>
                <w:szCs w:val="26"/>
              </w:rPr>
            </w:pPr>
            <w:ins w:id="1306" w:author="Ben Mol" w:date="2022-01-30T07:59:00Z">
              <w:r>
                <w:rPr>
                  <w:bCs/>
                  <w:sz w:val="26"/>
                  <w:szCs w:val="26"/>
                </w:rPr>
                <w:t>B</w:t>
              </w:r>
            </w:ins>
            <w:del w:id="1307" w:author="Ben Mol" w:date="2022-01-30T07:59:00Z">
              <w:r w:rsidDel="00C176C9">
                <w:rPr>
                  <w:bCs/>
                  <w:sz w:val="26"/>
                  <w:szCs w:val="26"/>
                </w:rPr>
                <w:delText>Live-b</w:delText>
              </w:r>
            </w:del>
            <w:r>
              <w:rPr>
                <w:bCs/>
                <w:sz w:val="26"/>
                <w:szCs w:val="26"/>
              </w:rPr>
              <w:t>irth weight</w:t>
            </w:r>
            <w:ins w:id="1308" w:author="PHAM TOAN" w:date="2022-02-02T12:03:00Z">
              <w:r>
                <w:rPr>
                  <w:bCs/>
                  <w:sz w:val="26"/>
                  <w:szCs w:val="26"/>
                </w:rPr>
                <w:t xml:space="preserve"> </w:t>
              </w:r>
            </w:ins>
            <w:ins w:id="1309" w:author="Ben Mol" w:date="2022-01-30T07:59:00Z">
              <w:del w:id="1310" w:author="PHAM TOAN" w:date="2022-02-02T12:03:00Z">
                <w:r w:rsidDel="00BA1823">
                  <w:rPr>
                    <w:bCs/>
                    <w:sz w:val="26"/>
                    <w:szCs w:val="26"/>
                  </w:rPr>
                  <w:delText xml:space="preserve"> live born children</w:delText>
                </w:r>
              </w:del>
            </w:ins>
            <w:del w:id="1311" w:author="PHAM TOAN" w:date="2022-02-02T12:03:00Z">
              <w:r w:rsidDel="00BA1823">
                <w:rPr>
                  <w:bCs/>
                  <w:sz w:val="26"/>
                  <w:szCs w:val="26"/>
                </w:rPr>
                <w:delText xml:space="preserve"> </w:delText>
              </w:r>
            </w:del>
            <w:r>
              <w:rPr>
                <w:bCs/>
                <w:sz w:val="26"/>
                <w:szCs w:val="26"/>
              </w:rPr>
              <w:t>- grams</w:t>
            </w:r>
          </w:p>
        </w:tc>
        <w:tc>
          <w:tcPr>
            <w:tcW w:w="2272" w:type="dxa"/>
            <w:vAlign w:val="bottom"/>
            <w:tcPrChange w:id="1312" w:author="PHAM TOAN" w:date="2022-02-07T14:39:00Z">
              <w:tcPr>
                <w:tcW w:w="2272" w:type="dxa"/>
                <w:gridSpan w:val="5"/>
                <w:vAlign w:val="bottom"/>
              </w:tcPr>
            </w:tcPrChange>
          </w:tcPr>
          <w:p w14:paraId="19AE773F" w14:textId="00427597" w:rsidR="002C43EE" w:rsidRPr="00C23485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sz w:val="26"/>
                <w:szCs w:val="26"/>
              </w:rPr>
            </w:pPr>
            <w:ins w:id="1313" w:author="PHAM TOAN" w:date="2022-02-07T14:22:00Z">
              <w:r>
                <w:rPr>
                  <w:rFonts w:ascii="Calibri" w:hAnsi="Calibri" w:cs="Calibri"/>
                  <w:color w:val="000000"/>
                </w:rPr>
                <w:t>3148.25±376.76</w:t>
              </w:r>
            </w:ins>
          </w:p>
        </w:tc>
        <w:tc>
          <w:tcPr>
            <w:tcW w:w="2272" w:type="dxa"/>
            <w:vAlign w:val="bottom"/>
            <w:tcPrChange w:id="1314" w:author="PHAM TOAN" w:date="2022-02-07T14:39:00Z">
              <w:tcPr>
                <w:tcW w:w="2272" w:type="dxa"/>
                <w:gridSpan w:val="5"/>
                <w:vAlign w:val="bottom"/>
              </w:tcPr>
            </w:tcPrChange>
          </w:tcPr>
          <w:p w14:paraId="55216CC6" w14:textId="10A5CA65" w:rsidR="002C43EE" w:rsidRPr="00C23485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sz w:val="26"/>
                <w:szCs w:val="26"/>
              </w:rPr>
            </w:pPr>
            <w:ins w:id="1315" w:author="PHAM TOAN" w:date="2022-02-07T14:22:00Z">
              <w:r>
                <w:rPr>
                  <w:rFonts w:ascii="Calibri" w:hAnsi="Calibri" w:cs="Calibri"/>
                  <w:color w:val="000000"/>
                </w:rPr>
                <w:t>3132.10±403.51</w:t>
              </w:r>
            </w:ins>
          </w:p>
        </w:tc>
        <w:tc>
          <w:tcPr>
            <w:tcW w:w="2386" w:type="dxa"/>
            <w:vAlign w:val="bottom"/>
            <w:tcPrChange w:id="1316" w:author="PHAM TOAN" w:date="2022-02-07T14:39:00Z">
              <w:tcPr>
                <w:tcW w:w="2386" w:type="dxa"/>
                <w:gridSpan w:val="6"/>
                <w:vAlign w:val="center"/>
              </w:tcPr>
            </w:tcPrChange>
          </w:tcPr>
          <w:p w14:paraId="7E56D8CE" w14:textId="51836096" w:rsidR="002C43EE" w:rsidRPr="00C23485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sz w:val="26"/>
                <w:szCs w:val="26"/>
              </w:rPr>
            </w:pPr>
            <w:ins w:id="1317" w:author="PHAM TOAN" w:date="2022-02-07T14:39:00Z">
              <w:r>
                <w:rPr>
                  <w:rFonts w:ascii="Calibri" w:hAnsi="Calibri" w:cs="Calibri"/>
                  <w:color w:val="000000"/>
                </w:rPr>
                <w:t>-</w:t>
              </w:r>
            </w:ins>
          </w:p>
        </w:tc>
        <w:tc>
          <w:tcPr>
            <w:tcW w:w="2700" w:type="dxa"/>
            <w:vAlign w:val="bottom"/>
            <w:tcPrChange w:id="1318" w:author="PHAM TOAN" w:date="2022-02-07T14:39:00Z">
              <w:tcPr>
                <w:tcW w:w="2700" w:type="dxa"/>
                <w:gridSpan w:val="2"/>
                <w:vAlign w:val="center"/>
              </w:tcPr>
            </w:tcPrChange>
          </w:tcPr>
          <w:p w14:paraId="64C85C82" w14:textId="381D4052" w:rsidR="002C43EE" w:rsidRPr="00C23485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sz w:val="26"/>
                <w:szCs w:val="26"/>
              </w:rPr>
            </w:pPr>
            <w:ins w:id="1319" w:author="PHAM TOAN" w:date="2022-02-07T14:39:00Z">
              <w:r>
                <w:rPr>
                  <w:rFonts w:ascii="Calibri" w:hAnsi="Calibri" w:cs="Calibri"/>
                  <w:color w:val="000000"/>
                </w:rPr>
                <w:t>-16.1 (-65.9, 33.6)</w:t>
              </w:r>
            </w:ins>
          </w:p>
        </w:tc>
        <w:tc>
          <w:tcPr>
            <w:tcW w:w="1170" w:type="dxa"/>
            <w:vAlign w:val="center"/>
            <w:tcPrChange w:id="1320" w:author="PHAM TOAN" w:date="2022-02-07T14:39:00Z">
              <w:tcPr>
                <w:tcW w:w="1170" w:type="dxa"/>
                <w:gridSpan w:val="3"/>
                <w:vAlign w:val="center"/>
              </w:tcPr>
            </w:tcPrChange>
          </w:tcPr>
          <w:p w14:paraId="7591C2DC" w14:textId="7C73DB61" w:rsidR="002C43EE" w:rsidRPr="00B46B2E" w:rsidRDefault="002C43EE">
            <w:pPr>
              <w:jc w:val="center"/>
              <w:rPr>
                <w:rFonts w:ascii="Calibri" w:hAnsi="Calibri" w:cs="Calibri"/>
                <w:color w:val="000000"/>
                <w:rPrChange w:id="1321" w:author="PHAM TOAN" w:date="2022-02-07T14:23:00Z">
                  <w:rPr>
                    <w:sz w:val="26"/>
                    <w:szCs w:val="26"/>
                  </w:rPr>
                </w:rPrChange>
              </w:rPr>
              <w:pPrChange w:id="1322" w:author="PHAM TOAN" w:date="2022-02-07T14:23:00Z">
                <w:pPr>
                  <w:tabs>
                    <w:tab w:val="left" w:pos="90"/>
                    <w:tab w:val="left" w:pos="360"/>
                  </w:tabs>
                  <w:ind w:left="90"/>
                  <w:jc w:val="center"/>
                </w:pPr>
              </w:pPrChange>
            </w:pPr>
            <w:ins w:id="1323" w:author="PHAM TOAN" w:date="2022-02-07T14:22:00Z">
              <w:r>
                <w:rPr>
                  <w:rFonts w:ascii="Calibri" w:hAnsi="Calibri" w:cs="Calibri"/>
                  <w:color w:val="000000"/>
                </w:rPr>
                <w:t>0.524</w:t>
              </w:r>
            </w:ins>
          </w:p>
        </w:tc>
      </w:tr>
      <w:tr w:rsidR="00B46B2E" w:rsidRPr="00033D68" w:rsidDel="00772FF1" w14:paraId="6673FC81" w14:textId="77777777" w:rsidTr="00B46B2E">
        <w:trPr>
          <w:del w:id="1324" w:author="PHAM TOAN" w:date="2022-02-02T12:02:00Z"/>
        </w:trPr>
        <w:tc>
          <w:tcPr>
            <w:tcW w:w="3870" w:type="dxa"/>
            <w:vAlign w:val="center"/>
          </w:tcPr>
          <w:p w14:paraId="471F59E2" w14:textId="069772AC" w:rsidR="00B46B2E" w:rsidRPr="00E22D2C" w:rsidDel="00772FF1" w:rsidRDefault="00B46B2E" w:rsidP="00B46B2E">
            <w:pPr>
              <w:ind w:left="720"/>
              <w:rPr>
                <w:del w:id="1325" w:author="PHAM TOAN" w:date="2022-02-02T12:02:00Z"/>
                <w:bCs/>
                <w:sz w:val="26"/>
                <w:szCs w:val="26"/>
              </w:rPr>
            </w:pPr>
            <w:del w:id="1326" w:author="PHAM TOAN" w:date="2022-02-02T12:02:00Z">
              <w:r w:rsidDel="00772FF1">
                <w:rPr>
                  <w:bCs/>
                  <w:sz w:val="26"/>
                  <w:szCs w:val="26"/>
                </w:rPr>
                <w:delText>Singleton</w:delText>
              </w:r>
            </w:del>
          </w:p>
        </w:tc>
        <w:tc>
          <w:tcPr>
            <w:tcW w:w="2272" w:type="dxa"/>
            <w:vAlign w:val="bottom"/>
          </w:tcPr>
          <w:p w14:paraId="18C81140" w14:textId="3B25A815" w:rsidR="00B46B2E" w:rsidRPr="00C23485" w:rsidDel="00772FF1" w:rsidRDefault="00B46B2E" w:rsidP="00B46B2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327" w:author="PHAM TOAN" w:date="2022-02-02T12:02:00Z"/>
                <w:sz w:val="26"/>
                <w:szCs w:val="26"/>
              </w:rPr>
            </w:pPr>
            <w:del w:id="1328" w:author="PHAM TOAN" w:date="2022-02-02T12:02:00Z">
              <w:r w:rsidDel="00772FF1">
                <w:rPr>
                  <w:bCs/>
                  <w:sz w:val="26"/>
                  <w:szCs w:val="26"/>
                </w:rPr>
                <w:delText>3137 ± 409</w:delText>
              </w:r>
            </w:del>
          </w:p>
        </w:tc>
        <w:tc>
          <w:tcPr>
            <w:tcW w:w="2272" w:type="dxa"/>
            <w:vAlign w:val="bottom"/>
          </w:tcPr>
          <w:p w14:paraId="4E4A93D3" w14:textId="7EEBE7B9" w:rsidR="00B46B2E" w:rsidRPr="00C23485" w:rsidDel="00772FF1" w:rsidRDefault="00B46B2E" w:rsidP="00B46B2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329" w:author="PHAM TOAN" w:date="2022-02-02T12:02:00Z"/>
                <w:sz w:val="26"/>
                <w:szCs w:val="26"/>
              </w:rPr>
            </w:pPr>
            <w:del w:id="1330" w:author="PHAM TOAN" w:date="2022-02-02T12:02:00Z">
              <w:r w:rsidDel="00772FF1">
                <w:rPr>
                  <w:bCs/>
                  <w:sz w:val="26"/>
                  <w:szCs w:val="26"/>
                </w:rPr>
                <w:delText>3130 ± 406</w:delText>
              </w:r>
            </w:del>
          </w:p>
        </w:tc>
        <w:tc>
          <w:tcPr>
            <w:tcW w:w="2386" w:type="dxa"/>
            <w:vAlign w:val="center"/>
          </w:tcPr>
          <w:p w14:paraId="1E15DBBF" w14:textId="4D269B7E" w:rsidR="00B46B2E" w:rsidRPr="00C23485" w:rsidDel="00772FF1" w:rsidRDefault="00B46B2E" w:rsidP="00B46B2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331" w:author="PHAM TOAN" w:date="2022-02-02T12:02:00Z"/>
                <w:sz w:val="26"/>
                <w:szCs w:val="26"/>
              </w:rPr>
            </w:pPr>
            <w:del w:id="1332" w:author="PHAM TOAN" w:date="2022-02-02T12:02:00Z">
              <w:r w:rsidDel="00772FF1">
                <w:rPr>
                  <w:bCs/>
                  <w:sz w:val="26"/>
                  <w:szCs w:val="26"/>
                </w:rPr>
                <w:delText>-</w:delText>
              </w:r>
            </w:del>
          </w:p>
        </w:tc>
        <w:tc>
          <w:tcPr>
            <w:tcW w:w="2700" w:type="dxa"/>
            <w:vAlign w:val="center"/>
          </w:tcPr>
          <w:p w14:paraId="479BFCE9" w14:textId="5D2803A5" w:rsidR="00B46B2E" w:rsidRPr="00C23485" w:rsidDel="00772FF1" w:rsidRDefault="00B46B2E" w:rsidP="00B46B2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333" w:author="PHAM TOAN" w:date="2022-02-02T12:02:00Z"/>
                <w:sz w:val="26"/>
                <w:szCs w:val="26"/>
              </w:rPr>
            </w:pPr>
            <w:del w:id="1334" w:author="PHAM TOAN" w:date="2022-02-02T12:02:00Z">
              <w:r w:rsidDel="00772FF1">
                <w:rPr>
                  <w:bCs/>
                  <w:sz w:val="26"/>
                  <w:szCs w:val="26"/>
                </w:rPr>
                <w:delText>7 [-35 ; 67]</w:delText>
              </w:r>
            </w:del>
          </w:p>
        </w:tc>
        <w:tc>
          <w:tcPr>
            <w:tcW w:w="1170" w:type="dxa"/>
            <w:vAlign w:val="center"/>
          </w:tcPr>
          <w:p w14:paraId="46425E45" w14:textId="6320A6BC" w:rsidR="00B46B2E" w:rsidRPr="00C23485" w:rsidDel="00772FF1" w:rsidRDefault="00B46B2E" w:rsidP="00B46B2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335" w:author="PHAM TOAN" w:date="2022-02-02T12:02:00Z"/>
                <w:sz w:val="26"/>
                <w:szCs w:val="26"/>
              </w:rPr>
            </w:pPr>
            <w:del w:id="1336" w:author="PHAM TOAN" w:date="2022-02-02T12:02:00Z">
              <w:r w:rsidDel="00772FF1">
                <w:rPr>
                  <w:bCs/>
                  <w:sz w:val="26"/>
                  <w:szCs w:val="26"/>
                </w:rPr>
                <w:delText>0.53</w:delText>
              </w:r>
            </w:del>
          </w:p>
        </w:tc>
      </w:tr>
      <w:tr w:rsidR="00B46B2E" w:rsidRPr="00033D68" w:rsidDel="00772FF1" w14:paraId="18F38A01" w14:textId="77777777" w:rsidTr="00B46B2E">
        <w:trPr>
          <w:del w:id="1337" w:author="PHAM TOAN" w:date="2022-02-02T12:02:00Z"/>
        </w:trPr>
        <w:tc>
          <w:tcPr>
            <w:tcW w:w="3870" w:type="dxa"/>
            <w:vAlign w:val="center"/>
          </w:tcPr>
          <w:p w14:paraId="37BE6FD0" w14:textId="3BFBE6A2" w:rsidR="00B46B2E" w:rsidDel="00772FF1" w:rsidRDefault="00B46B2E" w:rsidP="00B46B2E">
            <w:pPr>
              <w:ind w:left="720"/>
              <w:rPr>
                <w:del w:id="1338" w:author="PHAM TOAN" w:date="2022-02-02T12:02:00Z"/>
                <w:bCs/>
                <w:sz w:val="26"/>
                <w:szCs w:val="26"/>
              </w:rPr>
            </w:pPr>
            <w:del w:id="1339" w:author="PHAM TOAN" w:date="2022-02-02T12:02:00Z">
              <w:r w:rsidDel="00772FF1">
                <w:rPr>
                  <w:bCs/>
                  <w:sz w:val="26"/>
                  <w:szCs w:val="26"/>
                </w:rPr>
                <w:delText>Twin and Triplets</w:delText>
              </w:r>
            </w:del>
          </w:p>
        </w:tc>
        <w:tc>
          <w:tcPr>
            <w:tcW w:w="2272" w:type="dxa"/>
            <w:vAlign w:val="bottom"/>
          </w:tcPr>
          <w:p w14:paraId="1FD4521C" w14:textId="63956CF5" w:rsidR="00B46B2E" w:rsidDel="00772FF1" w:rsidRDefault="00B46B2E" w:rsidP="00B46B2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340" w:author="PHAM TOAN" w:date="2022-02-02T12:02:00Z"/>
                <w:bCs/>
                <w:sz w:val="26"/>
                <w:szCs w:val="26"/>
              </w:rPr>
            </w:pPr>
            <w:del w:id="1341" w:author="PHAM TOAN" w:date="2022-02-02T12:02:00Z">
              <w:r w:rsidDel="00772FF1">
                <w:rPr>
                  <w:bCs/>
                  <w:sz w:val="26"/>
                  <w:szCs w:val="26"/>
                </w:rPr>
                <w:delText>2221 ± 491</w:delText>
              </w:r>
            </w:del>
          </w:p>
        </w:tc>
        <w:tc>
          <w:tcPr>
            <w:tcW w:w="2272" w:type="dxa"/>
            <w:vAlign w:val="bottom"/>
          </w:tcPr>
          <w:p w14:paraId="2F5EC3F4" w14:textId="2EADFB7B" w:rsidR="00B46B2E" w:rsidDel="00772FF1" w:rsidRDefault="00B46B2E" w:rsidP="00B46B2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342" w:author="PHAM TOAN" w:date="2022-02-02T12:02:00Z"/>
                <w:bCs/>
                <w:sz w:val="26"/>
                <w:szCs w:val="26"/>
              </w:rPr>
            </w:pPr>
            <w:del w:id="1343" w:author="PHAM TOAN" w:date="2022-02-02T12:02:00Z">
              <w:r w:rsidDel="00772FF1">
                <w:rPr>
                  <w:bCs/>
                  <w:sz w:val="26"/>
                  <w:szCs w:val="26"/>
                </w:rPr>
                <w:delText>2133 ± 207</w:delText>
              </w:r>
            </w:del>
          </w:p>
        </w:tc>
        <w:tc>
          <w:tcPr>
            <w:tcW w:w="2386" w:type="dxa"/>
            <w:vAlign w:val="center"/>
          </w:tcPr>
          <w:p w14:paraId="619041ED" w14:textId="59C816D0" w:rsidR="00B46B2E" w:rsidDel="00772FF1" w:rsidRDefault="00B46B2E" w:rsidP="00B46B2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344" w:author="PHAM TOAN" w:date="2022-02-02T12:02:00Z"/>
                <w:bCs/>
                <w:sz w:val="26"/>
                <w:szCs w:val="26"/>
              </w:rPr>
            </w:pPr>
            <w:del w:id="1345" w:author="PHAM TOAN" w:date="2022-02-02T12:02:00Z">
              <w:r w:rsidDel="00772FF1">
                <w:rPr>
                  <w:bCs/>
                  <w:sz w:val="26"/>
                  <w:szCs w:val="26"/>
                </w:rPr>
                <w:delText>-</w:delText>
              </w:r>
            </w:del>
          </w:p>
        </w:tc>
        <w:tc>
          <w:tcPr>
            <w:tcW w:w="2700" w:type="dxa"/>
            <w:vAlign w:val="center"/>
          </w:tcPr>
          <w:p w14:paraId="763E1C94" w14:textId="25E418ED" w:rsidR="00B46B2E" w:rsidDel="00772FF1" w:rsidRDefault="00B46B2E" w:rsidP="00B46B2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346" w:author="PHAM TOAN" w:date="2022-02-02T12:02:00Z"/>
                <w:bCs/>
                <w:sz w:val="26"/>
                <w:szCs w:val="26"/>
              </w:rPr>
            </w:pPr>
            <w:del w:id="1347" w:author="PHAM TOAN" w:date="2022-02-02T12:02:00Z">
              <w:r w:rsidDel="00772FF1">
                <w:rPr>
                  <w:bCs/>
                  <w:sz w:val="26"/>
                  <w:szCs w:val="26"/>
                </w:rPr>
                <w:delText>88 [-302 ; 478]</w:delText>
              </w:r>
            </w:del>
          </w:p>
        </w:tc>
        <w:tc>
          <w:tcPr>
            <w:tcW w:w="1170" w:type="dxa"/>
            <w:vAlign w:val="center"/>
          </w:tcPr>
          <w:p w14:paraId="47DB40CB" w14:textId="3235255A" w:rsidR="00B46B2E" w:rsidDel="00772FF1" w:rsidRDefault="00B46B2E" w:rsidP="00B46B2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348" w:author="PHAM TOAN" w:date="2022-02-02T12:02:00Z"/>
                <w:bCs/>
                <w:sz w:val="26"/>
                <w:szCs w:val="26"/>
              </w:rPr>
            </w:pPr>
            <w:del w:id="1349" w:author="PHAM TOAN" w:date="2022-02-02T12:02:00Z">
              <w:r w:rsidDel="00772FF1">
                <w:rPr>
                  <w:bCs/>
                  <w:sz w:val="26"/>
                  <w:szCs w:val="26"/>
                </w:rPr>
                <w:delText>0.55</w:delText>
              </w:r>
            </w:del>
          </w:p>
        </w:tc>
      </w:tr>
      <w:tr w:rsidR="002C43EE" w:rsidRPr="00033D68" w14:paraId="213E62AA" w14:textId="77777777" w:rsidTr="002E359C">
        <w:tblPrEx>
          <w:tblPrExChange w:id="1350" w:author="PHAM TOAN" w:date="2022-02-07T14:39:00Z">
            <w:tblPrEx>
              <w:tblW w:w="14670" w:type="dxa"/>
            </w:tblPrEx>
          </w:tblPrExChange>
        </w:tblPrEx>
        <w:trPr>
          <w:trPrChange w:id="1351" w:author="PHAM TOAN" w:date="2022-02-07T14:39:00Z">
            <w:trPr>
              <w:gridBefore w:val="2"/>
              <w:gridAfter w:val="0"/>
            </w:trPr>
          </w:trPrChange>
        </w:trPr>
        <w:tc>
          <w:tcPr>
            <w:tcW w:w="3870" w:type="dxa"/>
            <w:vAlign w:val="center"/>
            <w:tcPrChange w:id="1352" w:author="PHAM TOAN" w:date="2022-02-07T14:39:00Z">
              <w:tcPr>
                <w:tcW w:w="3870" w:type="dxa"/>
                <w:gridSpan w:val="2"/>
                <w:vAlign w:val="center"/>
              </w:tcPr>
            </w:tcPrChange>
          </w:tcPr>
          <w:p w14:paraId="3333A3DA" w14:textId="6714DAFB" w:rsidR="002C43EE" w:rsidRDefault="002C43EE" w:rsidP="002C43EE">
            <w:pPr>
              <w:tabs>
                <w:tab w:val="left" w:pos="90"/>
                <w:tab w:val="left" w:pos="360"/>
              </w:tabs>
              <w:ind w:left="90"/>
              <w:rPr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Low birth weight</w:t>
            </w:r>
            <w:r w:rsidRPr="00E22D2C">
              <w:rPr>
                <w:sz w:val="26"/>
                <w:szCs w:val="26"/>
              </w:rPr>
              <w:t xml:space="preserve"> (</w:t>
            </w:r>
            <w:r>
              <w:rPr>
                <w:sz w:val="26"/>
                <w:szCs w:val="26"/>
              </w:rPr>
              <w:t>under</w:t>
            </w:r>
            <w:r w:rsidRPr="00E22D2C">
              <w:rPr>
                <w:sz w:val="26"/>
                <w:szCs w:val="26"/>
              </w:rPr>
              <w:t xml:space="preserve"> 2500g)</w:t>
            </w:r>
            <w:del w:id="1353" w:author="PHAM TOAN" w:date="2022-02-02T12:03:00Z">
              <w:r w:rsidDel="00BA1823">
                <w:rPr>
                  <w:sz w:val="26"/>
                  <w:szCs w:val="26"/>
                </w:rPr>
                <w:delText>*</w:delText>
              </w:r>
            </w:del>
          </w:p>
        </w:tc>
        <w:tc>
          <w:tcPr>
            <w:tcW w:w="2272" w:type="dxa"/>
            <w:vAlign w:val="bottom"/>
            <w:tcPrChange w:id="1354" w:author="PHAM TOAN" w:date="2022-02-07T14:39:00Z">
              <w:tcPr>
                <w:tcW w:w="2272" w:type="dxa"/>
                <w:gridSpan w:val="5"/>
                <w:vAlign w:val="bottom"/>
              </w:tcPr>
            </w:tcPrChange>
          </w:tcPr>
          <w:p w14:paraId="5F21B55D" w14:textId="6447F8CB" w:rsidR="002C43EE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355" w:author="PHAM TOAN" w:date="2022-02-07T14:22:00Z">
              <w:r>
                <w:rPr>
                  <w:rFonts w:ascii="Calibri" w:hAnsi="Calibri" w:cs="Calibri"/>
                  <w:color w:val="000000"/>
                </w:rPr>
                <w:t>11 (2.51%)</w:t>
              </w:r>
            </w:ins>
            <w:del w:id="1356" w:author="PHAM TOAN" w:date="2022-02-06T14:00:00Z">
              <w:r w:rsidRPr="00E22D2C" w:rsidDel="009452C5">
                <w:rPr>
                  <w:bCs/>
                  <w:sz w:val="26"/>
                  <w:szCs w:val="26"/>
                </w:rPr>
                <w:delText>1</w:delText>
              </w:r>
              <w:r w:rsidDel="009452C5">
                <w:rPr>
                  <w:bCs/>
                  <w:sz w:val="26"/>
                  <w:szCs w:val="26"/>
                </w:rPr>
                <w:delText>1</w:delText>
              </w:r>
            </w:del>
            <w:del w:id="1357" w:author="PHAM TOAN" w:date="2022-02-02T12:03:00Z">
              <w:r w:rsidDel="00BA1823">
                <w:rPr>
                  <w:bCs/>
                  <w:sz w:val="26"/>
                  <w:szCs w:val="26"/>
                </w:rPr>
                <w:delText>/437</w:delText>
              </w:r>
            </w:del>
            <w:del w:id="1358" w:author="PHAM TOAN" w:date="2022-02-06T14:00:00Z">
              <w:r w:rsidRPr="00E22D2C" w:rsidDel="009452C5">
                <w:rPr>
                  <w:bCs/>
                  <w:sz w:val="26"/>
                  <w:szCs w:val="26"/>
                </w:rPr>
                <w:delText xml:space="preserve"> (</w:delText>
              </w:r>
              <w:r w:rsidDel="009452C5">
                <w:rPr>
                  <w:bCs/>
                  <w:sz w:val="26"/>
                  <w:szCs w:val="26"/>
                </w:rPr>
                <w:delText>2.5</w:delText>
              </w:r>
              <w:r w:rsidRPr="00E22D2C" w:rsidDel="009452C5">
                <w:rPr>
                  <w:bCs/>
                  <w:sz w:val="26"/>
                  <w:szCs w:val="26"/>
                </w:rPr>
                <w:delText>)</w:delText>
              </w:r>
            </w:del>
          </w:p>
        </w:tc>
        <w:tc>
          <w:tcPr>
            <w:tcW w:w="2272" w:type="dxa"/>
            <w:vAlign w:val="bottom"/>
            <w:tcPrChange w:id="1359" w:author="PHAM TOAN" w:date="2022-02-07T14:39:00Z">
              <w:tcPr>
                <w:tcW w:w="2272" w:type="dxa"/>
                <w:gridSpan w:val="5"/>
                <w:vAlign w:val="bottom"/>
              </w:tcPr>
            </w:tcPrChange>
          </w:tcPr>
          <w:p w14:paraId="2B37A274" w14:textId="38207B08" w:rsidR="002C43EE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360" w:author="PHAM TOAN" w:date="2022-02-07T14:22:00Z">
              <w:r>
                <w:rPr>
                  <w:rFonts w:ascii="Calibri" w:hAnsi="Calibri" w:cs="Calibri"/>
                  <w:color w:val="000000"/>
                </w:rPr>
                <w:t>27 (5.26%)</w:t>
              </w:r>
            </w:ins>
            <w:del w:id="1361" w:author="PHAM TOAN" w:date="2022-02-06T14:00:00Z">
              <w:r w:rsidDel="009452C5">
                <w:rPr>
                  <w:bCs/>
                  <w:sz w:val="26"/>
                  <w:szCs w:val="26"/>
                </w:rPr>
                <w:delText>27</w:delText>
              </w:r>
            </w:del>
            <w:del w:id="1362" w:author="PHAM TOAN" w:date="2022-02-02T12:03:00Z">
              <w:r w:rsidDel="00BA1823">
                <w:rPr>
                  <w:bCs/>
                  <w:sz w:val="26"/>
                  <w:szCs w:val="26"/>
                </w:rPr>
                <w:delText>/512</w:delText>
              </w:r>
            </w:del>
            <w:del w:id="1363" w:author="PHAM TOAN" w:date="2022-02-06T14:00:00Z">
              <w:r w:rsidRPr="00E22D2C" w:rsidDel="009452C5">
                <w:rPr>
                  <w:bCs/>
                  <w:sz w:val="26"/>
                  <w:szCs w:val="26"/>
                </w:rPr>
                <w:delText xml:space="preserve"> (</w:delText>
              </w:r>
              <w:r w:rsidDel="009452C5">
                <w:rPr>
                  <w:bCs/>
                  <w:sz w:val="26"/>
                  <w:szCs w:val="26"/>
                </w:rPr>
                <w:delText>5.3</w:delText>
              </w:r>
              <w:r w:rsidRPr="00E22D2C" w:rsidDel="009452C5">
                <w:rPr>
                  <w:bCs/>
                  <w:sz w:val="26"/>
                  <w:szCs w:val="26"/>
                </w:rPr>
                <w:delText>)</w:delText>
              </w:r>
            </w:del>
          </w:p>
        </w:tc>
        <w:tc>
          <w:tcPr>
            <w:tcW w:w="2386" w:type="dxa"/>
            <w:vAlign w:val="bottom"/>
            <w:tcPrChange w:id="1364" w:author="PHAM TOAN" w:date="2022-02-07T14:39:00Z">
              <w:tcPr>
                <w:tcW w:w="2386" w:type="dxa"/>
                <w:gridSpan w:val="6"/>
                <w:vAlign w:val="center"/>
              </w:tcPr>
            </w:tcPrChange>
          </w:tcPr>
          <w:p w14:paraId="106004AD" w14:textId="5CEB3B04" w:rsidR="002C43EE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365" w:author="PHAM TOAN" w:date="2022-02-07T14:39:00Z">
              <w:r>
                <w:rPr>
                  <w:rFonts w:ascii="Calibri" w:hAnsi="Calibri" w:cs="Calibri"/>
                  <w:color w:val="000000"/>
                </w:rPr>
                <w:t>2.1 (1.05, 4.18)</w:t>
              </w:r>
            </w:ins>
            <w:del w:id="1366" w:author="PHAM TOAN" w:date="2022-02-06T14:00:00Z">
              <w:r w:rsidDel="009452C5">
                <w:rPr>
                  <w:bCs/>
                  <w:sz w:val="26"/>
                  <w:szCs w:val="26"/>
                </w:rPr>
                <w:delText>2.1 [1.1 ; 4.2]</w:delText>
              </w:r>
            </w:del>
          </w:p>
        </w:tc>
        <w:tc>
          <w:tcPr>
            <w:tcW w:w="2700" w:type="dxa"/>
            <w:vAlign w:val="bottom"/>
            <w:tcPrChange w:id="1367" w:author="PHAM TOAN" w:date="2022-02-07T14:39:00Z">
              <w:tcPr>
                <w:tcW w:w="2700" w:type="dxa"/>
                <w:gridSpan w:val="2"/>
                <w:vAlign w:val="center"/>
              </w:tcPr>
            </w:tcPrChange>
          </w:tcPr>
          <w:p w14:paraId="4EA00DBB" w14:textId="4743EFC7" w:rsidR="002C43EE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368" w:author="PHAM TOAN" w:date="2022-02-07T14:39:00Z">
              <w:r>
                <w:rPr>
                  <w:rFonts w:ascii="Calibri" w:hAnsi="Calibri" w:cs="Calibri"/>
                  <w:color w:val="000000"/>
                </w:rPr>
                <w:t>2.75 (0.12, 5.39)</w:t>
              </w:r>
            </w:ins>
            <w:del w:id="1369" w:author="PHAM TOAN" w:date="2022-02-06T14:00:00Z">
              <w:r w:rsidDel="009452C5">
                <w:rPr>
                  <w:bCs/>
                  <w:sz w:val="26"/>
                  <w:szCs w:val="26"/>
                </w:rPr>
                <w:delText>2.8 [0.32 ; 5.2]</w:delText>
              </w:r>
            </w:del>
          </w:p>
        </w:tc>
        <w:tc>
          <w:tcPr>
            <w:tcW w:w="1170" w:type="dxa"/>
            <w:vAlign w:val="center"/>
            <w:tcPrChange w:id="1370" w:author="PHAM TOAN" w:date="2022-02-07T14:39:00Z">
              <w:tcPr>
                <w:tcW w:w="1170" w:type="dxa"/>
                <w:gridSpan w:val="3"/>
                <w:vAlign w:val="center"/>
              </w:tcPr>
            </w:tcPrChange>
          </w:tcPr>
          <w:p w14:paraId="6D3B9134" w14:textId="20366D24" w:rsidR="002C43EE" w:rsidRPr="00B46B2E" w:rsidRDefault="002C43EE">
            <w:pPr>
              <w:jc w:val="center"/>
              <w:rPr>
                <w:rFonts w:ascii="Calibri" w:hAnsi="Calibri" w:cs="Calibri"/>
                <w:color w:val="000000"/>
                <w:rPrChange w:id="1371" w:author="PHAM TOAN" w:date="2022-02-07T14:23:00Z">
                  <w:rPr>
                    <w:bCs/>
                    <w:sz w:val="26"/>
                    <w:szCs w:val="26"/>
                  </w:rPr>
                </w:rPrChange>
              </w:rPr>
              <w:pPrChange w:id="1372" w:author="PHAM TOAN" w:date="2022-02-07T14:23:00Z">
                <w:pPr>
                  <w:tabs>
                    <w:tab w:val="left" w:pos="90"/>
                    <w:tab w:val="left" w:pos="360"/>
                  </w:tabs>
                  <w:ind w:left="90"/>
                  <w:jc w:val="center"/>
                </w:pPr>
              </w:pPrChange>
            </w:pPr>
            <w:ins w:id="1373" w:author="PHAM TOAN" w:date="2022-02-07T14:23:00Z">
              <w:r>
                <w:rPr>
                  <w:rFonts w:ascii="Calibri" w:hAnsi="Calibri" w:cs="Calibri"/>
                  <w:color w:val="000000"/>
                </w:rPr>
                <w:t>0.046</w:t>
              </w:r>
            </w:ins>
            <w:del w:id="1374" w:author="PHAM TOAN" w:date="2022-02-06T14:00:00Z">
              <w:r w:rsidRPr="00B330BA" w:rsidDel="009452C5">
                <w:rPr>
                  <w:bCs/>
                  <w:sz w:val="26"/>
                  <w:szCs w:val="26"/>
                  <w:highlight w:val="yellow"/>
                </w:rPr>
                <w:delText>0.0</w:delText>
              </w:r>
              <w:r w:rsidDel="009452C5">
                <w:rPr>
                  <w:bCs/>
                  <w:sz w:val="26"/>
                  <w:szCs w:val="26"/>
                  <w:highlight w:val="yellow"/>
                </w:rPr>
                <w:delText>3</w:delText>
              </w:r>
            </w:del>
          </w:p>
        </w:tc>
      </w:tr>
      <w:tr w:rsidR="002C43EE" w:rsidRPr="00033D68" w14:paraId="02A24F4D" w14:textId="77777777" w:rsidTr="00C209E2">
        <w:tblPrEx>
          <w:tblPrExChange w:id="1375" w:author="PHAM TOAN" w:date="2022-02-07T14:39:00Z">
            <w:tblPrEx>
              <w:tblW w:w="14670" w:type="dxa"/>
            </w:tblPrEx>
          </w:tblPrExChange>
        </w:tblPrEx>
        <w:trPr>
          <w:trPrChange w:id="1376" w:author="PHAM TOAN" w:date="2022-02-07T14:39:00Z">
            <w:trPr>
              <w:gridBefore w:val="2"/>
              <w:gridAfter w:val="0"/>
            </w:trPr>
          </w:trPrChange>
        </w:trPr>
        <w:tc>
          <w:tcPr>
            <w:tcW w:w="3870" w:type="dxa"/>
            <w:vAlign w:val="center"/>
            <w:tcPrChange w:id="1377" w:author="PHAM TOAN" w:date="2022-02-07T14:39:00Z">
              <w:tcPr>
                <w:tcW w:w="3870" w:type="dxa"/>
                <w:gridSpan w:val="2"/>
                <w:vAlign w:val="center"/>
              </w:tcPr>
            </w:tcPrChange>
          </w:tcPr>
          <w:p w14:paraId="0C13FAA8" w14:textId="797F36A4" w:rsidR="002C43EE" w:rsidRPr="00E22D2C" w:rsidRDefault="002C43EE" w:rsidP="002C43EE">
            <w:pPr>
              <w:tabs>
                <w:tab w:val="left" w:pos="90"/>
                <w:tab w:val="left" w:pos="360"/>
              </w:tabs>
              <w:ind w:left="9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Heavy birth weight</w:t>
            </w:r>
            <w:r w:rsidRPr="00E22D2C">
              <w:rPr>
                <w:sz w:val="26"/>
                <w:szCs w:val="26"/>
              </w:rPr>
              <w:t xml:space="preserve"> (</w:t>
            </w:r>
            <w:r>
              <w:rPr>
                <w:sz w:val="26"/>
                <w:szCs w:val="26"/>
              </w:rPr>
              <w:t>over</w:t>
            </w:r>
            <w:r w:rsidRPr="00E22D2C">
              <w:rPr>
                <w:sz w:val="26"/>
                <w:szCs w:val="26"/>
              </w:rPr>
              <w:t xml:space="preserve"> 4000g)</w:t>
            </w:r>
            <w:del w:id="1378" w:author="PHAM TOAN" w:date="2022-02-02T12:03:00Z">
              <w:r w:rsidDel="00BA1823">
                <w:rPr>
                  <w:sz w:val="26"/>
                  <w:szCs w:val="26"/>
                </w:rPr>
                <w:delText>*</w:delText>
              </w:r>
            </w:del>
          </w:p>
        </w:tc>
        <w:tc>
          <w:tcPr>
            <w:tcW w:w="2272" w:type="dxa"/>
            <w:vAlign w:val="bottom"/>
            <w:tcPrChange w:id="1379" w:author="PHAM TOAN" w:date="2022-02-07T14:39:00Z">
              <w:tcPr>
                <w:tcW w:w="2272" w:type="dxa"/>
                <w:gridSpan w:val="5"/>
                <w:vAlign w:val="bottom"/>
              </w:tcPr>
            </w:tcPrChange>
          </w:tcPr>
          <w:p w14:paraId="7583BFB1" w14:textId="6C2ED97D" w:rsidR="002C43EE" w:rsidRPr="00E22D2C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380" w:author="PHAM TOAN" w:date="2022-02-07T14:22:00Z">
              <w:r>
                <w:rPr>
                  <w:rFonts w:ascii="Calibri" w:hAnsi="Calibri" w:cs="Calibri"/>
                  <w:color w:val="000000"/>
                </w:rPr>
                <w:t>6 (1.37%)</w:t>
              </w:r>
            </w:ins>
            <w:del w:id="1381" w:author="PHAM TOAN" w:date="2022-02-06T14:00:00Z">
              <w:r w:rsidRPr="00E22D2C" w:rsidDel="009452C5">
                <w:rPr>
                  <w:color w:val="000000"/>
                  <w:sz w:val="26"/>
                  <w:szCs w:val="26"/>
                </w:rPr>
                <w:delText>6</w:delText>
              </w:r>
            </w:del>
            <w:del w:id="1382" w:author="PHAM TOAN" w:date="2022-02-02T12:03:00Z">
              <w:r w:rsidDel="00BA1823">
                <w:rPr>
                  <w:color w:val="000000"/>
                  <w:sz w:val="26"/>
                  <w:szCs w:val="26"/>
                </w:rPr>
                <w:delText>/437</w:delText>
              </w:r>
            </w:del>
            <w:del w:id="1383" w:author="PHAM TOAN" w:date="2022-02-06T14:00:00Z">
              <w:r w:rsidRPr="00E22D2C" w:rsidDel="009452C5">
                <w:rPr>
                  <w:color w:val="000000"/>
                  <w:sz w:val="26"/>
                  <w:szCs w:val="26"/>
                </w:rPr>
                <w:delText xml:space="preserve"> (1.</w:delText>
              </w:r>
              <w:r w:rsidDel="009452C5">
                <w:rPr>
                  <w:color w:val="000000"/>
                  <w:sz w:val="26"/>
                  <w:szCs w:val="26"/>
                </w:rPr>
                <w:delText>4</w:delText>
              </w:r>
              <w:r w:rsidRPr="00E22D2C" w:rsidDel="009452C5">
                <w:rPr>
                  <w:color w:val="000000"/>
                  <w:sz w:val="26"/>
                  <w:szCs w:val="26"/>
                </w:rPr>
                <w:delText>)</w:delText>
              </w:r>
            </w:del>
          </w:p>
        </w:tc>
        <w:tc>
          <w:tcPr>
            <w:tcW w:w="2272" w:type="dxa"/>
            <w:vAlign w:val="bottom"/>
            <w:tcPrChange w:id="1384" w:author="PHAM TOAN" w:date="2022-02-07T14:39:00Z">
              <w:tcPr>
                <w:tcW w:w="2272" w:type="dxa"/>
                <w:gridSpan w:val="5"/>
                <w:vAlign w:val="bottom"/>
              </w:tcPr>
            </w:tcPrChange>
          </w:tcPr>
          <w:p w14:paraId="5A5DE023" w14:textId="5C5A71F7" w:rsidR="002C43EE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385" w:author="PHAM TOAN" w:date="2022-02-07T14:22:00Z">
              <w:r>
                <w:rPr>
                  <w:rFonts w:ascii="Calibri" w:hAnsi="Calibri" w:cs="Calibri"/>
                  <w:color w:val="000000"/>
                </w:rPr>
                <w:t>10 (1.95%)</w:t>
              </w:r>
            </w:ins>
            <w:del w:id="1386" w:author="PHAM TOAN" w:date="2022-02-06T14:00:00Z">
              <w:r w:rsidRPr="00E22D2C" w:rsidDel="009452C5">
                <w:rPr>
                  <w:color w:val="000000"/>
                  <w:sz w:val="26"/>
                  <w:szCs w:val="26"/>
                </w:rPr>
                <w:delText>10</w:delText>
              </w:r>
            </w:del>
            <w:del w:id="1387" w:author="PHAM TOAN" w:date="2022-02-02T12:03:00Z">
              <w:r w:rsidDel="00BA1823">
                <w:rPr>
                  <w:color w:val="000000"/>
                  <w:sz w:val="26"/>
                  <w:szCs w:val="26"/>
                </w:rPr>
                <w:delText>/512</w:delText>
              </w:r>
            </w:del>
            <w:del w:id="1388" w:author="PHAM TOAN" w:date="2022-02-06T14:00:00Z">
              <w:r w:rsidRPr="00E22D2C" w:rsidDel="009452C5">
                <w:rPr>
                  <w:color w:val="000000"/>
                  <w:sz w:val="26"/>
                  <w:szCs w:val="26"/>
                </w:rPr>
                <w:delText xml:space="preserve"> (1.9)</w:delText>
              </w:r>
            </w:del>
          </w:p>
        </w:tc>
        <w:tc>
          <w:tcPr>
            <w:tcW w:w="2386" w:type="dxa"/>
            <w:vAlign w:val="bottom"/>
            <w:tcPrChange w:id="1389" w:author="PHAM TOAN" w:date="2022-02-07T14:39:00Z">
              <w:tcPr>
                <w:tcW w:w="2386" w:type="dxa"/>
                <w:gridSpan w:val="6"/>
                <w:vAlign w:val="center"/>
              </w:tcPr>
            </w:tcPrChange>
          </w:tcPr>
          <w:p w14:paraId="5E6C7BD9" w14:textId="51EFF102" w:rsidR="002C43EE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390" w:author="PHAM TOAN" w:date="2022-02-07T14:39:00Z">
              <w:r>
                <w:rPr>
                  <w:rFonts w:ascii="Calibri" w:hAnsi="Calibri" w:cs="Calibri"/>
                  <w:color w:val="000000"/>
                </w:rPr>
                <w:t>1.42 (0.52, 3.88)</w:t>
              </w:r>
            </w:ins>
            <w:del w:id="1391" w:author="PHAM TOAN" w:date="2022-02-06T14:00:00Z">
              <w:r w:rsidDel="009452C5">
                <w:rPr>
                  <w:bCs/>
                  <w:sz w:val="26"/>
                  <w:szCs w:val="26"/>
                </w:rPr>
                <w:delText>1.4 [0.5 ; 3.9]</w:delText>
              </w:r>
            </w:del>
          </w:p>
        </w:tc>
        <w:tc>
          <w:tcPr>
            <w:tcW w:w="2700" w:type="dxa"/>
            <w:vAlign w:val="bottom"/>
            <w:tcPrChange w:id="1392" w:author="PHAM TOAN" w:date="2022-02-07T14:39:00Z">
              <w:tcPr>
                <w:tcW w:w="2700" w:type="dxa"/>
                <w:gridSpan w:val="2"/>
                <w:vAlign w:val="center"/>
              </w:tcPr>
            </w:tcPrChange>
          </w:tcPr>
          <w:p w14:paraId="02D82B92" w14:textId="7CFDCC37" w:rsidR="002C43EE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393" w:author="PHAM TOAN" w:date="2022-02-07T14:39:00Z">
              <w:r>
                <w:rPr>
                  <w:rFonts w:ascii="Calibri" w:hAnsi="Calibri" w:cs="Calibri"/>
                  <w:color w:val="000000"/>
                </w:rPr>
                <w:t>0.58 (-1.25, 2.41)</w:t>
              </w:r>
            </w:ins>
            <w:del w:id="1394" w:author="PHAM TOAN" w:date="2022-02-06T14:00:00Z">
              <w:r w:rsidDel="009452C5">
                <w:rPr>
                  <w:bCs/>
                  <w:sz w:val="26"/>
                  <w:szCs w:val="26"/>
                </w:rPr>
                <w:delText>0.5 [-1.0 ; 2.2]</w:delText>
              </w:r>
            </w:del>
          </w:p>
        </w:tc>
        <w:tc>
          <w:tcPr>
            <w:tcW w:w="1170" w:type="dxa"/>
            <w:vAlign w:val="bottom"/>
            <w:tcPrChange w:id="1395" w:author="PHAM TOAN" w:date="2022-02-07T14:39:00Z">
              <w:tcPr>
                <w:tcW w:w="1170" w:type="dxa"/>
                <w:gridSpan w:val="3"/>
                <w:vAlign w:val="center"/>
              </w:tcPr>
            </w:tcPrChange>
          </w:tcPr>
          <w:p w14:paraId="3A0C3D8E" w14:textId="35A035F7" w:rsidR="002C43EE" w:rsidRPr="00B330BA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  <w:highlight w:val="yellow"/>
              </w:rPr>
            </w:pPr>
            <w:ins w:id="1396" w:author="PHAM TOAN" w:date="2022-02-07T14:23:00Z">
              <w:r>
                <w:rPr>
                  <w:rFonts w:ascii="Calibri" w:hAnsi="Calibri" w:cs="Calibri"/>
                  <w:color w:val="000000"/>
                </w:rPr>
                <w:t>0.66</w:t>
              </w:r>
            </w:ins>
            <w:del w:id="1397" w:author="PHAM TOAN" w:date="2022-02-06T14:00:00Z">
              <w:r w:rsidDel="009452C5">
                <w:rPr>
                  <w:bCs/>
                  <w:sz w:val="26"/>
                  <w:szCs w:val="26"/>
                </w:rPr>
                <w:delText>0.48</w:delText>
              </w:r>
            </w:del>
          </w:p>
        </w:tc>
      </w:tr>
      <w:tr w:rsidR="00B46B2E" w:rsidRPr="00033D68" w14:paraId="7C95A390" w14:textId="77777777" w:rsidTr="008743EA">
        <w:tblPrEx>
          <w:tblPrExChange w:id="1398" w:author="PHAM TOAN" w:date="2022-02-07T14:23:00Z">
            <w:tblPrEx>
              <w:tblW w:w="14670" w:type="dxa"/>
            </w:tblPrEx>
          </w:tblPrExChange>
        </w:tblPrEx>
        <w:trPr>
          <w:ins w:id="1399" w:author="Ben Mol" w:date="2022-01-30T08:00:00Z"/>
          <w:trPrChange w:id="1400" w:author="PHAM TOAN" w:date="2022-02-07T14:23:00Z">
            <w:trPr>
              <w:gridBefore w:val="2"/>
              <w:gridAfter w:val="0"/>
            </w:trPr>
          </w:trPrChange>
        </w:trPr>
        <w:tc>
          <w:tcPr>
            <w:tcW w:w="3870" w:type="dxa"/>
            <w:vAlign w:val="center"/>
            <w:tcPrChange w:id="1401" w:author="PHAM TOAN" w:date="2022-02-07T14:23:00Z">
              <w:tcPr>
                <w:tcW w:w="3870" w:type="dxa"/>
                <w:gridSpan w:val="2"/>
                <w:vAlign w:val="center"/>
              </w:tcPr>
            </w:tcPrChange>
          </w:tcPr>
          <w:p w14:paraId="4FFF1ECA" w14:textId="245BE061" w:rsidR="00B46B2E" w:rsidRDefault="00B46B2E" w:rsidP="00B46B2E">
            <w:pPr>
              <w:tabs>
                <w:tab w:val="left" w:pos="90"/>
                <w:tab w:val="left" w:pos="360"/>
              </w:tabs>
              <w:ind w:left="90"/>
              <w:rPr>
                <w:ins w:id="1402" w:author="Ben Mol" w:date="2022-01-30T08:00:00Z"/>
                <w:sz w:val="26"/>
                <w:szCs w:val="26"/>
              </w:rPr>
            </w:pPr>
            <w:ins w:id="1403" w:author="Ben Mol" w:date="2022-01-30T08:00:00Z">
              <w:r>
                <w:rPr>
                  <w:sz w:val="26"/>
                  <w:szCs w:val="26"/>
                </w:rPr>
                <w:t>Birthweight percentile</w:t>
              </w:r>
            </w:ins>
          </w:p>
        </w:tc>
        <w:tc>
          <w:tcPr>
            <w:tcW w:w="2272" w:type="dxa"/>
            <w:vAlign w:val="bottom"/>
            <w:tcPrChange w:id="1404" w:author="PHAM TOAN" w:date="2022-02-07T14:23:00Z">
              <w:tcPr>
                <w:tcW w:w="2272" w:type="dxa"/>
                <w:gridSpan w:val="5"/>
                <w:vAlign w:val="bottom"/>
              </w:tcPr>
            </w:tcPrChange>
          </w:tcPr>
          <w:p w14:paraId="094D03BA" w14:textId="5283724C" w:rsidR="00B46B2E" w:rsidRDefault="00B46B2E" w:rsidP="00B46B2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ins w:id="1405" w:author="Ben Mol" w:date="2022-01-30T08:00:00Z"/>
                <w:color w:val="000000"/>
                <w:sz w:val="26"/>
                <w:szCs w:val="26"/>
              </w:rPr>
            </w:pPr>
            <w:ins w:id="1406" w:author="PHAM TOAN" w:date="2022-02-07T14:22:00Z">
              <w:r>
                <w:rPr>
                  <w:rFonts w:ascii="Calibri" w:hAnsi="Calibri" w:cs="Calibri"/>
                  <w:color w:val="000000"/>
                </w:rPr>
                <w:t>50.00 [25.00; 75.00]</w:t>
              </w:r>
            </w:ins>
          </w:p>
        </w:tc>
        <w:tc>
          <w:tcPr>
            <w:tcW w:w="2272" w:type="dxa"/>
            <w:vAlign w:val="bottom"/>
            <w:tcPrChange w:id="1407" w:author="PHAM TOAN" w:date="2022-02-07T14:23:00Z">
              <w:tcPr>
                <w:tcW w:w="2272" w:type="dxa"/>
                <w:gridSpan w:val="5"/>
                <w:vAlign w:val="bottom"/>
              </w:tcPr>
            </w:tcPrChange>
          </w:tcPr>
          <w:p w14:paraId="6A94AFF7" w14:textId="17C4A9C6" w:rsidR="00B46B2E" w:rsidRDefault="00B46B2E" w:rsidP="00B46B2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ins w:id="1408" w:author="Ben Mol" w:date="2022-01-30T08:00:00Z"/>
                <w:color w:val="000000"/>
                <w:sz w:val="26"/>
                <w:szCs w:val="26"/>
              </w:rPr>
            </w:pPr>
            <w:ins w:id="1409" w:author="PHAM TOAN" w:date="2022-02-07T14:22:00Z">
              <w:r>
                <w:rPr>
                  <w:rFonts w:ascii="Calibri" w:hAnsi="Calibri" w:cs="Calibri"/>
                  <w:color w:val="000000"/>
                </w:rPr>
                <w:t>50.00 [25.00; 75.00]</w:t>
              </w:r>
            </w:ins>
          </w:p>
        </w:tc>
        <w:tc>
          <w:tcPr>
            <w:tcW w:w="2386" w:type="dxa"/>
            <w:vAlign w:val="center"/>
            <w:tcPrChange w:id="1410" w:author="PHAM TOAN" w:date="2022-02-07T14:23:00Z">
              <w:tcPr>
                <w:tcW w:w="2386" w:type="dxa"/>
                <w:gridSpan w:val="6"/>
                <w:vAlign w:val="center"/>
              </w:tcPr>
            </w:tcPrChange>
          </w:tcPr>
          <w:p w14:paraId="652F75D0" w14:textId="6BE15EC4" w:rsidR="00B46B2E" w:rsidRDefault="002C43EE" w:rsidP="00B46B2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ins w:id="1411" w:author="Ben Mol" w:date="2022-01-30T08:00:00Z"/>
                <w:bCs/>
                <w:sz w:val="26"/>
                <w:szCs w:val="26"/>
              </w:rPr>
            </w:pPr>
            <w:ins w:id="1412" w:author="PHAM TOAN" w:date="2022-02-07T14:39:00Z">
              <w:r>
                <w:rPr>
                  <w:bCs/>
                  <w:sz w:val="26"/>
                  <w:szCs w:val="26"/>
                </w:rPr>
                <w:t>-</w:t>
              </w:r>
            </w:ins>
          </w:p>
        </w:tc>
        <w:tc>
          <w:tcPr>
            <w:tcW w:w="2700" w:type="dxa"/>
            <w:vAlign w:val="center"/>
            <w:tcPrChange w:id="1413" w:author="PHAM TOAN" w:date="2022-02-07T14:23:00Z">
              <w:tcPr>
                <w:tcW w:w="2700" w:type="dxa"/>
                <w:gridSpan w:val="2"/>
                <w:vAlign w:val="center"/>
              </w:tcPr>
            </w:tcPrChange>
          </w:tcPr>
          <w:p w14:paraId="68C799A8" w14:textId="3CC962C4" w:rsidR="00B46B2E" w:rsidRDefault="002C43EE" w:rsidP="00B46B2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ins w:id="1414" w:author="Ben Mol" w:date="2022-01-30T08:00:00Z"/>
                <w:bCs/>
                <w:sz w:val="26"/>
                <w:szCs w:val="26"/>
              </w:rPr>
            </w:pPr>
            <w:ins w:id="1415" w:author="PHAM TOAN" w:date="2022-02-07T14:39:00Z">
              <w:r>
                <w:rPr>
                  <w:bCs/>
                  <w:sz w:val="26"/>
                  <w:szCs w:val="26"/>
                </w:rPr>
                <w:t>-</w:t>
              </w:r>
            </w:ins>
          </w:p>
        </w:tc>
        <w:tc>
          <w:tcPr>
            <w:tcW w:w="1170" w:type="dxa"/>
            <w:vAlign w:val="bottom"/>
            <w:tcPrChange w:id="1416" w:author="PHAM TOAN" w:date="2022-02-07T14:23:00Z">
              <w:tcPr>
                <w:tcW w:w="1170" w:type="dxa"/>
                <w:gridSpan w:val="3"/>
                <w:vAlign w:val="center"/>
              </w:tcPr>
            </w:tcPrChange>
          </w:tcPr>
          <w:p w14:paraId="4C5EADDA" w14:textId="5E431D5E" w:rsidR="00B46B2E" w:rsidRDefault="00B46B2E" w:rsidP="00B46B2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ins w:id="1417" w:author="Ben Mol" w:date="2022-01-30T08:00:00Z"/>
                <w:bCs/>
                <w:sz w:val="26"/>
                <w:szCs w:val="26"/>
              </w:rPr>
            </w:pPr>
            <w:ins w:id="1418" w:author="PHAM TOAN" w:date="2022-02-07T14:23:00Z">
              <w:r>
                <w:rPr>
                  <w:rFonts w:ascii="Calibri" w:hAnsi="Calibri" w:cs="Calibri"/>
                  <w:color w:val="000000"/>
                </w:rPr>
                <w:t>0.445</w:t>
              </w:r>
            </w:ins>
          </w:p>
        </w:tc>
      </w:tr>
      <w:tr w:rsidR="002C43EE" w:rsidRPr="00033D68" w14:paraId="714C8E6C" w14:textId="77777777" w:rsidTr="00A92FEA">
        <w:tblPrEx>
          <w:tblPrExChange w:id="1419" w:author="PHAM TOAN" w:date="2022-02-07T14:40:00Z">
            <w:tblPrEx>
              <w:tblW w:w="14670" w:type="dxa"/>
            </w:tblPrEx>
          </w:tblPrExChange>
        </w:tblPrEx>
        <w:trPr>
          <w:ins w:id="1420" w:author="Ben Mol" w:date="2022-01-30T08:00:00Z"/>
          <w:trPrChange w:id="1421" w:author="PHAM TOAN" w:date="2022-02-07T14:40:00Z">
            <w:trPr>
              <w:gridBefore w:val="2"/>
              <w:gridAfter w:val="0"/>
            </w:trPr>
          </w:trPrChange>
        </w:trPr>
        <w:tc>
          <w:tcPr>
            <w:tcW w:w="3870" w:type="dxa"/>
            <w:vAlign w:val="center"/>
            <w:tcPrChange w:id="1422" w:author="PHAM TOAN" w:date="2022-02-07T14:40:00Z">
              <w:tcPr>
                <w:tcW w:w="3870" w:type="dxa"/>
                <w:gridSpan w:val="2"/>
                <w:vAlign w:val="center"/>
              </w:tcPr>
            </w:tcPrChange>
          </w:tcPr>
          <w:p w14:paraId="3FE8F73B" w14:textId="1009CC2D" w:rsidR="002C43EE" w:rsidRDefault="002C43EE" w:rsidP="002C43EE">
            <w:pPr>
              <w:tabs>
                <w:tab w:val="left" w:pos="90"/>
                <w:tab w:val="left" w:pos="360"/>
              </w:tabs>
              <w:ind w:left="90"/>
              <w:rPr>
                <w:ins w:id="1423" w:author="Ben Mol" w:date="2022-01-30T08:00:00Z"/>
                <w:sz w:val="26"/>
                <w:szCs w:val="26"/>
              </w:rPr>
            </w:pPr>
            <w:ins w:id="1424" w:author="Ben Mol" w:date="2022-01-30T08:00:00Z">
              <w:r>
                <w:rPr>
                  <w:sz w:val="26"/>
                  <w:szCs w:val="26"/>
                </w:rPr>
                <w:t>Birtweight &lt; 10</w:t>
              </w:r>
              <w:r w:rsidRPr="006777C0">
                <w:rPr>
                  <w:sz w:val="26"/>
                  <w:szCs w:val="26"/>
                  <w:vertAlign w:val="superscript"/>
                  <w:rPrChange w:id="1425" w:author="Ben Mol" w:date="2022-01-30T08:00:00Z">
                    <w:rPr>
                      <w:sz w:val="26"/>
                      <w:szCs w:val="26"/>
                    </w:rPr>
                  </w:rPrChange>
                </w:rPr>
                <w:t>th</w:t>
              </w:r>
              <w:r>
                <w:rPr>
                  <w:sz w:val="26"/>
                  <w:szCs w:val="26"/>
                </w:rPr>
                <w:t xml:space="preserve"> percentile</w:t>
              </w:r>
            </w:ins>
          </w:p>
        </w:tc>
        <w:tc>
          <w:tcPr>
            <w:tcW w:w="2272" w:type="dxa"/>
            <w:vAlign w:val="bottom"/>
            <w:tcPrChange w:id="1426" w:author="PHAM TOAN" w:date="2022-02-07T14:40:00Z">
              <w:tcPr>
                <w:tcW w:w="2272" w:type="dxa"/>
                <w:gridSpan w:val="5"/>
                <w:vAlign w:val="bottom"/>
              </w:tcPr>
            </w:tcPrChange>
          </w:tcPr>
          <w:p w14:paraId="67617BB5" w14:textId="46E76AAB" w:rsidR="002C43EE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ins w:id="1427" w:author="Ben Mol" w:date="2022-01-30T08:00:00Z"/>
                <w:color w:val="000000"/>
                <w:sz w:val="26"/>
                <w:szCs w:val="26"/>
              </w:rPr>
            </w:pPr>
            <w:ins w:id="1428" w:author="PHAM TOAN" w:date="2022-02-07T14:22:00Z">
              <w:r>
                <w:rPr>
                  <w:rFonts w:ascii="Calibri" w:hAnsi="Calibri" w:cs="Calibri"/>
                  <w:color w:val="000000"/>
                </w:rPr>
                <w:t>65 (14.74%)</w:t>
              </w:r>
            </w:ins>
          </w:p>
        </w:tc>
        <w:tc>
          <w:tcPr>
            <w:tcW w:w="2272" w:type="dxa"/>
            <w:vAlign w:val="bottom"/>
            <w:tcPrChange w:id="1429" w:author="PHAM TOAN" w:date="2022-02-07T14:40:00Z">
              <w:tcPr>
                <w:tcW w:w="2272" w:type="dxa"/>
                <w:gridSpan w:val="5"/>
                <w:vAlign w:val="bottom"/>
              </w:tcPr>
            </w:tcPrChange>
          </w:tcPr>
          <w:p w14:paraId="21D3B076" w14:textId="36F3FDE9" w:rsidR="002C43EE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ins w:id="1430" w:author="Ben Mol" w:date="2022-01-30T08:00:00Z"/>
                <w:color w:val="000000"/>
                <w:sz w:val="26"/>
                <w:szCs w:val="26"/>
              </w:rPr>
            </w:pPr>
            <w:ins w:id="1431" w:author="PHAM TOAN" w:date="2022-02-07T14:22:00Z">
              <w:r>
                <w:rPr>
                  <w:rFonts w:ascii="Calibri" w:hAnsi="Calibri" w:cs="Calibri"/>
                  <w:color w:val="000000"/>
                </w:rPr>
                <w:t>85 (16.57%)</w:t>
              </w:r>
            </w:ins>
          </w:p>
        </w:tc>
        <w:tc>
          <w:tcPr>
            <w:tcW w:w="2386" w:type="dxa"/>
            <w:vAlign w:val="bottom"/>
            <w:tcPrChange w:id="1432" w:author="PHAM TOAN" w:date="2022-02-07T14:40:00Z">
              <w:tcPr>
                <w:tcW w:w="2386" w:type="dxa"/>
                <w:gridSpan w:val="6"/>
                <w:vAlign w:val="center"/>
              </w:tcPr>
            </w:tcPrChange>
          </w:tcPr>
          <w:p w14:paraId="51257350" w14:textId="56A7C388" w:rsidR="002C43EE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ins w:id="1433" w:author="Ben Mol" w:date="2022-01-30T08:00:00Z"/>
                <w:bCs/>
                <w:sz w:val="26"/>
                <w:szCs w:val="26"/>
              </w:rPr>
            </w:pPr>
            <w:ins w:id="1434" w:author="PHAM TOAN" w:date="2022-02-07T14:40:00Z">
              <w:r>
                <w:rPr>
                  <w:rFonts w:ascii="Calibri" w:hAnsi="Calibri" w:cs="Calibri"/>
                  <w:color w:val="000000"/>
                </w:rPr>
                <w:t>1.12 (0.84, 1.51)</w:t>
              </w:r>
            </w:ins>
          </w:p>
        </w:tc>
        <w:tc>
          <w:tcPr>
            <w:tcW w:w="2700" w:type="dxa"/>
            <w:vAlign w:val="bottom"/>
            <w:tcPrChange w:id="1435" w:author="PHAM TOAN" w:date="2022-02-07T14:40:00Z">
              <w:tcPr>
                <w:tcW w:w="2700" w:type="dxa"/>
                <w:gridSpan w:val="2"/>
                <w:vAlign w:val="center"/>
              </w:tcPr>
            </w:tcPrChange>
          </w:tcPr>
          <w:p w14:paraId="24C592BD" w14:textId="7D05286C" w:rsidR="002C43EE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ins w:id="1436" w:author="Ben Mol" w:date="2022-01-30T08:00:00Z"/>
                <w:bCs/>
                <w:sz w:val="26"/>
                <w:szCs w:val="26"/>
              </w:rPr>
            </w:pPr>
            <w:ins w:id="1437" w:author="PHAM TOAN" w:date="2022-02-07T14:40:00Z">
              <w:r>
                <w:rPr>
                  <w:rFonts w:ascii="Calibri" w:hAnsi="Calibri" w:cs="Calibri"/>
                  <w:color w:val="000000"/>
                </w:rPr>
                <w:t>1.83 (-3, 6.66)</w:t>
              </w:r>
            </w:ins>
          </w:p>
        </w:tc>
        <w:tc>
          <w:tcPr>
            <w:tcW w:w="1170" w:type="dxa"/>
            <w:vAlign w:val="bottom"/>
            <w:tcPrChange w:id="1438" w:author="PHAM TOAN" w:date="2022-02-07T14:40:00Z">
              <w:tcPr>
                <w:tcW w:w="1170" w:type="dxa"/>
                <w:gridSpan w:val="3"/>
                <w:vAlign w:val="center"/>
              </w:tcPr>
            </w:tcPrChange>
          </w:tcPr>
          <w:p w14:paraId="4A9B2BDC" w14:textId="4FCA9AC8" w:rsidR="002C43EE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ins w:id="1439" w:author="Ben Mol" w:date="2022-01-30T08:00:00Z"/>
                <w:bCs/>
                <w:sz w:val="26"/>
                <w:szCs w:val="26"/>
              </w:rPr>
            </w:pPr>
            <w:ins w:id="1440" w:author="PHAM TOAN" w:date="2022-02-07T14:23:00Z">
              <w:r>
                <w:rPr>
                  <w:rFonts w:ascii="Calibri" w:hAnsi="Calibri" w:cs="Calibri"/>
                  <w:color w:val="000000"/>
                </w:rPr>
                <w:t>0.493</w:t>
              </w:r>
            </w:ins>
          </w:p>
        </w:tc>
      </w:tr>
      <w:tr w:rsidR="002C43EE" w:rsidRPr="00033D68" w14:paraId="38ED6ECA" w14:textId="77777777" w:rsidTr="00AD5801">
        <w:tblPrEx>
          <w:tblPrExChange w:id="1441" w:author="PHAM TOAN" w:date="2022-02-07T14:40:00Z">
            <w:tblPrEx>
              <w:tblW w:w="14670" w:type="dxa"/>
            </w:tblPrEx>
          </w:tblPrExChange>
        </w:tblPrEx>
        <w:trPr>
          <w:trPrChange w:id="1442" w:author="PHAM TOAN" w:date="2022-02-07T14:40:00Z">
            <w:trPr>
              <w:gridBefore w:val="2"/>
              <w:gridAfter w:val="0"/>
            </w:trPr>
          </w:trPrChange>
        </w:trPr>
        <w:tc>
          <w:tcPr>
            <w:tcW w:w="3870" w:type="dxa"/>
            <w:vAlign w:val="center"/>
            <w:tcPrChange w:id="1443" w:author="PHAM TOAN" w:date="2022-02-07T14:40:00Z">
              <w:tcPr>
                <w:tcW w:w="3870" w:type="dxa"/>
                <w:gridSpan w:val="2"/>
                <w:vAlign w:val="center"/>
              </w:tcPr>
            </w:tcPrChange>
          </w:tcPr>
          <w:p w14:paraId="2F30A10E" w14:textId="7A86076C" w:rsidR="002C43EE" w:rsidRPr="00E22D2C" w:rsidRDefault="002C43EE" w:rsidP="002C43EE">
            <w:pPr>
              <w:tabs>
                <w:tab w:val="left" w:pos="90"/>
                <w:tab w:val="left" w:pos="360"/>
              </w:tabs>
              <w:ind w:left="9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NICU</w:t>
            </w:r>
            <w:del w:id="1444" w:author="PHAM TOAN" w:date="2022-02-02T12:03:00Z">
              <w:r w:rsidDel="00BA1823">
                <w:rPr>
                  <w:sz w:val="26"/>
                  <w:szCs w:val="26"/>
                </w:rPr>
                <w:delText>*</w:delText>
              </w:r>
            </w:del>
          </w:p>
        </w:tc>
        <w:tc>
          <w:tcPr>
            <w:tcW w:w="2272" w:type="dxa"/>
            <w:vAlign w:val="bottom"/>
            <w:tcPrChange w:id="1445" w:author="PHAM TOAN" w:date="2022-02-07T14:40:00Z">
              <w:tcPr>
                <w:tcW w:w="2272" w:type="dxa"/>
                <w:gridSpan w:val="5"/>
                <w:vAlign w:val="bottom"/>
              </w:tcPr>
            </w:tcPrChange>
          </w:tcPr>
          <w:p w14:paraId="779F63EF" w14:textId="16A9555C" w:rsidR="002C43EE" w:rsidRPr="00E22D2C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color w:val="000000"/>
                <w:sz w:val="26"/>
                <w:szCs w:val="26"/>
              </w:rPr>
            </w:pPr>
            <w:ins w:id="1446" w:author="PHAM TOAN" w:date="2022-02-07T14:22:00Z">
              <w:r>
                <w:rPr>
                  <w:rFonts w:ascii="Calibri" w:hAnsi="Calibri" w:cs="Calibri"/>
                  <w:color w:val="000000"/>
                </w:rPr>
                <w:t>24 (5.45%)</w:t>
              </w:r>
            </w:ins>
            <w:del w:id="1447" w:author="PHAM TOAN" w:date="2022-02-06T14:00:00Z">
              <w:r w:rsidDel="009452C5">
                <w:rPr>
                  <w:color w:val="000000"/>
                  <w:sz w:val="26"/>
                  <w:szCs w:val="26"/>
                </w:rPr>
                <w:delText>24/437 (5.4)</w:delText>
              </w:r>
            </w:del>
          </w:p>
        </w:tc>
        <w:tc>
          <w:tcPr>
            <w:tcW w:w="2272" w:type="dxa"/>
            <w:vAlign w:val="bottom"/>
            <w:tcPrChange w:id="1448" w:author="PHAM TOAN" w:date="2022-02-07T14:40:00Z">
              <w:tcPr>
                <w:tcW w:w="2272" w:type="dxa"/>
                <w:gridSpan w:val="5"/>
                <w:vAlign w:val="bottom"/>
              </w:tcPr>
            </w:tcPrChange>
          </w:tcPr>
          <w:p w14:paraId="38C9BD76" w14:textId="793C6217" w:rsidR="002C43EE" w:rsidRPr="00E22D2C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color w:val="000000"/>
                <w:sz w:val="26"/>
                <w:szCs w:val="26"/>
              </w:rPr>
            </w:pPr>
            <w:ins w:id="1449" w:author="PHAM TOAN" w:date="2022-02-07T14:22:00Z">
              <w:r>
                <w:rPr>
                  <w:rFonts w:ascii="Calibri" w:hAnsi="Calibri" w:cs="Calibri"/>
                  <w:color w:val="000000"/>
                </w:rPr>
                <w:t>23 (4.49%)</w:t>
              </w:r>
            </w:ins>
            <w:del w:id="1450" w:author="PHAM TOAN" w:date="2022-02-06T14:00:00Z">
              <w:r w:rsidDel="009452C5">
                <w:rPr>
                  <w:color w:val="000000"/>
                  <w:sz w:val="26"/>
                  <w:szCs w:val="26"/>
                </w:rPr>
                <w:delText>23/512 (4.5)</w:delText>
              </w:r>
            </w:del>
          </w:p>
        </w:tc>
        <w:tc>
          <w:tcPr>
            <w:tcW w:w="2386" w:type="dxa"/>
            <w:vAlign w:val="bottom"/>
            <w:tcPrChange w:id="1451" w:author="PHAM TOAN" w:date="2022-02-07T14:40:00Z">
              <w:tcPr>
                <w:tcW w:w="2386" w:type="dxa"/>
                <w:gridSpan w:val="6"/>
                <w:vAlign w:val="center"/>
              </w:tcPr>
            </w:tcPrChange>
          </w:tcPr>
          <w:p w14:paraId="2E76389A" w14:textId="6E145939" w:rsidR="002C43EE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452" w:author="PHAM TOAN" w:date="2022-02-07T14:40:00Z">
              <w:r>
                <w:rPr>
                  <w:rFonts w:ascii="Calibri" w:hAnsi="Calibri" w:cs="Calibri"/>
                  <w:color w:val="000000"/>
                </w:rPr>
                <w:t>0.82 (0.47, 1.44)</w:t>
              </w:r>
            </w:ins>
            <w:del w:id="1453" w:author="PHAM TOAN" w:date="2022-02-06T14:00:00Z">
              <w:r w:rsidDel="009452C5">
                <w:rPr>
                  <w:bCs/>
                  <w:sz w:val="26"/>
                  <w:szCs w:val="26"/>
                </w:rPr>
                <w:delText>0.8 [0.5 ; 1.4]</w:delText>
              </w:r>
            </w:del>
          </w:p>
        </w:tc>
        <w:tc>
          <w:tcPr>
            <w:tcW w:w="2700" w:type="dxa"/>
            <w:vAlign w:val="bottom"/>
            <w:tcPrChange w:id="1454" w:author="PHAM TOAN" w:date="2022-02-07T14:40:00Z">
              <w:tcPr>
                <w:tcW w:w="2700" w:type="dxa"/>
                <w:gridSpan w:val="2"/>
                <w:vAlign w:val="center"/>
              </w:tcPr>
            </w:tcPrChange>
          </w:tcPr>
          <w:p w14:paraId="08663288" w14:textId="1DAFE47B" w:rsidR="002C43EE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455" w:author="PHAM TOAN" w:date="2022-02-07T14:40:00Z">
              <w:r>
                <w:rPr>
                  <w:rFonts w:ascii="Calibri" w:hAnsi="Calibri" w:cs="Calibri"/>
                  <w:color w:val="000000"/>
                </w:rPr>
                <w:t>-0.96 (-3.95, 2.03)</w:t>
              </w:r>
            </w:ins>
            <w:del w:id="1456" w:author="PHAM TOAN" w:date="2022-02-06T14:00:00Z">
              <w:r w:rsidDel="009452C5">
                <w:rPr>
                  <w:bCs/>
                  <w:sz w:val="26"/>
                  <w:szCs w:val="26"/>
                </w:rPr>
                <w:delText>0.9 [-1.8 ; 3.7]</w:delText>
              </w:r>
            </w:del>
          </w:p>
        </w:tc>
        <w:tc>
          <w:tcPr>
            <w:tcW w:w="1170" w:type="dxa"/>
            <w:vAlign w:val="bottom"/>
            <w:tcPrChange w:id="1457" w:author="PHAM TOAN" w:date="2022-02-07T14:40:00Z">
              <w:tcPr>
                <w:tcW w:w="1170" w:type="dxa"/>
                <w:gridSpan w:val="3"/>
                <w:vAlign w:val="center"/>
              </w:tcPr>
            </w:tcPrChange>
          </w:tcPr>
          <w:p w14:paraId="53AD42ED" w14:textId="2AA0B942" w:rsidR="002C43EE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458" w:author="PHAM TOAN" w:date="2022-02-07T14:23:00Z">
              <w:r>
                <w:rPr>
                  <w:rFonts w:ascii="Calibri" w:hAnsi="Calibri" w:cs="Calibri"/>
                  <w:color w:val="000000"/>
                </w:rPr>
                <w:t>0.594</w:t>
              </w:r>
            </w:ins>
            <w:del w:id="1459" w:author="PHAM TOAN" w:date="2022-02-06T14:00:00Z">
              <w:r w:rsidDel="009452C5">
                <w:rPr>
                  <w:bCs/>
                  <w:sz w:val="26"/>
                  <w:szCs w:val="26"/>
                </w:rPr>
                <w:delText>0.5</w:delText>
              </w:r>
            </w:del>
          </w:p>
        </w:tc>
      </w:tr>
      <w:tr w:rsidR="002C43EE" w:rsidRPr="00033D68" w14:paraId="3E5D193F" w14:textId="77777777" w:rsidTr="006A04F9">
        <w:tblPrEx>
          <w:tblPrExChange w:id="1460" w:author="PHAM TOAN" w:date="2022-02-07T14:40:00Z">
            <w:tblPrEx>
              <w:tblW w:w="14670" w:type="dxa"/>
            </w:tblPrEx>
          </w:tblPrExChange>
        </w:tblPrEx>
        <w:trPr>
          <w:trPrChange w:id="1461" w:author="PHAM TOAN" w:date="2022-02-07T14:40:00Z">
            <w:trPr>
              <w:gridBefore w:val="2"/>
              <w:gridAfter w:val="0"/>
            </w:trPr>
          </w:trPrChange>
        </w:trPr>
        <w:tc>
          <w:tcPr>
            <w:tcW w:w="3870" w:type="dxa"/>
            <w:vAlign w:val="center"/>
            <w:tcPrChange w:id="1462" w:author="PHAM TOAN" w:date="2022-02-07T14:40:00Z">
              <w:tcPr>
                <w:tcW w:w="3870" w:type="dxa"/>
                <w:gridSpan w:val="2"/>
                <w:vAlign w:val="center"/>
              </w:tcPr>
            </w:tcPrChange>
          </w:tcPr>
          <w:p w14:paraId="6D4F0902" w14:textId="60A7935D" w:rsidR="002C43EE" w:rsidRPr="00F53A60" w:rsidRDefault="002C43EE" w:rsidP="002C43EE">
            <w:pPr>
              <w:tabs>
                <w:tab w:val="left" w:pos="90"/>
                <w:tab w:val="left" w:pos="360"/>
              </w:tabs>
              <w:ind w:left="9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Birth defects</w:t>
            </w:r>
          </w:p>
        </w:tc>
        <w:tc>
          <w:tcPr>
            <w:tcW w:w="2272" w:type="dxa"/>
            <w:vAlign w:val="bottom"/>
            <w:tcPrChange w:id="1463" w:author="PHAM TOAN" w:date="2022-02-07T14:40:00Z">
              <w:tcPr>
                <w:tcW w:w="2272" w:type="dxa"/>
                <w:gridSpan w:val="5"/>
                <w:vAlign w:val="bottom"/>
              </w:tcPr>
            </w:tcPrChange>
          </w:tcPr>
          <w:p w14:paraId="0C199202" w14:textId="54E1D3A9" w:rsidR="002C43EE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464" w:author="PHAM TOAN" w:date="2022-02-07T14:22:00Z">
              <w:r>
                <w:rPr>
                  <w:rFonts w:ascii="Calibri" w:hAnsi="Calibri" w:cs="Calibri"/>
                  <w:color w:val="000000"/>
                </w:rPr>
                <w:t>4 (0.91%)</w:t>
              </w:r>
            </w:ins>
            <w:del w:id="1465" w:author="PHAM TOAN" w:date="2022-02-06T14:00:00Z">
              <w:r w:rsidRPr="007327C4" w:rsidDel="009452C5">
                <w:rPr>
                  <w:color w:val="000000"/>
                  <w:sz w:val="26"/>
                  <w:szCs w:val="26"/>
                </w:rPr>
                <w:delText>1 (0.</w:delText>
              </w:r>
              <w:r w:rsidDel="009452C5">
                <w:rPr>
                  <w:color w:val="000000"/>
                  <w:sz w:val="26"/>
                  <w:szCs w:val="26"/>
                </w:rPr>
                <w:delText>2</w:delText>
              </w:r>
              <w:r w:rsidRPr="007327C4" w:rsidDel="009452C5">
                <w:rPr>
                  <w:color w:val="000000"/>
                  <w:sz w:val="26"/>
                  <w:szCs w:val="26"/>
                </w:rPr>
                <w:delText>%)</w:delText>
              </w:r>
            </w:del>
          </w:p>
        </w:tc>
        <w:tc>
          <w:tcPr>
            <w:tcW w:w="2272" w:type="dxa"/>
            <w:vAlign w:val="bottom"/>
            <w:tcPrChange w:id="1466" w:author="PHAM TOAN" w:date="2022-02-07T14:40:00Z">
              <w:tcPr>
                <w:tcW w:w="2272" w:type="dxa"/>
                <w:gridSpan w:val="5"/>
                <w:vAlign w:val="bottom"/>
              </w:tcPr>
            </w:tcPrChange>
          </w:tcPr>
          <w:p w14:paraId="4C030901" w14:textId="7681EF6E" w:rsidR="002C43EE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467" w:author="PHAM TOAN" w:date="2022-02-07T14:22:00Z">
              <w:r>
                <w:rPr>
                  <w:rFonts w:ascii="Calibri" w:hAnsi="Calibri" w:cs="Calibri"/>
                  <w:color w:val="000000"/>
                </w:rPr>
                <w:t>4 (0.78%)</w:t>
              </w:r>
            </w:ins>
            <w:del w:id="1468" w:author="PHAM TOAN" w:date="2022-02-06T14:00:00Z">
              <w:r w:rsidRPr="007327C4" w:rsidDel="009452C5">
                <w:rPr>
                  <w:color w:val="000000"/>
                  <w:sz w:val="26"/>
                  <w:szCs w:val="26"/>
                </w:rPr>
                <w:delText>0 (0.00%)</w:delText>
              </w:r>
            </w:del>
          </w:p>
        </w:tc>
        <w:tc>
          <w:tcPr>
            <w:tcW w:w="2386" w:type="dxa"/>
            <w:vAlign w:val="bottom"/>
            <w:tcPrChange w:id="1469" w:author="PHAM TOAN" w:date="2022-02-07T14:40:00Z">
              <w:tcPr>
                <w:tcW w:w="2386" w:type="dxa"/>
                <w:gridSpan w:val="6"/>
                <w:vAlign w:val="center"/>
              </w:tcPr>
            </w:tcPrChange>
          </w:tcPr>
          <w:p w14:paraId="2B7D40A2" w14:textId="05ADCCC3" w:rsidR="002C43EE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470" w:author="PHAM TOAN" w:date="2022-02-07T14:40:00Z">
              <w:r>
                <w:rPr>
                  <w:rFonts w:ascii="Calibri" w:hAnsi="Calibri" w:cs="Calibri"/>
                  <w:color w:val="000000"/>
                </w:rPr>
                <w:t>0.86 (0.22, 3.42)</w:t>
              </w:r>
            </w:ins>
            <w:del w:id="1471" w:author="PHAM TOAN" w:date="2022-02-06T14:00:00Z">
              <w:r w:rsidDel="009452C5">
                <w:rPr>
                  <w:color w:val="000000"/>
                  <w:sz w:val="26"/>
                  <w:szCs w:val="26"/>
                </w:rPr>
                <w:delText>-</w:delText>
              </w:r>
            </w:del>
          </w:p>
        </w:tc>
        <w:tc>
          <w:tcPr>
            <w:tcW w:w="2700" w:type="dxa"/>
            <w:vAlign w:val="bottom"/>
            <w:tcPrChange w:id="1472" w:author="PHAM TOAN" w:date="2022-02-07T14:40:00Z">
              <w:tcPr>
                <w:tcW w:w="2700" w:type="dxa"/>
                <w:gridSpan w:val="2"/>
                <w:vAlign w:val="center"/>
              </w:tcPr>
            </w:tcPrChange>
          </w:tcPr>
          <w:p w14:paraId="7F255573" w14:textId="7795083D" w:rsidR="002C43EE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473" w:author="PHAM TOAN" w:date="2022-02-07T14:40:00Z">
              <w:r>
                <w:rPr>
                  <w:rFonts w:ascii="Calibri" w:hAnsi="Calibri" w:cs="Calibri"/>
                  <w:color w:val="000000"/>
                </w:rPr>
                <w:t>-0.13 (-1.42, 1.17)</w:t>
              </w:r>
            </w:ins>
            <w:del w:id="1474" w:author="PHAM TOAN" w:date="2022-02-06T14:00:00Z">
              <w:r w:rsidDel="009452C5">
                <w:rPr>
                  <w:color w:val="000000"/>
                  <w:sz w:val="26"/>
                  <w:szCs w:val="26"/>
                </w:rPr>
                <w:delText>-</w:delText>
              </w:r>
            </w:del>
          </w:p>
        </w:tc>
        <w:tc>
          <w:tcPr>
            <w:tcW w:w="1170" w:type="dxa"/>
            <w:vAlign w:val="bottom"/>
            <w:tcPrChange w:id="1475" w:author="PHAM TOAN" w:date="2022-02-07T14:40:00Z">
              <w:tcPr>
                <w:tcW w:w="1170" w:type="dxa"/>
                <w:gridSpan w:val="3"/>
                <w:vAlign w:val="center"/>
              </w:tcPr>
            </w:tcPrChange>
          </w:tcPr>
          <w:p w14:paraId="564C0B5F" w14:textId="72EFE134" w:rsidR="002C43EE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476" w:author="PHAM TOAN" w:date="2022-02-07T14:23:00Z">
              <w:r>
                <w:rPr>
                  <w:rFonts w:ascii="Calibri" w:hAnsi="Calibri" w:cs="Calibri"/>
                  <w:color w:val="000000"/>
                </w:rPr>
                <w:t>0.95</w:t>
              </w:r>
            </w:ins>
            <w:del w:id="1477" w:author="PHAM TOAN" w:date="2022-02-06T14:00:00Z">
              <w:r w:rsidDel="009452C5">
                <w:rPr>
                  <w:color w:val="000000"/>
                  <w:sz w:val="26"/>
                  <w:szCs w:val="26"/>
                </w:rPr>
                <w:delText>-</w:delText>
              </w:r>
            </w:del>
          </w:p>
        </w:tc>
      </w:tr>
    </w:tbl>
    <w:p w14:paraId="0A186088" w14:textId="530DD2EF" w:rsidR="004A489B" w:rsidRPr="00133523" w:rsidDel="00407332" w:rsidRDefault="00133523" w:rsidP="004A489B">
      <w:pPr>
        <w:pStyle w:val="Heading2"/>
        <w:framePr w:w="0" w:wrap="auto" w:vAnchor="margin" w:hAnchor="text" w:xAlign="left" w:yAlign="inline"/>
        <w:spacing w:after="0"/>
        <w:rPr>
          <w:del w:id="1478" w:author="PHAM TOAN" w:date="2022-02-06T14:33:00Z"/>
          <w:b w:val="0"/>
          <w:bCs/>
          <w:i w:val="0"/>
          <w:iCs/>
          <w:sz w:val="26"/>
          <w:szCs w:val="26"/>
        </w:rPr>
      </w:pPr>
      <w:del w:id="1479" w:author="PHAM TOAN" w:date="2022-02-06T14:33:00Z">
        <w:r w:rsidDel="00407332">
          <w:rPr>
            <w:b w:val="0"/>
            <w:bCs/>
            <w:i w:val="0"/>
            <w:iCs/>
            <w:sz w:val="26"/>
            <w:szCs w:val="26"/>
          </w:rPr>
          <w:delText xml:space="preserve">Mean ± SD, </w:delText>
        </w:r>
        <w:r w:rsidR="00CB0592" w:rsidDel="00407332">
          <w:rPr>
            <w:b w:val="0"/>
            <w:bCs/>
            <w:i w:val="0"/>
            <w:iCs/>
            <w:sz w:val="26"/>
            <w:szCs w:val="26"/>
          </w:rPr>
          <w:delText>N</w:delText>
        </w:r>
        <w:r w:rsidDel="00407332">
          <w:rPr>
            <w:b w:val="0"/>
            <w:bCs/>
            <w:i w:val="0"/>
            <w:iCs/>
            <w:sz w:val="26"/>
            <w:szCs w:val="26"/>
          </w:rPr>
          <w:delText xml:space="preserve"> (%</w:delText>
        </w:r>
      </w:del>
      <w:del w:id="1480" w:author="PHAM TOAN" w:date="2022-02-06T14:00:00Z">
        <w:r w:rsidDel="009452C5">
          <w:rPr>
            <w:b w:val="0"/>
            <w:bCs/>
            <w:i w:val="0"/>
            <w:iCs/>
            <w:sz w:val="26"/>
            <w:szCs w:val="26"/>
          </w:rPr>
          <w:delText>)</w:delText>
        </w:r>
        <w:r w:rsidR="00F53A60" w:rsidDel="009452C5">
          <w:rPr>
            <w:b w:val="0"/>
            <w:bCs/>
            <w:i w:val="0"/>
            <w:iCs/>
            <w:sz w:val="26"/>
            <w:szCs w:val="26"/>
          </w:rPr>
          <w:delText>, *Singletons</w:delText>
        </w:r>
      </w:del>
    </w:p>
    <w:p w14:paraId="311CA63A" w14:textId="7F47B732" w:rsidR="00133523" w:rsidDel="00772FF1" w:rsidRDefault="00133523" w:rsidP="00133523">
      <w:pPr>
        <w:rPr>
          <w:del w:id="1481" w:author="PHAM TOAN" w:date="2022-02-02T12:02:00Z"/>
        </w:rPr>
      </w:pPr>
    </w:p>
    <w:p w14:paraId="315B321C" w14:textId="4455013D" w:rsidR="00D662AA" w:rsidRPr="006777C0" w:rsidDel="00676B32" w:rsidRDefault="00D662AA" w:rsidP="00D662AA">
      <w:pPr>
        <w:jc w:val="center"/>
        <w:rPr>
          <w:del w:id="1482" w:author="PHAM TOAN" w:date="2022-02-02T12:00:00Z"/>
          <w:strike/>
          <w:rPrChange w:id="1483" w:author="Ben Mol" w:date="2022-01-30T08:01:00Z">
            <w:rPr>
              <w:del w:id="1484" w:author="PHAM TOAN" w:date="2022-02-02T12:00:00Z"/>
            </w:rPr>
          </w:rPrChange>
        </w:rPr>
      </w:pPr>
      <w:del w:id="1485" w:author="PHAM TOAN" w:date="2022-02-02T12:00:00Z">
        <w:r w:rsidRPr="006777C0" w:rsidDel="00676B32">
          <w:rPr>
            <w:strike/>
            <w:rPrChange w:id="1486" w:author="Ben Mol" w:date="2022-01-30T08:01:00Z">
              <w:rPr/>
            </w:rPrChange>
          </w:rPr>
          <w:delText>Table 4. Joint effects of maternal and gestational characteristics between LBW versus normal weight group</w:delText>
        </w:r>
      </w:del>
    </w:p>
    <w:tbl>
      <w:tblPr>
        <w:tblW w:w="1440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40"/>
        <w:gridCol w:w="1620"/>
        <w:gridCol w:w="1620"/>
        <w:gridCol w:w="3240"/>
        <w:gridCol w:w="3780"/>
      </w:tblGrid>
      <w:tr w:rsidR="00A4400C" w:rsidRPr="006777C0" w:rsidDel="00676B32" w14:paraId="12D235CF" w14:textId="29AB0A32" w:rsidTr="00A4400C">
        <w:trPr>
          <w:del w:id="1487" w:author="PHAM TOAN" w:date="2022-02-02T12:00:00Z"/>
        </w:trPr>
        <w:tc>
          <w:tcPr>
            <w:tcW w:w="4140" w:type="dxa"/>
          </w:tcPr>
          <w:p w14:paraId="766997FE" w14:textId="0C1D6438" w:rsidR="00A4400C" w:rsidRPr="006777C0" w:rsidDel="00676B32" w:rsidRDefault="00A4400C" w:rsidP="00A4400C">
            <w:pPr>
              <w:tabs>
                <w:tab w:val="left" w:pos="90"/>
                <w:tab w:val="left" w:pos="360"/>
              </w:tabs>
              <w:ind w:left="90"/>
              <w:rPr>
                <w:del w:id="1488" w:author="PHAM TOAN" w:date="2022-02-02T12:00:00Z"/>
                <w:b/>
                <w:strike/>
                <w:sz w:val="26"/>
                <w:szCs w:val="26"/>
                <w:rPrChange w:id="1489" w:author="Ben Mol" w:date="2022-01-30T08:01:00Z">
                  <w:rPr>
                    <w:del w:id="1490" w:author="PHAM TOAN" w:date="2022-02-02T12:00:00Z"/>
                    <w:b/>
                    <w:sz w:val="26"/>
                    <w:szCs w:val="26"/>
                  </w:rPr>
                </w:rPrChange>
              </w:rPr>
            </w:pPr>
          </w:p>
        </w:tc>
        <w:tc>
          <w:tcPr>
            <w:tcW w:w="1620" w:type="dxa"/>
            <w:vAlign w:val="center"/>
          </w:tcPr>
          <w:p w14:paraId="4BF8D406" w14:textId="65E4E06C" w:rsidR="00A4400C" w:rsidRPr="006777C0" w:rsidDel="00676B32" w:rsidRDefault="00A4400C" w:rsidP="00A4400C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491" w:author="PHAM TOAN" w:date="2022-02-02T12:00:00Z"/>
                <w:b/>
                <w:strike/>
                <w:sz w:val="26"/>
                <w:szCs w:val="26"/>
                <w:rPrChange w:id="1492" w:author="Ben Mol" w:date="2022-01-30T08:01:00Z">
                  <w:rPr>
                    <w:del w:id="1493" w:author="PHAM TOAN" w:date="2022-02-02T12:00:00Z"/>
                    <w:b/>
                    <w:sz w:val="26"/>
                    <w:szCs w:val="26"/>
                  </w:rPr>
                </w:rPrChange>
              </w:rPr>
            </w:pPr>
            <w:del w:id="1494" w:author="PHAM TOAN" w:date="2022-02-02T12:00:00Z">
              <w:r w:rsidRPr="006777C0" w:rsidDel="00676B32">
                <w:rPr>
                  <w:b/>
                  <w:strike/>
                  <w:sz w:val="26"/>
                  <w:szCs w:val="26"/>
                  <w:rPrChange w:id="1495" w:author="Ben Mol" w:date="2022-01-30T08:01:00Z">
                    <w:rPr>
                      <w:b/>
                      <w:sz w:val="26"/>
                      <w:szCs w:val="26"/>
                    </w:rPr>
                  </w:rPrChange>
                </w:rPr>
                <w:delText>LBW*</w:delText>
              </w:r>
            </w:del>
          </w:p>
          <w:p w14:paraId="23EAC19F" w14:textId="63301415" w:rsidR="00A4400C" w:rsidRPr="006777C0" w:rsidDel="00676B32" w:rsidRDefault="00A4400C" w:rsidP="00A4400C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496" w:author="PHAM TOAN" w:date="2022-02-02T12:00:00Z"/>
                <w:b/>
                <w:strike/>
                <w:sz w:val="26"/>
                <w:szCs w:val="26"/>
                <w:rPrChange w:id="1497" w:author="Ben Mol" w:date="2022-01-30T08:01:00Z">
                  <w:rPr>
                    <w:del w:id="1498" w:author="PHAM TOAN" w:date="2022-02-02T12:00:00Z"/>
                    <w:b/>
                    <w:sz w:val="26"/>
                    <w:szCs w:val="26"/>
                  </w:rPr>
                </w:rPrChange>
              </w:rPr>
            </w:pPr>
            <w:del w:id="1499" w:author="PHAM TOAN" w:date="2022-02-02T12:00:00Z">
              <w:r w:rsidRPr="006777C0" w:rsidDel="00676B32">
                <w:rPr>
                  <w:b/>
                  <w:strike/>
                  <w:sz w:val="26"/>
                  <w:szCs w:val="26"/>
                  <w:rPrChange w:id="1500" w:author="Ben Mol" w:date="2022-01-30T08:01:00Z">
                    <w:rPr>
                      <w:b/>
                      <w:sz w:val="26"/>
                      <w:szCs w:val="26"/>
                    </w:rPr>
                  </w:rPrChange>
                </w:rPr>
                <w:delText>N=38</w:delText>
              </w:r>
            </w:del>
          </w:p>
        </w:tc>
        <w:tc>
          <w:tcPr>
            <w:tcW w:w="1620" w:type="dxa"/>
            <w:vAlign w:val="center"/>
          </w:tcPr>
          <w:p w14:paraId="0012C9A2" w14:textId="1E993E3F" w:rsidR="00A4400C" w:rsidRPr="006777C0" w:rsidDel="00676B32" w:rsidRDefault="00A4400C" w:rsidP="00A4400C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501" w:author="PHAM TOAN" w:date="2022-02-02T12:00:00Z"/>
                <w:b/>
                <w:strike/>
                <w:sz w:val="26"/>
                <w:szCs w:val="26"/>
                <w:rPrChange w:id="1502" w:author="Ben Mol" w:date="2022-01-30T08:01:00Z">
                  <w:rPr>
                    <w:del w:id="1503" w:author="PHAM TOAN" w:date="2022-02-02T12:00:00Z"/>
                    <w:b/>
                    <w:sz w:val="26"/>
                    <w:szCs w:val="26"/>
                  </w:rPr>
                </w:rPrChange>
              </w:rPr>
            </w:pPr>
            <w:del w:id="1504" w:author="PHAM TOAN" w:date="2022-02-02T12:00:00Z">
              <w:r w:rsidRPr="006777C0" w:rsidDel="00676B32">
                <w:rPr>
                  <w:b/>
                  <w:strike/>
                  <w:sz w:val="26"/>
                  <w:szCs w:val="26"/>
                  <w:rPrChange w:id="1505" w:author="Ben Mol" w:date="2022-01-30T08:01:00Z">
                    <w:rPr>
                      <w:b/>
                      <w:sz w:val="26"/>
                      <w:szCs w:val="26"/>
                    </w:rPr>
                  </w:rPrChange>
                </w:rPr>
                <w:delText>Normal</w:delText>
              </w:r>
            </w:del>
          </w:p>
          <w:p w14:paraId="6BCDE94C" w14:textId="28EB688F" w:rsidR="00A4400C" w:rsidRPr="006777C0" w:rsidDel="00676B32" w:rsidRDefault="00A4400C" w:rsidP="00A4400C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506" w:author="PHAM TOAN" w:date="2022-02-02T12:00:00Z"/>
                <w:b/>
                <w:strike/>
                <w:sz w:val="26"/>
                <w:szCs w:val="26"/>
                <w:rPrChange w:id="1507" w:author="Ben Mol" w:date="2022-01-30T08:01:00Z">
                  <w:rPr>
                    <w:del w:id="1508" w:author="PHAM TOAN" w:date="2022-02-02T12:00:00Z"/>
                    <w:b/>
                    <w:sz w:val="26"/>
                    <w:szCs w:val="26"/>
                  </w:rPr>
                </w:rPrChange>
              </w:rPr>
            </w:pPr>
            <w:del w:id="1509" w:author="PHAM TOAN" w:date="2022-02-02T12:00:00Z">
              <w:r w:rsidRPr="006777C0" w:rsidDel="00676B32">
                <w:rPr>
                  <w:b/>
                  <w:strike/>
                  <w:sz w:val="26"/>
                  <w:szCs w:val="26"/>
                  <w:rPrChange w:id="1510" w:author="Ben Mol" w:date="2022-01-30T08:01:00Z">
                    <w:rPr>
                      <w:b/>
                      <w:sz w:val="26"/>
                      <w:szCs w:val="26"/>
                    </w:rPr>
                  </w:rPrChange>
                </w:rPr>
                <w:delText>N=911</w:delText>
              </w:r>
            </w:del>
          </w:p>
        </w:tc>
        <w:tc>
          <w:tcPr>
            <w:tcW w:w="3240" w:type="dxa"/>
            <w:vAlign w:val="center"/>
          </w:tcPr>
          <w:p w14:paraId="0EE17BC3" w14:textId="0FC02156" w:rsidR="00A4400C" w:rsidRPr="006777C0" w:rsidDel="00676B32" w:rsidRDefault="00A4400C" w:rsidP="00A4400C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511" w:author="PHAM TOAN" w:date="2022-02-02T12:00:00Z"/>
                <w:b/>
                <w:strike/>
                <w:sz w:val="26"/>
                <w:szCs w:val="26"/>
                <w:rPrChange w:id="1512" w:author="Ben Mol" w:date="2022-01-30T08:01:00Z">
                  <w:rPr>
                    <w:del w:id="1513" w:author="PHAM TOAN" w:date="2022-02-02T12:00:00Z"/>
                    <w:b/>
                    <w:sz w:val="26"/>
                    <w:szCs w:val="26"/>
                  </w:rPr>
                </w:rPrChange>
              </w:rPr>
            </w:pPr>
            <w:del w:id="1514" w:author="PHAM TOAN" w:date="2022-02-02T12:00:00Z">
              <w:r w:rsidRPr="006777C0" w:rsidDel="00676B32">
                <w:rPr>
                  <w:b/>
                  <w:strike/>
                  <w:sz w:val="26"/>
                  <w:szCs w:val="26"/>
                  <w:rPrChange w:id="1515" w:author="Ben Mol" w:date="2022-01-30T08:01:00Z">
                    <w:rPr>
                      <w:b/>
                      <w:sz w:val="26"/>
                      <w:szCs w:val="26"/>
                    </w:rPr>
                  </w:rPrChange>
                </w:rPr>
                <w:delText>OR [95% CI]; p-value</w:delText>
              </w:r>
            </w:del>
          </w:p>
        </w:tc>
        <w:tc>
          <w:tcPr>
            <w:tcW w:w="3780" w:type="dxa"/>
            <w:vAlign w:val="center"/>
          </w:tcPr>
          <w:p w14:paraId="1FA153AD" w14:textId="16CBF60D" w:rsidR="00A4400C" w:rsidRPr="006777C0" w:rsidDel="00676B32" w:rsidRDefault="00A4400C" w:rsidP="00A4400C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516" w:author="PHAM TOAN" w:date="2022-02-02T12:00:00Z"/>
                <w:b/>
                <w:strike/>
                <w:sz w:val="26"/>
                <w:szCs w:val="26"/>
                <w:rPrChange w:id="1517" w:author="Ben Mol" w:date="2022-01-30T08:01:00Z">
                  <w:rPr>
                    <w:del w:id="1518" w:author="PHAM TOAN" w:date="2022-02-02T12:00:00Z"/>
                    <w:b/>
                    <w:sz w:val="26"/>
                    <w:szCs w:val="26"/>
                  </w:rPr>
                </w:rPrChange>
              </w:rPr>
            </w:pPr>
            <w:del w:id="1519" w:author="PHAM TOAN" w:date="2022-02-02T12:00:00Z">
              <w:r w:rsidRPr="006777C0" w:rsidDel="00676B32">
                <w:rPr>
                  <w:b/>
                  <w:strike/>
                  <w:sz w:val="26"/>
                  <w:szCs w:val="26"/>
                  <w:rPrChange w:id="1520" w:author="Ben Mol" w:date="2022-01-30T08:01:00Z">
                    <w:rPr>
                      <w:b/>
                      <w:sz w:val="26"/>
                      <w:szCs w:val="26"/>
                    </w:rPr>
                  </w:rPrChange>
                </w:rPr>
                <w:delText>OR [95% CI]; p-value*</w:delText>
              </w:r>
            </w:del>
          </w:p>
        </w:tc>
      </w:tr>
      <w:tr w:rsidR="00AD5FAB" w:rsidRPr="006777C0" w:rsidDel="00676B32" w14:paraId="62683FD7" w14:textId="63AC1E7C" w:rsidTr="00306C0B">
        <w:trPr>
          <w:del w:id="1521" w:author="PHAM TOAN" w:date="2022-02-02T12:00:00Z"/>
        </w:trPr>
        <w:tc>
          <w:tcPr>
            <w:tcW w:w="4140" w:type="dxa"/>
          </w:tcPr>
          <w:p w14:paraId="2566F495" w14:textId="6642972B" w:rsidR="00AD5FAB" w:rsidRPr="006777C0" w:rsidDel="00676B32" w:rsidRDefault="00AD5FAB" w:rsidP="00AD5FAB">
            <w:pPr>
              <w:tabs>
                <w:tab w:val="left" w:pos="90"/>
                <w:tab w:val="left" w:pos="360"/>
              </w:tabs>
              <w:rPr>
                <w:del w:id="1522" w:author="PHAM TOAN" w:date="2022-02-02T12:00:00Z"/>
                <w:strike/>
                <w:sz w:val="26"/>
                <w:szCs w:val="26"/>
                <w:rPrChange w:id="1523" w:author="Ben Mol" w:date="2022-01-30T08:01:00Z">
                  <w:rPr>
                    <w:del w:id="1524" w:author="PHAM TOAN" w:date="2022-02-02T12:00:00Z"/>
                    <w:sz w:val="26"/>
                    <w:szCs w:val="26"/>
                  </w:rPr>
                </w:rPrChange>
              </w:rPr>
            </w:pPr>
            <w:del w:id="1525" w:author="PHAM TOAN" w:date="2022-02-02T12:00:00Z">
              <w:r w:rsidRPr="006777C0" w:rsidDel="00676B32">
                <w:rPr>
                  <w:strike/>
                  <w:sz w:val="26"/>
                  <w:szCs w:val="26"/>
                  <w:rPrChange w:id="1526" w:author="Ben Mol" w:date="2022-01-30T08:01:00Z">
                    <w:rPr>
                      <w:sz w:val="26"/>
                      <w:szCs w:val="26"/>
                    </w:rPr>
                  </w:rPrChange>
                </w:rPr>
                <w:delText>Maternal age – years</w:delText>
              </w:r>
            </w:del>
          </w:p>
        </w:tc>
        <w:tc>
          <w:tcPr>
            <w:tcW w:w="1620" w:type="dxa"/>
            <w:vAlign w:val="bottom"/>
          </w:tcPr>
          <w:p w14:paraId="79C1BC4F" w14:textId="6DC68EDA" w:rsidR="00AD5FAB" w:rsidRPr="006777C0" w:rsidDel="00676B32" w:rsidRDefault="00AD5FAB" w:rsidP="00AD5FA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527" w:author="PHAM TOAN" w:date="2022-02-02T12:00:00Z"/>
                <w:b/>
                <w:strike/>
                <w:sz w:val="26"/>
                <w:szCs w:val="26"/>
                <w:rPrChange w:id="1528" w:author="Ben Mol" w:date="2022-01-30T08:01:00Z">
                  <w:rPr>
                    <w:del w:id="1529" w:author="PHAM TOAN" w:date="2022-02-02T12:00:00Z"/>
                    <w:b/>
                    <w:sz w:val="26"/>
                    <w:szCs w:val="26"/>
                  </w:rPr>
                </w:rPrChange>
              </w:rPr>
            </w:pPr>
            <w:del w:id="1530" w:author="PHAM TOAN" w:date="2022-02-02T12:00:00Z">
              <w:r w:rsidRPr="006777C0" w:rsidDel="00676B32">
                <w:rPr>
                  <w:strike/>
                  <w:color w:val="000000"/>
                  <w:sz w:val="26"/>
                  <w:szCs w:val="26"/>
                  <w:rPrChange w:id="1531" w:author="Ben Mol" w:date="2022-01-30T08:01:00Z">
                    <w:rPr>
                      <w:color w:val="000000"/>
                      <w:sz w:val="26"/>
                      <w:szCs w:val="26"/>
                    </w:rPr>
                  </w:rPrChange>
                </w:rPr>
                <w:delText>31.3 ± 4.26</w:delText>
              </w:r>
            </w:del>
          </w:p>
        </w:tc>
        <w:tc>
          <w:tcPr>
            <w:tcW w:w="1620" w:type="dxa"/>
            <w:vAlign w:val="bottom"/>
          </w:tcPr>
          <w:p w14:paraId="18622E25" w14:textId="79EAEDBB" w:rsidR="00AD5FAB" w:rsidRPr="006777C0" w:rsidDel="00676B32" w:rsidRDefault="00AD5FAB" w:rsidP="00AD5FA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532" w:author="PHAM TOAN" w:date="2022-02-02T12:00:00Z"/>
                <w:b/>
                <w:strike/>
                <w:sz w:val="26"/>
                <w:szCs w:val="26"/>
                <w:rPrChange w:id="1533" w:author="Ben Mol" w:date="2022-01-30T08:01:00Z">
                  <w:rPr>
                    <w:del w:id="1534" w:author="PHAM TOAN" w:date="2022-02-02T12:00:00Z"/>
                    <w:b/>
                    <w:sz w:val="26"/>
                    <w:szCs w:val="26"/>
                  </w:rPr>
                </w:rPrChange>
              </w:rPr>
            </w:pPr>
            <w:del w:id="1535" w:author="PHAM TOAN" w:date="2022-02-02T12:00:00Z">
              <w:r w:rsidRPr="006777C0" w:rsidDel="00676B32">
                <w:rPr>
                  <w:strike/>
                  <w:color w:val="000000"/>
                  <w:sz w:val="26"/>
                  <w:szCs w:val="26"/>
                  <w:rPrChange w:id="1536" w:author="Ben Mol" w:date="2022-01-30T08:01:00Z">
                    <w:rPr>
                      <w:color w:val="000000"/>
                      <w:sz w:val="26"/>
                      <w:szCs w:val="26"/>
                    </w:rPr>
                  </w:rPrChange>
                </w:rPr>
                <w:delText>31.3 ± 4.45</w:delText>
              </w:r>
            </w:del>
          </w:p>
        </w:tc>
        <w:tc>
          <w:tcPr>
            <w:tcW w:w="3240" w:type="dxa"/>
            <w:vAlign w:val="center"/>
          </w:tcPr>
          <w:p w14:paraId="0990F645" w14:textId="0A75F40E" w:rsidR="00AD5FAB" w:rsidRPr="006777C0" w:rsidDel="00676B32" w:rsidRDefault="00AD5FAB" w:rsidP="00AD5FA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537" w:author="PHAM TOAN" w:date="2022-02-02T12:00:00Z"/>
                <w:bCs/>
                <w:strike/>
                <w:sz w:val="26"/>
                <w:szCs w:val="26"/>
                <w:rPrChange w:id="1538" w:author="Ben Mol" w:date="2022-01-30T08:01:00Z">
                  <w:rPr>
                    <w:del w:id="1539" w:author="PHAM TOAN" w:date="2022-02-02T12:00:00Z"/>
                    <w:bCs/>
                    <w:sz w:val="26"/>
                    <w:szCs w:val="26"/>
                  </w:rPr>
                </w:rPrChange>
              </w:rPr>
            </w:pPr>
            <w:del w:id="1540" w:author="PHAM TOAN" w:date="2022-02-02T12:00:00Z">
              <w:r w:rsidRPr="006777C0" w:rsidDel="00676B32">
                <w:rPr>
                  <w:bCs/>
                  <w:strike/>
                  <w:sz w:val="26"/>
                  <w:szCs w:val="26"/>
                  <w:rPrChange w:id="1541" w:author="Ben Mol" w:date="2022-01-30T08:01:00Z">
                    <w:rPr>
                      <w:bCs/>
                      <w:sz w:val="26"/>
                      <w:szCs w:val="26"/>
                    </w:rPr>
                  </w:rPrChange>
                </w:rPr>
                <w:delText>1.0 [0.94 ; 1.08]; 0.8</w:delText>
              </w:r>
            </w:del>
          </w:p>
        </w:tc>
        <w:tc>
          <w:tcPr>
            <w:tcW w:w="3780" w:type="dxa"/>
            <w:vAlign w:val="center"/>
          </w:tcPr>
          <w:p w14:paraId="19446AB8" w14:textId="7AECA613" w:rsidR="00AD5FAB" w:rsidRPr="006777C0" w:rsidDel="00676B32" w:rsidRDefault="00984E13" w:rsidP="00AD5FA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542" w:author="PHAM TOAN" w:date="2022-02-02T12:00:00Z"/>
                <w:bCs/>
                <w:strike/>
                <w:sz w:val="26"/>
                <w:szCs w:val="26"/>
                <w:rPrChange w:id="1543" w:author="Ben Mol" w:date="2022-01-30T08:01:00Z">
                  <w:rPr>
                    <w:del w:id="1544" w:author="PHAM TOAN" w:date="2022-02-02T12:00:00Z"/>
                    <w:bCs/>
                    <w:sz w:val="26"/>
                    <w:szCs w:val="26"/>
                  </w:rPr>
                </w:rPrChange>
              </w:rPr>
            </w:pPr>
            <w:del w:id="1545" w:author="PHAM TOAN" w:date="2022-02-02T12:00:00Z">
              <w:r w:rsidRPr="006777C0" w:rsidDel="00676B32">
                <w:rPr>
                  <w:bCs/>
                  <w:strike/>
                  <w:sz w:val="26"/>
                  <w:szCs w:val="26"/>
                  <w:rPrChange w:id="1546" w:author="Ben Mol" w:date="2022-01-30T08:01:00Z">
                    <w:rPr>
                      <w:bCs/>
                      <w:sz w:val="26"/>
                      <w:szCs w:val="26"/>
                    </w:rPr>
                  </w:rPrChange>
                </w:rPr>
                <w:delText>-</w:delText>
              </w:r>
            </w:del>
          </w:p>
        </w:tc>
      </w:tr>
      <w:tr w:rsidR="00AD5FAB" w:rsidRPr="006777C0" w:rsidDel="00676B32" w14:paraId="01E092A6" w14:textId="34513282" w:rsidTr="00306C0B">
        <w:trPr>
          <w:del w:id="1547" w:author="PHAM TOAN" w:date="2022-02-02T12:00:00Z"/>
        </w:trPr>
        <w:tc>
          <w:tcPr>
            <w:tcW w:w="4140" w:type="dxa"/>
            <w:vAlign w:val="center"/>
          </w:tcPr>
          <w:p w14:paraId="5465F458" w14:textId="5B619EA5" w:rsidR="00AD5FAB" w:rsidRPr="006777C0" w:rsidDel="00676B32" w:rsidRDefault="00AD5FAB" w:rsidP="00AD5FAB">
            <w:pPr>
              <w:rPr>
                <w:del w:id="1548" w:author="PHAM TOAN" w:date="2022-02-02T12:00:00Z"/>
                <w:strike/>
                <w:sz w:val="26"/>
                <w:szCs w:val="26"/>
                <w:rPrChange w:id="1549" w:author="Ben Mol" w:date="2022-01-30T08:01:00Z">
                  <w:rPr>
                    <w:del w:id="1550" w:author="PHAM TOAN" w:date="2022-02-02T12:00:00Z"/>
                    <w:sz w:val="26"/>
                    <w:szCs w:val="26"/>
                  </w:rPr>
                </w:rPrChange>
              </w:rPr>
            </w:pPr>
            <w:del w:id="1551" w:author="PHAM TOAN" w:date="2022-02-02T12:00:00Z">
              <w:r w:rsidRPr="006777C0" w:rsidDel="00676B32">
                <w:rPr>
                  <w:strike/>
                  <w:sz w:val="26"/>
                  <w:szCs w:val="26"/>
                  <w:rPrChange w:id="1552" w:author="Ben Mol" w:date="2022-01-30T08:01:00Z">
                    <w:rPr>
                      <w:sz w:val="26"/>
                      <w:szCs w:val="26"/>
                    </w:rPr>
                  </w:rPrChange>
                </w:rPr>
                <w:delText>Gestational at vaccination - weeks</w:delText>
              </w:r>
            </w:del>
          </w:p>
        </w:tc>
        <w:tc>
          <w:tcPr>
            <w:tcW w:w="1620" w:type="dxa"/>
            <w:vAlign w:val="bottom"/>
          </w:tcPr>
          <w:p w14:paraId="665BBA9E" w14:textId="423B594E" w:rsidR="00AD5FAB" w:rsidRPr="006777C0" w:rsidDel="00676B32" w:rsidRDefault="00AD5FAB" w:rsidP="00AD5FA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553" w:author="PHAM TOAN" w:date="2022-02-02T12:00:00Z"/>
                <w:b/>
                <w:strike/>
                <w:sz w:val="26"/>
                <w:szCs w:val="26"/>
                <w:rPrChange w:id="1554" w:author="Ben Mol" w:date="2022-01-30T08:01:00Z">
                  <w:rPr>
                    <w:del w:id="1555" w:author="PHAM TOAN" w:date="2022-02-02T12:00:00Z"/>
                    <w:b/>
                    <w:sz w:val="26"/>
                    <w:szCs w:val="26"/>
                  </w:rPr>
                </w:rPrChange>
              </w:rPr>
            </w:pPr>
            <w:del w:id="1556" w:author="PHAM TOAN" w:date="2022-02-02T12:00:00Z">
              <w:r w:rsidRPr="006777C0" w:rsidDel="00676B32">
                <w:rPr>
                  <w:strike/>
                  <w:color w:val="000000"/>
                  <w:sz w:val="26"/>
                  <w:szCs w:val="26"/>
                  <w:rPrChange w:id="1557" w:author="Ben Mol" w:date="2022-01-30T08:01:00Z">
                    <w:rPr>
                      <w:color w:val="000000"/>
                      <w:sz w:val="26"/>
                      <w:szCs w:val="26"/>
                    </w:rPr>
                  </w:rPrChange>
                </w:rPr>
                <w:delText>30.7 ± 3.97</w:delText>
              </w:r>
            </w:del>
          </w:p>
        </w:tc>
        <w:tc>
          <w:tcPr>
            <w:tcW w:w="1620" w:type="dxa"/>
            <w:vAlign w:val="bottom"/>
          </w:tcPr>
          <w:p w14:paraId="681339C1" w14:textId="521D781E" w:rsidR="00AD5FAB" w:rsidRPr="006777C0" w:rsidDel="00676B32" w:rsidRDefault="00AD5FAB" w:rsidP="00AD5FA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558" w:author="PHAM TOAN" w:date="2022-02-02T12:00:00Z"/>
                <w:b/>
                <w:strike/>
                <w:sz w:val="26"/>
                <w:szCs w:val="26"/>
                <w:rPrChange w:id="1559" w:author="Ben Mol" w:date="2022-01-30T08:01:00Z">
                  <w:rPr>
                    <w:del w:id="1560" w:author="PHAM TOAN" w:date="2022-02-02T12:00:00Z"/>
                    <w:b/>
                    <w:sz w:val="26"/>
                    <w:szCs w:val="26"/>
                  </w:rPr>
                </w:rPrChange>
              </w:rPr>
            </w:pPr>
            <w:del w:id="1561" w:author="PHAM TOAN" w:date="2022-02-02T12:00:00Z">
              <w:r w:rsidRPr="006777C0" w:rsidDel="00676B32">
                <w:rPr>
                  <w:strike/>
                  <w:color w:val="000000"/>
                  <w:sz w:val="26"/>
                  <w:szCs w:val="26"/>
                  <w:rPrChange w:id="1562" w:author="Ben Mol" w:date="2022-01-30T08:01:00Z">
                    <w:rPr>
                      <w:color w:val="000000"/>
                      <w:sz w:val="26"/>
                      <w:szCs w:val="26"/>
                    </w:rPr>
                  </w:rPrChange>
                </w:rPr>
                <w:delText>32.3 ± 4.21</w:delText>
              </w:r>
            </w:del>
          </w:p>
        </w:tc>
        <w:tc>
          <w:tcPr>
            <w:tcW w:w="3240" w:type="dxa"/>
            <w:vAlign w:val="center"/>
          </w:tcPr>
          <w:p w14:paraId="449B92B4" w14:textId="49FBA965" w:rsidR="00AD5FAB" w:rsidRPr="006777C0" w:rsidDel="00676B32" w:rsidRDefault="00AD5FAB" w:rsidP="00AD5FA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563" w:author="PHAM TOAN" w:date="2022-02-02T12:00:00Z"/>
                <w:bCs/>
                <w:strike/>
                <w:sz w:val="26"/>
                <w:szCs w:val="26"/>
                <w:rPrChange w:id="1564" w:author="Ben Mol" w:date="2022-01-30T08:01:00Z">
                  <w:rPr>
                    <w:del w:id="1565" w:author="PHAM TOAN" w:date="2022-02-02T12:00:00Z"/>
                    <w:bCs/>
                    <w:sz w:val="26"/>
                    <w:szCs w:val="26"/>
                  </w:rPr>
                </w:rPrChange>
              </w:rPr>
            </w:pPr>
            <w:del w:id="1566" w:author="PHAM TOAN" w:date="2022-02-02T12:00:00Z">
              <w:r w:rsidRPr="006777C0" w:rsidDel="00676B32">
                <w:rPr>
                  <w:bCs/>
                  <w:strike/>
                  <w:sz w:val="26"/>
                  <w:szCs w:val="26"/>
                  <w:rPrChange w:id="1567" w:author="Ben Mol" w:date="2022-01-30T08:01:00Z">
                    <w:rPr>
                      <w:bCs/>
                      <w:sz w:val="26"/>
                      <w:szCs w:val="26"/>
                    </w:rPr>
                  </w:rPrChange>
                </w:rPr>
                <w:delText>0.92 [0.86 ; 0.99]; 0.02</w:delText>
              </w:r>
            </w:del>
          </w:p>
        </w:tc>
        <w:tc>
          <w:tcPr>
            <w:tcW w:w="3780" w:type="dxa"/>
            <w:vAlign w:val="center"/>
          </w:tcPr>
          <w:p w14:paraId="1F57EB52" w14:textId="16ED9A9D" w:rsidR="00AD5FAB" w:rsidRPr="006777C0" w:rsidDel="00676B32" w:rsidRDefault="00984E13" w:rsidP="00AD5FA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568" w:author="PHAM TOAN" w:date="2022-02-02T12:00:00Z"/>
                <w:bCs/>
                <w:strike/>
                <w:sz w:val="26"/>
                <w:szCs w:val="26"/>
                <w:rPrChange w:id="1569" w:author="Ben Mol" w:date="2022-01-30T08:01:00Z">
                  <w:rPr>
                    <w:del w:id="1570" w:author="PHAM TOAN" w:date="2022-02-02T12:00:00Z"/>
                    <w:bCs/>
                    <w:sz w:val="26"/>
                    <w:szCs w:val="26"/>
                  </w:rPr>
                </w:rPrChange>
              </w:rPr>
            </w:pPr>
            <w:del w:id="1571" w:author="PHAM TOAN" w:date="2022-02-02T12:00:00Z">
              <w:r w:rsidRPr="006777C0" w:rsidDel="00676B32">
                <w:rPr>
                  <w:bCs/>
                  <w:strike/>
                  <w:sz w:val="26"/>
                  <w:szCs w:val="26"/>
                  <w:rPrChange w:id="1572" w:author="Ben Mol" w:date="2022-01-30T08:01:00Z">
                    <w:rPr>
                      <w:bCs/>
                      <w:sz w:val="26"/>
                      <w:szCs w:val="26"/>
                    </w:rPr>
                  </w:rPrChange>
                </w:rPr>
                <w:delText>0.93 [0.86 ; 1.01]; 0.08</w:delText>
              </w:r>
            </w:del>
          </w:p>
        </w:tc>
      </w:tr>
      <w:tr w:rsidR="00A4400C" w:rsidRPr="006777C0" w:rsidDel="00676B32" w14:paraId="0078B218" w14:textId="46391AA3" w:rsidTr="00A4400C">
        <w:trPr>
          <w:del w:id="1573" w:author="PHAM TOAN" w:date="2022-02-02T12:00:00Z"/>
        </w:trPr>
        <w:tc>
          <w:tcPr>
            <w:tcW w:w="4140" w:type="dxa"/>
            <w:vAlign w:val="center"/>
          </w:tcPr>
          <w:p w14:paraId="1F668BE0" w14:textId="225B8262" w:rsidR="00A4400C" w:rsidRPr="006777C0" w:rsidDel="00676B32" w:rsidRDefault="00A4400C" w:rsidP="00A4400C">
            <w:pPr>
              <w:rPr>
                <w:del w:id="1574" w:author="PHAM TOAN" w:date="2022-02-02T12:00:00Z"/>
                <w:strike/>
                <w:sz w:val="26"/>
                <w:szCs w:val="26"/>
                <w:rPrChange w:id="1575" w:author="Ben Mol" w:date="2022-01-30T08:01:00Z">
                  <w:rPr>
                    <w:del w:id="1576" w:author="PHAM TOAN" w:date="2022-02-02T12:00:00Z"/>
                    <w:sz w:val="26"/>
                    <w:szCs w:val="26"/>
                  </w:rPr>
                </w:rPrChange>
              </w:rPr>
            </w:pPr>
            <w:del w:id="1577" w:author="PHAM TOAN" w:date="2022-02-02T12:00:00Z">
              <w:r w:rsidRPr="006777C0" w:rsidDel="00676B32">
                <w:rPr>
                  <w:strike/>
                  <w:sz w:val="26"/>
                  <w:szCs w:val="26"/>
                  <w:rPrChange w:id="1578" w:author="Ben Mol" w:date="2022-01-30T08:01:00Z">
                    <w:rPr>
                      <w:sz w:val="26"/>
                      <w:szCs w:val="26"/>
                    </w:rPr>
                  </w:rPrChange>
                </w:rPr>
                <w:delText>Number of vaccination dose – n (%)</w:delText>
              </w:r>
            </w:del>
          </w:p>
        </w:tc>
        <w:tc>
          <w:tcPr>
            <w:tcW w:w="1620" w:type="dxa"/>
            <w:vAlign w:val="center"/>
          </w:tcPr>
          <w:p w14:paraId="3C10D23D" w14:textId="2BA5A82B" w:rsidR="00A4400C" w:rsidRPr="006777C0" w:rsidDel="00676B32" w:rsidRDefault="00A4400C" w:rsidP="00A4400C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579" w:author="PHAM TOAN" w:date="2022-02-02T12:00:00Z"/>
                <w:b/>
                <w:strike/>
                <w:sz w:val="26"/>
                <w:szCs w:val="26"/>
                <w:rPrChange w:id="1580" w:author="Ben Mol" w:date="2022-01-30T08:01:00Z">
                  <w:rPr>
                    <w:del w:id="1581" w:author="PHAM TOAN" w:date="2022-02-02T12:00:00Z"/>
                    <w:b/>
                    <w:sz w:val="26"/>
                    <w:szCs w:val="26"/>
                  </w:rPr>
                </w:rPrChange>
              </w:rPr>
            </w:pPr>
          </w:p>
        </w:tc>
        <w:tc>
          <w:tcPr>
            <w:tcW w:w="1620" w:type="dxa"/>
            <w:vAlign w:val="center"/>
          </w:tcPr>
          <w:p w14:paraId="6C5E520A" w14:textId="0D3146CD" w:rsidR="00A4400C" w:rsidRPr="006777C0" w:rsidDel="00676B32" w:rsidRDefault="00A4400C" w:rsidP="00A4400C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582" w:author="PHAM TOAN" w:date="2022-02-02T12:00:00Z"/>
                <w:b/>
                <w:strike/>
                <w:sz w:val="26"/>
                <w:szCs w:val="26"/>
                <w:rPrChange w:id="1583" w:author="Ben Mol" w:date="2022-01-30T08:01:00Z">
                  <w:rPr>
                    <w:del w:id="1584" w:author="PHAM TOAN" w:date="2022-02-02T12:00:00Z"/>
                    <w:b/>
                    <w:sz w:val="26"/>
                    <w:szCs w:val="26"/>
                  </w:rPr>
                </w:rPrChange>
              </w:rPr>
            </w:pPr>
          </w:p>
        </w:tc>
        <w:tc>
          <w:tcPr>
            <w:tcW w:w="3240" w:type="dxa"/>
            <w:vAlign w:val="center"/>
          </w:tcPr>
          <w:p w14:paraId="797E2857" w14:textId="3675DD65" w:rsidR="00A4400C" w:rsidRPr="006777C0" w:rsidDel="00676B32" w:rsidRDefault="00A4400C" w:rsidP="00A4400C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585" w:author="PHAM TOAN" w:date="2022-02-02T12:00:00Z"/>
                <w:bCs/>
                <w:strike/>
                <w:sz w:val="26"/>
                <w:szCs w:val="26"/>
                <w:rPrChange w:id="1586" w:author="Ben Mol" w:date="2022-01-30T08:01:00Z">
                  <w:rPr>
                    <w:del w:id="1587" w:author="PHAM TOAN" w:date="2022-02-02T12:00:00Z"/>
                    <w:bCs/>
                    <w:sz w:val="26"/>
                    <w:szCs w:val="26"/>
                  </w:rPr>
                </w:rPrChange>
              </w:rPr>
            </w:pPr>
          </w:p>
        </w:tc>
        <w:tc>
          <w:tcPr>
            <w:tcW w:w="3780" w:type="dxa"/>
            <w:vAlign w:val="center"/>
          </w:tcPr>
          <w:p w14:paraId="77DE8238" w14:textId="62BB4B00" w:rsidR="00A4400C" w:rsidRPr="006777C0" w:rsidDel="00676B32" w:rsidRDefault="00A4400C" w:rsidP="00A4400C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588" w:author="PHAM TOAN" w:date="2022-02-02T12:00:00Z"/>
                <w:bCs/>
                <w:strike/>
                <w:sz w:val="26"/>
                <w:szCs w:val="26"/>
                <w:rPrChange w:id="1589" w:author="Ben Mol" w:date="2022-01-30T08:01:00Z">
                  <w:rPr>
                    <w:del w:id="1590" w:author="PHAM TOAN" w:date="2022-02-02T12:00:00Z"/>
                    <w:bCs/>
                    <w:sz w:val="26"/>
                    <w:szCs w:val="26"/>
                  </w:rPr>
                </w:rPrChange>
              </w:rPr>
            </w:pPr>
          </w:p>
        </w:tc>
      </w:tr>
      <w:tr w:rsidR="00AD5FAB" w:rsidRPr="006777C0" w:rsidDel="00676B32" w14:paraId="4CC991CA" w14:textId="75498F09" w:rsidTr="00372ACA">
        <w:trPr>
          <w:del w:id="1591" w:author="PHAM TOAN" w:date="2022-02-02T12:00:00Z"/>
        </w:trPr>
        <w:tc>
          <w:tcPr>
            <w:tcW w:w="4140" w:type="dxa"/>
          </w:tcPr>
          <w:p w14:paraId="3154EC3B" w14:textId="3202B60F" w:rsidR="00AD5FAB" w:rsidRPr="006777C0" w:rsidDel="00676B32" w:rsidRDefault="00AD5FAB" w:rsidP="00AD5FAB">
            <w:pPr>
              <w:ind w:left="720"/>
              <w:rPr>
                <w:del w:id="1592" w:author="PHAM TOAN" w:date="2022-02-02T12:00:00Z"/>
                <w:strike/>
                <w:sz w:val="26"/>
                <w:szCs w:val="26"/>
                <w:rPrChange w:id="1593" w:author="Ben Mol" w:date="2022-01-30T08:01:00Z">
                  <w:rPr>
                    <w:del w:id="1594" w:author="PHAM TOAN" w:date="2022-02-02T12:00:00Z"/>
                    <w:sz w:val="26"/>
                    <w:szCs w:val="26"/>
                  </w:rPr>
                </w:rPrChange>
              </w:rPr>
            </w:pPr>
            <w:del w:id="1595" w:author="PHAM TOAN" w:date="2022-02-02T12:00:00Z">
              <w:r w:rsidRPr="006777C0" w:rsidDel="00676B32">
                <w:rPr>
                  <w:strike/>
                  <w:sz w:val="26"/>
                  <w:szCs w:val="26"/>
                  <w:rPrChange w:id="1596" w:author="Ben Mol" w:date="2022-01-30T08:01:00Z">
                    <w:rPr>
                      <w:sz w:val="26"/>
                      <w:szCs w:val="26"/>
                    </w:rPr>
                  </w:rPrChange>
                </w:rPr>
                <w:delText>Only 1 dose</w:delText>
              </w:r>
            </w:del>
          </w:p>
        </w:tc>
        <w:tc>
          <w:tcPr>
            <w:tcW w:w="1620" w:type="dxa"/>
            <w:vAlign w:val="bottom"/>
          </w:tcPr>
          <w:p w14:paraId="21F75F0A" w14:textId="3B644815" w:rsidR="00AD5FAB" w:rsidRPr="006777C0" w:rsidDel="00676B32" w:rsidRDefault="00AD5FAB" w:rsidP="00AD5FA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597" w:author="PHAM TOAN" w:date="2022-02-02T12:00:00Z"/>
                <w:b/>
                <w:strike/>
                <w:sz w:val="26"/>
                <w:szCs w:val="26"/>
                <w:rPrChange w:id="1598" w:author="Ben Mol" w:date="2022-01-30T08:01:00Z">
                  <w:rPr>
                    <w:del w:id="1599" w:author="PHAM TOAN" w:date="2022-02-02T12:00:00Z"/>
                    <w:b/>
                    <w:sz w:val="26"/>
                    <w:szCs w:val="26"/>
                  </w:rPr>
                </w:rPrChange>
              </w:rPr>
            </w:pPr>
            <w:del w:id="1600" w:author="PHAM TOAN" w:date="2022-02-02T12:00:00Z">
              <w:r w:rsidRPr="006777C0" w:rsidDel="00676B32">
                <w:rPr>
                  <w:strike/>
                  <w:color w:val="000000"/>
                  <w:sz w:val="26"/>
                  <w:szCs w:val="26"/>
                  <w:rPrChange w:id="1601" w:author="Ben Mol" w:date="2022-01-30T08:01:00Z">
                    <w:rPr>
                      <w:color w:val="000000"/>
                      <w:sz w:val="26"/>
                      <w:szCs w:val="26"/>
                    </w:rPr>
                  </w:rPrChange>
                </w:rPr>
                <w:delText xml:space="preserve">16 (42.1) </w:delText>
              </w:r>
            </w:del>
          </w:p>
        </w:tc>
        <w:tc>
          <w:tcPr>
            <w:tcW w:w="1620" w:type="dxa"/>
            <w:vAlign w:val="bottom"/>
          </w:tcPr>
          <w:p w14:paraId="2A05CC2D" w14:textId="313A28F3" w:rsidR="00AD5FAB" w:rsidRPr="006777C0" w:rsidDel="00676B32" w:rsidRDefault="00AD5FAB" w:rsidP="00AD5FA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602" w:author="PHAM TOAN" w:date="2022-02-02T12:00:00Z"/>
                <w:b/>
                <w:strike/>
                <w:sz w:val="26"/>
                <w:szCs w:val="26"/>
                <w:rPrChange w:id="1603" w:author="Ben Mol" w:date="2022-01-30T08:01:00Z">
                  <w:rPr>
                    <w:del w:id="1604" w:author="PHAM TOAN" w:date="2022-02-02T12:00:00Z"/>
                    <w:b/>
                    <w:sz w:val="26"/>
                    <w:szCs w:val="26"/>
                  </w:rPr>
                </w:rPrChange>
              </w:rPr>
            </w:pPr>
            <w:del w:id="1605" w:author="PHAM TOAN" w:date="2022-02-02T12:00:00Z">
              <w:r w:rsidRPr="006777C0" w:rsidDel="00676B32">
                <w:rPr>
                  <w:strike/>
                  <w:color w:val="000000"/>
                  <w:sz w:val="26"/>
                  <w:szCs w:val="26"/>
                  <w:rPrChange w:id="1606" w:author="Ben Mol" w:date="2022-01-30T08:01:00Z">
                    <w:rPr>
                      <w:color w:val="000000"/>
                      <w:sz w:val="26"/>
                      <w:szCs w:val="26"/>
                    </w:rPr>
                  </w:rPrChange>
                </w:rPr>
                <w:delText>260 (28.4)</w:delText>
              </w:r>
            </w:del>
          </w:p>
        </w:tc>
        <w:tc>
          <w:tcPr>
            <w:tcW w:w="3240" w:type="dxa"/>
            <w:vAlign w:val="center"/>
          </w:tcPr>
          <w:p w14:paraId="3B76ABC2" w14:textId="395D56CA" w:rsidR="00AD5FAB" w:rsidRPr="006777C0" w:rsidDel="00676B32" w:rsidRDefault="00AD5FAB" w:rsidP="00AD5FA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607" w:author="PHAM TOAN" w:date="2022-02-02T12:00:00Z"/>
                <w:bCs/>
                <w:strike/>
                <w:sz w:val="26"/>
                <w:szCs w:val="26"/>
                <w:rPrChange w:id="1608" w:author="Ben Mol" w:date="2022-01-30T08:01:00Z">
                  <w:rPr>
                    <w:del w:id="1609" w:author="PHAM TOAN" w:date="2022-02-02T12:00:00Z"/>
                    <w:bCs/>
                    <w:sz w:val="26"/>
                    <w:szCs w:val="26"/>
                  </w:rPr>
                </w:rPrChange>
              </w:rPr>
            </w:pPr>
            <w:del w:id="1610" w:author="PHAM TOAN" w:date="2022-02-02T12:00:00Z">
              <w:r w:rsidRPr="006777C0" w:rsidDel="00676B32">
                <w:rPr>
                  <w:bCs/>
                  <w:strike/>
                  <w:sz w:val="26"/>
                  <w:szCs w:val="26"/>
                  <w:rPrChange w:id="1611" w:author="Ben Mol" w:date="2022-01-30T08:01:00Z">
                    <w:rPr>
                      <w:bCs/>
                      <w:sz w:val="26"/>
                      <w:szCs w:val="26"/>
                    </w:rPr>
                  </w:rPrChange>
                </w:rPr>
                <w:delText>Reference</w:delText>
              </w:r>
            </w:del>
          </w:p>
        </w:tc>
        <w:tc>
          <w:tcPr>
            <w:tcW w:w="3780" w:type="dxa"/>
            <w:vAlign w:val="center"/>
          </w:tcPr>
          <w:p w14:paraId="52A805A8" w14:textId="7A1AE82A" w:rsidR="00AD5FAB" w:rsidRPr="006777C0" w:rsidDel="00676B32" w:rsidRDefault="00984E13" w:rsidP="00AD5FA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612" w:author="PHAM TOAN" w:date="2022-02-02T12:00:00Z"/>
                <w:bCs/>
                <w:strike/>
                <w:sz w:val="26"/>
                <w:szCs w:val="26"/>
                <w:rPrChange w:id="1613" w:author="Ben Mol" w:date="2022-01-30T08:01:00Z">
                  <w:rPr>
                    <w:del w:id="1614" w:author="PHAM TOAN" w:date="2022-02-02T12:00:00Z"/>
                    <w:bCs/>
                    <w:sz w:val="26"/>
                    <w:szCs w:val="26"/>
                  </w:rPr>
                </w:rPrChange>
              </w:rPr>
            </w:pPr>
            <w:del w:id="1615" w:author="PHAM TOAN" w:date="2022-02-02T12:00:00Z">
              <w:r w:rsidRPr="006777C0" w:rsidDel="00676B32">
                <w:rPr>
                  <w:bCs/>
                  <w:strike/>
                  <w:sz w:val="26"/>
                  <w:szCs w:val="26"/>
                  <w:rPrChange w:id="1616" w:author="Ben Mol" w:date="2022-01-30T08:01:00Z">
                    <w:rPr>
                      <w:bCs/>
                      <w:sz w:val="26"/>
                      <w:szCs w:val="26"/>
                    </w:rPr>
                  </w:rPrChange>
                </w:rPr>
                <w:delText>-</w:delText>
              </w:r>
            </w:del>
          </w:p>
        </w:tc>
      </w:tr>
      <w:tr w:rsidR="00AD5FAB" w:rsidRPr="006777C0" w:rsidDel="00676B32" w14:paraId="09F91B55" w14:textId="13C39452" w:rsidTr="002B24D2">
        <w:trPr>
          <w:del w:id="1617" w:author="PHAM TOAN" w:date="2022-02-02T12:00:00Z"/>
        </w:trPr>
        <w:tc>
          <w:tcPr>
            <w:tcW w:w="4140" w:type="dxa"/>
          </w:tcPr>
          <w:p w14:paraId="62EED72F" w14:textId="27470B0D" w:rsidR="00AD5FAB" w:rsidRPr="006777C0" w:rsidDel="00676B32" w:rsidRDefault="00AD5FAB" w:rsidP="00AD5FAB">
            <w:pPr>
              <w:ind w:left="720"/>
              <w:rPr>
                <w:del w:id="1618" w:author="PHAM TOAN" w:date="2022-02-02T12:00:00Z"/>
                <w:strike/>
                <w:sz w:val="26"/>
                <w:szCs w:val="26"/>
                <w:rPrChange w:id="1619" w:author="Ben Mol" w:date="2022-01-30T08:01:00Z">
                  <w:rPr>
                    <w:del w:id="1620" w:author="PHAM TOAN" w:date="2022-02-02T12:00:00Z"/>
                    <w:sz w:val="26"/>
                    <w:szCs w:val="26"/>
                  </w:rPr>
                </w:rPrChange>
              </w:rPr>
            </w:pPr>
            <w:del w:id="1621" w:author="PHAM TOAN" w:date="2022-02-02T12:00:00Z">
              <w:r w:rsidRPr="006777C0" w:rsidDel="00676B32">
                <w:rPr>
                  <w:strike/>
                  <w:sz w:val="26"/>
                  <w:szCs w:val="26"/>
                  <w:rPrChange w:id="1622" w:author="Ben Mol" w:date="2022-01-30T08:01:00Z">
                    <w:rPr>
                      <w:sz w:val="26"/>
                      <w:szCs w:val="26"/>
                    </w:rPr>
                  </w:rPrChange>
                </w:rPr>
                <w:delText>Fully vaccinated</w:delText>
              </w:r>
            </w:del>
          </w:p>
        </w:tc>
        <w:tc>
          <w:tcPr>
            <w:tcW w:w="1620" w:type="dxa"/>
            <w:vAlign w:val="bottom"/>
          </w:tcPr>
          <w:p w14:paraId="7FC2036F" w14:textId="1CAEF328" w:rsidR="00AD5FAB" w:rsidRPr="006777C0" w:rsidDel="00676B32" w:rsidRDefault="00AD5FAB" w:rsidP="00AD5FA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623" w:author="PHAM TOAN" w:date="2022-02-02T12:00:00Z"/>
                <w:b/>
                <w:strike/>
                <w:sz w:val="26"/>
                <w:szCs w:val="26"/>
                <w:rPrChange w:id="1624" w:author="Ben Mol" w:date="2022-01-30T08:01:00Z">
                  <w:rPr>
                    <w:del w:id="1625" w:author="PHAM TOAN" w:date="2022-02-02T12:00:00Z"/>
                    <w:b/>
                    <w:sz w:val="26"/>
                    <w:szCs w:val="26"/>
                  </w:rPr>
                </w:rPrChange>
              </w:rPr>
            </w:pPr>
            <w:del w:id="1626" w:author="PHAM TOAN" w:date="2022-02-02T12:00:00Z">
              <w:r w:rsidRPr="006777C0" w:rsidDel="00676B32">
                <w:rPr>
                  <w:strike/>
                  <w:color w:val="000000"/>
                  <w:sz w:val="26"/>
                  <w:szCs w:val="26"/>
                  <w:rPrChange w:id="1627" w:author="Ben Mol" w:date="2022-01-30T08:01:00Z">
                    <w:rPr>
                      <w:color w:val="000000"/>
                      <w:sz w:val="26"/>
                      <w:szCs w:val="26"/>
                    </w:rPr>
                  </w:rPrChange>
                </w:rPr>
                <w:delText xml:space="preserve">22 (57.9) </w:delText>
              </w:r>
            </w:del>
          </w:p>
        </w:tc>
        <w:tc>
          <w:tcPr>
            <w:tcW w:w="1620" w:type="dxa"/>
            <w:vAlign w:val="bottom"/>
          </w:tcPr>
          <w:p w14:paraId="510AB69B" w14:textId="34FBBCE6" w:rsidR="00AD5FAB" w:rsidRPr="006777C0" w:rsidDel="00676B32" w:rsidRDefault="00AD5FAB" w:rsidP="00AD5FA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628" w:author="PHAM TOAN" w:date="2022-02-02T12:00:00Z"/>
                <w:b/>
                <w:strike/>
                <w:sz w:val="26"/>
                <w:szCs w:val="26"/>
                <w:rPrChange w:id="1629" w:author="Ben Mol" w:date="2022-01-30T08:01:00Z">
                  <w:rPr>
                    <w:del w:id="1630" w:author="PHAM TOAN" w:date="2022-02-02T12:00:00Z"/>
                    <w:b/>
                    <w:sz w:val="26"/>
                    <w:szCs w:val="26"/>
                  </w:rPr>
                </w:rPrChange>
              </w:rPr>
            </w:pPr>
            <w:del w:id="1631" w:author="PHAM TOAN" w:date="2022-02-02T12:00:00Z">
              <w:r w:rsidRPr="006777C0" w:rsidDel="00676B32">
                <w:rPr>
                  <w:strike/>
                  <w:color w:val="000000"/>
                  <w:sz w:val="26"/>
                  <w:szCs w:val="26"/>
                  <w:rPrChange w:id="1632" w:author="Ben Mol" w:date="2022-01-30T08:01:00Z">
                    <w:rPr>
                      <w:color w:val="000000"/>
                      <w:sz w:val="26"/>
                      <w:szCs w:val="26"/>
                    </w:rPr>
                  </w:rPrChange>
                </w:rPr>
                <w:delText>654 (71.6)</w:delText>
              </w:r>
            </w:del>
          </w:p>
        </w:tc>
        <w:tc>
          <w:tcPr>
            <w:tcW w:w="3240" w:type="dxa"/>
            <w:vAlign w:val="center"/>
          </w:tcPr>
          <w:p w14:paraId="230C26C3" w14:textId="34BA2BEC" w:rsidR="00AD5FAB" w:rsidRPr="006777C0" w:rsidDel="00676B32" w:rsidRDefault="00AD5FAB" w:rsidP="00AD5FA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633" w:author="PHAM TOAN" w:date="2022-02-02T12:00:00Z"/>
                <w:bCs/>
                <w:strike/>
                <w:sz w:val="26"/>
                <w:szCs w:val="26"/>
                <w:rPrChange w:id="1634" w:author="Ben Mol" w:date="2022-01-30T08:01:00Z">
                  <w:rPr>
                    <w:del w:id="1635" w:author="PHAM TOAN" w:date="2022-02-02T12:00:00Z"/>
                    <w:bCs/>
                    <w:sz w:val="26"/>
                    <w:szCs w:val="26"/>
                  </w:rPr>
                </w:rPrChange>
              </w:rPr>
            </w:pPr>
            <w:del w:id="1636" w:author="PHAM TOAN" w:date="2022-02-02T12:00:00Z">
              <w:r w:rsidRPr="006777C0" w:rsidDel="00676B32">
                <w:rPr>
                  <w:bCs/>
                  <w:strike/>
                  <w:sz w:val="26"/>
                  <w:szCs w:val="26"/>
                  <w:rPrChange w:id="1637" w:author="Ben Mol" w:date="2022-01-30T08:01:00Z">
                    <w:rPr>
                      <w:bCs/>
                      <w:sz w:val="26"/>
                      <w:szCs w:val="26"/>
                    </w:rPr>
                  </w:rPrChange>
                </w:rPr>
                <w:delText>0.53 [0.28 ; 1.02]; 0.06</w:delText>
              </w:r>
            </w:del>
          </w:p>
        </w:tc>
        <w:tc>
          <w:tcPr>
            <w:tcW w:w="3780" w:type="dxa"/>
            <w:vAlign w:val="center"/>
          </w:tcPr>
          <w:p w14:paraId="2437C123" w14:textId="0EC76D95" w:rsidR="00AD5FAB" w:rsidRPr="006777C0" w:rsidDel="00676B32" w:rsidRDefault="00984E13" w:rsidP="00AD5FA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638" w:author="PHAM TOAN" w:date="2022-02-02T12:00:00Z"/>
                <w:bCs/>
                <w:strike/>
                <w:sz w:val="26"/>
                <w:szCs w:val="26"/>
                <w:rPrChange w:id="1639" w:author="Ben Mol" w:date="2022-01-30T08:01:00Z">
                  <w:rPr>
                    <w:del w:id="1640" w:author="PHAM TOAN" w:date="2022-02-02T12:00:00Z"/>
                    <w:bCs/>
                    <w:sz w:val="26"/>
                    <w:szCs w:val="26"/>
                  </w:rPr>
                </w:rPrChange>
              </w:rPr>
            </w:pPr>
            <w:del w:id="1641" w:author="PHAM TOAN" w:date="2022-02-02T12:00:00Z">
              <w:r w:rsidRPr="006777C0" w:rsidDel="00676B32">
                <w:rPr>
                  <w:bCs/>
                  <w:strike/>
                  <w:sz w:val="26"/>
                  <w:szCs w:val="26"/>
                  <w:rPrChange w:id="1642" w:author="Ben Mol" w:date="2022-01-30T08:01:00Z">
                    <w:rPr>
                      <w:bCs/>
                      <w:sz w:val="26"/>
                      <w:szCs w:val="26"/>
                    </w:rPr>
                  </w:rPrChange>
                </w:rPr>
                <w:delText>0.55 [0.26 ; 1.15]; 0.11</w:delText>
              </w:r>
            </w:del>
          </w:p>
        </w:tc>
      </w:tr>
      <w:tr w:rsidR="00A4400C" w:rsidRPr="006777C0" w:rsidDel="00676B32" w14:paraId="7A3E89F3" w14:textId="620167CE" w:rsidTr="00A4400C">
        <w:trPr>
          <w:del w:id="1643" w:author="PHAM TOAN" w:date="2022-02-02T12:00:00Z"/>
        </w:trPr>
        <w:tc>
          <w:tcPr>
            <w:tcW w:w="4140" w:type="dxa"/>
          </w:tcPr>
          <w:p w14:paraId="6BEADFED" w14:textId="7D893F80" w:rsidR="00A4400C" w:rsidRPr="006777C0" w:rsidDel="00676B32" w:rsidRDefault="00A4400C" w:rsidP="00A4400C">
            <w:pPr>
              <w:rPr>
                <w:del w:id="1644" w:author="PHAM TOAN" w:date="2022-02-02T12:00:00Z"/>
                <w:strike/>
                <w:sz w:val="26"/>
                <w:szCs w:val="26"/>
                <w:rPrChange w:id="1645" w:author="Ben Mol" w:date="2022-01-30T08:01:00Z">
                  <w:rPr>
                    <w:del w:id="1646" w:author="PHAM TOAN" w:date="2022-02-02T12:00:00Z"/>
                    <w:sz w:val="26"/>
                    <w:szCs w:val="26"/>
                  </w:rPr>
                </w:rPrChange>
              </w:rPr>
            </w:pPr>
            <w:del w:id="1647" w:author="PHAM TOAN" w:date="2022-02-02T12:00:00Z">
              <w:r w:rsidRPr="006777C0" w:rsidDel="00676B32">
                <w:rPr>
                  <w:strike/>
                  <w:sz w:val="26"/>
                  <w:szCs w:val="26"/>
                  <w:rPrChange w:id="1648" w:author="Ben Mol" w:date="2022-01-30T08:01:00Z">
                    <w:rPr>
                      <w:sz w:val="26"/>
                      <w:szCs w:val="26"/>
                    </w:rPr>
                  </w:rPrChange>
                </w:rPr>
                <w:delText>Type of vaccine – n (%)</w:delText>
              </w:r>
            </w:del>
          </w:p>
        </w:tc>
        <w:tc>
          <w:tcPr>
            <w:tcW w:w="1620" w:type="dxa"/>
            <w:vAlign w:val="center"/>
          </w:tcPr>
          <w:p w14:paraId="2C9D765E" w14:textId="15561560" w:rsidR="00A4400C" w:rsidRPr="006777C0" w:rsidDel="00676B32" w:rsidRDefault="00A4400C" w:rsidP="00A4400C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649" w:author="PHAM TOAN" w:date="2022-02-02T12:00:00Z"/>
                <w:bCs/>
                <w:strike/>
                <w:sz w:val="26"/>
                <w:szCs w:val="26"/>
                <w:rPrChange w:id="1650" w:author="Ben Mol" w:date="2022-01-30T08:01:00Z">
                  <w:rPr>
                    <w:del w:id="1651" w:author="PHAM TOAN" w:date="2022-02-02T12:00:00Z"/>
                    <w:bCs/>
                    <w:sz w:val="26"/>
                    <w:szCs w:val="26"/>
                  </w:rPr>
                </w:rPrChange>
              </w:rPr>
            </w:pPr>
          </w:p>
        </w:tc>
        <w:tc>
          <w:tcPr>
            <w:tcW w:w="1620" w:type="dxa"/>
            <w:vAlign w:val="center"/>
          </w:tcPr>
          <w:p w14:paraId="2FD2C3F3" w14:textId="227ED1BA" w:rsidR="00A4400C" w:rsidRPr="006777C0" w:rsidDel="00676B32" w:rsidRDefault="00A4400C" w:rsidP="00A4400C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652" w:author="PHAM TOAN" w:date="2022-02-02T12:00:00Z"/>
                <w:bCs/>
                <w:strike/>
                <w:sz w:val="26"/>
                <w:szCs w:val="26"/>
                <w:rPrChange w:id="1653" w:author="Ben Mol" w:date="2022-01-30T08:01:00Z">
                  <w:rPr>
                    <w:del w:id="1654" w:author="PHAM TOAN" w:date="2022-02-02T12:00:00Z"/>
                    <w:bCs/>
                    <w:sz w:val="26"/>
                    <w:szCs w:val="26"/>
                  </w:rPr>
                </w:rPrChange>
              </w:rPr>
            </w:pPr>
          </w:p>
        </w:tc>
        <w:tc>
          <w:tcPr>
            <w:tcW w:w="3240" w:type="dxa"/>
            <w:vAlign w:val="center"/>
          </w:tcPr>
          <w:p w14:paraId="43B405E9" w14:textId="76409BD7" w:rsidR="00A4400C" w:rsidRPr="006777C0" w:rsidDel="00676B32" w:rsidRDefault="00A4400C" w:rsidP="00A4400C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655" w:author="PHAM TOAN" w:date="2022-02-02T12:00:00Z"/>
                <w:bCs/>
                <w:strike/>
                <w:sz w:val="26"/>
                <w:szCs w:val="26"/>
                <w:rPrChange w:id="1656" w:author="Ben Mol" w:date="2022-01-30T08:01:00Z">
                  <w:rPr>
                    <w:del w:id="1657" w:author="PHAM TOAN" w:date="2022-02-02T12:00:00Z"/>
                    <w:bCs/>
                    <w:sz w:val="26"/>
                    <w:szCs w:val="26"/>
                  </w:rPr>
                </w:rPrChange>
              </w:rPr>
            </w:pPr>
          </w:p>
        </w:tc>
        <w:tc>
          <w:tcPr>
            <w:tcW w:w="3780" w:type="dxa"/>
            <w:vAlign w:val="center"/>
          </w:tcPr>
          <w:p w14:paraId="6C53A42B" w14:textId="27A78E0E" w:rsidR="00A4400C" w:rsidRPr="006777C0" w:rsidDel="00676B32" w:rsidRDefault="00A4400C" w:rsidP="00A4400C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658" w:author="PHAM TOAN" w:date="2022-02-02T12:00:00Z"/>
                <w:bCs/>
                <w:strike/>
                <w:sz w:val="26"/>
                <w:szCs w:val="26"/>
                <w:rPrChange w:id="1659" w:author="Ben Mol" w:date="2022-01-30T08:01:00Z">
                  <w:rPr>
                    <w:del w:id="1660" w:author="PHAM TOAN" w:date="2022-02-02T12:00:00Z"/>
                    <w:bCs/>
                    <w:sz w:val="26"/>
                    <w:szCs w:val="26"/>
                  </w:rPr>
                </w:rPrChange>
              </w:rPr>
            </w:pPr>
          </w:p>
        </w:tc>
      </w:tr>
      <w:tr w:rsidR="00AD5FAB" w:rsidRPr="006777C0" w:rsidDel="00676B32" w14:paraId="74385F0F" w14:textId="1634B460" w:rsidTr="005D2F7E">
        <w:trPr>
          <w:del w:id="1661" w:author="PHAM TOAN" w:date="2022-02-02T12:00:00Z"/>
        </w:trPr>
        <w:tc>
          <w:tcPr>
            <w:tcW w:w="4140" w:type="dxa"/>
          </w:tcPr>
          <w:p w14:paraId="4C3F2E81" w14:textId="4F603448" w:rsidR="00AD5FAB" w:rsidRPr="006777C0" w:rsidDel="00676B32" w:rsidRDefault="00AD5FAB" w:rsidP="00AD5FAB">
            <w:pPr>
              <w:ind w:left="720"/>
              <w:rPr>
                <w:del w:id="1662" w:author="PHAM TOAN" w:date="2022-02-02T12:00:00Z"/>
                <w:strike/>
                <w:sz w:val="26"/>
                <w:szCs w:val="26"/>
                <w:rPrChange w:id="1663" w:author="Ben Mol" w:date="2022-01-30T08:01:00Z">
                  <w:rPr>
                    <w:del w:id="1664" w:author="PHAM TOAN" w:date="2022-02-02T12:00:00Z"/>
                    <w:sz w:val="26"/>
                    <w:szCs w:val="26"/>
                  </w:rPr>
                </w:rPrChange>
              </w:rPr>
            </w:pPr>
            <w:del w:id="1665" w:author="PHAM TOAN" w:date="2022-02-02T12:00:00Z">
              <w:r w:rsidRPr="006777C0" w:rsidDel="00676B32">
                <w:rPr>
                  <w:strike/>
                  <w:sz w:val="26"/>
                  <w:szCs w:val="26"/>
                  <w:rPrChange w:id="1666" w:author="Ben Mol" w:date="2022-01-30T08:01:00Z">
                    <w:rPr>
                      <w:sz w:val="26"/>
                      <w:szCs w:val="26"/>
                    </w:rPr>
                  </w:rPrChange>
                </w:rPr>
                <w:delText>AstraZeneca</w:delText>
              </w:r>
            </w:del>
          </w:p>
        </w:tc>
        <w:tc>
          <w:tcPr>
            <w:tcW w:w="1620" w:type="dxa"/>
            <w:vAlign w:val="bottom"/>
          </w:tcPr>
          <w:p w14:paraId="2EE7F530" w14:textId="1C1B79F7" w:rsidR="00AD5FAB" w:rsidRPr="006777C0" w:rsidDel="00676B32" w:rsidRDefault="00AD5FAB" w:rsidP="00AD5FA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667" w:author="PHAM TOAN" w:date="2022-02-02T12:00:00Z"/>
                <w:bCs/>
                <w:strike/>
                <w:sz w:val="26"/>
                <w:szCs w:val="26"/>
                <w:rPrChange w:id="1668" w:author="Ben Mol" w:date="2022-01-30T08:01:00Z">
                  <w:rPr>
                    <w:del w:id="1669" w:author="PHAM TOAN" w:date="2022-02-02T12:00:00Z"/>
                    <w:bCs/>
                    <w:sz w:val="26"/>
                    <w:szCs w:val="26"/>
                  </w:rPr>
                </w:rPrChange>
              </w:rPr>
            </w:pPr>
            <w:del w:id="1670" w:author="PHAM TOAN" w:date="2022-02-02T12:00:00Z">
              <w:r w:rsidRPr="006777C0" w:rsidDel="00676B32">
                <w:rPr>
                  <w:strike/>
                  <w:color w:val="000000"/>
                  <w:sz w:val="26"/>
                  <w:szCs w:val="26"/>
                  <w:rPrChange w:id="1671" w:author="Ben Mol" w:date="2022-01-30T08:01:00Z">
                    <w:rPr>
                      <w:color w:val="000000"/>
                      <w:sz w:val="26"/>
                      <w:szCs w:val="26"/>
                    </w:rPr>
                  </w:rPrChange>
                </w:rPr>
                <w:delText xml:space="preserve">11 (28.9) </w:delText>
              </w:r>
            </w:del>
          </w:p>
        </w:tc>
        <w:tc>
          <w:tcPr>
            <w:tcW w:w="1620" w:type="dxa"/>
            <w:vAlign w:val="bottom"/>
          </w:tcPr>
          <w:p w14:paraId="13B6029D" w14:textId="7DD38352" w:rsidR="00AD5FAB" w:rsidRPr="006777C0" w:rsidDel="00676B32" w:rsidRDefault="00AD5FAB" w:rsidP="00AD5FA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672" w:author="PHAM TOAN" w:date="2022-02-02T12:00:00Z"/>
                <w:bCs/>
                <w:strike/>
                <w:sz w:val="26"/>
                <w:szCs w:val="26"/>
                <w:rPrChange w:id="1673" w:author="Ben Mol" w:date="2022-01-30T08:01:00Z">
                  <w:rPr>
                    <w:del w:id="1674" w:author="PHAM TOAN" w:date="2022-02-02T12:00:00Z"/>
                    <w:bCs/>
                    <w:sz w:val="26"/>
                    <w:szCs w:val="26"/>
                  </w:rPr>
                </w:rPrChange>
              </w:rPr>
            </w:pPr>
            <w:del w:id="1675" w:author="PHAM TOAN" w:date="2022-02-02T12:00:00Z">
              <w:r w:rsidRPr="006777C0" w:rsidDel="00676B32">
                <w:rPr>
                  <w:strike/>
                  <w:color w:val="000000"/>
                  <w:sz w:val="26"/>
                  <w:szCs w:val="26"/>
                  <w:rPrChange w:id="1676" w:author="Ben Mol" w:date="2022-01-30T08:01:00Z">
                    <w:rPr>
                      <w:color w:val="000000"/>
                      <w:sz w:val="26"/>
                      <w:szCs w:val="26"/>
                    </w:rPr>
                  </w:rPrChange>
                </w:rPr>
                <w:delText>428 (46.8)</w:delText>
              </w:r>
            </w:del>
          </w:p>
        </w:tc>
        <w:tc>
          <w:tcPr>
            <w:tcW w:w="3240" w:type="dxa"/>
            <w:vAlign w:val="center"/>
          </w:tcPr>
          <w:p w14:paraId="488F0226" w14:textId="61F059D0" w:rsidR="00AD5FAB" w:rsidRPr="006777C0" w:rsidDel="00676B32" w:rsidRDefault="00AD5FAB" w:rsidP="00AD5FA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677" w:author="PHAM TOAN" w:date="2022-02-02T12:00:00Z"/>
                <w:bCs/>
                <w:strike/>
                <w:sz w:val="26"/>
                <w:szCs w:val="26"/>
                <w:rPrChange w:id="1678" w:author="Ben Mol" w:date="2022-01-30T08:01:00Z">
                  <w:rPr>
                    <w:del w:id="1679" w:author="PHAM TOAN" w:date="2022-02-02T12:00:00Z"/>
                    <w:bCs/>
                    <w:sz w:val="26"/>
                    <w:szCs w:val="26"/>
                  </w:rPr>
                </w:rPrChange>
              </w:rPr>
            </w:pPr>
            <w:del w:id="1680" w:author="PHAM TOAN" w:date="2022-02-02T12:00:00Z">
              <w:r w:rsidRPr="006777C0" w:rsidDel="00676B32">
                <w:rPr>
                  <w:bCs/>
                  <w:strike/>
                  <w:sz w:val="26"/>
                  <w:szCs w:val="26"/>
                  <w:rPrChange w:id="1681" w:author="Ben Mol" w:date="2022-01-30T08:01:00Z">
                    <w:rPr>
                      <w:bCs/>
                      <w:sz w:val="26"/>
                      <w:szCs w:val="26"/>
                    </w:rPr>
                  </w:rPrChange>
                </w:rPr>
                <w:delText>Reference</w:delText>
              </w:r>
            </w:del>
          </w:p>
        </w:tc>
        <w:tc>
          <w:tcPr>
            <w:tcW w:w="3780" w:type="dxa"/>
            <w:vAlign w:val="center"/>
          </w:tcPr>
          <w:p w14:paraId="31523FBA" w14:textId="46A3D525" w:rsidR="00AD5FAB" w:rsidRPr="006777C0" w:rsidDel="00676B32" w:rsidRDefault="00984E13" w:rsidP="00AD5FA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682" w:author="PHAM TOAN" w:date="2022-02-02T12:00:00Z"/>
                <w:bCs/>
                <w:strike/>
                <w:sz w:val="26"/>
                <w:szCs w:val="26"/>
                <w:rPrChange w:id="1683" w:author="Ben Mol" w:date="2022-01-30T08:01:00Z">
                  <w:rPr>
                    <w:del w:id="1684" w:author="PHAM TOAN" w:date="2022-02-02T12:00:00Z"/>
                    <w:bCs/>
                    <w:sz w:val="26"/>
                    <w:szCs w:val="26"/>
                  </w:rPr>
                </w:rPrChange>
              </w:rPr>
            </w:pPr>
            <w:del w:id="1685" w:author="PHAM TOAN" w:date="2022-02-02T12:00:00Z">
              <w:r w:rsidRPr="006777C0" w:rsidDel="00676B32">
                <w:rPr>
                  <w:bCs/>
                  <w:strike/>
                  <w:sz w:val="26"/>
                  <w:szCs w:val="26"/>
                  <w:rPrChange w:id="1686" w:author="Ben Mol" w:date="2022-01-30T08:01:00Z">
                    <w:rPr>
                      <w:bCs/>
                      <w:sz w:val="26"/>
                      <w:szCs w:val="26"/>
                    </w:rPr>
                  </w:rPrChange>
                </w:rPr>
                <w:delText>-</w:delText>
              </w:r>
            </w:del>
          </w:p>
        </w:tc>
      </w:tr>
      <w:tr w:rsidR="00AD5FAB" w:rsidRPr="006777C0" w:rsidDel="00676B32" w14:paraId="4B133755" w14:textId="62C72949" w:rsidTr="005D2F7E">
        <w:trPr>
          <w:del w:id="1687" w:author="PHAM TOAN" w:date="2022-02-02T12:00:00Z"/>
        </w:trPr>
        <w:tc>
          <w:tcPr>
            <w:tcW w:w="4140" w:type="dxa"/>
          </w:tcPr>
          <w:p w14:paraId="31A3BFCE" w14:textId="39367AB2" w:rsidR="00AD5FAB" w:rsidRPr="006777C0" w:rsidDel="00676B32" w:rsidRDefault="00AD5FAB" w:rsidP="00AD5FAB">
            <w:pPr>
              <w:ind w:left="720"/>
              <w:rPr>
                <w:del w:id="1688" w:author="PHAM TOAN" w:date="2022-02-02T12:00:00Z"/>
                <w:strike/>
                <w:sz w:val="26"/>
                <w:szCs w:val="26"/>
                <w:rPrChange w:id="1689" w:author="Ben Mol" w:date="2022-01-30T08:01:00Z">
                  <w:rPr>
                    <w:del w:id="1690" w:author="PHAM TOAN" w:date="2022-02-02T12:00:00Z"/>
                    <w:sz w:val="26"/>
                    <w:szCs w:val="26"/>
                  </w:rPr>
                </w:rPrChange>
              </w:rPr>
            </w:pPr>
            <w:del w:id="1691" w:author="PHAM TOAN" w:date="2022-02-02T12:00:00Z">
              <w:r w:rsidRPr="006777C0" w:rsidDel="00676B32">
                <w:rPr>
                  <w:strike/>
                  <w:sz w:val="26"/>
                  <w:szCs w:val="26"/>
                  <w:rPrChange w:id="1692" w:author="Ben Mol" w:date="2022-01-30T08:01:00Z">
                    <w:rPr>
                      <w:sz w:val="26"/>
                      <w:szCs w:val="26"/>
                    </w:rPr>
                  </w:rPrChange>
                </w:rPr>
                <w:delText>Pfizer BioNTech</w:delText>
              </w:r>
            </w:del>
          </w:p>
        </w:tc>
        <w:tc>
          <w:tcPr>
            <w:tcW w:w="1620" w:type="dxa"/>
            <w:vAlign w:val="bottom"/>
          </w:tcPr>
          <w:p w14:paraId="72021754" w14:textId="7FD8C2CD" w:rsidR="00AD5FAB" w:rsidRPr="006777C0" w:rsidDel="00676B32" w:rsidRDefault="00AD5FAB" w:rsidP="00AD5FA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693" w:author="PHAM TOAN" w:date="2022-02-02T12:00:00Z"/>
                <w:bCs/>
                <w:strike/>
                <w:sz w:val="26"/>
                <w:szCs w:val="26"/>
                <w:rPrChange w:id="1694" w:author="Ben Mol" w:date="2022-01-30T08:01:00Z">
                  <w:rPr>
                    <w:del w:id="1695" w:author="PHAM TOAN" w:date="2022-02-02T12:00:00Z"/>
                    <w:bCs/>
                    <w:sz w:val="26"/>
                    <w:szCs w:val="26"/>
                  </w:rPr>
                </w:rPrChange>
              </w:rPr>
            </w:pPr>
            <w:del w:id="1696" w:author="PHAM TOAN" w:date="2022-02-02T12:00:00Z">
              <w:r w:rsidRPr="006777C0" w:rsidDel="00676B32">
                <w:rPr>
                  <w:strike/>
                  <w:color w:val="000000"/>
                  <w:sz w:val="26"/>
                  <w:szCs w:val="26"/>
                  <w:rPrChange w:id="1697" w:author="Ben Mol" w:date="2022-01-30T08:01:00Z">
                    <w:rPr>
                      <w:color w:val="000000"/>
                      <w:sz w:val="26"/>
                      <w:szCs w:val="26"/>
                    </w:rPr>
                  </w:rPrChange>
                </w:rPr>
                <w:delText xml:space="preserve">27 (71.1) </w:delText>
              </w:r>
            </w:del>
          </w:p>
        </w:tc>
        <w:tc>
          <w:tcPr>
            <w:tcW w:w="1620" w:type="dxa"/>
            <w:vAlign w:val="bottom"/>
          </w:tcPr>
          <w:p w14:paraId="5545D505" w14:textId="1B16C760" w:rsidR="00AD5FAB" w:rsidRPr="006777C0" w:rsidDel="00676B32" w:rsidRDefault="00AD5FAB" w:rsidP="00AD5FA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698" w:author="PHAM TOAN" w:date="2022-02-02T12:00:00Z"/>
                <w:bCs/>
                <w:strike/>
                <w:sz w:val="26"/>
                <w:szCs w:val="26"/>
                <w:rPrChange w:id="1699" w:author="Ben Mol" w:date="2022-01-30T08:01:00Z">
                  <w:rPr>
                    <w:del w:id="1700" w:author="PHAM TOAN" w:date="2022-02-02T12:00:00Z"/>
                    <w:bCs/>
                    <w:sz w:val="26"/>
                    <w:szCs w:val="26"/>
                  </w:rPr>
                </w:rPrChange>
              </w:rPr>
            </w:pPr>
            <w:del w:id="1701" w:author="PHAM TOAN" w:date="2022-02-02T12:00:00Z">
              <w:r w:rsidRPr="006777C0" w:rsidDel="00676B32">
                <w:rPr>
                  <w:strike/>
                  <w:color w:val="000000"/>
                  <w:sz w:val="26"/>
                  <w:szCs w:val="26"/>
                  <w:rPrChange w:id="1702" w:author="Ben Mol" w:date="2022-01-30T08:01:00Z">
                    <w:rPr>
                      <w:color w:val="000000"/>
                      <w:sz w:val="26"/>
                      <w:szCs w:val="26"/>
                    </w:rPr>
                  </w:rPrChange>
                </w:rPr>
                <w:delText>486 (53.2)</w:delText>
              </w:r>
            </w:del>
          </w:p>
        </w:tc>
        <w:tc>
          <w:tcPr>
            <w:tcW w:w="3240" w:type="dxa"/>
            <w:vAlign w:val="center"/>
          </w:tcPr>
          <w:p w14:paraId="730A030B" w14:textId="0C3E3A9D" w:rsidR="00AD5FAB" w:rsidRPr="006777C0" w:rsidDel="00676B32" w:rsidRDefault="00AD5FAB" w:rsidP="00AD5FA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703" w:author="PHAM TOAN" w:date="2022-02-02T12:00:00Z"/>
                <w:bCs/>
                <w:strike/>
                <w:sz w:val="26"/>
                <w:szCs w:val="26"/>
                <w:rPrChange w:id="1704" w:author="Ben Mol" w:date="2022-01-30T08:01:00Z">
                  <w:rPr>
                    <w:del w:id="1705" w:author="PHAM TOAN" w:date="2022-02-02T12:00:00Z"/>
                    <w:bCs/>
                    <w:sz w:val="26"/>
                    <w:szCs w:val="26"/>
                  </w:rPr>
                </w:rPrChange>
              </w:rPr>
            </w:pPr>
            <w:del w:id="1706" w:author="PHAM TOAN" w:date="2022-02-02T12:00:00Z">
              <w:r w:rsidRPr="006777C0" w:rsidDel="00676B32">
                <w:rPr>
                  <w:bCs/>
                  <w:strike/>
                  <w:sz w:val="26"/>
                  <w:szCs w:val="26"/>
                  <w:rPrChange w:id="1707" w:author="Ben Mol" w:date="2022-01-30T08:01:00Z">
                    <w:rPr>
                      <w:bCs/>
                      <w:sz w:val="26"/>
                      <w:szCs w:val="26"/>
                    </w:rPr>
                  </w:rPrChange>
                </w:rPr>
                <w:delText>2.19 [1.09 ; 4.36]; 0.03</w:delText>
              </w:r>
            </w:del>
          </w:p>
        </w:tc>
        <w:tc>
          <w:tcPr>
            <w:tcW w:w="3780" w:type="dxa"/>
            <w:vAlign w:val="center"/>
          </w:tcPr>
          <w:p w14:paraId="6223C238" w14:textId="2E648ECD" w:rsidR="00AD5FAB" w:rsidRPr="006777C0" w:rsidDel="00676B32" w:rsidRDefault="00984E13" w:rsidP="00AD5FA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708" w:author="PHAM TOAN" w:date="2022-02-02T12:00:00Z"/>
                <w:bCs/>
                <w:strike/>
                <w:sz w:val="26"/>
                <w:szCs w:val="26"/>
                <w:rPrChange w:id="1709" w:author="Ben Mol" w:date="2022-01-30T08:01:00Z">
                  <w:rPr>
                    <w:del w:id="1710" w:author="PHAM TOAN" w:date="2022-02-02T12:00:00Z"/>
                    <w:bCs/>
                    <w:sz w:val="26"/>
                    <w:szCs w:val="26"/>
                  </w:rPr>
                </w:rPrChange>
              </w:rPr>
            </w:pPr>
            <w:del w:id="1711" w:author="PHAM TOAN" w:date="2022-02-02T12:00:00Z">
              <w:r w:rsidRPr="006777C0" w:rsidDel="00676B32">
                <w:rPr>
                  <w:bCs/>
                  <w:strike/>
                  <w:sz w:val="26"/>
                  <w:szCs w:val="26"/>
                  <w:highlight w:val="yellow"/>
                  <w:rPrChange w:id="1712" w:author="Ben Mol" w:date="2022-01-30T08:01:00Z">
                    <w:rPr>
                      <w:bCs/>
                      <w:sz w:val="26"/>
                      <w:szCs w:val="26"/>
                      <w:highlight w:val="yellow"/>
                    </w:rPr>
                  </w:rPrChange>
                </w:rPr>
                <w:delText>2.6 [1.27 ; 5.3]; 0.01</w:delText>
              </w:r>
            </w:del>
          </w:p>
        </w:tc>
      </w:tr>
    </w:tbl>
    <w:p w14:paraId="66F364EB" w14:textId="6E4F57CE" w:rsidR="004744E8" w:rsidRPr="006777C0" w:rsidDel="00676B32" w:rsidRDefault="008130C1" w:rsidP="00133523">
      <w:pPr>
        <w:rPr>
          <w:del w:id="1713" w:author="PHAM TOAN" w:date="2022-02-02T12:00:00Z"/>
          <w:strike/>
          <w:rPrChange w:id="1714" w:author="Ben Mol" w:date="2022-01-30T08:01:00Z">
            <w:rPr>
              <w:del w:id="1715" w:author="PHAM TOAN" w:date="2022-02-02T12:00:00Z"/>
            </w:rPr>
          </w:rPrChange>
        </w:rPr>
      </w:pPr>
      <w:del w:id="1716" w:author="PHAM TOAN" w:date="2022-02-02T12:00:00Z">
        <w:r w:rsidRPr="006777C0" w:rsidDel="00676B32">
          <w:rPr>
            <w:strike/>
            <w:rPrChange w:id="1717" w:author="Ben Mol" w:date="2022-01-30T08:01:00Z">
              <w:rPr/>
            </w:rPrChange>
          </w:rPr>
          <w:delText>*</w:delText>
        </w:r>
        <w:r w:rsidR="00A4400C" w:rsidRPr="006777C0" w:rsidDel="00676B32">
          <w:rPr>
            <w:strike/>
            <w:rPrChange w:id="1718" w:author="Ben Mol" w:date="2022-01-30T08:01:00Z">
              <w:rPr/>
            </w:rPrChange>
          </w:rPr>
          <w:delText>adjusted p-value</w:delText>
        </w:r>
        <w:r w:rsidR="00237B9D" w:rsidRPr="006777C0" w:rsidDel="00676B32">
          <w:rPr>
            <w:strike/>
            <w:rPrChange w:id="1719" w:author="Ben Mol" w:date="2022-01-30T08:01:00Z">
              <w:rPr/>
            </w:rPrChange>
          </w:rPr>
          <w:delText>, mean ± SD, N (%)</w:delText>
        </w:r>
      </w:del>
    </w:p>
    <w:p w14:paraId="42A4FBC5" w14:textId="4E5B8078" w:rsidR="004744E8" w:rsidDel="00407332" w:rsidRDefault="004744E8" w:rsidP="00133523">
      <w:pPr>
        <w:rPr>
          <w:del w:id="1720" w:author="PHAM TOAN" w:date="2022-02-06T14:33:00Z"/>
        </w:rPr>
      </w:pPr>
    </w:p>
    <w:p w14:paraId="175FA2C7" w14:textId="51FD813E" w:rsidR="000E7DE2" w:rsidRDefault="00E33F47">
      <w:pPr>
        <w:jc w:val="both"/>
        <w:pPrChange w:id="1721" w:author="PHAM TOAN" w:date="2022-02-06T14:33:00Z">
          <w:pPr>
            <w:jc w:val="center"/>
          </w:pPr>
        </w:pPrChange>
      </w:pPr>
      <w:del w:id="1722" w:author="PHAM TOAN" w:date="2022-02-06T14:00:00Z">
        <w:r w:rsidDel="009452C5">
          <w:rPr>
            <w:noProof/>
          </w:rPr>
          <w:drawing>
            <wp:inline distT="0" distB="0" distL="0" distR="0" wp14:anchorId="5054975B" wp14:editId="05540E07">
              <wp:extent cx="7315200" cy="3657600"/>
              <wp:effectExtent l="0" t="0" r="0" b="0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315200" cy="3657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74870A26" w14:textId="77777777" w:rsidR="00254EAC" w:rsidRDefault="00254EAC" w:rsidP="002D01DE">
      <w:pPr>
        <w:jc w:val="center"/>
        <w:rPr>
          <w:ins w:id="1723" w:author="PHAM TOAN" w:date="2022-02-08T09:14:00Z"/>
        </w:rPr>
      </w:pPr>
    </w:p>
    <w:p w14:paraId="5DBDE1B2" w14:textId="77777777" w:rsidR="00254EAC" w:rsidRDefault="00254EAC" w:rsidP="002D01DE">
      <w:pPr>
        <w:jc w:val="center"/>
        <w:rPr>
          <w:ins w:id="1724" w:author="PHAM TOAN" w:date="2022-02-08T09:14:00Z"/>
        </w:rPr>
      </w:pPr>
    </w:p>
    <w:p w14:paraId="5986B36B" w14:textId="77777777" w:rsidR="00254EAC" w:rsidRDefault="00254EAC" w:rsidP="002D01DE">
      <w:pPr>
        <w:jc w:val="center"/>
        <w:rPr>
          <w:ins w:id="1725" w:author="PHAM TOAN" w:date="2022-02-08T09:14:00Z"/>
        </w:rPr>
      </w:pPr>
    </w:p>
    <w:p w14:paraId="099CEB77" w14:textId="77777777" w:rsidR="00254EAC" w:rsidRDefault="00254EAC" w:rsidP="002D01DE">
      <w:pPr>
        <w:jc w:val="center"/>
        <w:rPr>
          <w:ins w:id="1726" w:author="PHAM TOAN" w:date="2022-02-08T09:14:00Z"/>
        </w:rPr>
      </w:pPr>
    </w:p>
    <w:p w14:paraId="0D1273C3" w14:textId="77777777" w:rsidR="00254EAC" w:rsidRDefault="00254EAC" w:rsidP="002D01DE">
      <w:pPr>
        <w:jc w:val="center"/>
        <w:rPr>
          <w:ins w:id="1727" w:author="PHAM TOAN" w:date="2022-02-08T09:14:00Z"/>
        </w:rPr>
      </w:pPr>
    </w:p>
    <w:p w14:paraId="60B3A820" w14:textId="1A35A5B3" w:rsidR="00254EAC" w:rsidRDefault="00F17F12" w:rsidP="002D01DE">
      <w:pPr>
        <w:jc w:val="center"/>
        <w:rPr>
          <w:ins w:id="1728" w:author="PHAM TOAN" w:date="2022-02-12T21:27:00Z"/>
        </w:rPr>
      </w:pPr>
      <w:ins w:id="1729" w:author="PHAM TOAN" w:date="2022-02-12T21:27:00Z">
        <w:r>
          <w:lastRenderedPageBreak/>
          <w:t>Table 4:</w:t>
        </w:r>
      </w:ins>
    </w:p>
    <w:p w14:paraId="17227E2D" w14:textId="77777777" w:rsidR="00F17F12" w:rsidRDefault="00F17F12" w:rsidP="002D01DE">
      <w:pPr>
        <w:jc w:val="center"/>
        <w:rPr>
          <w:ins w:id="1730" w:author="PHAM TOAN" w:date="2022-02-08T09:14:00Z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50"/>
        <w:gridCol w:w="817"/>
        <w:gridCol w:w="777"/>
        <w:gridCol w:w="808"/>
        <w:gridCol w:w="883"/>
        <w:gridCol w:w="881"/>
        <w:gridCol w:w="878"/>
        <w:gridCol w:w="899"/>
        <w:gridCol w:w="887"/>
        <w:gridCol w:w="923"/>
        <w:gridCol w:w="923"/>
        <w:gridCol w:w="868"/>
        <w:gridCol w:w="868"/>
        <w:gridCol w:w="857"/>
        <w:gridCol w:w="731"/>
        <w:tblGridChange w:id="1731">
          <w:tblGrid>
            <w:gridCol w:w="5"/>
            <w:gridCol w:w="950"/>
            <w:gridCol w:w="345"/>
            <w:gridCol w:w="1035"/>
            <w:gridCol w:w="214"/>
            <w:gridCol w:w="776"/>
            <w:gridCol w:w="915"/>
            <w:gridCol w:w="193"/>
            <w:gridCol w:w="1205"/>
            <w:gridCol w:w="361"/>
            <w:gridCol w:w="844"/>
            <w:gridCol w:w="942"/>
            <w:gridCol w:w="257"/>
            <w:gridCol w:w="1229"/>
            <w:gridCol w:w="360"/>
            <w:gridCol w:w="804"/>
            <w:gridCol w:w="932"/>
            <w:gridCol w:w="328"/>
            <w:gridCol w:w="1260"/>
            <w:gridCol w:w="1170"/>
            <w:gridCol w:w="1170"/>
            <w:gridCol w:w="1170"/>
            <w:gridCol w:w="900"/>
          </w:tblGrid>
        </w:tblGridChange>
      </w:tblGrid>
      <w:tr w:rsidR="00473AC9" w:rsidRPr="00473AC9" w14:paraId="1C046730" w14:textId="77777777" w:rsidTr="00473AC9">
        <w:trPr>
          <w:trHeight w:val="320"/>
          <w:ins w:id="1732" w:author="PHAM TOAN" w:date="2022-02-12T21:46:00Z"/>
        </w:trPr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CB8BF" w14:textId="77777777" w:rsidR="00473AC9" w:rsidRPr="00473AC9" w:rsidRDefault="00473AC9" w:rsidP="00473AC9">
            <w:pPr>
              <w:rPr>
                <w:ins w:id="1733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1734" w:author="PHAM TOAN" w:date="2022-02-12T21:49:00Z">
                  <w:rPr>
                    <w:ins w:id="1735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1736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1737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 </w:t>
              </w:r>
            </w:ins>
          </w:p>
        </w:tc>
        <w:tc>
          <w:tcPr>
            <w:tcW w:w="58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82FE2" w14:textId="77777777" w:rsidR="00473AC9" w:rsidRPr="00473AC9" w:rsidRDefault="00473AC9" w:rsidP="00473AC9">
            <w:pPr>
              <w:jc w:val="center"/>
              <w:rPr>
                <w:ins w:id="1738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1739" w:author="PHAM TOAN" w:date="2022-02-12T21:49:00Z">
                  <w:rPr>
                    <w:ins w:id="1740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1741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1742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&lt;34</w:t>
              </w:r>
            </w:ins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1C94A" w14:textId="77777777" w:rsidR="00473AC9" w:rsidRPr="00473AC9" w:rsidRDefault="00473AC9" w:rsidP="00473AC9">
            <w:pPr>
              <w:jc w:val="center"/>
              <w:rPr>
                <w:ins w:id="1743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1744" w:author="PHAM TOAN" w:date="2022-02-12T21:49:00Z">
                  <w:rPr>
                    <w:ins w:id="1745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1746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1747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34-&lt;37</w:t>
              </w:r>
            </w:ins>
          </w:p>
        </w:tc>
        <w:tc>
          <w:tcPr>
            <w:tcW w:w="68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41410" w14:textId="77777777" w:rsidR="00473AC9" w:rsidRPr="00473AC9" w:rsidRDefault="00473AC9" w:rsidP="00473AC9">
            <w:pPr>
              <w:jc w:val="center"/>
              <w:rPr>
                <w:ins w:id="1748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1749" w:author="PHAM TOAN" w:date="2022-02-12T21:49:00Z">
                  <w:rPr>
                    <w:ins w:id="1750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1751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1752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37-&lt;38</w:t>
              </w:r>
            </w:ins>
          </w:p>
        </w:tc>
        <w:tc>
          <w:tcPr>
            <w:tcW w:w="68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2B780" w14:textId="77777777" w:rsidR="00473AC9" w:rsidRPr="00473AC9" w:rsidRDefault="00473AC9" w:rsidP="00473AC9">
            <w:pPr>
              <w:jc w:val="center"/>
              <w:rPr>
                <w:ins w:id="1753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1754" w:author="PHAM TOAN" w:date="2022-02-12T21:49:00Z">
                  <w:rPr>
                    <w:ins w:id="1755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1756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1757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38-&lt;39</w:t>
              </w:r>
            </w:ins>
          </w:p>
        </w:tc>
        <w:tc>
          <w:tcPr>
            <w:tcW w:w="72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695ED" w14:textId="77777777" w:rsidR="00473AC9" w:rsidRPr="00473AC9" w:rsidRDefault="00473AC9" w:rsidP="00473AC9">
            <w:pPr>
              <w:jc w:val="center"/>
              <w:rPr>
                <w:ins w:id="1758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1759" w:author="PHAM TOAN" w:date="2022-02-12T21:49:00Z">
                  <w:rPr>
                    <w:ins w:id="1760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1761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1762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39-&lt;40</w:t>
              </w:r>
            </w:ins>
          </w:p>
        </w:tc>
        <w:tc>
          <w:tcPr>
            <w:tcW w:w="67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25247" w14:textId="77777777" w:rsidR="00473AC9" w:rsidRPr="00473AC9" w:rsidRDefault="00473AC9" w:rsidP="00473AC9">
            <w:pPr>
              <w:jc w:val="center"/>
              <w:rPr>
                <w:ins w:id="1763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1764" w:author="PHAM TOAN" w:date="2022-02-12T21:49:00Z">
                  <w:rPr>
                    <w:ins w:id="1765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1766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1767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40-&lt;41</w:t>
              </w:r>
            </w:ins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B5BF0" w14:textId="77777777" w:rsidR="00473AC9" w:rsidRPr="00473AC9" w:rsidRDefault="00473AC9" w:rsidP="00473AC9">
            <w:pPr>
              <w:jc w:val="center"/>
              <w:rPr>
                <w:ins w:id="1768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1769" w:author="PHAM TOAN" w:date="2022-02-12T21:49:00Z">
                  <w:rPr>
                    <w:ins w:id="1770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1771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1772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41</w:t>
              </w:r>
            </w:ins>
          </w:p>
        </w:tc>
      </w:tr>
      <w:tr w:rsidR="00473AC9" w:rsidRPr="00473AC9" w14:paraId="4A657F52" w14:textId="77777777" w:rsidTr="00473AC9">
        <w:tblPrEx>
          <w:tblW w:w="5000" w:type="pct"/>
          <w:tblPrExChange w:id="1773" w:author="PHAM TOAN" w:date="2022-02-12T21:49:00Z">
            <w:tblPrEx>
              <w:tblW w:w="17365" w:type="dxa"/>
            </w:tblPrEx>
          </w:tblPrExChange>
        </w:tblPrEx>
        <w:trPr>
          <w:trHeight w:val="320"/>
          <w:ins w:id="1774" w:author="PHAM TOAN" w:date="2022-02-12T21:46:00Z"/>
          <w:trPrChange w:id="1775" w:author="PHAM TOAN" w:date="2022-02-12T21:49:00Z">
            <w:trPr>
              <w:trHeight w:val="320"/>
            </w:trPr>
          </w:trPrChange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776" w:author="PHAM TOAN" w:date="2022-02-12T21:49:00Z">
              <w:tcPr>
                <w:tcW w:w="130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02A7D71" w14:textId="77777777" w:rsidR="00473AC9" w:rsidRPr="00473AC9" w:rsidRDefault="00473AC9" w:rsidP="00473AC9">
            <w:pPr>
              <w:rPr>
                <w:ins w:id="1777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1778" w:author="PHAM TOAN" w:date="2022-02-12T21:49:00Z">
                  <w:rPr>
                    <w:ins w:id="1779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1780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1781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 </w:t>
              </w:r>
            </w:ins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782" w:author="PHAM TOAN" w:date="2022-02-12T21:49:00Z">
              <w:tcPr>
                <w:tcW w:w="103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63079FB" w14:textId="77777777" w:rsidR="00473AC9" w:rsidRPr="00473AC9" w:rsidRDefault="00473AC9" w:rsidP="00473AC9">
            <w:pPr>
              <w:jc w:val="center"/>
              <w:rPr>
                <w:ins w:id="1783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1784" w:author="PHAM TOAN" w:date="2022-02-12T21:49:00Z">
                  <w:rPr>
                    <w:ins w:id="1785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1786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1787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 xml:space="preserve">AZ </w:t>
              </w:r>
            </w:ins>
          </w:p>
          <w:p w14:paraId="191B18B7" w14:textId="3D6426C7" w:rsidR="00473AC9" w:rsidRPr="00473AC9" w:rsidRDefault="00473AC9" w:rsidP="00473AC9">
            <w:pPr>
              <w:jc w:val="center"/>
              <w:rPr>
                <w:ins w:id="1788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1789" w:author="PHAM TOAN" w:date="2022-02-12T21:49:00Z">
                  <w:rPr>
                    <w:ins w:id="1790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1791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1792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(N = 6)</w:t>
              </w:r>
            </w:ins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793" w:author="PHAM TOAN" w:date="2022-02-12T21:49:00Z">
              <w:tcPr>
                <w:tcW w:w="99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B53EEFE" w14:textId="77777777" w:rsidR="00473AC9" w:rsidRPr="00473AC9" w:rsidRDefault="00473AC9" w:rsidP="00473AC9">
            <w:pPr>
              <w:jc w:val="center"/>
              <w:rPr>
                <w:ins w:id="1794" w:author="PHAM TOAN" w:date="2022-02-12T21:47:00Z"/>
                <w:rFonts w:ascii="Calibri" w:hAnsi="Calibri" w:cs="Calibri"/>
                <w:color w:val="000000"/>
                <w:sz w:val="18"/>
                <w:szCs w:val="18"/>
                <w:rPrChange w:id="1795" w:author="PHAM TOAN" w:date="2022-02-12T21:49:00Z">
                  <w:rPr>
                    <w:ins w:id="1796" w:author="PHAM TOAN" w:date="2022-02-12T21:47:00Z"/>
                    <w:rFonts w:ascii="Calibri" w:hAnsi="Calibri" w:cs="Calibri"/>
                    <w:color w:val="000000"/>
                  </w:rPr>
                </w:rPrChange>
              </w:rPr>
            </w:pPr>
            <w:ins w:id="1797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1798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 xml:space="preserve">Pf </w:t>
              </w:r>
            </w:ins>
          </w:p>
          <w:p w14:paraId="3F8FF4F4" w14:textId="337003F0" w:rsidR="00473AC9" w:rsidRPr="00473AC9" w:rsidRDefault="00473AC9" w:rsidP="00473AC9">
            <w:pPr>
              <w:jc w:val="center"/>
              <w:rPr>
                <w:ins w:id="1799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1800" w:author="PHAM TOAN" w:date="2022-02-12T21:49:00Z">
                  <w:rPr>
                    <w:ins w:id="1801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1802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1803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(N = 8)</w:t>
              </w:r>
            </w:ins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804" w:author="PHAM TOAN" w:date="2022-02-12T21:49:00Z">
              <w:tcPr>
                <w:tcW w:w="1108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F7CD046" w14:textId="77777777" w:rsidR="00473AC9" w:rsidRPr="00473AC9" w:rsidRDefault="00473AC9" w:rsidP="00473AC9">
            <w:pPr>
              <w:jc w:val="center"/>
              <w:rPr>
                <w:ins w:id="1805" w:author="PHAM TOAN" w:date="2022-02-12T21:47:00Z"/>
                <w:rFonts w:ascii="Calibri" w:hAnsi="Calibri" w:cs="Calibri"/>
                <w:color w:val="000000"/>
                <w:sz w:val="18"/>
                <w:szCs w:val="18"/>
                <w:rPrChange w:id="1806" w:author="PHAM TOAN" w:date="2022-02-12T21:49:00Z">
                  <w:rPr>
                    <w:ins w:id="1807" w:author="PHAM TOAN" w:date="2022-02-12T21:47:00Z"/>
                    <w:rFonts w:ascii="Calibri" w:hAnsi="Calibri" w:cs="Calibri"/>
                    <w:color w:val="000000"/>
                  </w:rPr>
                </w:rPrChange>
              </w:rPr>
            </w:pPr>
            <w:ins w:id="1808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1809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 xml:space="preserve">AZ </w:t>
              </w:r>
            </w:ins>
          </w:p>
          <w:p w14:paraId="10B511A1" w14:textId="6F6DB9C6" w:rsidR="00473AC9" w:rsidRPr="00473AC9" w:rsidRDefault="00473AC9" w:rsidP="00473AC9">
            <w:pPr>
              <w:jc w:val="center"/>
              <w:rPr>
                <w:ins w:id="1810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1811" w:author="PHAM TOAN" w:date="2022-02-12T21:49:00Z">
                  <w:rPr>
                    <w:ins w:id="1812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1813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1814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(N = 22)</w:t>
              </w:r>
            </w:ins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815" w:author="PHAM TOAN" w:date="2022-02-12T21:49:00Z">
              <w:tcPr>
                <w:tcW w:w="120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87DA28E" w14:textId="77777777" w:rsidR="00473AC9" w:rsidRPr="00473AC9" w:rsidRDefault="00473AC9" w:rsidP="00473AC9">
            <w:pPr>
              <w:jc w:val="center"/>
              <w:rPr>
                <w:ins w:id="1816" w:author="PHAM TOAN" w:date="2022-02-12T21:47:00Z"/>
                <w:rFonts w:ascii="Calibri" w:hAnsi="Calibri" w:cs="Calibri"/>
                <w:color w:val="000000"/>
                <w:sz w:val="18"/>
                <w:szCs w:val="18"/>
                <w:rPrChange w:id="1817" w:author="PHAM TOAN" w:date="2022-02-12T21:49:00Z">
                  <w:rPr>
                    <w:ins w:id="1818" w:author="PHAM TOAN" w:date="2022-02-12T21:47:00Z"/>
                    <w:rFonts w:ascii="Calibri" w:hAnsi="Calibri" w:cs="Calibri"/>
                    <w:color w:val="000000"/>
                  </w:rPr>
                </w:rPrChange>
              </w:rPr>
            </w:pPr>
            <w:ins w:id="1819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1820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 xml:space="preserve">Pf </w:t>
              </w:r>
            </w:ins>
          </w:p>
          <w:p w14:paraId="0D7210ED" w14:textId="478305AD" w:rsidR="00473AC9" w:rsidRPr="00473AC9" w:rsidRDefault="00473AC9" w:rsidP="00473AC9">
            <w:pPr>
              <w:jc w:val="center"/>
              <w:rPr>
                <w:ins w:id="1821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1822" w:author="PHAM TOAN" w:date="2022-02-12T21:49:00Z">
                  <w:rPr>
                    <w:ins w:id="1823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1824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1825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(N = 26)</w:t>
              </w:r>
            </w:ins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826" w:author="PHAM TOAN" w:date="2022-02-12T21:49:00Z">
              <w:tcPr>
                <w:tcW w:w="1205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A14D240" w14:textId="77777777" w:rsidR="00473AC9" w:rsidRPr="00473AC9" w:rsidRDefault="00473AC9" w:rsidP="00473AC9">
            <w:pPr>
              <w:jc w:val="center"/>
              <w:rPr>
                <w:ins w:id="1827" w:author="PHAM TOAN" w:date="2022-02-12T21:47:00Z"/>
                <w:rFonts w:ascii="Calibri" w:hAnsi="Calibri" w:cs="Calibri"/>
                <w:color w:val="000000"/>
                <w:sz w:val="18"/>
                <w:szCs w:val="18"/>
                <w:rPrChange w:id="1828" w:author="PHAM TOAN" w:date="2022-02-12T21:49:00Z">
                  <w:rPr>
                    <w:ins w:id="1829" w:author="PHAM TOAN" w:date="2022-02-12T21:47:00Z"/>
                    <w:rFonts w:ascii="Calibri" w:hAnsi="Calibri" w:cs="Calibri"/>
                    <w:color w:val="000000"/>
                  </w:rPr>
                </w:rPrChange>
              </w:rPr>
            </w:pPr>
            <w:ins w:id="1830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1831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 xml:space="preserve">AZ </w:t>
              </w:r>
            </w:ins>
          </w:p>
          <w:p w14:paraId="6C0019DB" w14:textId="70D36D4B" w:rsidR="00473AC9" w:rsidRPr="00473AC9" w:rsidRDefault="00473AC9" w:rsidP="00473AC9">
            <w:pPr>
              <w:jc w:val="center"/>
              <w:rPr>
                <w:ins w:id="1832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1833" w:author="PHAM TOAN" w:date="2022-02-12T21:49:00Z">
                  <w:rPr>
                    <w:ins w:id="1834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1835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1836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(N = 53)</w:t>
              </w:r>
            </w:ins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837" w:author="PHAM TOAN" w:date="2022-02-12T21:49:00Z">
              <w:tcPr>
                <w:tcW w:w="1199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5D286BF" w14:textId="77777777" w:rsidR="00473AC9" w:rsidRPr="00473AC9" w:rsidRDefault="00473AC9" w:rsidP="00473AC9">
            <w:pPr>
              <w:jc w:val="center"/>
              <w:rPr>
                <w:ins w:id="1838" w:author="PHAM TOAN" w:date="2022-02-12T21:47:00Z"/>
                <w:rFonts w:ascii="Calibri" w:hAnsi="Calibri" w:cs="Calibri"/>
                <w:color w:val="000000"/>
                <w:sz w:val="18"/>
                <w:szCs w:val="18"/>
                <w:rPrChange w:id="1839" w:author="PHAM TOAN" w:date="2022-02-12T21:49:00Z">
                  <w:rPr>
                    <w:ins w:id="1840" w:author="PHAM TOAN" w:date="2022-02-12T21:47:00Z"/>
                    <w:rFonts w:ascii="Calibri" w:hAnsi="Calibri" w:cs="Calibri"/>
                    <w:color w:val="000000"/>
                  </w:rPr>
                </w:rPrChange>
              </w:rPr>
            </w:pPr>
            <w:ins w:id="1841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1842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 xml:space="preserve">Pf </w:t>
              </w:r>
            </w:ins>
          </w:p>
          <w:p w14:paraId="5AECC484" w14:textId="6CDBC2F1" w:rsidR="00473AC9" w:rsidRPr="00473AC9" w:rsidRDefault="00473AC9" w:rsidP="00473AC9">
            <w:pPr>
              <w:jc w:val="center"/>
              <w:rPr>
                <w:ins w:id="1843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1844" w:author="PHAM TOAN" w:date="2022-02-12T21:49:00Z">
                  <w:rPr>
                    <w:ins w:id="1845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1846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1847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(N = 55)</w:t>
              </w:r>
            </w:ins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848" w:author="PHAM TOAN" w:date="2022-02-12T21:49:00Z">
              <w:tcPr>
                <w:tcW w:w="122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AAAC60C" w14:textId="77777777" w:rsidR="00473AC9" w:rsidRPr="00473AC9" w:rsidRDefault="00473AC9" w:rsidP="00473AC9">
            <w:pPr>
              <w:jc w:val="center"/>
              <w:rPr>
                <w:ins w:id="1849" w:author="PHAM TOAN" w:date="2022-02-12T21:47:00Z"/>
                <w:rFonts w:ascii="Calibri" w:hAnsi="Calibri" w:cs="Calibri"/>
                <w:color w:val="000000"/>
                <w:sz w:val="18"/>
                <w:szCs w:val="18"/>
                <w:rPrChange w:id="1850" w:author="PHAM TOAN" w:date="2022-02-12T21:49:00Z">
                  <w:rPr>
                    <w:ins w:id="1851" w:author="PHAM TOAN" w:date="2022-02-12T21:47:00Z"/>
                    <w:rFonts w:ascii="Calibri" w:hAnsi="Calibri" w:cs="Calibri"/>
                    <w:color w:val="000000"/>
                  </w:rPr>
                </w:rPrChange>
              </w:rPr>
            </w:pPr>
            <w:ins w:id="1852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1853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 xml:space="preserve">AZ </w:t>
              </w:r>
            </w:ins>
          </w:p>
          <w:p w14:paraId="483BF3C3" w14:textId="3AAA8485" w:rsidR="00473AC9" w:rsidRPr="00473AC9" w:rsidRDefault="00473AC9" w:rsidP="00473AC9">
            <w:pPr>
              <w:jc w:val="center"/>
              <w:rPr>
                <w:ins w:id="1854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1855" w:author="PHAM TOAN" w:date="2022-02-12T21:49:00Z">
                  <w:rPr>
                    <w:ins w:id="1856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1857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1858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(N = 175)</w:t>
              </w:r>
            </w:ins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859" w:author="PHAM TOAN" w:date="2022-02-12T21:49:00Z">
              <w:tcPr>
                <w:tcW w:w="1164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0E28C76" w14:textId="77777777" w:rsidR="00473AC9" w:rsidRPr="00473AC9" w:rsidRDefault="00473AC9" w:rsidP="00473AC9">
            <w:pPr>
              <w:jc w:val="center"/>
              <w:rPr>
                <w:ins w:id="1860" w:author="PHAM TOAN" w:date="2022-02-12T21:47:00Z"/>
                <w:rFonts w:ascii="Calibri" w:hAnsi="Calibri" w:cs="Calibri"/>
                <w:color w:val="000000"/>
                <w:sz w:val="18"/>
                <w:szCs w:val="18"/>
                <w:rPrChange w:id="1861" w:author="PHAM TOAN" w:date="2022-02-12T21:49:00Z">
                  <w:rPr>
                    <w:ins w:id="1862" w:author="PHAM TOAN" w:date="2022-02-12T21:47:00Z"/>
                    <w:rFonts w:ascii="Calibri" w:hAnsi="Calibri" w:cs="Calibri"/>
                    <w:color w:val="000000"/>
                  </w:rPr>
                </w:rPrChange>
              </w:rPr>
            </w:pPr>
            <w:ins w:id="1863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1864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 xml:space="preserve">Pf </w:t>
              </w:r>
            </w:ins>
          </w:p>
          <w:p w14:paraId="3F036AB0" w14:textId="5F6F6E2D" w:rsidR="00473AC9" w:rsidRPr="00473AC9" w:rsidRDefault="00473AC9" w:rsidP="00473AC9">
            <w:pPr>
              <w:jc w:val="center"/>
              <w:rPr>
                <w:ins w:id="1865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1866" w:author="PHAM TOAN" w:date="2022-02-12T21:49:00Z">
                  <w:rPr>
                    <w:ins w:id="1867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1868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1869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(N = 164)</w:t>
              </w:r>
            </w:ins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870" w:author="PHAM TOAN" w:date="2022-02-12T21:49:00Z">
              <w:tcPr>
                <w:tcW w:w="126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BD156D6" w14:textId="77777777" w:rsidR="00473AC9" w:rsidRPr="00473AC9" w:rsidRDefault="00473AC9" w:rsidP="00473AC9">
            <w:pPr>
              <w:jc w:val="center"/>
              <w:rPr>
                <w:ins w:id="1871" w:author="PHAM TOAN" w:date="2022-02-12T21:47:00Z"/>
                <w:rFonts w:ascii="Calibri" w:hAnsi="Calibri" w:cs="Calibri"/>
                <w:color w:val="000000"/>
                <w:sz w:val="18"/>
                <w:szCs w:val="18"/>
                <w:rPrChange w:id="1872" w:author="PHAM TOAN" w:date="2022-02-12T21:49:00Z">
                  <w:rPr>
                    <w:ins w:id="1873" w:author="PHAM TOAN" w:date="2022-02-12T21:47:00Z"/>
                    <w:rFonts w:ascii="Calibri" w:hAnsi="Calibri" w:cs="Calibri"/>
                    <w:color w:val="000000"/>
                  </w:rPr>
                </w:rPrChange>
              </w:rPr>
            </w:pPr>
            <w:ins w:id="1874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1875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 xml:space="preserve">AZ </w:t>
              </w:r>
            </w:ins>
          </w:p>
          <w:p w14:paraId="0120BC88" w14:textId="72FF00DF" w:rsidR="00473AC9" w:rsidRPr="00473AC9" w:rsidRDefault="00473AC9" w:rsidP="00473AC9">
            <w:pPr>
              <w:jc w:val="center"/>
              <w:rPr>
                <w:ins w:id="1876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1877" w:author="PHAM TOAN" w:date="2022-02-12T21:49:00Z">
                  <w:rPr>
                    <w:ins w:id="1878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1879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1880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(N = 145)</w:t>
              </w:r>
            </w:ins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881" w:author="PHAM TOAN" w:date="2022-02-12T21:49:00Z">
              <w:tcPr>
                <w:tcW w:w="12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4CE4FC3" w14:textId="77777777" w:rsidR="00473AC9" w:rsidRPr="00473AC9" w:rsidRDefault="00473AC9" w:rsidP="00473AC9">
            <w:pPr>
              <w:jc w:val="center"/>
              <w:rPr>
                <w:ins w:id="1882" w:author="PHAM TOAN" w:date="2022-02-12T21:47:00Z"/>
                <w:rFonts w:ascii="Calibri" w:hAnsi="Calibri" w:cs="Calibri"/>
                <w:color w:val="000000"/>
                <w:sz w:val="18"/>
                <w:szCs w:val="18"/>
                <w:rPrChange w:id="1883" w:author="PHAM TOAN" w:date="2022-02-12T21:49:00Z">
                  <w:rPr>
                    <w:ins w:id="1884" w:author="PHAM TOAN" w:date="2022-02-12T21:47:00Z"/>
                    <w:rFonts w:ascii="Calibri" w:hAnsi="Calibri" w:cs="Calibri"/>
                    <w:color w:val="000000"/>
                  </w:rPr>
                </w:rPrChange>
              </w:rPr>
            </w:pPr>
            <w:ins w:id="1885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1886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 xml:space="preserve">Pf </w:t>
              </w:r>
            </w:ins>
          </w:p>
          <w:p w14:paraId="5FED51AC" w14:textId="118C776D" w:rsidR="00473AC9" w:rsidRPr="00473AC9" w:rsidRDefault="00473AC9" w:rsidP="00473AC9">
            <w:pPr>
              <w:jc w:val="center"/>
              <w:rPr>
                <w:ins w:id="1887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1888" w:author="PHAM TOAN" w:date="2022-02-12T21:49:00Z">
                  <w:rPr>
                    <w:ins w:id="1889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1890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1891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(N = 203)</w:t>
              </w:r>
            </w:ins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892" w:author="PHAM TOAN" w:date="2022-02-12T21:49:00Z">
              <w:tcPr>
                <w:tcW w:w="117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2E8056A" w14:textId="77777777" w:rsidR="00473AC9" w:rsidRPr="00473AC9" w:rsidRDefault="00473AC9" w:rsidP="00473AC9">
            <w:pPr>
              <w:jc w:val="center"/>
              <w:rPr>
                <w:ins w:id="1893" w:author="PHAM TOAN" w:date="2022-02-12T21:47:00Z"/>
                <w:rFonts w:ascii="Calibri" w:hAnsi="Calibri" w:cs="Calibri"/>
                <w:color w:val="000000"/>
                <w:sz w:val="18"/>
                <w:szCs w:val="18"/>
                <w:rPrChange w:id="1894" w:author="PHAM TOAN" w:date="2022-02-12T21:49:00Z">
                  <w:rPr>
                    <w:ins w:id="1895" w:author="PHAM TOAN" w:date="2022-02-12T21:47:00Z"/>
                    <w:rFonts w:ascii="Calibri" w:hAnsi="Calibri" w:cs="Calibri"/>
                    <w:color w:val="000000"/>
                  </w:rPr>
                </w:rPrChange>
              </w:rPr>
            </w:pPr>
            <w:ins w:id="1896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1897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 xml:space="preserve">AZ </w:t>
              </w:r>
            </w:ins>
          </w:p>
          <w:p w14:paraId="2E630A07" w14:textId="65406823" w:rsidR="00473AC9" w:rsidRPr="00473AC9" w:rsidRDefault="00473AC9" w:rsidP="00473AC9">
            <w:pPr>
              <w:jc w:val="center"/>
              <w:rPr>
                <w:ins w:id="1898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1899" w:author="PHAM TOAN" w:date="2022-02-12T21:49:00Z">
                  <w:rPr>
                    <w:ins w:id="1900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1901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1902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(N = 39)</w:t>
              </w:r>
            </w:ins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903" w:author="PHAM TOAN" w:date="2022-02-12T21:49:00Z">
              <w:tcPr>
                <w:tcW w:w="117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D32B426" w14:textId="77777777" w:rsidR="00473AC9" w:rsidRPr="00473AC9" w:rsidRDefault="00473AC9" w:rsidP="00473AC9">
            <w:pPr>
              <w:jc w:val="center"/>
              <w:rPr>
                <w:ins w:id="1904" w:author="PHAM TOAN" w:date="2022-02-12T21:48:00Z"/>
                <w:rFonts w:ascii="Calibri" w:hAnsi="Calibri" w:cs="Calibri"/>
                <w:color w:val="000000"/>
                <w:sz w:val="18"/>
                <w:szCs w:val="18"/>
                <w:rPrChange w:id="1905" w:author="PHAM TOAN" w:date="2022-02-12T21:49:00Z">
                  <w:rPr>
                    <w:ins w:id="1906" w:author="PHAM TOAN" w:date="2022-02-12T21:48:00Z"/>
                    <w:rFonts w:ascii="Calibri" w:hAnsi="Calibri" w:cs="Calibri"/>
                    <w:color w:val="000000"/>
                  </w:rPr>
                </w:rPrChange>
              </w:rPr>
            </w:pPr>
            <w:ins w:id="1907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1908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 xml:space="preserve">Pf </w:t>
              </w:r>
            </w:ins>
          </w:p>
          <w:p w14:paraId="28848BFB" w14:textId="08D77867" w:rsidR="00473AC9" w:rsidRPr="00473AC9" w:rsidRDefault="00473AC9" w:rsidP="00473AC9">
            <w:pPr>
              <w:jc w:val="center"/>
              <w:rPr>
                <w:ins w:id="1909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1910" w:author="PHAM TOAN" w:date="2022-02-12T21:49:00Z">
                  <w:rPr>
                    <w:ins w:id="1911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1912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1913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(N = 55)</w:t>
              </w:r>
            </w:ins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914" w:author="PHAM TOAN" w:date="2022-02-12T21:49:00Z">
              <w:tcPr>
                <w:tcW w:w="117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32B3BE4" w14:textId="77777777" w:rsidR="00473AC9" w:rsidRPr="00473AC9" w:rsidRDefault="00473AC9" w:rsidP="00473AC9">
            <w:pPr>
              <w:jc w:val="center"/>
              <w:rPr>
                <w:ins w:id="1915" w:author="PHAM TOAN" w:date="2022-02-12T21:48:00Z"/>
                <w:rFonts w:ascii="Calibri" w:hAnsi="Calibri" w:cs="Calibri"/>
                <w:color w:val="000000"/>
                <w:sz w:val="18"/>
                <w:szCs w:val="18"/>
                <w:rPrChange w:id="1916" w:author="PHAM TOAN" w:date="2022-02-12T21:49:00Z">
                  <w:rPr>
                    <w:ins w:id="1917" w:author="PHAM TOAN" w:date="2022-02-12T21:48:00Z"/>
                    <w:rFonts w:ascii="Calibri" w:hAnsi="Calibri" w:cs="Calibri"/>
                    <w:color w:val="000000"/>
                  </w:rPr>
                </w:rPrChange>
              </w:rPr>
            </w:pPr>
            <w:ins w:id="1918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1919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 xml:space="preserve">AZ </w:t>
              </w:r>
            </w:ins>
          </w:p>
          <w:p w14:paraId="7FFAE310" w14:textId="4DFFA35E" w:rsidR="00473AC9" w:rsidRPr="00473AC9" w:rsidRDefault="00473AC9" w:rsidP="00473AC9">
            <w:pPr>
              <w:jc w:val="center"/>
              <w:rPr>
                <w:ins w:id="1920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1921" w:author="PHAM TOAN" w:date="2022-02-12T21:49:00Z">
                  <w:rPr>
                    <w:ins w:id="1922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1923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1924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(N = 1)</w:t>
              </w:r>
            </w:ins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925" w:author="PHAM TOAN" w:date="2022-02-12T21:49:00Z">
              <w:tcPr>
                <w:tcW w:w="9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B9470C5" w14:textId="77777777" w:rsidR="00473AC9" w:rsidRPr="00473AC9" w:rsidRDefault="00473AC9" w:rsidP="00473AC9">
            <w:pPr>
              <w:jc w:val="center"/>
              <w:rPr>
                <w:ins w:id="1926" w:author="PHAM TOAN" w:date="2022-02-12T21:48:00Z"/>
                <w:rFonts w:ascii="Calibri" w:hAnsi="Calibri" w:cs="Calibri"/>
                <w:color w:val="000000"/>
                <w:sz w:val="18"/>
                <w:szCs w:val="18"/>
                <w:rPrChange w:id="1927" w:author="PHAM TOAN" w:date="2022-02-12T21:49:00Z">
                  <w:rPr>
                    <w:ins w:id="1928" w:author="PHAM TOAN" w:date="2022-02-12T21:48:00Z"/>
                    <w:rFonts w:ascii="Calibri" w:hAnsi="Calibri" w:cs="Calibri"/>
                    <w:color w:val="000000"/>
                  </w:rPr>
                </w:rPrChange>
              </w:rPr>
            </w:pPr>
            <w:ins w:id="1929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1930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 xml:space="preserve">Pf </w:t>
              </w:r>
            </w:ins>
          </w:p>
          <w:p w14:paraId="56E5D692" w14:textId="3A8BADB9" w:rsidR="00473AC9" w:rsidRPr="00473AC9" w:rsidRDefault="00473AC9" w:rsidP="00473AC9">
            <w:pPr>
              <w:jc w:val="center"/>
              <w:rPr>
                <w:ins w:id="1931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1932" w:author="PHAM TOAN" w:date="2022-02-12T21:49:00Z">
                  <w:rPr>
                    <w:ins w:id="1933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1934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1935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(N = 1)</w:t>
              </w:r>
            </w:ins>
          </w:p>
        </w:tc>
      </w:tr>
      <w:tr w:rsidR="00473AC9" w:rsidRPr="00473AC9" w14:paraId="680D710E" w14:textId="77777777" w:rsidTr="00473AC9">
        <w:tblPrEx>
          <w:tblW w:w="5000" w:type="pct"/>
          <w:tblPrExChange w:id="1936" w:author="PHAM TOAN" w:date="2022-02-12T21:49:00Z">
            <w:tblPrEx>
              <w:tblW w:w="17365" w:type="dxa"/>
            </w:tblPrEx>
          </w:tblPrExChange>
        </w:tblPrEx>
        <w:trPr>
          <w:trHeight w:val="320"/>
          <w:ins w:id="1937" w:author="PHAM TOAN" w:date="2022-02-12T21:46:00Z"/>
          <w:trPrChange w:id="1938" w:author="PHAM TOAN" w:date="2022-02-12T21:49:00Z">
            <w:trPr>
              <w:trHeight w:val="320"/>
            </w:trPr>
          </w:trPrChange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939" w:author="PHAM TOAN" w:date="2022-02-12T21:49:00Z">
              <w:tcPr>
                <w:tcW w:w="130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2D2564A" w14:textId="77777777" w:rsidR="00473AC9" w:rsidRPr="00473AC9" w:rsidRDefault="00473AC9" w:rsidP="00473AC9">
            <w:pPr>
              <w:rPr>
                <w:ins w:id="1940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1941" w:author="PHAM TOAN" w:date="2022-02-12T21:49:00Z">
                  <w:rPr>
                    <w:ins w:id="1942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1943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1944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Still birth</w:t>
              </w:r>
            </w:ins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945" w:author="PHAM TOAN" w:date="2022-02-12T21:49:00Z">
              <w:tcPr>
                <w:tcW w:w="103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A452521" w14:textId="77777777" w:rsidR="00473AC9" w:rsidRPr="00473AC9" w:rsidRDefault="00473AC9" w:rsidP="00473AC9">
            <w:pPr>
              <w:jc w:val="center"/>
              <w:rPr>
                <w:ins w:id="1946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1947" w:author="PHAM TOAN" w:date="2022-02-12T21:49:00Z">
                  <w:rPr>
                    <w:ins w:id="1948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1949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1950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 xml:space="preserve"> 2 (33.3)</w:t>
              </w:r>
            </w:ins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951" w:author="PHAM TOAN" w:date="2022-02-12T21:49:00Z">
              <w:tcPr>
                <w:tcW w:w="99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9AE516E" w14:textId="77777777" w:rsidR="00473AC9" w:rsidRPr="00473AC9" w:rsidRDefault="00473AC9" w:rsidP="00473AC9">
            <w:pPr>
              <w:jc w:val="center"/>
              <w:rPr>
                <w:ins w:id="1952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1953" w:author="PHAM TOAN" w:date="2022-02-12T21:49:00Z">
                  <w:rPr>
                    <w:ins w:id="1954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1955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1956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0 (0)</w:t>
              </w:r>
            </w:ins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957" w:author="PHAM TOAN" w:date="2022-02-12T21:49:00Z">
              <w:tcPr>
                <w:tcW w:w="1108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F76DF20" w14:textId="77777777" w:rsidR="00473AC9" w:rsidRPr="00473AC9" w:rsidRDefault="00473AC9" w:rsidP="00473AC9">
            <w:pPr>
              <w:jc w:val="center"/>
              <w:rPr>
                <w:ins w:id="1958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1959" w:author="PHAM TOAN" w:date="2022-02-12T21:49:00Z">
                  <w:rPr>
                    <w:ins w:id="1960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1961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1962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0 (0)</w:t>
              </w:r>
            </w:ins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963" w:author="PHAM TOAN" w:date="2022-02-12T21:49:00Z">
              <w:tcPr>
                <w:tcW w:w="120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E5A9342" w14:textId="77777777" w:rsidR="00473AC9" w:rsidRPr="00473AC9" w:rsidRDefault="00473AC9" w:rsidP="00473AC9">
            <w:pPr>
              <w:jc w:val="center"/>
              <w:rPr>
                <w:ins w:id="1964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1965" w:author="PHAM TOAN" w:date="2022-02-12T21:49:00Z">
                  <w:rPr>
                    <w:ins w:id="1966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1967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1968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0 (0)</w:t>
              </w:r>
            </w:ins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969" w:author="PHAM TOAN" w:date="2022-02-12T21:49:00Z">
              <w:tcPr>
                <w:tcW w:w="1205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3D03380" w14:textId="77777777" w:rsidR="00473AC9" w:rsidRPr="00473AC9" w:rsidRDefault="00473AC9" w:rsidP="00473AC9">
            <w:pPr>
              <w:jc w:val="center"/>
              <w:rPr>
                <w:ins w:id="1970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1971" w:author="PHAM TOAN" w:date="2022-02-12T21:49:00Z">
                  <w:rPr>
                    <w:ins w:id="1972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1973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1974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0 (0)</w:t>
              </w:r>
            </w:ins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975" w:author="PHAM TOAN" w:date="2022-02-12T21:49:00Z">
              <w:tcPr>
                <w:tcW w:w="1199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5549E3F" w14:textId="30BBE403" w:rsidR="00473AC9" w:rsidRPr="00473AC9" w:rsidRDefault="004D54CA" w:rsidP="00473AC9">
            <w:pPr>
              <w:jc w:val="center"/>
              <w:rPr>
                <w:ins w:id="1976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1977" w:author="PHAM TOAN" w:date="2022-02-12T21:49:00Z">
                  <w:rPr>
                    <w:ins w:id="1978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1979" w:author="PHAM TOAN" w:date="2022-02-13T09:10:00Z">
              <w:r>
                <w:rPr>
                  <w:rFonts w:ascii="Calibri" w:hAnsi="Calibri" w:cs="Calibri"/>
                  <w:color w:val="000000"/>
                  <w:sz w:val="18"/>
                  <w:szCs w:val="18"/>
                </w:rPr>
                <w:t>1</w:t>
              </w:r>
            </w:ins>
            <w:ins w:id="1980" w:author="PHAM TOAN" w:date="2022-02-12T21:46:00Z">
              <w:r w:rsidR="00473AC9"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1981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 xml:space="preserve"> (0)</w:t>
              </w:r>
            </w:ins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982" w:author="PHAM TOAN" w:date="2022-02-12T21:49:00Z">
              <w:tcPr>
                <w:tcW w:w="122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A47D48B" w14:textId="77777777" w:rsidR="00473AC9" w:rsidRPr="00473AC9" w:rsidRDefault="00473AC9" w:rsidP="00473AC9">
            <w:pPr>
              <w:jc w:val="center"/>
              <w:rPr>
                <w:ins w:id="1983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1984" w:author="PHAM TOAN" w:date="2022-02-12T21:49:00Z">
                  <w:rPr>
                    <w:ins w:id="1985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1986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1987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0 (0)</w:t>
              </w:r>
            </w:ins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988" w:author="PHAM TOAN" w:date="2022-02-12T21:49:00Z">
              <w:tcPr>
                <w:tcW w:w="1164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0B1A380" w14:textId="77777777" w:rsidR="00473AC9" w:rsidRPr="00473AC9" w:rsidRDefault="00473AC9" w:rsidP="00473AC9">
            <w:pPr>
              <w:jc w:val="center"/>
              <w:rPr>
                <w:ins w:id="1989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1990" w:author="PHAM TOAN" w:date="2022-02-12T21:49:00Z">
                  <w:rPr>
                    <w:ins w:id="1991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1992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1993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0 (0)</w:t>
              </w:r>
            </w:ins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994" w:author="PHAM TOAN" w:date="2022-02-12T21:49:00Z">
              <w:tcPr>
                <w:tcW w:w="126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9DA3884" w14:textId="77777777" w:rsidR="00473AC9" w:rsidRPr="00473AC9" w:rsidRDefault="00473AC9" w:rsidP="00473AC9">
            <w:pPr>
              <w:jc w:val="center"/>
              <w:rPr>
                <w:ins w:id="1995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1996" w:author="PHAM TOAN" w:date="2022-02-12T21:49:00Z">
                  <w:rPr>
                    <w:ins w:id="1997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1998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1999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0 (0)</w:t>
              </w:r>
            </w:ins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000" w:author="PHAM TOAN" w:date="2022-02-12T21:49:00Z">
              <w:tcPr>
                <w:tcW w:w="12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3B72A0C" w14:textId="77777777" w:rsidR="00473AC9" w:rsidRPr="00473AC9" w:rsidRDefault="00473AC9" w:rsidP="00473AC9">
            <w:pPr>
              <w:jc w:val="center"/>
              <w:rPr>
                <w:ins w:id="2001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002" w:author="PHAM TOAN" w:date="2022-02-12T21:49:00Z">
                  <w:rPr>
                    <w:ins w:id="2003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004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005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0 (0)</w:t>
              </w:r>
            </w:ins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006" w:author="PHAM TOAN" w:date="2022-02-12T21:49:00Z">
              <w:tcPr>
                <w:tcW w:w="117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4D4DF35" w14:textId="77777777" w:rsidR="00473AC9" w:rsidRPr="00473AC9" w:rsidRDefault="00473AC9" w:rsidP="00473AC9">
            <w:pPr>
              <w:jc w:val="center"/>
              <w:rPr>
                <w:ins w:id="2007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008" w:author="PHAM TOAN" w:date="2022-02-12T21:49:00Z">
                  <w:rPr>
                    <w:ins w:id="2009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010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011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0 (0)</w:t>
              </w:r>
            </w:ins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012" w:author="PHAM TOAN" w:date="2022-02-12T21:49:00Z">
              <w:tcPr>
                <w:tcW w:w="117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583CDB8" w14:textId="77777777" w:rsidR="00473AC9" w:rsidRPr="00473AC9" w:rsidRDefault="00473AC9" w:rsidP="00473AC9">
            <w:pPr>
              <w:jc w:val="center"/>
              <w:rPr>
                <w:ins w:id="2013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014" w:author="PHAM TOAN" w:date="2022-02-12T21:49:00Z">
                  <w:rPr>
                    <w:ins w:id="2015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016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017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0 (0)</w:t>
              </w:r>
            </w:ins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018" w:author="PHAM TOAN" w:date="2022-02-12T21:49:00Z">
              <w:tcPr>
                <w:tcW w:w="117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C77E10A" w14:textId="77777777" w:rsidR="00473AC9" w:rsidRPr="00473AC9" w:rsidRDefault="00473AC9" w:rsidP="00473AC9">
            <w:pPr>
              <w:jc w:val="center"/>
              <w:rPr>
                <w:ins w:id="2019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020" w:author="PHAM TOAN" w:date="2022-02-12T21:49:00Z">
                  <w:rPr>
                    <w:ins w:id="2021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022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023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0 (0)</w:t>
              </w:r>
            </w:ins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024" w:author="PHAM TOAN" w:date="2022-02-12T21:49:00Z">
              <w:tcPr>
                <w:tcW w:w="9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E010443" w14:textId="77777777" w:rsidR="00473AC9" w:rsidRPr="00473AC9" w:rsidRDefault="00473AC9" w:rsidP="00473AC9">
            <w:pPr>
              <w:jc w:val="center"/>
              <w:rPr>
                <w:ins w:id="2025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026" w:author="PHAM TOAN" w:date="2022-02-12T21:49:00Z">
                  <w:rPr>
                    <w:ins w:id="2027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028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029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0 (0)</w:t>
              </w:r>
            </w:ins>
          </w:p>
        </w:tc>
      </w:tr>
      <w:tr w:rsidR="00473AC9" w:rsidRPr="00473AC9" w14:paraId="0166DBF9" w14:textId="77777777" w:rsidTr="00473AC9">
        <w:tblPrEx>
          <w:tblW w:w="5000" w:type="pct"/>
          <w:tblPrExChange w:id="2030" w:author="PHAM TOAN" w:date="2022-02-12T21:49:00Z">
            <w:tblPrEx>
              <w:tblW w:w="17365" w:type="dxa"/>
            </w:tblPrEx>
          </w:tblPrExChange>
        </w:tblPrEx>
        <w:trPr>
          <w:trHeight w:val="320"/>
          <w:ins w:id="2031" w:author="PHAM TOAN" w:date="2022-02-12T21:46:00Z"/>
          <w:trPrChange w:id="2032" w:author="PHAM TOAN" w:date="2022-02-12T21:49:00Z">
            <w:trPr>
              <w:trHeight w:val="320"/>
            </w:trPr>
          </w:trPrChange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033" w:author="PHAM TOAN" w:date="2022-02-12T21:49:00Z">
              <w:tcPr>
                <w:tcW w:w="130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6B70372" w14:textId="77777777" w:rsidR="00473AC9" w:rsidRPr="00473AC9" w:rsidRDefault="00473AC9" w:rsidP="00473AC9">
            <w:pPr>
              <w:rPr>
                <w:ins w:id="2034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035" w:author="PHAM TOAN" w:date="2022-02-12T21:49:00Z">
                  <w:rPr>
                    <w:ins w:id="2036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037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038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&lt;p10</w:t>
              </w:r>
            </w:ins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039" w:author="PHAM TOAN" w:date="2022-02-12T21:49:00Z">
              <w:tcPr>
                <w:tcW w:w="103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60C12B2" w14:textId="77777777" w:rsidR="00473AC9" w:rsidRPr="00473AC9" w:rsidRDefault="00473AC9" w:rsidP="00473AC9">
            <w:pPr>
              <w:jc w:val="center"/>
              <w:rPr>
                <w:ins w:id="2040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041" w:author="PHAM TOAN" w:date="2022-02-12T21:49:00Z">
                  <w:rPr>
                    <w:ins w:id="2042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043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044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1 (16.7)</w:t>
              </w:r>
            </w:ins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045" w:author="PHAM TOAN" w:date="2022-02-12T21:49:00Z">
              <w:tcPr>
                <w:tcW w:w="99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835E7D1" w14:textId="77777777" w:rsidR="00473AC9" w:rsidRPr="00473AC9" w:rsidRDefault="00473AC9" w:rsidP="00473AC9">
            <w:pPr>
              <w:jc w:val="center"/>
              <w:rPr>
                <w:ins w:id="2046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047" w:author="PHAM TOAN" w:date="2022-02-12T21:49:00Z">
                  <w:rPr>
                    <w:ins w:id="2048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049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050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1 (12.5)</w:t>
              </w:r>
            </w:ins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051" w:author="PHAM TOAN" w:date="2022-02-12T21:49:00Z">
              <w:tcPr>
                <w:tcW w:w="1108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70B1CC2" w14:textId="77777777" w:rsidR="00473AC9" w:rsidRPr="00473AC9" w:rsidRDefault="00473AC9" w:rsidP="00473AC9">
            <w:pPr>
              <w:jc w:val="center"/>
              <w:rPr>
                <w:ins w:id="2052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053" w:author="PHAM TOAN" w:date="2022-02-12T21:49:00Z">
                  <w:rPr>
                    <w:ins w:id="2054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055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056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2 (9.1)</w:t>
              </w:r>
            </w:ins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057" w:author="PHAM TOAN" w:date="2022-02-12T21:49:00Z">
              <w:tcPr>
                <w:tcW w:w="120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05B2488" w14:textId="77777777" w:rsidR="00473AC9" w:rsidRPr="00473AC9" w:rsidRDefault="00473AC9" w:rsidP="00473AC9">
            <w:pPr>
              <w:jc w:val="center"/>
              <w:rPr>
                <w:ins w:id="2058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059" w:author="PHAM TOAN" w:date="2022-02-12T21:49:00Z">
                  <w:rPr>
                    <w:ins w:id="2060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061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062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6 (23.1)</w:t>
              </w:r>
            </w:ins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063" w:author="PHAM TOAN" w:date="2022-02-12T21:49:00Z">
              <w:tcPr>
                <w:tcW w:w="1205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395382B" w14:textId="77777777" w:rsidR="00473AC9" w:rsidRPr="00473AC9" w:rsidRDefault="00473AC9" w:rsidP="00473AC9">
            <w:pPr>
              <w:jc w:val="center"/>
              <w:rPr>
                <w:ins w:id="2064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065" w:author="PHAM TOAN" w:date="2022-02-12T21:49:00Z">
                  <w:rPr>
                    <w:ins w:id="2066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067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068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3 (5.7)</w:t>
              </w:r>
            </w:ins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069" w:author="PHAM TOAN" w:date="2022-02-12T21:49:00Z">
              <w:tcPr>
                <w:tcW w:w="1199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E989D64" w14:textId="77777777" w:rsidR="00473AC9" w:rsidRPr="00473AC9" w:rsidRDefault="00473AC9" w:rsidP="00473AC9">
            <w:pPr>
              <w:jc w:val="center"/>
              <w:rPr>
                <w:ins w:id="2070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071" w:author="PHAM TOAN" w:date="2022-02-12T21:49:00Z">
                  <w:rPr>
                    <w:ins w:id="2072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073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074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2 (3.6)</w:t>
              </w:r>
            </w:ins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075" w:author="PHAM TOAN" w:date="2022-02-12T21:49:00Z">
              <w:tcPr>
                <w:tcW w:w="122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FDAF066" w14:textId="77777777" w:rsidR="00473AC9" w:rsidRPr="00473AC9" w:rsidRDefault="00473AC9" w:rsidP="00473AC9">
            <w:pPr>
              <w:jc w:val="center"/>
              <w:rPr>
                <w:ins w:id="2076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077" w:author="PHAM TOAN" w:date="2022-02-12T21:49:00Z">
                  <w:rPr>
                    <w:ins w:id="2078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079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080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7 (4)</w:t>
              </w:r>
            </w:ins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081" w:author="PHAM TOAN" w:date="2022-02-12T21:49:00Z">
              <w:tcPr>
                <w:tcW w:w="1164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D45688D" w14:textId="77777777" w:rsidR="00473AC9" w:rsidRPr="00473AC9" w:rsidRDefault="00473AC9" w:rsidP="00473AC9">
            <w:pPr>
              <w:jc w:val="center"/>
              <w:rPr>
                <w:ins w:id="2082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083" w:author="PHAM TOAN" w:date="2022-02-12T21:49:00Z">
                  <w:rPr>
                    <w:ins w:id="2084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085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086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5 (3)</w:t>
              </w:r>
            </w:ins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087" w:author="PHAM TOAN" w:date="2022-02-12T21:49:00Z">
              <w:tcPr>
                <w:tcW w:w="126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AC8A77E" w14:textId="77777777" w:rsidR="00473AC9" w:rsidRPr="00473AC9" w:rsidRDefault="00473AC9" w:rsidP="00473AC9">
            <w:pPr>
              <w:jc w:val="center"/>
              <w:rPr>
                <w:ins w:id="2088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089" w:author="PHAM TOAN" w:date="2022-02-12T21:49:00Z">
                  <w:rPr>
                    <w:ins w:id="2090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091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092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2 (1.4)</w:t>
              </w:r>
            </w:ins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093" w:author="PHAM TOAN" w:date="2022-02-12T21:49:00Z">
              <w:tcPr>
                <w:tcW w:w="12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ECE3E13" w14:textId="77777777" w:rsidR="00473AC9" w:rsidRPr="00473AC9" w:rsidRDefault="00473AC9" w:rsidP="00473AC9">
            <w:pPr>
              <w:jc w:val="center"/>
              <w:rPr>
                <w:ins w:id="2094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095" w:author="PHAM TOAN" w:date="2022-02-12T21:49:00Z">
                  <w:rPr>
                    <w:ins w:id="2096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097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098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12 (5.9)</w:t>
              </w:r>
            </w:ins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099" w:author="PHAM TOAN" w:date="2022-02-12T21:49:00Z">
              <w:tcPr>
                <w:tcW w:w="117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9304CAC" w14:textId="77777777" w:rsidR="00473AC9" w:rsidRPr="00473AC9" w:rsidRDefault="00473AC9" w:rsidP="00473AC9">
            <w:pPr>
              <w:jc w:val="center"/>
              <w:rPr>
                <w:ins w:id="2100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101" w:author="PHAM TOAN" w:date="2022-02-12T21:49:00Z">
                  <w:rPr>
                    <w:ins w:id="2102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103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104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1 (2.6)</w:t>
              </w:r>
            </w:ins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105" w:author="PHAM TOAN" w:date="2022-02-12T21:49:00Z">
              <w:tcPr>
                <w:tcW w:w="117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CFA404C" w14:textId="77777777" w:rsidR="00473AC9" w:rsidRPr="00473AC9" w:rsidRDefault="00473AC9" w:rsidP="00473AC9">
            <w:pPr>
              <w:jc w:val="center"/>
              <w:rPr>
                <w:ins w:id="2106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107" w:author="PHAM TOAN" w:date="2022-02-12T21:49:00Z">
                  <w:rPr>
                    <w:ins w:id="2108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109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110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0 (0)</w:t>
              </w:r>
            </w:ins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111" w:author="PHAM TOAN" w:date="2022-02-12T21:49:00Z">
              <w:tcPr>
                <w:tcW w:w="117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78166F9" w14:textId="77777777" w:rsidR="00473AC9" w:rsidRPr="00473AC9" w:rsidRDefault="00473AC9" w:rsidP="00473AC9">
            <w:pPr>
              <w:jc w:val="center"/>
              <w:rPr>
                <w:ins w:id="2112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113" w:author="PHAM TOAN" w:date="2022-02-12T21:49:00Z">
                  <w:rPr>
                    <w:ins w:id="2114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115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116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0 (0)</w:t>
              </w:r>
            </w:ins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117" w:author="PHAM TOAN" w:date="2022-02-12T21:49:00Z">
              <w:tcPr>
                <w:tcW w:w="9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A581D3F" w14:textId="77777777" w:rsidR="00473AC9" w:rsidRPr="00473AC9" w:rsidRDefault="00473AC9" w:rsidP="00473AC9">
            <w:pPr>
              <w:jc w:val="center"/>
              <w:rPr>
                <w:ins w:id="2118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119" w:author="PHAM TOAN" w:date="2022-02-12T21:49:00Z">
                  <w:rPr>
                    <w:ins w:id="2120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121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122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0 (0)</w:t>
              </w:r>
            </w:ins>
          </w:p>
        </w:tc>
      </w:tr>
      <w:tr w:rsidR="00473AC9" w:rsidRPr="00473AC9" w14:paraId="6FAE5DDF" w14:textId="77777777" w:rsidTr="00473AC9">
        <w:tblPrEx>
          <w:tblW w:w="5000" w:type="pct"/>
          <w:tblPrExChange w:id="2123" w:author="PHAM TOAN" w:date="2022-02-12T21:49:00Z">
            <w:tblPrEx>
              <w:tblW w:w="17365" w:type="dxa"/>
            </w:tblPrEx>
          </w:tblPrExChange>
        </w:tblPrEx>
        <w:trPr>
          <w:trHeight w:val="320"/>
          <w:ins w:id="2124" w:author="PHAM TOAN" w:date="2022-02-12T21:46:00Z"/>
          <w:trPrChange w:id="2125" w:author="PHAM TOAN" w:date="2022-02-12T21:49:00Z">
            <w:trPr>
              <w:trHeight w:val="320"/>
            </w:trPr>
          </w:trPrChange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126" w:author="PHAM TOAN" w:date="2022-02-12T21:49:00Z">
              <w:tcPr>
                <w:tcW w:w="130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2118A04" w14:textId="77777777" w:rsidR="00473AC9" w:rsidRPr="00473AC9" w:rsidRDefault="00473AC9" w:rsidP="00473AC9">
            <w:pPr>
              <w:rPr>
                <w:ins w:id="2127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128" w:author="PHAM TOAN" w:date="2022-02-12T21:49:00Z">
                  <w:rPr>
                    <w:ins w:id="2129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130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131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p10-p25</w:t>
              </w:r>
            </w:ins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132" w:author="PHAM TOAN" w:date="2022-02-12T21:49:00Z">
              <w:tcPr>
                <w:tcW w:w="103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5E89BE3" w14:textId="77777777" w:rsidR="00473AC9" w:rsidRPr="00473AC9" w:rsidRDefault="00473AC9" w:rsidP="00473AC9">
            <w:pPr>
              <w:jc w:val="center"/>
              <w:rPr>
                <w:ins w:id="2133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134" w:author="PHAM TOAN" w:date="2022-02-12T21:49:00Z">
                  <w:rPr>
                    <w:ins w:id="2135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136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137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0 (0)</w:t>
              </w:r>
            </w:ins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138" w:author="PHAM TOAN" w:date="2022-02-12T21:49:00Z">
              <w:tcPr>
                <w:tcW w:w="99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7B13000" w14:textId="77777777" w:rsidR="00473AC9" w:rsidRPr="00473AC9" w:rsidRDefault="00473AC9" w:rsidP="00473AC9">
            <w:pPr>
              <w:jc w:val="center"/>
              <w:rPr>
                <w:ins w:id="2139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140" w:author="PHAM TOAN" w:date="2022-02-12T21:49:00Z">
                  <w:rPr>
                    <w:ins w:id="2141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142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143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0 (0)</w:t>
              </w:r>
            </w:ins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144" w:author="PHAM TOAN" w:date="2022-02-12T21:49:00Z">
              <w:tcPr>
                <w:tcW w:w="1108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38B565A" w14:textId="77777777" w:rsidR="00473AC9" w:rsidRPr="00473AC9" w:rsidRDefault="00473AC9" w:rsidP="00473AC9">
            <w:pPr>
              <w:jc w:val="center"/>
              <w:rPr>
                <w:ins w:id="2145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146" w:author="PHAM TOAN" w:date="2022-02-12T21:49:00Z">
                  <w:rPr>
                    <w:ins w:id="2147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148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149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2 (9.1)</w:t>
              </w:r>
            </w:ins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150" w:author="PHAM TOAN" w:date="2022-02-12T21:49:00Z">
              <w:tcPr>
                <w:tcW w:w="120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37C992E" w14:textId="77777777" w:rsidR="00473AC9" w:rsidRPr="00473AC9" w:rsidRDefault="00473AC9" w:rsidP="00473AC9">
            <w:pPr>
              <w:jc w:val="center"/>
              <w:rPr>
                <w:ins w:id="2151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152" w:author="PHAM TOAN" w:date="2022-02-12T21:49:00Z">
                  <w:rPr>
                    <w:ins w:id="2153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154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155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2 (7.7)</w:t>
              </w:r>
            </w:ins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156" w:author="PHAM TOAN" w:date="2022-02-12T21:49:00Z">
              <w:tcPr>
                <w:tcW w:w="1205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E0D556C" w14:textId="77777777" w:rsidR="00473AC9" w:rsidRPr="00473AC9" w:rsidRDefault="00473AC9" w:rsidP="00473AC9">
            <w:pPr>
              <w:jc w:val="center"/>
              <w:rPr>
                <w:ins w:id="2157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158" w:author="PHAM TOAN" w:date="2022-02-12T21:49:00Z">
                  <w:rPr>
                    <w:ins w:id="2159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160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161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4 (7.5)</w:t>
              </w:r>
            </w:ins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162" w:author="PHAM TOAN" w:date="2022-02-12T21:49:00Z">
              <w:tcPr>
                <w:tcW w:w="1199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092F6AA" w14:textId="77777777" w:rsidR="00473AC9" w:rsidRPr="00473AC9" w:rsidRDefault="00473AC9" w:rsidP="00473AC9">
            <w:pPr>
              <w:jc w:val="center"/>
              <w:rPr>
                <w:ins w:id="2163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164" w:author="PHAM TOAN" w:date="2022-02-12T21:49:00Z">
                  <w:rPr>
                    <w:ins w:id="2165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166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167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7 (12.7)</w:t>
              </w:r>
            </w:ins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168" w:author="PHAM TOAN" w:date="2022-02-12T21:49:00Z">
              <w:tcPr>
                <w:tcW w:w="122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10D96EB" w14:textId="77777777" w:rsidR="00473AC9" w:rsidRPr="00473AC9" w:rsidRDefault="00473AC9" w:rsidP="00473AC9">
            <w:pPr>
              <w:jc w:val="center"/>
              <w:rPr>
                <w:ins w:id="2169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170" w:author="PHAM TOAN" w:date="2022-02-12T21:49:00Z">
                  <w:rPr>
                    <w:ins w:id="2171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172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173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20 (11.4)</w:t>
              </w:r>
            </w:ins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174" w:author="PHAM TOAN" w:date="2022-02-12T21:49:00Z">
              <w:tcPr>
                <w:tcW w:w="1164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163BA4C" w14:textId="77777777" w:rsidR="00473AC9" w:rsidRPr="00473AC9" w:rsidRDefault="00473AC9" w:rsidP="00473AC9">
            <w:pPr>
              <w:jc w:val="center"/>
              <w:rPr>
                <w:ins w:id="2175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176" w:author="PHAM TOAN" w:date="2022-02-12T21:49:00Z">
                  <w:rPr>
                    <w:ins w:id="2177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178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179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16 (9.8)</w:t>
              </w:r>
            </w:ins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180" w:author="PHAM TOAN" w:date="2022-02-12T21:49:00Z">
              <w:tcPr>
                <w:tcW w:w="126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9EEB213" w14:textId="77777777" w:rsidR="00473AC9" w:rsidRPr="00473AC9" w:rsidRDefault="00473AC9" w:rsidP="00473AC9">
            <w:pPr>
              <w:jc w:val="center"/>
              <w:rPr>
                <w:ins w:id="2181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182" w:author="PHAM TOAN" w:date="2022-02-12T21:49:00Z">
                  <w:rPr>
                    <w:ins w:id="2183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184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185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14 (9.7)</w:t>
              </w:r>
            </w:ins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186" w:author="PHAM TOAN" w:date="2022-02-12T21:49:00Z">
              <w:tcPr>
                <w:tcW w:w="12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5327325" w14:textId="77777777" w:rsidR="00473AC9" w:rsidRPr="00473AC9" w:rsidRDefault="00473AC9" w:rsidP="00473AC9">
            <w:pPr>
              <w:jc w:val="center"/>
              <w:rPr>
                <w:ins w:id="2187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188" w:author="PHAM TOAN" w:date="2022-02-12T21:49:00Z">
                  <w:rPr>
                    <w:ins w:id="2189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190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191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26 (12.8)</w:t>
              </w:r>
            </w:ins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192" w:author="PHAM TOAN" w:date="2022-02-12T21:49:00Z">
              <w:tcPr>
                <w:tcW w:w="117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B783006" w14:textId="77777777" w:rsidR="00473AC9" w:rsidRPr="00473AC9" w:rsidRDefault="00473AC9" w:rsidP="00473AC9">
            <w:pPr>
              <w:jc w:val="center"/>
              <w:rPr>
                <w:ins w:id="2193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194" w:author="PHAM TOAN" w:date="2022-02-12T21:49:00Z">
                  <w:rPr>
                    <w:ins w:id="2195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196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197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7 (17.9)</w:t>
              </w:r>
            </w:ins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198" w:author="PHAM TOAN" w:date="2022-02-12T21:49:00Z">
              <w:tcPr>
                <w:tcW w:w="117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CD7515C" w14:textId="77777777" w:rsidR="00473AC9" w:rsidRPr="00473AC9" w:rsidRDefault="00473AC9" w:rsidP="00473AC9">
            <w:pPr>
              <w:jc w:val="center"/>
              <w:rPr>
                <w:ins w:id="2199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200" w:author="PHAM TOAN" w:date="2022-02-12T21:49:00Z">
                  <w:rPr>
                    <w:ins w:id="2201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202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203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8 (14.5)</w:t>
              </w:r>
            </w:ins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204" w:author="PHAM TOAN" w:date="2022-02-12T21:49:00Z">
              <w:tcPr>
                <w:tcW w:w="117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B5927F0" w14:textId="77777777" w:rsidR="00473AC9" w:rsidRPr="00473AC9" w:rsidRDefault="00473AC9" w:rsidP="00473AC9">
            <w:pPr>
              <w:jc w:val="center"/>
              <w:rPr>
                <w:ins w:id="2205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206" w:author="PHAM TOAN" w:date="2022-02-12T21:49:00Z">
                  <w:rPr>
                    <w:ins w:id="2207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208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209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0 (0)</w:t>
              </w:r>
            </w:ins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210" w:author="PHAM TOAN" w:date="2022-02-12T21:49:00Z">
              <w:tcPr>
                <w:tcW w:w="9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65E0338" w14:textId="77777777" w:rsidR="00473AC9" w:rsidRPr="00473AC9" w:rsidRDefault="00473AC9" w:rsidP="00473AC9">
            <w:pPr>
              <w:jc w:val="center"/>
              <w:rPr>
                <w:ins w:id="2211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212" w:author="PHAM TOAN" w:date="2022-02-12T21:49:00Z">
                  <w:rPr>
                    <w:ins w:id="2213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214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215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0 (0)</w:t>
              </w:r>
            </w:ins>
          </w:p>
        </w:tc>
      </w:tr>
      <w:tr w:rsidR="00473AC9" w:rsidRPr="00473AC9" w14:paraId="7642C09D" w14:textId="77777777" w:rsidTr="00473AC9">
        <w:tblPrEx>
          <w:tblW w:w="5000" w:type="pct"/>
          <w:tblPrExChange w:id="2216" w:author="PHAM TOAN" w:date="2022-02-12T21:49:00Z">
            <w:tblPrEx>
              <w:tblW w:w="17365" w:type="dxa"/>
            </w:tblPrEx>
          </w:tblPrExChange>
        </w:tblPrEx>
        <w:trPr>
          <w:trHeight w:val="320"/>
          <w:ins w:id="2217" w:author="PHAM TOAN" w:date="2022-02-12T21:46:00Z"/>
          <w:trPrChange w:id="2218" w:author="PHAM TOAN" w:date="2022-02-12T21:49:00Z">
            <w:trPr>
              <w:trHeight w:val="320"/>
            </w:trPr>
          </w:trPrChange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219" w:author="PHAM TOAN" w:date="2022-02-12T21:49:00Z">
              <w:tcPr>
                <w:tcW w:w="130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F542EBF" w14:textId="77777777" w:rsidR="00473AC9" w:rsidRPr="00473AC9" w:rsidRDefault="00473AC9" w:rsidP="00473AC9">
            <w:pPr>
              <w:rPr>
                <w:ins w:id="2220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221" w:author="PHAM TOAN" w:date="2022-02-12T21:49:00Z">
                  <w:rPr>
                    <w:ins w:id="2222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223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224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p25-p50</w:t>
              </w:r>
            </w:ins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225" w:author="PHAM TOAN" w:date="2022-02-12T21:49:00Z">
              <w:tcPr>
                <w:tcW w:w="103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B921D3F" w14:textId="77777777" w:rsidR="00473AC9" w:rsidRPr="00473AC9" w:rsidRDefault="00473AC9" w:rsidP="00473AC9">
            <w:pPr>
              <w:jc w:val="center"/>
              <w:rPr>
                <w:ins w:id="2226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227" w:author="PHAM TOAN" w:date="2022-02-12T21:49:00Z">
                  <w:rPr>
                    <w:ins w:id="2228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229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230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2 (33.3)</w:t>
              </w:r>
            </w:ins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231" w:author="PHAM TOAN" w:date="2022-02-12T21:49:00Z">
              <w:tcPr>
                <w:tcW w:w="99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F78B4C8" w14:textId="77777777" w:rsidR="00473AC9" w:rsidRPr="00473AC9" w:rsidRDefault="00473AC9" w:rsidP="00473AC9">
            <w:pPr>
              <w:jc w:val="center"/>
              <w:rPr>
                <w:ins w:id="2232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233" w:author="PHAM TOAN" w:date="2022-02-12T21:49:00Z">
                  <w:rPr>
                    <w:ins w:id="2234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235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236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2 (25)</w:t>
              </w:r>
            </w:ins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237" w:author="PHAM TOAN" w:date="2022-02-12T21:49:00Z">
              <w:tcPr>
                <w:tcW w:w="1108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4BC2DA7" w14:textId="77777777" w:rsidR="00473AC9" w:rsidRPr="00473AC9" w:rsidRDefault="00473AC9" w:rsidP="00473AC9">
            <w:pPr>
              <w:jc w:val="center"/>
              <w:rPr>
                <w:ins w:id="2238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239" w:author="PHAM TOAN" w:date="2022-02-12T21:49:00Z">
                  <w:rPr>
                    <w:ins w:id="2240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241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242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6 (27.3)</w:t>
              </w:r>
            </w:ins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243" w:author="PHAM TOAN" w:date="2022-02-12T21:49:00Z">
              <w:tcPr>
                <w:tcW w:w="120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2304711" w14:textId="77777777" w:rsidR="00473AC9" w:rsidRPr="00473AC9" w:rsidRDefault="00473AC9" w:rsidP="00473AC9">
            <w:pPr>
              <w:jc w:val="center"/>
              <w:rPr>
                <w:ins w:id="2244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245" w:author="PHAM TOAN" w:date="2022-02-12T21:49:00Z">
                  <w:rPr>
                    <w:ins w:id="2246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247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248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10 (38.5)</w:t>
              </w:r>
            </w:ins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249" w:author="PHAM TOAN" w:date="2022-02-12T21:49:00Z">
              <w:tcPr>
                <w:tcW w:w="1205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1234A7E" w14:textId="77777777" w:rsidR="00473AC9" w:rsidRPr="00473AC9" w:rsidRDefault="00473AC9" w:rsidP="00473AC9">
            <w:pPr>
              <w:jc w:val="center"/>
              <w:rPr>
                <w:ins w:id="2250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251" w:author="PHAM TOAN" w:date="2022-02-12T21:49:00Z">
                  <w:rPr>
                    <w:ins w:id="2252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253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254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12 (22.6)</w:t>
              </w:r>
            </w:ins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255" w:author="PHAM TOAN" w:date="2022-02-12T21:49:00Z">
              <w:tcPr>
                <w:tcW w:w="1199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1ED8C3C" w14:textId="77777777" w:rsidR="00473AC9" w:rsidRPr="00473AC9" w:rsidRDefault="00473AC9" w:rsidP="00473AC9">
            <w:pPr>
              <w:jc w:val="center"/>
              <w:rPr>
                <w:ins w:id="2256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257" w:author="PHAM TOAN" w:date="2022-02-12T21:49:00Z">
                  <w:rPr>
                    <w:ins w:id="2258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259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260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13 (23.6)</w:t>
              </w:r>
            </w:ins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261" w:author="PHAM TOAN" w:date="2022-02-12T21:49:00Z">
              <w:tcPr>
                <w:tcW w:w="122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1297FB7" w14:textId="77777777" w:rsidR="00473AC9" w:rsidRPr="00473AC9" w:rsidRDefault="00473AC9" w:rsidP="00473AC9">
            <w:pPr>
              <w:jc w:val="center"/>
              <w:rPr>
                <w:ins w:id="2262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263" w:author="PHAM TOAN" w:date="2022-02-12T21:49:00Z">
                  <w:rPr>
                    <w:ins w:id="2264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265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266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39 (22.3)</w:t>
              </w:r>
            </w:ins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267" w:author="PHAM TOAN" w:date="2022-02-12T21:49:00Z">
              <w:tcPr>
                <w:tcW w:w="1164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0153F84" w14:textId="77777777" w:rsidR="00473AC9" w:rsidRPr="00473AC9" w:rsidRDefault="00473AC9" w:rsidP="00473AC9">
            <w:pPr>
              <w:jc w:val="center"/>
              <w:rPr>
                <w:ins w:id="2268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269" w:author="PHAM TOAN" w:date="2022-02-12T21:49:00Z">
                  <w:rPr>
                    <w:ins w:id="2270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271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272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38 (23.2)</w:t>
              </w:r>
            </w:ins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273" w:author="PHAM TOAN" w:date="2022-02-12T21:49:00Z">
              <w:tcPr>
                <w:tcW w:w="126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A325FA1" w14:textId="77777777" w:rsidR="00473AC9" w:rsidRPr="00473AC9" w:rsidRDefault="00473AC9" w:rsidP="00473AC9">
            <w:pPr>
              <w:jc w:val="center"/>
              <w:rPr>
                <w:ins w:id="2274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275" w:author="PHAM TOAN" w:date="2022-02-12T21:49:00Z">
                  <w:rPr>
                    <w:ins w:id="2276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277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278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45 (31)</w:t>
              </w:r>
            </w:ins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279" w:author="PHAM TOAN" w:date="2022-02-12T21:49:00Z">
              <w:tcPr>
                <w:tcW w:w="12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98B7192" w14:textId="77777777" w:rsidR="00473AC9" w:rsidRPr="00473AC9" w:rsidRDefault="00473AC9" w:rsidP="00473AC9">
            <w:pPr>
              <w:jc w:val="center"/>
              <w:rPr>
                <w:ins w:id="2280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281" w:author="PHAM TOAN" w:date="2022-02-12T21:49:00Z">
                  <w:rPr>
                    <w:ins w:id="2282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283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284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53 (26.1)</w:t>
              </w:r>
            </w:ins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285" w:author="PHAM TOAN" w:date="2022-02-12T21:49:00Z">
              <w:tcPr>
                <w:tcW w:w="117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5909321" w14:textId="77777777" w:rsidR="00473AC9" w:rsidRPr="00473AC9" w:rsidRDefault="00473AC9" w:rsidP="00473AC9">
            <w:pPr>
              <w:jc w:val="center"/>
              <w:rPr>
                <w:ins w:id="2286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287" w:author="PHAM TOAN" w:date="2022-02-12T21:49:00Z">
                  <w:rPr>
                    <w:ins w:id="2288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289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290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10 (25.6)</w:t>
              </w:r>
            </w:ins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291" w:author="PHAM TOAN" w:date="2022-02-12T21:49:00Z">
              <w:tcPr>
                <w:tcW w:w="117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6692F74" w14:textId="77777777" w:rsidR="00473AC9" w:rsidRPr="00473AC9" w:rsidRDefault="00473AC9" w:rsidP="00473AC9">
            <w:pPr>
              <w:jc w:val="center"/>
              <w:rPr>
                <w:ins w:id="2292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293" w:author="PHAM TOAN" w:date="2022-02-12T21:49:00Z">
                  <w:rPr>
                    <w:ins w:id="2294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295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296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11 (20)</w:t>
              </w:r>
            </w:ins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297" w:author="PHAM TOAN" w:date="2022-02-12T21:49:00Z">
              <w:tcPr>
                <w:tcW w:w="117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C4E6682" w14:textId="77777777" w:rsidR="00473AC9" w:rsidRPr="00473AC9" w:rsidRDefault="00473AC9" w:rsidP="00473AC9">
            <w:pPr>
              <w:jc w:val="center"/>
              <w:rPr>
                <w:ins w:id="2298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299" w:author="PHAM TOAN" w:date="2022-02-12T21:49:00Z">
                  <w:rPr>
                    <w:ins w:id="2300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301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302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0 (0)</w:t>
              </w:r>
            </w:ins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303" w:author="PHAM TOAN" w:date="2022-02-12T21:49:00Z">
              <w:tcPr>
                <w:tcW w:w="9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6BF5C40" w14:textId="77777777" w:rsidR="00473AC9" w:rsidRPr="00473AC9" w:rsidRDefault="00473AC9" w:rsidP="00473AC9">
            <w:pPr>
              <w:jc w:val="center"/>
              <w:rPr>
                <w:ins w:id="2304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305" w:author="PHAM TOAN" w:date="2022-02-12T21:49:00Z">
                  <w:rPr>
                    <w:ins w:id="2306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307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308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1 (100)</w:t>
              </w:r>
            </w:ins>
          </w:p>
        </w:tc>
      </w:tr>
      <w:tr w:rsidR="00473AC9" w:rsidRPr="00473AC9" w14:paraId="7C19CDAC" w14:textId="77777777" w:rsidTr="00473AC9">
        <w:tblPrEx>
          <w:tblW w:w="5000" w:type="pct"/>
          <w:tblPrExChange w:id="2309" w:author="PHAM TOAN" w:date="2022-02-12T21:49:00Z">
            <w:tblPrEx>
              <w:tblW w:w="17365" w:type="dxa"/>
            </w:tblPrEx>
          </w:tblPrExChange>
        </w:tblPrEx>
        <w:trPr>
          <w:trHeight w:val="320"/>
          <w:ins w:id="2310" w:author="PHAM TOAN" w:date="2022-02-12T21:46:00Z"/>
          <w:trPrChange w:id="2311" w:author="PHAM TOAN" w:date="2022-02-12T21:49:00Z">
            <w:trPr>
              <w:trHeight w:val="320"/>
            </w:trPr>
          </w:trPrChange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312" w:author="PHAM TOAN" w:date="2022-02-12T21:49:00Z">
              <w:tcPr>
                <w:tcW w:w="130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9E43E2B" w14:textId="77777777" w:rsidR="00473AC9" w:rsidRPr="00473AC9" w:rsidRDefault="00473AC9" w:rsidP="00473AC9">
            <w:pPr>
              <w:rPr>
                <w:ins w:id="2313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314" w:author="PHAM TOAN" w:date="2022-02-12T21:49:00Z">
                  <w:rPr>
                    <w:ins w:id="2315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316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317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p50-75</w:t>
              </w:r>
            </w:ins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318" w:author="PHAM TOAN" w:date="2022-02-12T21:49:00Z">
              <w:tcPr>
                <w:tcW w:w="103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431F0A1" w14:textId="77777777" w:rsidR="00473AC9" w:rsidRPr="00473AC9" w:rsidRDefault="00473AC9" w:rsidP="00473AC9">
            <w:pPr>
              <w:jc w:val="center"/>
              <w:rPr>
                <w:ins w:id="2319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320" w:author="PHAM TOAN" w:date="2022-02-12T21:49:00Z">
                  <w:rPr>
                    <w:ins w:id="2321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322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323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1 (16.7)</w:t>
              </w:r>
            </w:ins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324" w:author="PHAM TOAN" w:date="2022-02-12T21:49:00Z">
              <w:tcPr>
                <w:tcW w:w="99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AE937D0" w14:textId="77777777" w:rsidR="00473AC9" w:rsidRPr="00473AC9" w:rsidRDefault="00473AC9" w:rsidP="00473AC9">
            <w:pPr>
              <w:jc w:val="center"/>
              <w:rPr>
                <w:ins w:id="2325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326" w:author="PHAM TOAN" w:date="2022-02-12T21:49:00Z">
                  <w:rPr>
                    <w:ins w:id="2327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328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329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1 (12.5)</w:t>
              </w:r>
            </w:ins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330" w:author="PHAM TOAN" w:date="2022-02-12T21:49:00Z">
              <w:tcPr>
                <w:tcW w:w="1108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00F12E8" w14:textId="77777777" w:rsidR="00473AC9" w:rsidRPr="00473AC9" w:rsidRDefault="00473AC9" w:rsidP="00473AC9">
            <w:pPr>
              <w:jc w:val="center"/>
              <w:rPr>
                <w:ins w:id="2331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332" w:author="PHAM TOAN" w:date="2022-02-12T21:49:00Z">
                  <w:rPr>
                    <w:ins w:id="2333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334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335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5 (22.7)</w:t>
              </w:r>
            </w:ins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336" w:author="PHAM TOAN" w:date="2022-02-12T21:49:00Z">
              <w:tcPr>
                <w:tcW w:w="120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D554126" w14:textId="77777777" w:rsidR="00473AC9" w:rsidRPr="00473AC9" w:rsidRDefault="00473AC9" w:rsidP="00473AC9">
            <w:pPr>
              <w:jc w:val="center"/>
              <w:rPr>
                <w:ins w:id="2337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338" w:author="PHAM TOAN" w:date="2022-02-12T21:49:00Z">
                  <w:rPr>
                    <w:ins w:id="2339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340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341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3 (11.5)</w:t>
              </w:r>
            </w:ins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342" w:author="PHAM TOAN" w:date="2022-02-12T21:49:00Z">
              <w:tcPr>
                <w:tcW w:w="1205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AB113D1" w14:textId="77777777" w:rsidR="00473AC9" w:rsidRPr="00473AC9" w:rsidRDefault="00473AC9" w:rsidP="00473AC9">
            <w:pPr>
              <w:jc w:val="center"/>
              <w:rPr>
                <w:ins w:id="2343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344" w:author="PHAM TOAN" w:date="2022-02-12T21:49:00Z">
                  <w:rPr>
                    <w:ins w:id="2345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346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347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13 (24.5)</w:t>
              </w:r>
            </w:ins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348" w:author="PHAM TOAN" w:date="2022-02-12T21:49:00Z">
              <w:tcPr>
                <w:tcW w:w="1199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651F792" w14:textId="77777777" w:rsidR="00473AC9" w:rsidRPr="00473AC9" w:rsidRDefault="00473AC9" w:rsidP="00473AC9">
            <w:pPr>
              <w:jc w:val="center"/>
              <w:rPr>
                <w:ins w:id="2349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350" w:author="PHAM TOAN" w:date="2022-02-12T21:49:00Z">
                  <w:rPr>
                    <w:ins w:id="2351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352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353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21 (38.2)</w:t>
              </w:r>
            </w:ins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354" w:author="PHAM TOAN" w:date="2022-02-12T21:49:00Z">
              <w:tcPr>
                <w:tcW w:w="122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19349D2" w14:textId="77777777" w:rsidR="00473AC9" w:rsidRPr="00473AC9" w:rsidRDefault="00473AC9" w:rsidP="00473AC9">
            <w:pPr>
              <w:jc w:val="center"/>
              <w:rPr>
                <w:ins w:id="2355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356" w:author="PHAM TOAN" w:date="2022-02-12T21:49:00Z">
                  <w:rPr>
                    <w:ins w:id="2357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358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359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38 (21.7)</w:t>
              </w:r>
            </w:ins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360" w:author="PHAM TOAN" w:date="2022-02-12T21:49:00Z">
              <w:tcPr>
                <w:tcW w:w="1164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A83D674" w14:textId="77777777" w:rsidR="00473AC9" w:rsidRPr="00473AC9" w:rsidRDefault="00473AC9" w:rsidP="00473AC9">
            <w:pPr>
              <w:jc w:val="center"/>
              <w:rPr>
                <w:ins w:id="2361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362" w:author="PHAM TOAN" w:date="2022-02-12T21:49:00Z">
                  <w:rPr>
                    <w:ins w:id="2363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364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365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41 (25)</w:t>
              </w:r>
            </w:ins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366" w:author="PHAM TOAN" w:date="2022-02-12T21:49:00Z">
              <w:tcPr>
                <w:tcW w:w="126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EC6FFD3" w14:textId="77777777" w:rsidR="00473AC9" w:rsidRPr="00473AC9" w:rsidRDefault="00473AC9" w:rsidP="00473AC9">
            <w:pPr>
              <w:jc w:val="center"/>
              <w:rPr>
                <w:ins w:id="2367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368" w:author="PHAM TOAN" w:date="2022-02-12T21:49:00Z">
                  <w:rPr>
                    <w:ins w:id="2369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370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371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43 (29.7)</w:t>
              </w:r>
            </w:ins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372" w:author="PHAM TOAN" w:date="2022-02-12T21:49:00Z">
              <w:tcPr>
                <w:tcW w:w="12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35119C5" w14:textId="77777777" w:rsidR="00473AC9" w:rsidRPr="00473AC9" w:rsidRDefault="00473AC9" w:rsidP="00473AC9">
            <w:pPr>
              <w:jc w:val="center"/>
              <w:rPr>
                <w:ins w:id="2373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374" w:author="PHAM TOAN" w:date="2022-02-12T21:49:00Z">
                  <w:rPr>
                    <w:ins w:id="2375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376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377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49 (24.1)</w:t>
              </w:r>
            </w:ins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378" w:author="PHAM TOAN" w:date="2022-02-12T21:49:00Z">
              <w:tcPr>
                <w:tcW w:w="117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956656C" w14:textId="77777777" w:rsidR="00473AC9" w:rsidRPr="00473AC9" w:rsidRDefault="00473AC9" w:rsidP="00473AC9">
            <w:pPr>
              <w:jc w:val="center"/>
              <w:rPr>
                <w:ins w:id="2379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380" w:author="PHAM TOAN" w:date="2022-02-12T21:49:00Z">
                  <w:rPr>
                    <w:ins w:id="2381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382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383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14 (35.9)</w:t>
              </w:r>
            </w:ins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384" w:author="PHAM TOAN" w:date="2022-02-12T21:49:00Z">
              <w:tcPr>
                <w:tcW w:w="117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27DA551" w14:textId="77777777" w:rsidR="00473AC9" w:rsidRPr="00473AC9" w:rsidRDefault="00473AC9" w:rsidP="00473AC9">
            <w:pPr>
              <w:jc w:val="center"/>
              <w:rPr>
                <w:ins w:id="2385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386" w:author="PHAM TOAN" w:date="2022-02-12T21:49:00Z">
                  <w:rPr>
                    <w:ins w:id="2387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388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389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23 (41.8)</w:t>
              </w:r>
            </w:ins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390" w:author="PHAM TOAN" w:date="2022-02-12T21:49:00Z">
              <w:tcPr>
                <w:tcW w:w="117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93C0065" w14:textId="77777777" w:rsidR="00473AC9" w:rsidRPr="00473AC9" w:rsidRDefault="00473AC9" w:rsidP="00473AC9">
            <w:pPr>
              <w:jc w:val="center"/>
              <w:rPr>
                <w:ins w:id="2391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392" w:author="PHAM TOAN" w:date="2022-02-12T21:49:00Z">
                  <w:rPr>
                    <w:ins w:id="2393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394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395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1 (100)</w:t>
              </w:r>
            </w:ins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396" w:author="PHAM TOAN" w:date="2022-02-12T21:49:00Z">
              <w:tcPr>
                <w:tcW w:w="9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DE81927" w14:textId="77777777" w:rsidR="00473AC9" w:rsidRPr="00473AC9" w:rsidRDefault="00473AC9" w:rsidP="00473AC9">
            <w:pPr>
              <w:jc w:val="center"/>
              <w:rPr>
                <w:ins w:id="2397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398" w:author="PHAM TOAN" w:date="2022-02-12T21:49:00Z">
                  <w:rPr>
                    <w:ins w:id="2399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400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401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0 (0)</w:t>
              </w:r>
            </w:ins>
          </w:p>
        </w:tc>
      </w:tr>
      <w:tr w:rsidR="00473AC9" w:rsidRPr="00473AC9" w14:paraId="1A6E926D" w14:textId="77777777" w:rsidTr="00473AC9">
        <w:tblPrEx>
          <w:tblW w:w="5000" w:type="pct"/>
          <w:tblPrExChange w:id="2402" w:author="PHAM TOAN" w:date="2022-02-12T21:49:00Z">
            <w:tblPrEx>
              <w:tblW w:w="17365" w:type="dxa"/>
            </w:tblPrEx>
          </w:tblPrExChange>
        </w:tblPrEx>
        <w:trPr>
          <w:trHeight w:val="320"/>
          <w:ins w:id="2403" w:author="PHAM TOAN" w:date="2022-02-12T21:46:00Z"/>
          <w:trPrChange w:id="2404" w:author="PHAM TOAN" w:date="2022-02-12T21:49:00Z">
            <w:trPr>
              <w:trHeight w:val="320"/>
            </w:trPr>
          </w:trPrChange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405" w:author="PHAM TOAN" w:date="2022-02-12T21:49:00Z">
              <w:tcPr>
                <w:tcW w:w="130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4F43DE4" w14:textId="77777777" w:rsidR="00473AC9" w:rsidRPr="00473AC9" w:rsidRDefault="00473AC9" w:rsidP="00473AC9">
            <w:pPr>
              <w:rPr>
                <w:ins w:id="2406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407" w:author="PHAM TOAN" w:date="2022-02-12T21:49:00Z">
                  <w:rPr>
                    <w:ins w:id="2408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409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410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p75-p90</w:t>
              </w:r>
            </w:ins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411" w:author="PHAM TOAN" w:date="2022-02-12T21:49:00Z">
              <w:tcPr>
                <w:tcW w:w="103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8F717CA" w14:textId="77777777" w:rsidR="00473AC9" w:rsidRPr="00473AC9" w:rsidRDefault="00473AC9" w:rsidP="00473AC9">
            <w:pPr>
              <w:jc w:val="center"/>
              <w:rPr>
                <w:ins w:id="2412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413" w:author="PHAM TOAN" w:date="2022-02-12T21:49:00Z">
                  <w:rPr>
                    <w:ins w:id="2414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415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416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0 (0)</w:t>
              </w:r>
            </w:ins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417" w:author="PHAM TOAN" w:date="2022-02-12T21:49:00Z">
              <w:tcPr>
                <w:tcW w:w="99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A58708F" w14:textId="77777777" w:rsidR="00473AC9" w:rsidRPr="00473AC9" w:rsidRDefault="00473AC9" w:rsidP="00473AC9">
            <w:pPr>
              <w:jc w:val="center"/>
              <w:rPr>
                <w:ins w:id="2418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419" w:author="PHAM TOAN" w:date="2022-02-12T21:49:00Z">
                  <w:rPr>
                    <w:ins w:id="2420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421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422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1 (12.5)</w:t>
              </w:r>
            </w:ins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423" w:author="PHAM TOAN" w:date="2022-02-12T21:49:00Z">
              <w:tcPr>
                <w:tcW w:w="1108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DE2DF10" w14:textId="77777777" w:rsidR="00473AC9" w:rsidRPr="00473AC9" w:rsidRDefault="00473AC9" w:rsidP="00473AC9">
            <w:pPr>
              <w:jc w:val="center"/>
              <w:rPr>
                <w:ins w:id="2424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425" w:author="PHAM TOAN" w:date="2022-02-12T21:49:00Z">
                  <w:rPr>
                    <w:ins w:id="2426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427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428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2 (9.1)</w:t>
              </w:r>
            </w:ins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429" w:author="PHAM TOAN" w:date="2022-02-12T21:49:00Z">
              <w:tcPr>
                <w:tcW w:w="120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3943CBC" w14:textId="77777777" w:rsidR="00473AC9" w:rsidRPr="00473AC9" w:rsidRDefault="00473AC9" w:rsidP="00473AC9">
            <w:pPr>
              <w:jc w:val="center"/>
              <w:rPr>
                <w:ins w:id="2430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431" w:author="PHAM TOAN" w:date="2022-02-12T21:49:00Z">
                  <w:rPr>
                    <w:ins w:id="2432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433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434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3 (11.5)</w:t>
              </w:r>
            </w:ins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435" w:author="PHAM TOAN" w:date="2022-02-12T21:49:00Z">
              <w:tcPr>
                <w:tcW w:w="1205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8EABC8F" w14:textId="77777777" w:rsidR="00473AC9" w:rsidRPr="00473AC9" w:rsidRDefault="00473AC9" w:rsidP="00473AC9">
            <w:pPr>
              <w:jc w:val="center"/>
              <w:rPr>
                <w:ins w:id="2436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437" w:author="PHAM TOAN" w:date="2022-02-12T21:49:00Z">
                  <w:rPr>
                    <w:ins w:id="2438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439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440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8 (15.1)</w:t>
              </w:r>
            </w:ins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441" w:author="PHAM TOAN" w:date="2022-02-12T21:49:00Z">
              <w:tcPr>
                <w:tcW w:w="1199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0507FA2" w14:textId="77777777" w:rsidR="00473AC9" w:rsidRPr="00473AC9" w:rsidRDefault="00473AC9" w:rsidP="00473AC9">
            <w:pPr>
              <w:jc w:val="center"/>
              <w:rPr>
                <w:ins w:id="2442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443" w:author="PHAM TOAN" w:date="2022-02-12T21:49:00Z">
                  <w:rPr>
                    <w:ins w:id="2444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445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446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4 (7.3)</w:t>
              </w:r>
            </w:ins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447" w:author="PHAM TOAN" w:date="2022-02-12T21:49:00Z">
              <w:tcPr>
                <w:tcW w:w="122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B3D40D9" w14:textId="77777777" w:rsidR="00473AC9" w:rsidRPr="00473AC9" w:rsidRDefault="00473AC9" w:rsidP="00473AC9">
            <w:pPr>
              <w:jc w:val="center"/>
              <w:rPr>
                <w:ins w:id="2448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449" w:author="PHAM TOAN" w:date="2022-02-12T21:49:00Z">
                  <w:rPr>
                    <w:ins w:id="2450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451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452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50 (28.6)</w:t>
              </w:r>
            </w:ins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453" w:author="PHAM TOAN" w:date="2022-02-12T21:49:00Z">
              <w:tcPr>
                <w:tcW w:w="1164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7ED73E4" w14:textId="77777777" w:rsidR="00473AC9" w:rsidRPr="00473AC9" w:rsidRDefault="00473AC9" w:rsidP="00473AC9">
            <w:pPr>
              <w:jc w:val="center"/>
              <w:rPr>
                <w:ins w:id="2454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455" w:author="PHAM TOAN" w:date="2022-02-12T21:49:00Z">
                  <w:rPr>
                    <w:ins w:id="2456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457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458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41 (25)</w:t>
              </w:r>
            </w:ins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459" w:author="PHAM TOAN" w:date="2022-02-12T21:49:00Z">
              <w:tcPr>
                <w:tcW w:w="126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B83A801" w14:textId="77777777" w:rsidR="00473AC9" w:rsidRPr="00473AC9" w:rsidRDefault="00473AC9" w:rsidP="00473AC9">
            <w:pPr>
              <w:jc w:val="center"/>
              <w:rPr>
                <w:ins w:id="2460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461" w:author="PHAM TOAN" w:date="2022-02-12T21:49:00Z">
                  <w:rPr>
                    <w:ins w:id="2462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463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464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27 (18.6)</w:t>
              </w:r>
            </w:ins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465" w:author="PHAM TOAN" w:date="2022-02-12T21:49:00Z">
              <w:tcPr>
                <w:tcW w:w="12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4D0EE5A" w14:textId="77777777" w:rsidR="00473AC9" w:rsidRPr="00473AC9" w:rsidRDefault="00473AC9" w:rsidP="00473AC9">
            <w:pPr>
              <w:jc w:val="center"/>
              <w:rPr>
                <w:ins w:id="2466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467" w:author="PHAM TOAN" w:date="2022-02-12T21:49:00Z">
                  <w:rPr>
                    <w:ins w:id="2468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469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470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41 (20.2)</w:t>
              </w:r>
            </w:ins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471" w:author="PHAM TOAN" w:date="2022-02-12T21:49:00Z">
              <w:tcPr>
                <w:tcW w:w="117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E54D12D" w14:textId="77777777" w:rsidR="00473AC9" w:rsidRPr="00473AC9" w:rsidRDefault="00473AC9" w:rsidP="00473AC9">
            <w:pPr>
              <w:jc w:val="center"/>
              <w:rPr>
                <w:ins w:id="2472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473" w:author="PHAM TOAN" w:date="2022-02-12T21:49:00Z">
                  <w:rPr>
                    <w:ins w:id="2474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475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476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6 (15.4)</w:t>
              </w:r>
            </w:ins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477" w:author="PHAM TOAN" w:date="2022-02-12T21:49:00Z">
              <w:tcPr>
                <w:tcW w:w="117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6E9AD6C" w14:textId="77777777" w:rsidR="00473AC9" w:rsidRPr="00473AC9" w:rsidRDefault="00473AC9" w:rsidP="00473AC9">
            <w:pPr>
              <w:jc w:val="center"/>
              <w:rPr>
                <w:ins w:id="2478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479" w:author="PHAM TOAN" w:date="2022-02-12T21:49:00Z">
                  <w:rPr>
                    <w:ins w:id="2480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481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482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9 (16.4)</w:t>
              </w:r>
            </w:ins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483" w:author="PHAM TOAN" w:date="2022-02-12T21:49:00Z">
              <w:tcPr>
                <w:tcW w:w="117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DAEEEAA" w14:textId="77777777" w:rsidR="00473AC9" w:rsidRPr="00473AC9" w:rsidRDefault="00473AC9" w:rsidP="00473AC9">
            <w:pPr>
              <w:jc w:val="center"/>
              <w:rPr>
                <w:ins w:id="2484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485" w:author="PHAM TOAN" w:date="2022-02-12T21:49:00Z">
                  <w:rPr>
                    <w:ins w:id="2486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487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488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0 (0)</w:t>
              </w:r>
            </w:ins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489" w:author="PHAM TOAN" w:date="2022-02-12T21:49:00Z">
              <w:tcPr>
                <w:tcW w:w="9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B06AEDA" w14:textId="77777777" w:rsidR="00473AC9" w:rsidRPr="00473AC9" w:rsidRDefault="00473AC9" w:rsidP="00473AC9">
            <w:pPr>
              <w:jc w:val="center"/>
              <w:rPr>
                <w:ins w:id="2490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491" w:author="PHAM TOAN" w:date="2022-02-12T21:49:00Z">
                  <w:rPr>
                    <w:ins w:id="2492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493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494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0 (0)</w:t>
              </w:r>
            </w:ins>
          </w:p>
        </w:tc>
      </w:tr>
      <w:tr w:rsidR="00473AC9" w:rsidRPr="00473AC9" w14:paraId="242BAD81" w14:textId="77777777" w:rsidTr="00473AC9">
        <w:tblPrEx>
          <w:tblW w:w="5000" w:type="pct"/>
          <w:tblPrExChange w:id="2495" w:author="PHAM TOAN" w:date="2022-02-12T21:49:00Z">
            <w:tblPrEx>
              <w:tblW w:w="17365" w:type="dxa"/>
            </w:tblPrEx>
          </w:tblPrExChange>
        </w:tblPrEx>
        <w:trPr>
          <w:trHeight w:val="320"/>
          <w:ins w:id="2496" w:author="PHAM TOAN" w:date="2022-02-12T21:46:00Z"/>
          <w:trPrChange w:id="2497" w:author="PHAM TOAN" w:date="2022-02-12T21:49:00Z">
            <w:trPr>
              <w:trHeight w:val="320"/>
            </w:trPr>
          </w:trPrChange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498" w:author="PHAM TOAN" w:date="2022-02-12T21:49:00Z">
              <w:tcPr>
                <w:tcW w:w="130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EF4200A" w14:textId="77777777" w:rsidR="00473AC9" w:rsidRPr="00473AC9" w:rsidRDefault="00473AC9" w:rsidP="00473AC9">
            <w:pPr>
              <w:rPr>
                <w:ins w:id="2499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500" w:author="PHAM TOAN" w:date="2022-02-12T21:49:00Z">
                  <w:rPr>
                    <w:ins w:id="2501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502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503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&gt;p90</w:t>
              </w:r>
            </w:ins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504" w:author="PHAM TOAN" w:date="2022-02-12T21:49:00Z">
              <w:tcPr>
                <w:tcW w:w="103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67DDB34" w14:textId="77777777" w:rsidR="00473AC9" w:rsidRPr="00473AC9" w:rsidRDefault="00473AC9" w:rsidP="00473AC9">
            <w:pPr>
              <w:jc w:val="center"/>
              <w:rPr>
                <w:ins w:id="2505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506" w:author="PHAM TOAN" w:date="2022-02-12T21:49:00Z">
                  <w:rPr>
                    <w:ins w:id="2507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508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509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0 (0)</w:t>
              </w:r>
            </w:ins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510" w:author="PHAM TOAN" w:date="2022-02-12T21:49:00Z">
              <w:tcPr>
                <w:tcW w:w="99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54F1CE0" w14:textId="77777777" w:rsidR="00473AC9" w:rsidRPr="00473AC9" w:rsidRDefault="00473AC9" w:rsidP="00473AC9">
            <w:pPr>
              <w:jc w:val="center"/>
              <w:rPr>
                <w:ins w:id="2511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512" w:author="PHAM TOAN" w:date="2022-02-12T21:49:00Z">
                  <w:rPr>
                    <w:ins w:id="2513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514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515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3 (37.5)</w:t>
              </w:r>
            </w:ins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516" w:author="PHAM TOAN" w:date="2022-02-12T21:49:00Z">
              <w:tcPr>
                <w:tcW w:w="1108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713A60C" w14:textId="77777777" w:rsidR="00473AC9" w:rsidRPr="00473AC9" w:rsidRDefault="00473AC9" w:rsidP="00473AC9">
            <w:pPr>
              <w:jc w:val="center"/>
              <w:rPr>
                <w:ins w:id="2517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518" w:author="PHAM TOAN" w:date="2022-02-12T21:49:00Z">
                  <w:rPr>
                    <w:ins w:id="2519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520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521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5 (22.7)</w:t>
              </w:r>
            </w:ins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522" w:author="PHAM TOAN" w:date="2022-02-12T21:49:00Z">
              <w:tcPr>
                <w:tcW w:w="120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7D6111F" w14:textId="77777777" w:rsidR="00473AC9" w:rsidRPr="00473AC9" w:rsidRDefault="00473AC9" w:rsidP="00473AC9">
            <w:pPr>
              <w:jc w:val="center"/>
              <w:rPr>
                <w:ins w:id="2523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524" w:author="PHAM TOAN" w:date="2022-02-12T21:49:00Z">
                  <w:rPr>
                    <w:ins w:id="2525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526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527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2 (7.7)</w:t>
              </w:r>
            </w:ins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528" w:author="PHAM TOAN" w:date="2022-02-12T21:49:00Z">
              <w:tcPr>
                <w:tcW w:w="1205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A5BA85A" w14:textId="77777777" w:rsidR="00473AC9" w:rsidRPr="00473AC9" w:rsidRDefault="00473AC9" w:rsidP="00473AC9">
            <w:pPr>
              <w:jc w:val="center"/>
              <w:rPr>
                <w:ins w:id="2529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530" w:author="PHAM TOAN" w:date="2022-02-12T21:49:00Z">
                  <w:rPr>
                    <w:ins w:id="2531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532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533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13 (24.5)</w:t>
              </w:r>
            </w:ins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534" w:author="PHAM TOAN" w:date="2022-02-12T21:49:00Z">
              <w:tcPr>
                <w:tcW w:w="1199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9567996" w14:textId="77777777" w:rsidR="00473AC9" w:rsidRPr="00473AC9" w:rsidRDefault="00473AC9" w:rsidP="00473AC9">
            <w:pPr>
              <w:jc w:val="center"/>
              <w:rPr>
                <w:ins w:id="2535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536" w:author="PHAM TOAN" w:date="2022-02-12T21:49:00Z">
                  <w:rPr>
                    <w:ins w:id="2537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538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539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8 (14.5)</w:t>
              </w:r>
            </w:ins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540" w:author="PHAM TOAN" w:date="2022-02-12T21:49:00Z">
              <w:tcPr>
                <w:tcW w:w="122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58330C0" w14:textId="77777777" w:rsidR="00473AC9" w:rsidRPr="00473AC9" w:rsidRDefault="00473AC9" w:rsidP="00473AC9">
            <w:pPr>
              <w:jc w:val="center"/>
              <w:rPr>
                <w:ins w:id="2541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542" w:author="PHAM TOAN" w:date="2022-02-12T21:49:00Z">
                  <w:rPr>
                    <w:ins w:id="2543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544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545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21 (12)</w:t>
              </w:r>
            </w:ins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546" w:author="PHAM TOAN" w:date="2022-02-12T21:49:00Z">
              <w:tcPr>
                <w:tcW w:w="1164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4F23DF8" w14:textId="77777777" w:rsidR="00473AC9" w:rsidRPr="00473AC9" w:rsidRDefault="00473AC9" w:rsidP="00473AC9">
            <w:pPr>
              <w:jc w:val="center"/>
              <w:rPr>
                <w:ins w:id="2547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548" w:author="PHAM TOAN" w:date="2022-02-12T21:49:00Z">
                  <w:rPr>
                    <w:ins w:id="2549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550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551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23 (14)</w:t>
              </w:r>
            </w:ins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552" w:author="PHAM TOAN" w:date="2022-02-12T21:49:00Z">
              <w:tcPr>
                <w:tcW w:w="126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C4035A1" w14:textId="77777777" w:rsidR="00473AC9" w:rsidRPr="00473AC9" w:rsidRDefault="00473AC9" w:rsidP="00473AC9">
            <w:pPr>
              <w:jc w:val="center"/>
              <w:rPr>
                <w:ins w:id="2553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554" w:author="PHAM TOAN" w:date="2022-02-12T21:49:00Z">
                  <w:rPr>
                    <w:ins w:id="2555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556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557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14 (9.7)</w:t>
              </w:r>
            </w:ins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558" w:author="PHAM TOAN" w:date="2022-02-12T21:49:00Z">
              <w:tcPr>
                <w:tcW w:w="12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6560F7E" w14:textId="77777777" w:rsidR="00473AC9" w:rsidRPr="00473AC9" w:rsidRDefault="00473AC9" w:rsidP="00473AC9">
            <w:pPr>
              <w:jc w:val="center"/>
              <w:rPr>
                <w:ins w:id="2559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560" w:author="PHAM TOAN" w:date="2022-02-12T21:49:00Z">
                  <w:rPr>
                    <w:ins w:id="2561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562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563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22 (10.8)</w:t>
              </w:r>
            </w:ins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564" w:author="PHAM TOAN" w:date="2022-02-12T21:49:00Z">
              <w:tcPr>
                <w:tcW w:w="117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E9D42D9" w14:textId="77777777" w:rsidR="00473AC9" w:rsidRPr="00473AC9" w:rsidRDefault="00473AC9" w:rsidP="00473AC9">
            <w:pPr>
              <w:jc w:val="center"/>
              <w:rPr>
                <w:ins w:id="2565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566" w:author="PHAM TOAN" w:date="2022-02-12T21:49:00Z">
                  <w:rPr>
                    <w:ins w:id="2567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568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569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1 (2.6)</w:t>
              </w:r>
            </w:ins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570" w:author="PHAM TOAN" w:date="2022-02-12T21:49:00Z">
              <w:tcPr>
                <w:tcW w:w="117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21A2BCA" w14:textId="77777777" w:rsidR="00473AC9" w:rsidRPr="00473AC9" w:rsidRDefault="00473AC9" w:rsidP="00473AC9">
            <w:pPr>
              <w:jc w:val="center"/>
              <w:rPr>
                <w:ins w:id="2571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572" w:author="PHAM TOAN" w:date="2022-02-12T21:49:00Z">
                  <w:rPr>
                    <w:ins w:id="2573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574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575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4 (7.3)</w:t>
              </w:r>
            </w:ins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576" w:author="PHAM TOAN" w:date="2022-02-12T21:49:00Z">
              <w:tcPr>
                <w:tcW w:w="117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10EBDA0" w14:textId="77777777" w:rsidR="00473AC9" w:rsidRPr="00473AC9" w:rsidRDefault="00473AC9" w:rsidP="00473AC9">
            <w:pPr>
              <w:jc w:val="center"/>
              <w:rPr>
                <w:ins w:id="2577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578" w:author="PHAM TOAN" w:date="2022-02-12T21:49:00Z">
                  <w:rPr>
                    <w:ins w:id="2579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580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581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0 (0)</w:t>
              </w:r>
            </w:ins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582" w:author="PHAM TOAN" w:date="2022-02-12T21:49:00Z">
              <w:tcPr>
                <w:tcW w:w="9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D8D636A" w14:textId="77777777" w:rsidR="00473AC9" w:rsidRPr="00473AC9" w:rsidRDefault="00473AC9" w:rsidP="00473AC9">
            <w:pPr>
              <w:jc w:val="center"/>
              <w:rPr>
                <w:ins w:id="2583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584" w:author="PHAM TOAN" w:date="2022-02-12T21:49:00Z">
                  <w:rPr>
                    <w:ins w:id="2585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586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587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0 (0)</w:t>
              </w:r>
            </w:ins>
          </w:p>
        </w:tc>
      </w:tr>
    </w:tbl>
    <w:p w14:paraId="6CC87658" w14:textId="77777777" w:rsidR="00F17F12" w:rsidRDefault="00F17F12" w:rsidP="002D01DE">
      <w:pPr>
        <w:jc w:val="center"/>
        <w:rPr>
          <w:ins w:id="2588" w:author="PHAM TOAN" w:date="2022-02-12T21:27:00Z"/>
        </w:rPr>
      </w:pPr>
    </w:p>
    <w:p w14:paraId="49D53CCE" w14:textId="77777777" w:rsidR="00F17F12" w:rsidRDefault="00F17F12" w:rsidP="002D01DE">
      <w:pPr>
        <w:jc w:val="center"/>
        <w:rPr>
          <w:ins w:id="2589" w:author="PHAM TOAN" w:date="2022-02-12T21:27:00Z"/>
        </w:rPr>
      </w:pPr>
    </w:p>
    <w:p w14:paraId="207299A2" w14:textId="28A2A602" w:rsidR="00F17F12" w:rsidRDefault="00F17F12" w:rsidP="002D01DE">
      <w:pPr>
        <w:jc w:val="center"/>
        <w:rPr>
          <w:ins w:id="2590" w:author="PHAM TOAN" w:date="2022-02-12T21:49:00Z"/>
        </w:rPr>
      </w:pPr>
    </w:p>
    <w:p w14:paraId="02C759BF" w14:textId="282D8EEB" w:rsidR="00473AC9" w:rsidRDefault="00473AC9" w:rsidP="002D01DE">
      <w:pPr>
        <w:jc w:val="center"/>
        <w:rPr>
          <w:ins w:id="2591" w:author="PHAM TOAN" w:date="2022-02-12T21:49:00Z"/>
        </w:rPr>
      </w:pPr>
    </w:p>
    <w:p w14:paraId="76D09AC5" w14:textId="3BCE69C2" w:rsidR="00473AC9" w:rsidRDefault="00473AC9" w:rsidP="002D01DE">
      <w:pPr>
        <w:jc w:val="center"/>
        <w:rPr>
          <w:ins w:id="2592" w:author="PHAM TOAN" w:date="2022-02-12T21:49:00Z"/>
        </w:rPr>
      </w:pPr>
    </w:p>
    <w:p w14:paraId="78BC0A6B" w14:textId="4B7F5AFB" w:rsidR="00473AC9" w:rsidRDefault="00473AC9" w:rsidP="002D01DE">
      <w:pPr>
        <w:jc w:val="center"/>
        <w:rPr>
          <w:ins w:id="2593" w:author="PHAM TOAN" w:date="2022-02-12T21:49:00Z"/>
        </w:rPr>
      </w:pPr>
    </w:p>
    <w:p w14:paraId="6FD23216" w14:textId="6DD86D33" w:rsidR="00473AC9" w:rsidRDefault="00473AC9" w:rsidP="002D01DE">
      <w:pPr>
        <w:jc w:val="center"/>
        <w:rPr>
          <w:ins w:id="2594" w:author="PHAM TOAN" w:date="2022-02-12T21:49:00Z"/>
        </w:rPr>
      </w:pPr>
    </w:p>
    <w:p w14:paraId="22E23D6F" w14:textId="61BE5E37" w:rsidR="00473AC9" w:rsidRDefault="00473AC9" w:rsidP="002D01DE">
      <w:pPr>
        <w:jc w:val="center"/>
        <w:rPr>
          <w:ins w:id="2595" w:author="PHAM TOAN" w:date="2022-02-12T21:49:00Z"/>
        </w:rPr>
      </w:pPr>
    </w:p>
    <w:p w14:paraId="5F314D7A" w14:textId="017637F0" w:rsidR="00473AC9" w:rsidRDefault="00473AC9" w:rsidP="002D01DE">
      <w:pPr>
        <w:jc w:val="center"/>
        <w:rPr>
          <w:ins w:id="2596" w:author="PHAM TOAN" w:date="2022-02-12T21:49:00Z"/>
        </w:rPr>
      </w:pPr>
    </w:p>
    <w:p w14:paraId="2F4C93E8" w14:textId="27D2FB15" w:rsidR="00473AC9" w:rsidRDefault="00473AC9" w:rsidP="002D01DE">
      <w:pPr>
        <w:jc w:val="center"/>
        <w:rPr>
          <w:ins w:id="2597" w:author="PHAM TOAN" w:date="2022-02-12T21:49:00Z"/>
        </w:rPr>
      </w:pPr>
    </w:p>
    <w:p w14:paraId="63F724C3" w14:textId="463A4C56" w:rsidR="00473AC9" w:rsidRDefault="00473AC9" w:rsidP="002D01DE">
      <w:pPr>
        <w:jc w:val="center"/>
        <w:rPr>
          <w:ins w:id="2598" w:author="PHAM TOAN" w:date="2022-02-12T21:49:00Z"/>
        </w:rPr>
      </w:pPr>
    </w:p>
    <w:p w14:paraId="458F4C32" w14:textId="256AE28C" w:rsidR="00473AC9" w:rsidRDefault="00473AC9" w:rsidP="002D01DE">
      <w:pPr>
        <w:jc w:val="center"/>
        <w:rPr>
          <w:ins w:id="2599" w:author="PHAM TOAN" w:date="2022-02-12T21:49:00Z"/>
        </w:rPr>
      </w:pPr>
    </w:p>
    <w:p w14:paraId="1081DA2C" w14:textId="609B7E22" w:rsidR="00473AC9" w:rsidRDefault="00473AC9" w:rsidP="002D01DE">
      <w:pPr>
        <w:jc w:val="center"/>
        <w:rPr>
          <w:ins w:id="2600" w:author="PHAM TOAN" w:date="2022-02-12T21:49:00Z"/>
        </w:rPr>
      </w:pPr>
    </w:p>
    <w:p w14:paraId="4842C860" w14:textId="1ED8F460" w:rsidR="00473AC9" w:rsidRDefault="00473AC9" w:rsidP="002D01DE">
      <w:pPr>
        <w:jc w:val="center"/>
        <w:rPr>
          <w:ins w:id="2601" w:author="PHAM TOAN" w:date="2022-02-12T21:49:00Z"/>
        </w:rPr>
      </w:pPr>
    </w:p>
    <w:p w14:paraId="0423CE83" w14:textId="6CB61D93" w:rsidR="00473AC9" w:rsidRDefault="00473AC9" w:rsidP="002D01DE">
      <w:pPr>
        <w:jc w:val="center"/>
        <w:rPr>
          <w:ins w:id="2602" w:author="PHAM TOAN" w:date="2022-02-12T21:49:00Z"/>
        </w:rPr>
      </w:pPr>
    </w:p>
    <w:p w14:paraId="21999421" w14:textId="5197C258" w:rsidR="00473AC9" w:rsidRDefault="00473AC9" w:rsidP="002D01DE">
      <w:pPr>
        <w:jc w:val="center"/>
        <w:rPr>
          <w:ins w:id="2603" w:author="PHAM TOAN" w:date="2022-02-12T21:49:00Z"/>
        </w:rPr>
      </w:pPr>
    </w:p>
    <w:p w14:paraId="46079232" w14:textId="2B80550B" w:rsidR="00473AC9" w:rsidRDefault="00473AC9" w:rsidP="002D01DE">
      <w:pPr>
        <w:jc w:val="center"/>
        <w:rPr>
          <w:ins w:id="2604" w:author="PHAM TOAN" w:date="2022-02-12T21:49:00Z"/>
        </w:rPr>
      </w:pPr>
    </w:p>
    <w:p w14:paraId="754B4868" w14:textId="04E5B58C" w:rsidR="00473AC9" w:rsidRDefault="00473AC9" w:rsidP="002D01DE">
      <w:pPr>
        <w:jc w:val="center"/>
        <w:rPr>
          <w:ins w:id="2605" w:author="PHAM TOAN" w:date="2022-02-12T21:49:00Z"/>
        </w:rPr>
      </w:pPr>
    </w:p>
    <w:p w14:paraId="7B727D1E" w14:textId="7236F01E" w:rsidR="00473AC9" w:rsidRDefault="00473AC9" w:rsidP="002D01DE">
      <w:pPr>
        <w:jc w:val="center"/>
        <w:rPr>
          <w:ins w:id="2606" w:author="PHAM TOAN" w:date="2022-02-12T21:49:00Z"/>
        </w:rPr>
      </w:pPr>
    </w:p>
    <w:p w14:paraId="435F640A" w14:textId="77777777" w:rsidR="00473AC9" w:rsidRDefault="00473AC9" w:rsidP="002D01DE">
      <w:pPr>
        <w:jc w:val="center"/>
        <w:rPr>
          <w:ins w:id="2607" w:author="PHAM TOAN" w:date="2022-02-12T21:27:00Z"/>
        </w:rPr>
      </w:pPr>
    </w:p>
    <w:p w14:paraId="4F195D1E" w14:textId="148A808F" w:rsidR="00782BBC" w:rsidRDefault="00E33F47" w:rsidP="002D01DE">
      <w:pPr>
        <w:jc w:val="center"/>
        <w:rPr>
          <w:ins w:id="2608" w:author="PHAM TOAN" w:date="2022-02-08T09:14:00Z"/>
        </w:rPr>
      </w:pPr>
      <w:r>
        <w:lastRenderedPageBreak/>
        <w:t>Figure 1.  Live-birth weight of infants from two groups of maternal SARS-CoV-2 vaccination</w:t>
      </w:r>
    </w:p>
    <w:p w14:paraId="371FCC26" w14:textId="12966C9B" w:rsidR="00254EAC" w:rsidRDefault="00254EAC" w:rsidP="002D01DE">
      <w:pPr>
        <w:jc w:val="center"/>
        <w:rPr>
          <w:ins w:id="2609" w:author="PHAM TOAN" w:date="2022-02-08T09:14:00Z"/>
        </w:rPr>
      </w:pPr>
    </w:p>
    <w:p w14:paraId="2FD13566" w14:textId="77777777" w:rsidR="00254EAC" w:rsidRDefault="00254EAC" w:rsidP="002D01DE">
      <w:pPr>
        <w:jc w:val="center"/>
        <w:rPr>
          <w:ins w:id="2610" w:author="Ben Mol" w:date="2022-01-30T08:01:00Z"/>
        </w:rPr>
      </w:pPr>
    </w:p>
    <w:p w14:paraId="45BE9950" w14:textId="3F24AA5A" w:rsidR="006777C0" w:rsidDel="00772FF1" w:rsidRDefault="006777C0" w:rsidP="002D01DE">
      <w:pPr>
        <w:jc w:val="center"/>
        <w:rPr>
          <w:del w:id="2611" w:author="PHAM TOAN" w:date="2022-02-02T12:02:00Z"/>
        </w:rPr>
      </w:pPr>
      <w:ins w:id="2612" w:author="Ben Mol" w:date="2022-01-30T08:01:00Z">
        <w:del w:id="2613" w:author="PHAM TOAN" w:date="2022-02-02T12:02:00Z">
          <w:r w:rsidDel="00772FF1">
            <w:delText>Add clearly p10, p2</w:delText>
          </w:r>
        </w:del>
      </w:ins>
      <w:ins w:id="2614" w:author="Ben Mol" w:date="2022-01-30T08:02:00Z">
        <w:del w:id="2615" w:author="PHAM TOAN" w:date="2022-02-02T12:02:00Z">
          <w:r w:rsidDel="00772FF1">
            <w:delText>5, p50, p75, p90</w:delText>
          </w:r>
        </w:del>
      </w:ins>
    </w:p>
    <w:p w14:paraId="3E99F8FC" w14:textId="7CA82545" w:rsidR="00782BBC" w:rsidDel="00772FF1" w:rsidRDefault="00782BBC" w:rsidP="002D01DE">
      <w:pPr>
        <w:jc w:val="center"/>
        <w:rPr>
          <w:del w:id="2616" w:author="PHAM TOAN" w:date="2022-02-02T12:02:00Z"/>
        </w:rPr>
      </w:pPr>
    </w:p>
    <w:p w14:paraId="59B787C9" w14:textId="59AABB74" w:rsidR="00782BBC" w:rsidDel="00772FF1" w:rsidRDefault="00782BBC" w:rsidP="002D01DE">
      <w:pPr>
        <w:jc w:val="center"/>
        <w:rPr>
          <w:del w:id="2617" w:author="PHAM TOAN" w:date="2022-02-02T12:02:00Z"/>
        </w:rPr>
      </w:pPr>
    </w:p>
    <w:p w14:paraId="15B53A4B" w14:textId="05E646DB" w:rsidR="00782BBC" w:rsidDel="00772FF1" w:rsidRDefault="00782BBC" w:rsidP="002D01DE">
      <w:pPr>
        <w:jc w:val="center"/>
        <w:rPr>
          <w:del w:id="2618" w:author="PHAM TOAN" w:date="2022-02-02T12:02:00Z"/>
        </w:rPr>
      </w:pPr>
    </w:p>
    <w:p w14:paraId="1D8BC566" w14:textId="358B0D4B" w:rsidR="00782BBC" w:rsidDel="00676B32" w:rsidRDefault="00782BBC" w:rsidP="002D01DE">
      <w:pPr>
        <w:jc w:val="center"/>
        <w:rPr>
          <w:del w:id="2619" w:author="PHAM TOAN" w:date="2022-02-02T12:00:00Z"/>
        </w:rPr>
      </w:pPr>
    </w:p>
    <w:p w14:paraId="6FA133ED" w14:textId="3E415B17" w:rsidR="00782BBC" w:rsidDel="00676B32" w:rsidRDefault="00420400" w:rsidP="002D01DE">
      <w:pPr>
        <w:jc w:val="center"/>
        <w:rPr>
          <w:del w:id="2620" w:author="PHAM TOAN" w:date="2022-02-02T12:00:00Z"/>
        </w:rPr>
      </w:pPr>
      <w:del w:id="2621" w:author="PHAM TOAN" w:date="2022-02-02T12:00:00Z">
        <w:r w:rsidDel="00676B32">
          <w:rPr>
            <w:noProof/>
          </w:rPr>
          <w:drawing>
            <wp:inline distT="0" distB="0" distL="0" distR="0" wp14:anchorId="05FEFA2A" wp14:editId="53BD71AB">
              <wp:extent cx="7315200" cy="3657600"/>
              <wp:effectExtent l="0" t="0" r="0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315200" cy="3657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109F2B7F" w14:textId="6D3EC57A" w:rsidR="00782BBC" w:rsidDel="00676B32" w:rsidRDefault="00782BBC" w:rsidP="002D01DE">
      <w:pPr>
        <w:jc w:val="center"/>
        <w:rPr>
          <w:del w:id="2622" w:author="PHAM TOAN" w:date="2022-02-02T12:00:00Z"/>
        </w:rPr>
        <w:sectPr w:rsidR="00782BBC" w:rsidDel="00676B32" w:rsidSect="004732F5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del w:id="2623" w:author="PHAM TOAN" w:date="2022-02-02T12:00:00Z">
        <w:r w:rsidDel="00676B32">
          <w:delText>Figure 2</w:delText>
        </w:r>
      </w:del>
      <w:ins w:id="2624" w:author="Ben Mol" w:date="2022-01-30T08:02:00Z">
        <w:del w:id="2625" w:author="PHAM TOAN" w:date="2022-02-02T12:00:00Z">
          <w:r w:rsidR="006777C0" w:rsidDel="00676B32">
            <w:delText xml:space="preserve"> NOT NEEDED</w:delText>
          </w:r>
        </w:del>
      </w:ins>
      <w:del w:id="2626" w:author="PHAM TOAN" w:date="2022-02-02T12:00:00Z">
        <w:r w:rsidDel="00676B32">
          <w:delText>. Live-birth weight of infants from two groups of maternal SARS-CoV-2 vaccination</w:delText>
        </w:r>
        <w:r w:rsidR="003A4FBC" w:rsidDel="00676B32">
          <w:delText xml:space="preserve"> following by </w:delText>
        </w:r>
        <w:r w:rsidR="00420400" w:rsidDel="00676B32">
          <w:delText>natural birth (right panel) and ART birth (left panel)</w:delText>
        </w:r>
        <w:r w:rsidR="003A4FBC" w:rsidDel="00676B32">
          <w:delText>.</w:delText>
        </w:r>
      </w:del>
    </w:p>
    <w:p w14:paraId="7C454AB8" w14:textId="3289CE96" w:rsidR="00782BBC" w:rsidDel="00676B32" w:rsidRDefault="00782BBC" w:rsidP="002D01DE">
      <w:pPr>
        <w:jc w:val="center"/>
        <w:rPr>
          <w:del w:id="2627" w:author="PHAM TOAN" w:date="2022-02-02T12:00:00Z"/>
        </w:rPr>
      </w:pPr>
    </w:p>
    <w:p w14:paraId="31FAF2BF" w14:textId="702DC7FD" w:rsidR="002D01DE" w:rsidRPr="002D01DE" w:rsidDel="00676B32" w:rsidRDefault="002D01DE" w:rsidP="002D01DE">
      <w:pPr>
        <w:jc w:val="center"/>
        <w:rPr>
          <w:del w:id="2628" w:author="PHAM TOAN" w:date="2022-02-02T12:00:00Z"/>
        </w:rPr>
      </w:pPr>
      <w:del w:id="2629" w:author="PHAM TOAN" w:date="2022-02-02T12:00:00Z">
        <w:r w:rsidDel="00676B32">
          <w:delText>Bảng 5. Tỷ lệ mắc SARS-CoV-2 sau khi tiêm vaccine</w:delText>
        </w:r>
        <w:r w:rsidR="001D59AF" w:rsidDel="00676B32">
          <w:delText xml:space="preserve"> ở thai phụ tham gia nghiên cứu</w:delText>
        </w:r>
      </w:del>
    </w:p>
    <w:tbl>
      <w:tblPr>
        <w:tblW w:w="9436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5"/>
        <w:gridCol w:w="2552"/>
        <w:gridCol w:w="2409"/>
      </w:tblGrid>
      <w:tr w:rsidR="004A489B" w:rsidRPr="00033D68" w:rsidDel="00676B32" w14:paraId="372F5527" w14:textId="034CA118" w:rsidTr="005C1BFF">
        <w:trPr>
          <w:del w:id="2630" w:author="PHAM TOAN" w:date="2022-02-02T12:00:00Z"/>
        </w:trPr>
        <w:tc>
          <w:tcPr>
            <w:tcW w:w="4475" w:type="dxa"/>
          </w:tcPr>
          <w:p w14:paraId="57CF0C3D" w14:textId="644DC986" w:rsidR="004A489B" w:rsidRPr="00033D68" w:rsidDel="00676B32" w:rsidRDefault="004A489B" w:rsidP="005C1BFF">
            <w:pPr>
              <w:tabs>
                <w:tab w:val="left" w:pos="90"/>
                <w:tab w:val="left" w:pos="360"/>
              </w:tabs>
              <w:ind w:left="90"/>
              <w:rPr>
                <w:del w:id="2631" w:author="PHAM TOAN" w:date="2022-02-02T12:00:00Z"/>
                <w:b/>
                <w:sz w:val="26"/>
                <w:szCs w:val="26"/>
              </w:rPr>
            </w:pPr>
            <w:del w:id="2632" w:author="PHAM TOAN" w:date="2022-02-02T12:00:00Z">
              <w:r w:rsidRPr="00033D68" w:rsidDel="00676B32">
                <w:rPr>
                  <w:b/>
                  <w:sz w:val="26"/>
                  <w:szCs w:val="26"/>
                </w:rPr>
                <w:delText>Đặc điểm</w:delText>
              </w:r>
            </w:del>
          </w:p>
        </w:tc>
        <w:tc>
          <w:tcPr>
            <w:tcW w:w="2552" w:type="dxa"/>
          </w:tcPr>
          <w:p w14:paraId="3D1552F5" w14:textId="0249FFCE" w:rsidR="004A489B" w:rsidRPr="00CB0592" w:rsidDel="00676B32" w:rsidRDefault="00CB0592" w:rsidP="00CB0592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2633" w:author="PHAM TOAN" w:date="2022-02-02T12:00:00Z"/>
                <w:b/>
                <w:sz w:val="26"/>
                <w:szCs w:val="26"/>
              </w:rPr>
            </w:pPr>
            <w:del w:id="2634" w:author="PHAM TOAN" w:date="2022-02-02T12:00:00Z">
              <w:r w:rsidDel="00676B32">
                <w:rPr>
                  <w:b/>
                  <w:sz w:val="26"/>
                  <w:szCs w:val="26"/>
                </w:rPr>
                <w:delText>Tỷ lệ</w:delText>
              </w:r>
            </w:del>
          </w:p>
        </w:tc>
        <w:tc>
          <w:tcPr>
            <w:tcW w:w="2409" w:type="dxa"/>
          </w:tcPr>
          <w:p w14:paraId="761C4FD3" w14:textId="227BD2A4" w:rsidR="004A489B" w:rsidRPr="00CB0592" w:rsidDel="00676B32" w:rsidRDefault="00CB0592" w:rsidP="00CB0592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2635" w:author="PHAM TOAN" w:date="2022-02-02T12:00:00Z"/>
                <w:b/>
                <w:sz w:val="26"/>
                <w:szCs w:val="26"/>
              </w:rPr>
            </w:pPr>
            <w:del w:id="2636" w:author="PHAM TOAN" w:date="2022-02-02T12:00:00Z">
              <w:r w:rsidDel="00676B32">
                <w:rPr>
                  <w:b/>
                  <w:sz w:val="26"/>
                  <w:szCs w:val="26"/>
                </w:rPr>
                <w:delText>Tần số</w:delText>
              </w:r>
            </w:del>
          </w:p>
        </w:tc>
      </w:tr>
      <w:tr w:rsidR="004A489B" w:rsidRPr="00033D68" w:rsidDel="00676B32" w14:paraId="0FB693EF" w14:textId="6BBE233D" w:rsidTr="005C1BFF">
        <w:trPr>
          <w:del w:id="2637" w:author="PHAM TOAN" w:date="2022-02-02T12:00:00Z"/>
        </w:trPr>
        <w:tc>
          <w:tcPr>
            <w:tcW w:w="4475" w:type="dxa"/>
          </w:tcPr>
          <w:p w14:paraId="2DE28A9E" w14:textId="30542345" w:rsidR="004A489B" w:rsidRPr="00033D68" w:rsidDel="00676B32" w:rsidRDefault="004A489B" w:rsidP="005C1BFF">
            <w:pPr>
              <w:tabs>
                <w:tab w:val="left" w:pos="90"/>
                <w:tab w:val="left" w:pos="360"/>
              </w:tabs>
              <w:ind w:left="90"/>
              <w:rPr>
                <w:del w:id="2638" w:author="PHAM TOAN" w:date="2022-02-02T12:00:00Z"/>
                <w:sz w:val="26"/>
                <w:szCs w:val="26"/>
                <w:lang w:val="vi-VN"/>
              </w:rPr>
            </w:pPr>
            <w:del w:id="2639" w:author="PHAM TOAN" w:date="2022-02-02T12:00:00Z">
              <w:r w:rsidRPr="00033D68" w:rsidDel="00676B32">
                <w:rPr>
                  <w:sz w:val="26"/>
                  <w:szCs w:val="26"/>
                  <w:lang w:val="vi-VN"/>
                </w:rPr>
                <w:delText xml:space="preserve">Nhiễm Covid trước 14 ngày sau </w:delText>
              </w:r>
              <w:r w:rsidDel="00676B32">
                <w:rPr>
                  <w:sz w:val="26"/>
                  <w:szCs w:val="26"/>
                  <w:lang w:val="vi-VN"/>
                </w:rPr>
                <w:delText>liều đầu</w:delText>
              </w:r>
            </w:del>
          </w:p>
        </w:tc>
        <w:tc>
          <w:tcPr>
            <w:tcW w:w="2552" w:type="dxa"/>
          </w:tcPr>
          <w:p w14:paraId="66EC93E1" w14:textId="0F357161" w:rsidR="004A489B" w:rsidRPr="00754819" w:rsidDel="00676B32" w:rsidRDefault="00754819" w:rsidP="002B4D23">
            <w:pPr>
              <w:ind w:left="90"/>
              <w:jc w:val="center"/>
              <w:rPr>
                <w:del w:id="2640" w:author="PHAM TOAN" w:date="2022-02-02T12:00:00Z"/>
                <w:bCs/>
                <w:sz w:val="26"/>
                <w:szCs w:val="26"/>
              </w:rPr>
            </w:pPr>
            <w:del w:id="2641" w:author="PHAM TOAN" w:date="2022-02-02T12:00:00Z">
              <w:r w:rsidRPr="00754819" w:rsidDel="00676B32">
                <w:rPr>
                  <w:bCs/>
                  <w:sz w:val="26"/>
                  <w:szCs w:val="26"/>
                </w:rPr>
                <w:delText>0.3%</w:delText>
              </w:r>
            </w:del>
          </w:p>
        </w:tc>
        <w:tc>
          <w:tcPr>
            <w:tcW w:w="2409" w:type="dxa"/>
          </w:tcPr>
          <w:p w14:paraId="1CF21FB1" w14:textId="36F83962" w:rsidR="004A489B" w:rsidRPr="00754819" w:rsidDel="00676B32" w:rsidRDefault="005C6FE1" w:rsidP="00CB0592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2642" w:author="PHAM TOAN" w:date="2022-02-02T12:00:00Z"/>
                <w:bCs/>
                <w:sz w:val="26"/>
                <w:szCs w:val="26"/>
              </w:rPr>
            </w:pPr>
            <w:del w:id="2643" w:author="PHAM TOAN" w:date="2022-02-02T12:00:00Z">
              <w:r w:rsidRPr="00754819" w:rsidDel="00676B32">
                <w:rPr>
                  <w:bCs/>
                  <w:sz w:val="26"/>
                  <w:szCs w:val="26"/>
                </w:rPr>
                <w:delText>N=3</w:delText>
              </w:r>
            </w:del>
          </w:p>
        </w:tc>
      </w:tr>
      <w:tr w:rsidR="004A489B" w:rsidRPr="00033D68" w:rsidDel="00676B32" w14:paraId="05083343" w14:textId="592A665B" w:rsidTr="005C1BFF">
        <w:trPr>
          <w:del w:id="2644" w:author="PHAM TOAN" w:date="2022-02-02T12:00:00Z"/>
        </w:trPr>
        <w:tc>
          <w:tcPr>
            <w:tcW w:w="4475" w:type="dxa"/>
          </w:tcPr>
          <w:p w14:paraId="6A55E800" w14:textId="279CE226" w:rsidR="004A489B" w:rsidRPr="002B4D23" w:rsidDel="00676B32" w:rsidRDefault="004A489B" w:rsidP="005C1BFF">
            <w:pPr>
              <w:tabs>
                <w:tab w:val="left" w:pos="90"/>
                <w:tab w:val="left" w:pos="360"/>
              </w:tabs>
              <w:ind w:left="90"/>
              <w:rPr>
                <w:del w:id="2645" w:author="PHAM TOAN" w:date="2022-02-02T12:00:00Z"/>
                <w:sz w:val="26"/>
                <w:szCs w:val="26"/>
              </w:rPr>
            </w:pPr>
            <w:del w:id="2646" w:author="PHAM TOAN" w:date="2022-02-02T12:00:00Z">
              <w:r w:rsidRPr="00033D68" w:rsidDel="00676B32">
                <w:rPr>
                  <w:sz w:val="26"/>
                  <w:szCs w:val="26"/>
                  <w:lang w:val="vi-VN"/>
                </w:rPr>
                <w:delText xml:space="preserve">Nhiễm Covid sau 14 ngày sau </w:delText>
              </w:r>
              <w:r w:rsidDel="00676B32">
                <w:rPr>
                  <w:sz w:val="26"/>
                  <w:szCs w:val="26"/>
                  <w:lang w:val="vi-VN"/>
                </w:rPr>
                <w:delText>liều đầu</w:delText>
              </w:r>
            </w:del>
          </w:p>
        </w:tc>
        <w:tc>
          <w:tcPr>
            <w:tcW w:w="2552" w:type="dxa"/>
          </w:tcPr>
          <w:p w14:paraId="7CB24055" w14:textId="3CB69AAD" w:rsidR="004A489B" w:rsidRPr="00754819" w:rsidDel="00676B32" w:rsidRDefault="00754819" w:rsidP="00CB0592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2647" w:author="PHAM TOAN" w:date="2022-02-02T12:00:00Z"/>
                <w:bCs/>
                <w:sz w:val="26"/>
                <w:szCs w:val="26"/>
              </w:rPr>
            </w:pPr>
            <w:del w:id="2648" w:author="PHAM TOAN" w:date="2022-02-02T12:00:00Z">
              <w:r w:rsidDel="00676B32">
                <w:rPr>
                  <w:bCs/>
                  <w:sz w:val="26"/>
                  <w:szCs w:val="26"/>
                </w:rPr>
                <w:delText>1.8%</w:delText>
              </w:r>
            </w:del>
          </w:p>
        </w:tc>
        <w:tc>
          <w:tcPr>
            <w:tcW w:w="2409" w:type="dxa"/>
          </w:tcPr>
          <w:p w14:paraId="5D5AF224" w14:textId="51698BF0" w:rsidR="004A489B" w:rsidRPr="00754819" w:rsidDel="00676B32" w:rsidRDefault="005C6FE1" w:rsidP="00CB0592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2649" w:author="PHAM TOAN" w:date="2022-02-02T12:00:00Z"/>
                <w:bCs/>
                <w:sz w:val="26"/>
                <w:szCs w:val="26"/>
              </w:rPr>
            </w:pPr>
            <w:del w:id="2650" w:author="PHAM TOAN" w:date="2022-02-02T12:00:00Z">
              <w:r w:rsidRPr="00754819" w:rsidDel="00676B32">
                <w:rPr>
                  <w:bCs/>
                  <w:sz w:val="26"/>
                  <w:szCs w:val="26"/>
                </w:rPr>
                <w:delText>N=</w:delText>
              </w:r>
              <w:r w:rsidR="00754819" w:rsidDel="00676B32">
                <w:rPr>
                  <w:bCs/>
                  <w:sz w:val="26"/>
                  <w:szCs w:val="26"/>
                </w:rPr>
                <w:delText>19</w:delText>
              </w:r>
            </w:del>
          </w:p>
        </w:tc>
      </w:tr>
      <w:tr w:rsidR="004A489B" w:rsidRPr="00033D68" w:rsidDel="00676B32" w14:paraId="32085C7A" w14:textId="07FAFFA9" w:rsidTr="005C1BFF">
        <w:trPr>
          <w:del w:id="2651" w:author="PHAM TOAN" w:date="2022-02-02T12:00:00Z"/>
        </w:trPr>
        <w:tc>
          <w:tcPr>
            <w:tcW w:w="4475" w:type="dxa"/>
          </w:tcPr>
          <w:p w14:paraId="26A33F33" w14:textId="4320A029" w:rsidR="004A489B" w:rsidRPr="00033D68" w:rsidDel="00676B32" w:rsidRDefault="004A489B" w:rsidP="005C1BFF">
            <w:pPr>
              <w:tabs>
                <w:tab w:val="left" w:pos="90"/>
                <w:tab w:val="left" w:pos="360"/>
              </w:tabs>
              <w:ind w:left="90"/>
              <w:rPr>
                <w:del w:id="2652" w:author="PHAM TOAN" w:date="2022-02-02T12:00:00Z"/>
                <w:sz w:val="26"/>
                <w:szCs w:val="26"/>
                <w:lang w:val="vi-VN"/>
              </w:rPr>
            </w:pPr>
            <w:del w:id="2653" w:author="PHAM TOAN" w:date="2022-02-02T12:00:00Z">
              <w:r w:rsidRPr="00033D68" w:rsidDel="00676B32">
                <w:rPr>
                  <w:sz w:val="26"/>
                  <w:szCs w:val="26"/>
                  <w:lang w:val="vi-VN"/>
                </w:rPr>
                <w:delText xml:space="preserve">Nhiễm Covid sau </w:delText>
              </w:r>
              <w:r w:rsidDel="00676B32">
                <w:rPr>
                  <w:sz w:val="26"/>
                  <w:szCs w:val="26"/>
                  <w:lang w:val="vi-VN"/>
                </w:rPr>
                <w:delText>liều hai</w:delText>
              </w:r>
            </w:del>
          </w:p>
        </w:tc>
        <w:tc>
          <w:tcPr>
            <w:tcW w:w="2552" w:type="dxa"/>
          </w:tcPr>
          <w:p w14:paraId="5FBC414C" w14:textId="6F19119A" w:rsidR="004A489B" w:rsidRPr="00754819" w:rsidDel="00676B32" w:rsidRDefault="00754819" w:rsidP="00CB0592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2654" w:author="PHAM TOAN" w:date="2022-02-02T12:00:00Z"/>
                <w:bCs/>
                <w:sz w:val="26"/>
                <w:szCs w:val="26"/>
              </w:rPr>
            </w:pPr>
            <w:del w:id="2655" w:author="PHAM TOAN" w:date="2022-02-02T12:00:00Z">
              <w:r w:rsidDel="00676B32">
                <w:rPr>
                  <w:bCs/>
                  <w:sz w:val="26"/>
                  <w:szCs w:val="26"/>
                </w:rPr>
                <w:delText>4.7%</w:delText>
              </w:r>
            </w:del>
          </w:p>
        </w:tc>
        <w:tc>
          <w:tcPr>
            <w:tcW w:w="2409" w:type="dxa"/>
          </w:tcPr>
          <w:p w14:paraId="5421DC2C" w14:textId="3CC26073" w:rsidR="004A489B" w:rsidRPr="00754819" w:rsidDel="00676B32" w:rsidRDefault="00E33B7E" w:rsidP="00CB0592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2656" w:author="PHAM TOAN" w:date="2022-02-02T12:00:00Z"/>
                <w:bCs/>
                <w:sz w:val="26"/>
                <w:szCs w:val="26"/>
              </w:rPr>
            </w:pPr>
            <w:del w:id="2657" w:author="PHAM TOAN" w:date="2022-02-02T12:00:00Z">
              <w:r w:rsidRPr="00754819" w:rsidDel="00676B32">
                <w:rPr>
                  <w:bCs/>
                  <w:sz w:val="26"/>
                  <w:szCs w:val="26"/>
                </w:rPr>
                <w:delText>N=</w:delText>
              </w:r>
              <w:r w:rsidR="00754819" w:rsidDel="00676B32">
                <w:rPr>
                  <w:bCs/>
                  <w:sz w:val="26"/>
                  <w:szCs w:val="26"/>
                </w:rPr>
                <w:delText>49</w:delText>
              </w:r>
            </w:del>
          </w:p>
        </w:tc>
      </w:tr>
      <w:tr w:rsidR="004A489B" w:rsidRPr="00033D68" w:rsidDel="00676B32" w14:paraId="4B79A851" w14:textId="05EC9B72" w:rsidTr="005C1BFF">
        <w:trPr>
          <w:del w:id="2658" w:author="PHAM TOAN" w:date="2022-02-02T12:00:00Z"/>
        </w:trPr>
        <w:tc>
          <w:tcPr>
            <w:tcW w:w="4475" w:type="dxa"/>
          </w:tcPr>
          <w:p w14:paraId="05D07BA8" w14:textId="70F27946" w:rsidR="004A489B" w:rsidRPr="00033D68" w:rsidDel="00676B32" w:rsidRDefault="004A489B" w:rsidP="005C1BFF">
            <w:pPr>
              <w:tabs>
                <w:tab w:val="left" w:pos="90"/>
                <w:tab w:val="left" w:pos="360"/>
              </w:tabs>
              <w:ind w:left="90"/>
              <w:rPr>
                <w:del w:id="2659" w:author="PHAM TOAN" w:date="2022-02-02T12:00:00Z"/>
                <w:sz w:val="26"/>
                <w:szCs w:val="26"/>
                <w:lang w:val="vi-VN"/>
              </w:rPr>
            </w:pPr>
            <w:del w:id="2660" w:author="PHAM TOAN" w:date="2022-02-02T12:00:00Z">
              <w:r w:rsidRPr="00033D68" w:rsidDel="00676B32">
                <w:rPr>
                  <w:sz w:val="26"/>
                  <w:szCs w:val="26"/>
                  <w:lang w:val="vi-VN"/>
                </w:rPr>
                <w:delText>Nhập viện vì Covid</w:delText>
              </w:r>
            </w:del>
          </w:p>
        </w:tc>
        <w:tc>
          <w:tcPr>
            <w:tcW w:w="2552" w:type="dxa"/>
          </w:tcPr>
          <w:p w14:paraId="2A248C83" w14:textId="67FA2248" w:rsidR="004A489B" w:rsidRPr="00754819" w:rsidDel="00676B32" w:rsidRDefault="00107609" w:rsidP="00CB0592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2661" w:author="PHAM TOAN" w:date="2022-02-02T12:00:00Z"/>
                <w:bCs/>
                <w:sz w:val="26"/>
                <w:szCs w:val="26"/>
              </w:rPr>
            </w:pPr>
            <w:del w:id="2662" w:author="PHAM TOAN" w:date="2022-02-02T12:00:00Z">
              <w:r w:rsidDel="00676B32">
                <w:rPr>
                  <w:bCs/>
                  <w:sz w:val="26"/>
                  <w:szCs w:val="26"/>
                </w:rPr>
                <w:delText>0.7%</w:delText>
              </w:r>
            </w:del>
          </w:p>
        </w:tc>
        <w:tc>
          <w:tcPr>
            <w:tcW w:w="2409" w:type="dxa"/>
          </w:tcPr>
          <w:p w14:paraId="572F4512" w14:textId="611F3978" w:rsidR="004A489B" w:rsidRPr="00754819" w:rsidDel="00676B32" w:rsidRDefault="00CA6DFB" w:rsidP="00CB0592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2663" w:author="PHAM TOAN" w:date="2022-02-02T12:00:00Z"/>
                <w:bCs/>
                <w:sz w:val="26"/>
                <w:szCs w:val="26"/>
              </w:rPr>
            </w:pPr>
            <w:del w:id="2664" w:author="PHAM TOAN" w:date="2022-02-02T12:00:00Z">
              <w:r w:rsidDel="00676B32">
                <w:rPr>
                  <w:bCs/>
                  <w:sz w:val="26"/>
                  <w:szCs w:val="26"/>
                </w:rPr>
                <w:delText>N=</w:delText>
              </w:r>
              <w:r w:rsidR="00107609" w:rsidDel="00676B32">
                <w:rPr>
                  <w:bCs/>
                  <w:sz w:val="26"/>
                  <w:szCs w:val="26"/>
                </w:rPr>
                <w:delText>7</w:delText>
              </w:r>
            </w:del>
          </w:p>
        </w:tc>
      </w:tr>
      <w:tr w:rsidR="004A489B" w:rsidRPr="00033D68" w:rsidDel="00676B32" w14:paraId="694AA5C3" w14:textId="3F05D2B5" w:rsidTr="005C1BFF">
        <w:trPr>
          <w:del w:id="2665" w:author="PHAM TOAN" w:date="2022-02-02T12:00:00Z"/>
        </w:trPr>
        <w:tc>
          <w:tcPr>
            <w:tcW w:w="4475" w:type="dxa"/>
          </w:tcPr>
          <w:p w14:paraId="153B1108" w14:textId="5B021635" w:rsidR="004A489B" w:rsidRPr="00033D68" w:rsidDel="00676B32" w:rsidRDefault="004A489B" w:rsidP="005C1BFF">
            <w:pPr>
              <w:tabs>
                <w:tab w:val="left" w:pos="90"/>
                <w:tab w:val="left" w:pos="360"/>
              </w:tabs>
              <w:ind w:left="90"/>
              <w:rPr>
                <w:del w:id="2666" w:author="PHAM TOAN" w:date="2022-02-02T12:00:00Z"/>
                <w:sz w:val="26"/>
                <w:szCs w:val="26"/>
                <w:lang w:val="vi-VN"/>
              </w:rPr>
            </w:pPr>
            <w:del w:id="2667" w:author="PHAM TOAN" w:date="2022-02-02T12:00:00Z">
              <w:r w:rsidRPr="00033D68" w:rsidDel="00676B32">
                <w:rPr>
                  <w:sz w:val="26"/>
                  <w:szCs w:val="26"/>
                  <w:lang w:val="vi-VN"/>
                </w:rPr>
                <w:delText>Nhập ICU vì Covid</w:delText>
              </w:r>
            </w:del>
          </w:p>
        </w:tc>
        <w:tc>
          <w:tcPr>
            <w:tcW w:w="2552" w:type="dxa"/>
          </w:tcPr>
          <w:p w14:paraId="16091F13" w14:textId="7022F514" w:rsidR="004A489B" w:rsidRPr="00754819" w:rsidDel="00676B32" w:rsidRDefault="00107609" w:rsidP="00CB0592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2668" w:author="PHAM TOAN" w:date="2022-02-02T12:00:00Z"/>
                <w:bCs/>
                <w:sz w:val="26"/>
                <w:szCs w:val="26"/>
              </w:rPr>
            </w:pPr>
            <w:del w:id="2669" w:author="PHAM TOAN" w:date="2022-02-02T12:00:00Z">
              <w:r w:rsidDel="00676B32">
                <w:rPr>
                  <w:bCs/>
                  <w:sz w:val="26"/>
                  <w:szCs w:val="26"/>
                </w:rPr>
                <w:delText>0.0%</w:delText>
              </w:r>
            </w:del>
          </w:p>
        </w:tc>
        <w:tc>
          <w:tcPr>
            <w:tcW w:w="2409" w:type="dxa"/>
          </w:tcPr>
          <w:p w14:paraId="76F9D418" w14:textId="737DDFF6" w:rsidR="004A489B" w:rsidRPr="00754819" w:rsidDel="00676B32" w:rsidRDefault="00107609" w:rsidP="00CB0592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2670" w:author="PHAM TOAN" w:date="2022-02-02T12:00:00Z"/>
                <w:bCs/>
                <w:sz w:val="26"/>
                <w:szCs w:val="26"/>
              </w:rPr>
            </w:pPr>
            <w:del w:id="2671" w:author="PHAM TOAN" w:date="2022-02-02T12:00:00Z">
              <w:r w:rsidDel="00676B32">
                <w:rPr>
                  <w:bCs/>
                  <w:sz w:val="26"/>
                  <w:szCs w:val="26"/>
                </w:rPr>
                <w:delText>N=0</w:delText>
              </w:r>
            </w:del>
          </w:p>
        </w:tc>
      </w:tr>
    </w:tbl>
    <w:p w14:paraId="2B7DDD87" w14:textId="6509AF28" w:rsidR="004A489B" w:rsidDel="00D96C41" w:rsidRDefault="004865E6">
      <w:pPr>
        <w:jc w:val="center"/>
        <w:rPr>
          <w:del w:id="2672" w:author="PHAM TOAN" w:date="2022-02-02T12:00:00Z"/>
        </w:rPr>
      </w:pPr>
      <w:ins w:id="2673" w:author="PHAM TOAN" w:date="2022-02-08T09:53:00Z">
        <w:r>
          <w:rPr>
            <w:noProof/>
          </w:rPr>
          <w:drawing>
            <wp:inline distT="0" distB="0" distL="0" distR="0" wp14:anchorId="22C9EF08" wp14:editId="3C6DE83C">
              <wp:extent cx="6375528" cy="4958862"/>
              <wp:effectExtent l="0" t="0" r="0" b="0"/>
              <wp:docPr id="4" name="Picture 4" descr="Chart, box and whisker char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 descr="Chart, box and whisker chart&#10;&#10;Description automatically generated"/>
                      <pic:cNvPicPr/>
                    </pic:nvPicPr>
                    <pic:blipFill>
                      <a:blip r:embed="rId1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80600" cy="496280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F917410" w14:textId="6AE504EF" w:rsidR="00D96C41" w:rsidRDefault="00D96C41">
      <w:pPr>
        <w:jc w:val="center"/>
        <w:rPr>
          <w:ins w:id="2674" w:author="PHAM TOAN" w:date="2022-02-08T20:18:00Z"/>
        </w:rPr>
      </w:pPr>
    </w:p>
    <w:p w14:paraId="6EFB245B" w14:textId="75782451" w:rsidR="00D96C41" w:rsidRDefault="00D96C41">
      <w:pPr>
        <w:jc w:val="center"/>
        <w:rPr>
          <w:ins w:id="2675" w:author="PHAM TOAN" w:date="2022-02-08T20:18:00Z"/>
        </w:rPr>
      </w:pPr>
    </w:p>
    <w:p w14:paraId="1D1626C6" w14:textId="77777777" w:rsidR="00D96C41" w:rsidRDefault="00D96C41">
      <w:pPr>
        <w:jc w:val="center"/>
        <w:rPr>
          <w:ins w:id="2676" w:author="PHAM TOAN" w:date="2022-02-08T20:18:00Z"/>
        </w:rPr>
        <w:pPrChange w:id="2677" w:author="PHAM TOAN" w:date="2022-02-08T09:52:00Z">
          <w:pPr/>
        </w:pPrChange>
      </w:pPr>
    </w:p>
    <w:p w14:paraId="1D087E94" w14:textId="468DE460" w:rsidR="00D96C41" w:rsidRDefault="00D96C41" w:rsidP="00D96C41">
      <w:pPr>
        <w:jc w:val="center"/>
        <w:rPr>
          <w:ins w:id="2678" w:author="PHAM TOAN" w:date="2022-02-08T20:19:00Z"/>
        </w:rPr>
      </w:pPr>
      <w:ins w:id="2679" w:author="PHAM TOAN" w:date="2022-02-08T20:19:00Z">
        <w:r>
          <w:lastRenderedPageBreak/>
          <w:t xml:space="preserve">Figure 2.  Live-birth weight </w:t>
        </w:r>
        <w:r>
          <w:rPr>
            <w:sz w:val="26"/>
            <w:szCs w:val="26"/>
          </w:rPr>
          <w:t>percentile</w:t>
        </w:r>
        <w:r>
          <w:t xml:space="preserve"> of infants from two groups of maternal SARS-CoV-2 vaccination</w:t>
        </w:r>
      </w:ins>
    </w:p>
    <w:p w14:paraId="46604E54" w14:textId="7D66881A" w:rsidR="0083142C" w:rsidDel="00676B32" w:rsidRDefault="00D96C41">
      <w:pPr>
        <w:jc w:val="center"/>
        <w:rPr>
          <w:del w:id="2680" w:author="PHAM TOAN" w:date="2022-02-02T12:00:00Z"/>
        </w:rPr>
        <w:pPrChange w:id="2681" w:author="PHAM TOAN" w:date="2022-02-08T09:52:00Z">
          <w:pPr/>
        </w:pPrChange>
      </w:pPr>
      <w:ins w:id="2682" w:author="PHAM TOAN" w:date="2022-02-08T20:21:00Z">
        <w:r>
          <w:rPr>
            <w:noProof/>
          </w:rPr>
          <w:drawing>
            <wp:inline distT="0" distB="0" distL="0" distR="0" wp14:anchorId="61804721" wp14:editId="7DA82370">
              <wp:extent cx="6384290" cy="4965677"/>
              <wp:effectExtent l="0" t="0" r="3810" b="635"/>
              <wp:docPr id="1" name="Picture 1" descr="Chart, box and whisker char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 descr="Chart, box and whisker chart&#10;&#10;Description automatically generated"/>
                      <pic:cNvPicPr/>
                    </pic:nvPicPr>
                    <pic:blipFill>
                      <a:blip r:embed="rId1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91624" cy="497138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9E3036F" w14:textId="0BA21352" w:rsidR="0083142C" w:rsidDel="00676B32" w:rsidRDefault="0083142C">
      <w:pPr>
        <w:jc w:val="center"/>
        <w:rPr>
          <w:del w:id="2683" w:author="PHAM TOAN" w:date="2022-02-02T12:00:00Z"/>
        </w:rPr>
        <w:pPrChange w:id="2684" w:author="PHAM TOAN" w:date="2022-02-08T09:52:00Z">
          <w:pPr/>
        </w:pPrChange>
      </w:pPr>
    </w:p>
    <w:p w14:paraId="2E9A0473" w14:textId="77777777" w:rsidR="0083142C" w:rsidRDefault="0083142C">
      <w:pPr>
        <w:jc w:val="center"/>
        <w:pPrChange w:id="2685" w:author="PHAM TOAN" w:date="2022-02-08T09:52:00Z">
          <w:pPr/>
        </w:pPrChange>
      </w:pPr>
    </w:p>
    <w:sectPr w:rsidR="0083142C" w:rsidSect="00676B32">
      <w:pgSz w:w="15840" w:h="12240" w:orient="landscape"/>
      <w:pgMar w:top="1440" w:right="1440" w:bottom="1440" w:left="1440" w:header="720" w:footer="720" w:gutter="0"/>
      <w:cols w:space="720"/>
      <w:docGrid w:linePitch="360"/>
      <w:sectPrChange w:id="2686" w:author="PHAM TOAN" w:date="2022-02-02T12:00:00Z">
        <w:sectPr w:rsidR="0083142C" w:rsidSect="00676B32">
          <w:pgSz w:w="12240" w:h="15840" w:orient="portrait"/>
          <w:pgMar w:top="1440" w:right="1440" w:bottom="1440" w:left="1440" w:header="720" w:footer="720" w:gutter="0"/>
        </w:sectPr>
      </w:sectPrChange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5" w:author="Ben Mol" w:date="2022-01-30T03:36:00Z" w:initials="BM">
    <w:p w14:paraId="44828A10" w14:textId="46E36145" w:rsidR="00364601" w:rsidRDefault="00364601" w:rsidP="007F5A46">
      <w:pPr>
        <w:pStyle w:val="CommentText"/>
      </w:pPr>
      <w:r>
        <w:rPr>
          <w:rStyle w:val="CommentReference"/>
        </w:rPr>
        <w:annotationRef/>
      </w:r>
      <w:r>
        <w:t>I would limit the analysis to singletons</w:t>
      </w:r>
    </w:p>
  </w:comment>
  <w:comment w:id="96" w:author="PHAM TOAN" w:date="2022-02-02T11:49:00Z" w:initials="PT">
    <w:p w14:paraId="0DF3D37F" w14:textId="5D568E79" w:rsidR="00364601" w:rsidRDefault="00364601">
      <w:pPr>
        <w:pStyle w:val="CommentText"/>
      </w:pPr>
      <w:r>
        <w:rPr>
          <w:rStyle w:val="CommentReference"/>
        </w:rPr>
        <w:annotationRef/>
      </w:r>
      <w:r>
        <w:t>I have updated all the table for singleton only</w:t>
      </w:r>
    </w:p>
  </w:comment>
  <w:comment w:id="198" w:author="Ben Mol" w:date="2022-01-30T03:41:00Z" w:initials="BM">
    <w:p w14:paraId="1C175FF9" w14:textId="756325BD" w:rsidR="004F77A6" w:rsidRDefault="004F77A6" w:rsidP="007F5A46">
      <w:pPr>
        <w:pStyle w:val="CommentText"/>
      </w:pPr>
      <w:r>
        <w:rPr>
          <w:rStyle w:val="CommentReference"/>
        </w:rPr>
        <w:annotationRef/>
      </w:r>
      <w:r>
        <w:t>This is an outcome variable</w:t>
      </w:r>
    </w:p>
  </w:comment>
  <w:comment w:id="199" w:author="PHAM TOAN" w:date="2022-02-02T11:51:00Z" w:initials="PT">
    <w:p w14:paraId="07943B84" w14:textId="5A45E1DC" w:rsidR="004F77A6" w:rsidRDefault="004F77A6">
      <w:pPr>
        <w:pStyle w:val="CommentText"/>
      </w:pPr>
      <w:r>
        <w:rPr>
          <w:rStyle w:val="CommentReference"/>
        </w:rPr>
        <w:annotationRef/>
      </w:r>
      <w:r>
        <w:t>Agree</w:t>
      </w:r>
    </w:p>
  </w:comment>
  <w:comment w:id="249" w:author="Ben Mol" w:date="2022-01-30T03:41:00Z" w:initials="BM">
    <w:p w14:paraId="6EF0A425" w14:textId="3745577F" w:rsidR="004F77A6" w:rsidRDefault="004F77A6" w:rsidP="000F18EA">
      <w:pPr>
        <w:pStyle w:val="CommentText"/>
      </w:pPr>
      <w:r>
        <w:rPr>
          <w:rStyle w:val="CommentReference"/>
        </w:rPr>
        <w:annotationRef/>
      </w:r>
      <w:r>
        <w:t>This is an outcome variable</w:t>
      </w:r>
    </w:p>
  </w:comment>
  <w:comment w:id="250" w:author="PHAM TOAN" w:date="2022-02-02T11:51:00Z" w:initials="PT">
    <w:p w14:paraId="64898F2B" w14:textId="469AB711" w:rsidR="004F77A6" w:rsidRDefault="004F77A6">
      <w:pPr>
        <w:pStyle w:val="CommentText"/>
      </w:pPr>
      <w:r>
        <w:rPr>
          <w:rStyle w:val="CommentReference"/>
        </w:rPr>
        <w:annotationRef/>
      </w:r>
      <w:r>
        <w:t>Agree</w:t>
      </w:r>
    </w:p>
  </w:comment>
  <w:comment w:id="1240" w:author="Ben Mol" w:date="2022-01-30T03:55:00Z" w:initials="BM">
    <w:p w14:paraId="252B3E8A" w14:textId="49690B3E" w:rsidR="002C43EE" w:rsidRDefault="002C43EE" w:rsidP="00C176C9">
      <w:pPr>
        <w:pStyle w:val="CommentText"/>
      </w:pPr>
      <w:r>
        <w:rPr>
          <w:rStyle w:val="CommentReference"/>
        </w:rPr>
        <w:annotationRef/>
      </w:r>
      <w:r>
        <w:t>2 decimals</w:t>
      </w:r>
    </w:p>
  </w:comment>
  <w:comment w:id="1201" w:author="Ben Mol" w:date="2022-01-30T03:56:00Z" w:initials="BM">
    <w:p w14:paraId="58E69C21" w14:textId="0181B866" w:rsidR="002C43EE" w:rsidRDefault="002C43EE" w:rsidP="00C176C9">
      <w:pPr>
        <w:pStyle w:val="CommentText"/>
      </w:pPr>
      <w:r>
        <w:rPr>
          <w:rStyle w:val="CommentReference"/>
        </w:rPr>
        <w:annotationRef/>
      </w:r>
      <w:r>
        <w:t>If this is IUGR suspected on ultrasound; I suggest to leave it out</w:t>
      </w:r>
    </w:p>
  </w:comment>
  <w:comment w:id="1202" w:author="PHAM TOAN" w:date="2022-02-07T14:25:00Z" w:initials="PT">
    <w:p w14:paraId="3BF42174" w14:textId="30BB5FEF" w:rsidR="002C43EE" w:rsidRDefault="002C43EE">
      <w:pPr>
        <w:pStyle w:val="CommentText"/>
      </w:pPr>
      <w:r>
        <w:rPr>
          <w:rStyle w:val="CommentReference"/>
        </w:rPr>
        <w:annotationRef/>
      </w:r>
      <w:r>
        <w:t>Agree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4828A10" w15:done="0"/>
  <w15:commentEx w15:paraId="0DF3D37F" w15:paraIdParent="44828A10" w15:done="0"/>
  <w15:commentEx w15:paraId="1C175FF9" w15:done="0"/>
  <w15:commentEx w15:paraId="07943B84" w15:paraIdParent="1C175FF9" w15:done="0"/>
  <w15:commentEx w15:paraId="6EF0A425" w15:done="0"/>
  <w15:commentEx w15:paraId="64898F2B" w15:paraIdParent="6EF0A425" w15:done="0"/>
  <w15:commentEx w15:paraId="252B3E8A" w15:done="0"/>
  <w15:commentEx w15:paraId="58E69C21" w15:done="0"/>
  <w15:commentEx w15:paraId="3BF42174" w15:paraIdParent="58E69C2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A0BE8A" w16cex:dateUtc="2022-01-29T20:36:00Z"/>
  <w16cex:commentExtensible w16cex:durableId="25A4EE48" w16cex:dateUtc="2022-02-02T04:49:00Z"/>
  <w16cex:commentExtensible w16cex:durableId="25A0BF91" w16cex:dateUtc="2022-01-29T20:41:00Z"/>
  <w16cex:commentExtensible w16cex:durableId="25A4EEB5" w16cex:dateUtc="2022-02-02T04:51:00Z"/>
  <w16cex:commentExtensible w16cex:durableId="25A0BF9C" w16cex:dateUtc="2022-01-29T20:41:00Z"/>
  <w16cex:commentExtensible w16cex:durableId="25A4EEB9" w16cex:dateUtc="2022-02-02T04:51:00Z"/>
  <w16cex:commentExtensible w16cex:durableId="25A0C2F6" w16cex:dateUtc="2022-01-29T20:55:00Z"/>
  <w16cex:commentExtensible w16cex:durableId="25A0C326" w16cex:dateUtc="2022-01-29T20:56:00Z"/>
  <w16cex:commentExtensible w16cex:durableId="25ABAA6A" w16cex:dateUtc="2022-02-07T07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4828A10" w16cid:durableId="25A0BE8A"/>
  <w16cid:commentId w16cid:paraId="0DF3D37F" w16cid:durableId="25A4EE48"/>
  <w16cid:commentId w16cid:paraId="1C175FF9" w16cid:durableId="25A0BF91"/>
  <w16cid:commentId w16cid:paraId="07943B84" w16cid:durableId="25A4EEB5"/>
  <w16cid:commentId w16cid:paraId="6EF0A425" w16cid:durableId="25A0BF9C"/>
  <w16cid:commentId w16cid:paraId="64898F2B" w16cid:durableId="25A4EEB9"/>
  <w16cid:commentId w16cid:paraId="252B3E8A" w16cid:durableId="25A0C2F6"/>
  <w16cid:commentId w16cid:paraId="58E69C21" w16cid:durableId="25A0C326"/>
  <w16cid:commentId w16cid:paraId="3BF42174" w16cid:durableId="25ABAA6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3652"/>
    <w:multiLevelType w:val="hybridMultilevel"/>
    <w:tmpl w:val="70782B22"/>
    <w:lvl w:ilvl="0" w:tplc="3CEC92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7241E"/>
    <w:multiLevelType w:val="hybridMultilevel"/>
    <w:tmpl w:val="A5449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73FE9"/>
    <w:multiLevelType w:val="hybridMultilevel"/>
    <w:tmpl w:val="397A46A0"/>
    <w:lvl w:ilvl="0" w:tplc="390CDE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F21F3"/>
    <w:multiLevelType w:val="hybridMultilevel"/>
    <w:tmpl w:val="94168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9104A"/>
    <w:multiLevelType w:val="hybridMultilevel"/>
    <w:tmpl w:val="F76CA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5D6AAF"/>
    <w:multiLevelType w:val="hybridMultilevel"/>
    <w:tmpl w:val="397A46A0"/>
    <w:lvl w:ilvl="0" w:tplc="390CDE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4101F9"/>
    <w:multiLevelType w:val="hybridMultilevel"/>
    <w:tmpl w:val="94168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D823D9"/>
    <w:multiLevelType w:val="hybridMultilevel"/>
    <w:tmpl w:val="94168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794EBC"/>
    <w:multiLevelType w:val="hybridMultilevel"/>
    <w:tmpl w:val="429CA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DA260E"/>
    <w:multiLevelType w:val="hybridMultilevel"/>
    <w:tmpl w:val="397A46A0"/>
    <w:lvl w:ilvl="0" w:tplc="390CDE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F16D3B"/>
    <w:multiLevelType w:val="hybridMultilevel"/>
    <w:tmpl w:val="835E1774"/>
    <w:lvl w:ilvl="0" w:tplc="EF785A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306534"/>
    <w:multiLevelType w:val="hybridMultilevel"/>
    <w:tmpl w:val="94168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B55F05"/>
    <w:multiLevelType w:val="hybridMultilevel"/>
    <w:tmpl w:val="BFDCCF9A"/>
    <w:lvl w:ilvl="0" w:tplc="0CE62E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B460DE"/>
    <w:multiLevelType w:val="hybridMultilevel"/>
    <w:tmpl w:val="BFDCCF9A"/>
    <w:lvl w:ilvl="0" w:tplc="0CE62E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0510A"/>
    <w:multiLevelType w:val="hybridMultilevel"/>
    <w:tmpl w:val="397A46A0"/>
    <w:lvl w:ilvl="0" w:tplc="390CDE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6461DD"/>
    <w:multiLevelType w:val="hybridMultilevel"/>
    <w:tmpl w:val="BFDCCF9A"/>
    <w:lvl w:ilvl="0" w:tplc="0CE62E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6C250D6"/>
    <w:multiLevelType w:val="hybridMultilevel"/>
    <w:tmpl w:val="9B0CC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7AD7C00"/>
    <w:multiLevelType w:val="hybridMultilevel"/>
    <w:tmpl w:val="B4EC3582"/>
    <w:lvl w:ilvl="0" w:tplc="6D92E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9212E36"/>
    <w:multiLevelType w:val="hybridMultilevel"/>
    <w:tmpl w:val="F76CA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9E22C75"/>
    <w:multiLevelType w:val="hybridMultilevel"/>
    <w:tmpl w:val="9B0CC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964019"/>
    <w:multiLevelType w:val="hybridMultilevel"/>
    <w:tmpl w:val="94168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DF2764B"/>
    <w:multiLevelType w:val="hybridMultilevel"/>
    <w:tmpl w:val="94168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DFA3997"/>
    <w:multiLevelType w:val="hybridMultilevel"/>
    <w:tmpl w:val="906C0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E0E29E8"/>
    <w:multiLevelType w:val="hybridMultilevel"/>
    <w:tmpl w:val="DF22DD6A"/>
    <w:lvl w:ilvl="0" w:tplc="E0EAF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EF30DD3"/>
    <w:multiLevelType w:val="hybridMultilevel"/>
    <w:tmpl w:val="94168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324493A"/>
    <w:multiLevelType w:val="hybridMultilevel"/>
    <w:tmpl w:val="0188028C"/>
    <w:lvl w:ilvl="0" w:tplc="1638DB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4E33FBA"/>
    <w:multiLevelType w:val="hybridMultilevel"/>
    <w:tmpl w:val="2804A0C8"/>
    <w:lvl w:ilvl="0" w:tplc="C50283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5902ED8"/>
    <w:multiLevelType w:val="hybridMultilevel"/>
    <w:tmpl w:val="997EE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6A8232C"/>
    <w:multiLevelType w:val="hybridMultilevel"/>
    <w:tmpl w:val="08A2A7B2"/>
    <w:lvl w:ilvl="0" w:tplc="0DB054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9460FDD"/>
    <w:multiLevelType w:val="hybridMultilevel"/>
    <w:tmpl w:val="9B0CC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B0476EE"/>
    <w:multiLevelType w:val="hybridMultilevel"/>
    <w:tmpl w:val="94168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B39570D"/>
    <w:multiLevelType w:val="hybridMultilevel"/>
    <w:tmpl w:val="C0421FFC"/>
    <w:lvl w:ilvl="0" w:tplc="01FC89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DD45CD2"/>
    <w:multiLevelType w:val="hybridMultilevel"/>
    <w:tmpl w:val="94168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ED266C4"/>
    <w:multiLevelType w:val="hybridMultilevel"/>
    <w:tmpl w:val="9B0CC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F6151BD"/>
    <w:multiLevelType w:val="hybridMultilevel"/>
    <w:tmpl w:val="397A46A0"/>
    <w:lvl w:ilvl="0" w:tplc="390CDE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5C32F7B"/>
    <w:multiLevelType w:val="hybridMultilevel"/>
    <w:tmpl w:val="7DBC032C"/>
    <w:lvl w:ilvl="0" w:tplc="3732FC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B2B1520"/>
    <w:multiLevelType w:val="hybridMultilevel"/>
    <w:tmpl w:val="60307454"/>
    <w:lvl w:ilvl="0" w:tplc="FE92B0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BA2002C"/>
    <w:multiLevelType w:val="hybridMultilevel"/>
    <w:tmpl w:val="6AAA743A"/>
    <w:lvl w:ilvl="0" w:tplc="A678C3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C97314F"/>
    <w:multiLevelType w:val="hybridMultilevel"/>
    <w:tmpl w:val="9B0CC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DE828FE"/>
    <w:multiLevelType w:val="hybridMultilevel"/>
    <w:tmpl w:val="94168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04F67F6"/>
    <w:multiLevelType w:val="hybridMultilevel"/>
    <w:tmpl w:val="94168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0FB1C1E"/>
    <w:multiLevelType w:val="hybridMultilevel"/>
    <w:tmpl w:val="B50282BC"/>
    <w:lvl w:ilvl="0" w:tplc="541C35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36C5137"/>
    <w:multiLevelType w:val="hybridMultilevel"/>
    <w:tmpl w:val="F76CA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3E20001"/>
    <w:multiLevelType w:val="hybridMultilevel"/>
    <w:tmpl w:val="397A46A0"/>
    <w:lvl w:ilvl="0" w:tplc="390CDE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5131CDD"/>
    <w:multiLevelType w:val="hybridMultilevel"/>
    <w:tmpl w:val="94168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6E57D52"/>
    <w:multiLevelType w:val="hybridMultilevel"/>
    <w:tmpl w:val="94168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93529CF"/>
    <w:multiLevelType w:val="hybridMultilevel"/>
    <w:tmpl w:val="6D96A6D0"/>
    <w:lvl w:ilvl="0" w:tplc="4AD2DC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B321273"/>
    <w:multiLevelType w:val="hybridMultilevel"/>
    <w:tmpl w:val="DAB4B0FA"/>
    <w:lvl w:ilvl="0" w:tplc="F398C7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BD159DE"/>
    <w:multiLevelType w:val="hybridMultilevel"/>
    <w:tmpl w:val="D6980AFC"/>
    <w:lvl w:ilvl="0" w:tplc="BEFECD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BDB5232"/>
    <w:multiLevelType w:val="hybridMultilevel"/>
    <w:tmpl w:val="11487402"/>
    <w:lvl w:ilvl="0" w:tplc="BFDA8C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036774B"/>
    <w:multiLevelType w:val="hybridMultilevel"/>
    <w:tmpl w:val="F5A0BC46"/>
    <w:lvl w:ilvl="0" w:tplc="390CDE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55561C18"/>
    <w:multiLevelType w:val="hybridMultilevel"/>
    <w:tmpl w:val="397A46A0"/>
    <w:lvl w:ilvl="0" w:tplc="390CDE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5ED3D38"/>
    <w:multiLevelType w:val="hybridMultilevel"/>
    <w:tmpl w:val="94168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6A841F3"/>
    <w:multiLevelType w:val="hybridMultilevel"/>
    <w:tmpl w:val="94168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6BF33F5"/>
    <w:multiLevelType w:val="hybridMultilevel"/>
    <w:tmpl w:val="FB385790"/>
    <w:lvl w:ilvl="0" w:tplc="C84CAA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6E56301"/>
    <w:multiLevelType w:val="hybridMultilevel"/>
    <w:tmpl w:val="F5A0BC46"/>
    <w:lvl w:ilvl="0" w:tplc="390CDE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581906AC"/>
    <w:multiLevelType w:val="hybridMultilevel"/>
    <w:tmpl w:val="397A46A0"/>
    <w:lvl w:ilvl="0" w:tplc="390CDE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8F877DA"/>
    <w:multiLevelType w:val="hybridMultilevel"/>
    <w:tmpl w:val="5EAC6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A7A3A1E"/>
    <w:multiLevelType w:val="hybridMultilevel"/>
    <w:tmpl w:val="F5A0BC46"/>
    <w:lvl w:ilvl="0" w:tplc="390CDE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5E9A0A37"/>
    <w:multiLevelType w:val="hybridMultilevel"/>
    <w:tmpl w:val="BFDCCF9A"/>
    <w:lvl w:ilvl="0" w:tplc="0CE62E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F1C7144"/>
    <w:multiLevelType w:val="hybridMultilevel"/>
    <w:tmpl w:val="94168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F3B32A5"/>
    <w:multiLevelType w:val="hybridMultilevel"/>
    <w:tmpl w:val="39389BE6"/>
    <w:lvl w:ilvl="0" w:tplc="F83E0F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10418C6"/>
    <w:multiLevelType w:val="hybridMultilevel"/>
    <w:tmpl w:val="E8A80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3061AE0"/>
    <w:multiLevelType w:val="hybridMultilevel"/>
    <w:tmpl w:val="397A46A0"/>
    <w:lvl w:ilvl="0" w:tplc="390CDE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5EF4613"/>
    <w:multiLevelType w:val="hybridMultilevel"/>
    <w:tmpl w:val="BFDCCF9A"/>
    <w:lvl w:ilvl="0" w:tplc="0CE62E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94C6788"/>
    <w:multiLevelType w:val="hybridMultilevel"/>
    <w:tmpl w:val="DAB4B0FA"/>
    <w:lvl w:ilvl="0" w:tplc="F398C7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B946CFF"/>
    <w:multiLevelType w:val="hybridMultilevel"/>
    <w:tmpl w:val="94168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BCE7B0D"/>
    <w:multiLevelType w:val="hybridMultilevel"/>
    <w:tmpl w:val="CA465812"/>
    <w:lvl w:ilvl="0" w:tplc="41F840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CD621E8"/>
    <w:multiLevelType w:val="hybridMultilevel"/>
    <w:tmpl w:val="94168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F486FC0"/>
    <w:multiLevelType w:val="hybridMultilevel"/>
    <w:tmpl w:val="397A46A0"/>
    <w:lvl w:ilvl="0" w:tplc="390CDE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40C41DD"/>
    <w:multiLevelType w:val="hybridMultilevel"/>
    <w:tmpl w:val="F2F2E32C"/>
    <w:lvl w:ilvl="0" w:tplc="092429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4616DCA"/>
    <w:multiLevelType w:val="hybridMultilevel"/>
    <w:tmpl w:val="6EFC50C4"/>
    <w:lvl w:ilvl="0" w:tplc="D466E8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4D553D6"/>
    <w:multiLevelType w:val="hybridMultilevel"/>
    <w:tmpl w:val="EFE27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59D6251"/>
    <w:multiLevelType w:val="hybridMultilevel"/>
    <w:tmpl w:val="0F161670"/>
    <w:lvl w:ilvl="0" w:tplc="EDF0CF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B2B7D70"/>
    <w:multiLevelType w:val="hybridMultilevel"/>
    <w:tmpl w:val="FD121F8C"/>
    <w:lvl w:ilvl="0" w:tplc="149AAF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D881F8D"/>
    <w:multiLevelType w:val="hybridMultilevel"/>
    <w:tmpl w:val="485E8D2C"/>
    <w:lvl w:ilvl="0" w:tplc="B09499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18"/>
  </w:num>
  <w:num w:numId="3">
    <w:abstractNumId w:val="22"/>
  </w:num>
  <w:num w:numId="4">
    <w:abstractNumId w:val="4"/>
  </w:num>
  <w:num w:numId="5">
    <w:abstractNumId w:val="33"/>
  </w:num>
  <w:num w:numId="6">
    <w:abstractNumId w:val="29"/>
  </w:num>
  <w:num w:numId="7">
    <w:abstractNumId w:val="16"/>
  </w:num>
  <w:num w:numId="8">
    <w:abstractNumId w:val="19"/>
  </w:num>
  <w:num w:numId="9">
    <w:abstractNumId w:val="38"/>
  </w:num>
  <w:num w:numId="10">
    <w:abstractNumId w:val="27"/>
  </w:num>
  <w:num w:numId="11">
    <w:abstractNumId w:val="72"/>
  </w:num>
  <w:num w:numId="12">
    <w:abstractNumId w:val="57"/>
  </w:num>
  <w:num w:numId="13">
    <w:abstractNumId w:val="66"/>
  </w:num>
  <w:num w:numId="14">
    <w:abstractNumId w:val="1"/>
  </w:num>
  <w:num w:numId="15">
    <w:abstractNumId w:val="6"/>
  </w:num>
  <w:num w:numId="16">
    <w:abstractNumId w:val="7"/>
  </w:num>
  <w:num w:numId="17">
    <w:abstractNumId w:val="30"/>
  </w:num>
  <w:num w:numId="18">
    <w:abstractNumId w:val="11"/>
  </w:num>
  <w:num w:numId="19">
    <w:abstractNumId w:val="52"/>
  </w:num>
  <w:num w:numId="20">
    <w:abstractNumId w:val="40"/>
  </w:num>
  <w:num w:numId="21">
    <w:abstractNumId w:val="39"/>
  </w:num>
  <w:num w:numId="22">
    <w:abstractNumId w:val="53"/>
  </w:num>
  <w:num w:numId="23">
    <w:abstractNumId w:val="21"/>
  </w:num>
  <w:num w:numId="24">
    <w:abstractNumId w:val="32"/>
  </w:num>
  <w:num w:numId="25">
    <w:abstractNumId w:val="3"/>
  </w:num>
  <w:num w:numId="26">
    <w:abstractNumId w:val="60"/>
  </w:num>
  <w:num w:numId="27">
    <w:abstractNumId w:val="24"/>
  </w:num>
  <w:num w:numId="28">
    <w:abstractNumId w:val="20"/>
  </w:num>
  <w:num w:numId="29">
    <w:abstractNumId w:val="68"/>
  </w:num>
  <w:num w:numId="30">
    <w:abstractNumId w:val="45"/>
  </w:num>
  <w:num w:numId="31">
    <w:abstractNumId w:val="8"/>
  </w:num>
  <w:num w:numId="32">
    <w:abstractNumId w:val="13"/>
  </w:num>
  <w:num w:numId="33">
    <w:abstractNumId w:val="25"/>
  </w:num>
  <w:num w:numId="34">
    <w:abstractNumId w:val="35"/>
  </w:num>
  <w:num w:numId="35">
    <w:abstractNumId w:val="74"/>
  </w:num>
  <w:num w:numId="36">
    <w:abstractNumId w:val="48"/>
  </w:num>
  <w:num w:numId="37">
    <w:abstractNumId w:val="49"/>
  </w:num>
  <w:num w:numId="38">
    <w:abstractNumId w:val="70"/>
  </w:num>
  <w:num w:numId="39">
    <w:abstractNumId w:val="0"/>
  </w:num>
  <w:num w:numId="40">
    <w:abstractNumId w:val="23"/>
  </w:num>
  <w:num w:numId="41">
    <w:abstractNumId w:val="17"/>
  </w:num>
  <w:num w:numId="42">
    <w:abstractNumId w:val="73"/>
  </w:num>
  <w:num w:numId="43">
    <w:abstractNumId w:val="67"/>
  </w:num>
  <w:num w:numId="44">
    <w:abstractNumId w:val="10"/>
  </w:num>
  <w:num w:numId="45">
    <w:abstractNumId w:val="37"/>
  </w:num>
  <w:num w:numId="46">
    <w:abstractNumId w:val="71"/>
  </w:num>
  <w:num w:numId="47">
    <w:abstractNumId w:val="46"/>
  </w:num>
  <w:num w:numId="48">
    <w:abstractNumId w:val="31"/>
  </w:num>
  <w:num w:numId="49">
    <w:abstractNumId w:val="26"/>
  </w:num>
  <w:num w:numId="50">
    <w:abstractNumId w:val="75"/>
  </w:num>
  <w:num w:numId="51">
    <w:abstractNumId w:val="28"/>
  </w:num>
  <w:num w:numId="52">
    <w:abstractNumId w:val="54"/>
  </w:num>
  <w:num w:numId="53">
    <w:abstractNumId w:val="36"/>
  </w:num>
  <w:num w:numId="54">
    <w:abstractNumId w:val="41"/>
  </w:num>
  <w:num w:numId="55">
    <w:abstractNumId w:val="61"/>
  </w:num>
  <w:num w:numId="56">
    <w:abstractNumId w:val="47"/>
  </w:num>
  <w:num w:numId="57">
    <w:abstractNumId w:val="2"/>
  </w:num>
  <w:num w:numId="58">
    <w:abstractNumId w:val="65"/>
  </w:num>
  <w:num w:numId="59">
    <w:abstractNumId w:val="44"/>
  </w:num>
  <w:num w:numId="60">
    <w:abstractNumId w:val="9"/>
  </w:num>
  <w:num w:numId="61">
    <w:abstractNumId w:val="69"/>
  </w:num>
  <w:num w:numId="62">
    <w:abstractNumId w:val="34"/>
  </w:num>
  <w:num w:numId="63">
    <w:abstractNumId w:val="43"/>
  </w:num>
  <w:num w:numId="64">
    <w:abstractNumId w:val="56"/>
  </w:num>
  <w:num w:numId="65">
    <w:abstractNumId w:val="14"/>
  </w:num>
  <w:num w:numId="66">
    <w:abstractNumId w:val="51"/>
  </w:num>
  <w:num w:numId="67">
    <w:abstractNumId w:val="55"/>
  </w:num>
  <w:num w:numId="68">
    <w:abstractNumId w:val="50"/>
  </w:num>
  <w:num w:numId="69">
    <w:abstractNumId w:val="58"/>
  </w:num>
  <w:num w:numId="70">
    <w:abstractNumId w:val="63"/>
  </w:num>
  <w:num w:numId="71">
    <w:abstractNumId w:val="59"/>
  </w:num>
  <w:num w:numId="72">
    <w:abstractNumId w:val="64"/>
  </w:num>
  <w:num w:numId="73">
    <w:abstractNumId w:val="15"/>
  </w:num>
  <w:num w:numId="74">
    <w:abstractNumId w:val="12"/>
  </w:num>
  <w:num w:numId="75">
    <w:abstractNumId w:val="5"/>
  </w:num>
  <w:num w:numId="76">
    <w:abstractNumId w:val="62"/>
  </w:num>
  <w:numIdMacAtCleanup w:val="7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HAM TOAN">
    <w15:presenceInfo w15:providerId="Windows Live" w15:userId="70fbfa53a0b8ad6c"/>
  </w15:person>
  <w15:person w15:author="Ben Mol">
    <w15:presenceInfo w15:providerId="AD" w15:userId="S::ben.mol@monash.edu::a8b3f955-6e1e-4260-ae01-39c58618e4e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ysrQ0NTcwNDSztDRR0lEKTi0uzszPAykwqQUAz5VDaCwAAAA="/>
  </w:docVars>
  <w:rsids>
    <w:rsidRoot w:val="004A489B"/>
    <w:rsid w:val="00010E37"/>
    <w:rsid w:val="000124F6"/>
    <w:rsid w:val="00023F88"/>
    <w:rsid w:val="00044D7B"/>
    <w:rsid w:val="00055455"/>
    <w:rsid w:val="00096EBF"/>
    <w:rsid w:val="000C7D96"/>
    <w:rsid w:val="000E7DE2"/>
    <w:rsid w:val="000F18EA"/>
    <w:rsid w:val="00107609"/>
    <w:rsid w:val="00133523"/>
    <w:rsid w:val="00151652"/>
    <w:rsid w:val="00155332"/>
    <w:rsid w:val="00171894"/>
    <w:rsid w:val="00182F89"/>
    <w:rsid w:val="00183EA7"/>
    <w:rsid w:val="001969B9"/>
    <w:rsid w:val="001D59AF"/>
    <w:rsid w:val="001F0777"/>
    <w:rsid w:val="001F7793"/>
    <w:rsid w:val="00203594"/>
    <w:rsid w:val="00203814"/>
    <w:rsid w:val="002103DC"/>
    <w:rsid w:val="00226977"/>
    <w:rsid w:val="00237B9D"/>
    <w:rsid w:val="00252AD0"/>
    <w:rsid w:val="00254EAC"/>
    <w:rsid w:val="00275B7C"/>
    <w:rsid w:val="00280E3E"/>
    <w:rsid w:val="0029321A"/>
    <w:rsid w:val="00294F95"/>
    <w:rsid w:val="002B3597"/>
    <w:rsid w:val="002B4D23"/>
    <w:rsid w:val="002C43EE"/>
    <w:rsid w:val="002C688B"/>
    <w:rsid w:val="002D01DE"/>
    <w:rsid w:val="002D043D"/>
    <w:rsid w:val="002E6B30"/>
    <w:rsid w:val="00316E96"/>
    <w:rsid w:val="003443D4"/>
    <w:rsid w:val="00345489"/>
    <w:rsid w:val="00364601"/>
    <w:rsid w:val="00370C86"/>
    <w:rsid w:val="00391950"/>
    <w:rsid w:val="00392DBC"/>
    <w:rsid w:val="003A4FBC"/>
    <w:rsid w:val="003D2AF3"/>
    <w:rsid w:val="003F2EA0"/>
    <w:rsid w:val="003F557A"/>
    <w:rsid w:val="00407332"/>
    <w:rsid w:val="00420400"/>
    <w:rsid w:val="00420D5F"/>
    <w:rsid w:val="00457682"/>
    <w:rsid w:val="00471ECC"/>
    <w:rsid w:val="00473AC9"/>
    <w:rsid w:val="004744E8"/>
    <w:rsid w:val="004766AA"/>
    <w:rsid w:val="00484766"/>
    <w:rsid w:val="004865E6"/>
    <w:rsid w:val="00497CD4"/>
    <w:rsid w:val="004A0F16"/>
    <w:rsid w:val="004A1166"/>
    <w:rsid w:val="004A489B"/>
    <w:rsid w:val="004D3773"/>
    <w:rsid w:val="004D54CA"/>
    <w:rsid w:val="004E7370"/>
    <w:rsid w:val="004F77A6"/>
    <w:rsid w:val="005031D1"/>
    <w:rsid w:val="00521AE0"/>
    <w:rsid w:val="00522779"/>
    <w:rsid w:val="00525522"/>
    <w:rsid w:val="00530637"/>
    <w:rsid w:val="00541B91"/>
    <w:rsid w:val="00545D19"/>
    <w:rsid w:val="00546FF1"/>
    <w:rsid w:val="00556F66"/>
    <w:rsid w:val="00582528"/>
    <w:rsid w:val="005B4B05"/>
    <w:rsid w:val="005C6FE1"/>
    <w:rsid w:val="005D0E4B"/>
    <w:rsid w:val="0061181B"/>
    <w:rsid w:val="00630B19"/>
    <w:rsid w:val="00641A26"/>
    <w:rsid w:val="00647F92"/>
    <w:rsid w:val="00653C81"/>
    <w:rsid w:val="00676B32"/>
    <w:rsid w:val="006777C0"/>
    <w:rsid w:val="006E556E"/>
    <w:rsid w:val="006E7D33"/>
    <w:rsid w:val="0070360C"/>
    <w:rsid w:val="007036B0"/>
    <w:rsid w:val="007327C4"/>
    <w:rsid w:val="00754819"/>
    <w:rsid w:val="00755A3C"/>
    <w:rsid w:val="007662BF"/>
    <w:rsid w:val="0077221A"/>
    <w:rsid w:val="00772FF1"/>
    <w:rsid w:val="007772CA"/>
    <w:rsid w:val="00782BBC"/>
    <w:rsid w:val="00797FC2"/>
    <w:rsid w:val="007D5922"/>
    <w:rsid w:val="007E167C"/>
    <w:rsid w:val="007F1019"/>
    <w:rsid w:val="007F5A46"/>
    <w:rsid w:val="00806BCE"/>
    <w:rsid w:val="008104F3"/>
    <w:rsid w:val="008130C1"/>
    <w:rsid w:val="00823D16"/>
    <w:rsid w:val="00825757"/>
    <w:rsid w:val="0083142C"/>
    <w:rsid w:val="008314B7"/>
    <w:rsid w:val="00837D24"/>
    <w:rsid w:val="008409E0"/>
    <w:rsid w:val="008461FD"/>
    <w:rsid w:val="00863F13"/>
    <w:rsid w:val="008748DC"/>
    <w:rsid w:val="00890D90"/>
    <w:rsid w:val="008A22C8"/>
    <w:rsid w:val="008A4C85"/>
    <w:rsid w:val="008C7748"/>
    <w:rsid w:val="008E094B"/>
    <w:rsid w:val="008F0C58"/>
    <w:rsid w:val="008F13A2"/>
    <w:rsid w:val="009219FF"/>
    <w:rsid w:val="009452C5"/>
    <w:rsid w:val="0094555B"/>
    <w:rsid w:val="009533FC"/>
    <w:rsid w:val="00984E13"/>
    <w:rsid w:val="0099556B"/>
    <w:rsid w:val="009A0234"/>
    <w:rsid w:val="009A2F76"/>
    <w:rsid w:val="009C3204"/>
    <w:rsid w:val="009D3451"/>
    <w:rsid w:val="009F43CB"/>
    <w:rsid w:val="00A272E4"/>
    <w:rsid w:val="00A40F0B"/>
    <w:rsid w:val="00A4400C"/>
    <w:rsid w:val="00A524A0"/>
    <w:rsid w:val="00A57659"/>
    <w:rsid w:val="00A6749E"/>
    <w:rsid w:val="00A857E5"/>
    <w:rsid w:val="00AD5FAB"/>
    <w:rsid w:val="00AE478F"/>
    <w:rsid w:val="00AF0382"/>
    <w:rsid w:val="00B0131D"/>
    <w:rsid w:val="00B1123D"/>
    <w:rsid w:val="00B330BA"/>
    <w:rsid w:val="00B46B2E"/>
    <w:rsid w:val="00B51C79"/>
    <w:rsid w:val="00B526E9"/>
    <w:rsid w:val="00B575AA"/>
    <w:rsid w:val="00B57B7E"/>
    <w:rsid w:val="00B61DB5"/>
    <w:rsid w:val="00BA1823"/>
    <w:rsid w:val="00BA6C0E"/>
    <w:rsid w:val="00BC2EF7"/>
    <w:rsid w:val="00BD7015"/>
    <w:rsid w:val="00C176C9"/>
    <w:rsid w:val="00C23485"/>
    <w:rsid w:val="00C46AEE"/>
    <w:rsid w:val="00C553AC"/>
    <w:rsid w:val="00C861E0"/>
    <w:rsid w:val="00C87330"/>
    <w:rsid w:val="00C9424B"/>
    <w:rsid w:val="00C96006"/>
    <w:rsid w:val="00CA6DFB"/>
    <w:rsid w:val="00CB0592"/>
    <w:rsid w:val="00CD32FE"/>
    <w:rsid w:val="00CE02A5"/>
    <w:rsid w:val="00CE39A6"/>
    <w:rsid w:val="00CF26BD"/>
    <w:rsid w:val="00D04A39"/>
    <w:rsid w:val="00D15066"/>
    <w:rsid w:val="00D662AA"/>
    <w:rsid w:val="00D76C93"/>
    <w:rsid w:val="00D916A9"/>
    <w:rsid w:val="00D94F7E"/>
    <w:rsid w:val="00D96C41"/>
    <w:rsid w:val="00DA19FE"/>
    <w:rsid w:val="00DA1CA9"/>
    <w:rsid w:val="00DA3C8A"/>
    <w:rsid w:val="00DA61EE"/>
    <w:rsid w:val="00DB2023"/>
    <w:rsid w:val="00DB3C5F"/>
    <w:rsid w:val="00DB5300"/>
    <w:rsid w:val="00DD03A9"/>
    <w:rsid w:val="00DD3E86"/>
    <w:rsid w:val="00DE0A55"/>
    <w:rsid w:val="00DF1427"/>
    <w:rsid w:val="00E0246C"/>
    <w:rsid w:val="00E063E7"/>
    <w:rsid w:val="00E2128C"/>
    <w:rsid w:val="00E22D2C"/>
    <w:rsid w:val="00E257A8"/>
    <w:rsid w:val="00E30D54"/>
    <w:rsid w:val="00E31755"/>
    <w:rsid w:val="00E33B7E"/>
    <w:rsid w:val="00E33F47"/>
    <w:rsid w:val="00E368E5"/>
    <w:rsid w:val="00E378BE"/>
    <w:rsid w:val="00E37EF6"/>
    <w:rsid w:val="00E55608"/>
    <w:rsid w:val="00E708D5"/>
    <w:rsid w:val="00E8686E"/>
    <w:rsid w:val="00E95EE2"/>
    <w:rsid w:val="00EA3E23"/>
    <w:rsid w:val="00ED2617"/>
    <w:rsid w:val="00ED3FDB"/>
    <w:rsid w:val="00ED6686"/>
    <w:rsid w:val="00EE40EE"/>
    <w:rsid w:val="00F04998"/>
    <w:rsid w:val="00F04B7C"/>
    <w:rsid w:val="00F10E77"/>
    <w:rsid w:val="00F13B57"/>
    <w:rsid w:val="00F17F12"/>
    <w:rsid w:val="00F35A40"/>
    <w:rsid w:val="00F43AB6"/>
    <w:rsid w:val="00F47F24"/>
    <w:rsid w:val="00F53A60"/>
    <w:rsid w:val="00F53DF3"/>
    <w:rsid w:val="00F62534"/>
    <w:rsid w:val="00F76C91"/>
    <w:rsid w:val="00F85A57"/>
    <w:rsid w:val="00F86309"/>
    <w:rsid w:val="00FC26FB"/>
    <w:rsid w:val="00FC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9D0F4"/>
  <w15:chartTrackingRefBased/>
  <w15:docId w15:val="{DE2FC5C0-A616-487A-8784-759294DB3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B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89B"/>
    <w:pPr>
      <w:keepNext/>
      <w:framePr w:w="9537" w:wrap="notBeside" w:vAnchor="page" w:hAnchor="page" w:x="255" w:y="15663"/>
      <w:tabs>
        <w:tab w:val="center" w:pos="4320"/>
        <w:tab w:val="right" w:pos="8640"/>
      </w:tabs>
      <w:spacing w:after="120" w:line="360" w:lineRule="auto"/>
      <w:ind w:right="-422"/>
      <w:jc w:val="both"/>
      <w:outlineLvl w:val="1"/>
    </w:pPr>
    <w:rPr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A489B"/>
    <w:pPr>
      <w:spacing w:after="120" w:line="360" w:lineRule="auto"/>
      <w:ind w:left="720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A489B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A489B"/>
    <w:rPr>
      <w:rFonts w:ascii="Times New Roman" w:eastAsia="Times New Roman" w:hAnsi="Times New Roman" w:cs="Times New Roman"/>
      <w:b/>
      <w:i/>
      <w:sz w:val="28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F5A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F5A46"/>
    <w:pPr>
      <w:spacing w:after="120"/>
      <w:jc w:val="both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F5A4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5A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5A4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B20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2B78941-8305-4C6E-B513-BE845E8D9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1465</Words>
  <Characters>8352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Nguyen-Le</dc:creator>
  <cp:keywords/>
  <dc:description/>
  <cp:lastModifiedBy>PHAM TOAN</cp:lastModifiedBy>
  <cp:revision>34</cp:revision>
  <dcterms:created xsi:type="dcterms:W3CDTF">2022-01-29T21:05:00Z</dcterms:created>
  <dcterms:modified xsi:type="dcterms:W3CDTF">2022-02-13T03:14:00Z</dcterms:modified>
</cp:coreProperties>
</file>