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4792" w14:textId="77777777" w:rsidR="00FB3411" w:rsidRDefault="00FB3411" w:rsidP="00FB3411">
      <w:r>
        <w:t>Title:</w:t>
      </w:r>
    </w:p>
    <w:p w14:paraId="1DAE6BE1" w14:textId="77777777" w:rsidR="00FB3411" w:rsidRDefault="00FB3411" w:rsidP="00FB3411">
      <w:r>
        <w:t xml:space="preserve">Author: </w:t>
      </w:r>
    </w:p>
    <w:p w14:paraId="476D6749" w14:textId="77777777" w:rsidR="00FB3411" w:rsidRDefault="00FB3411" w:rsidP="00FB3411">
      <w:r>
        <w:t>Affiliation</w:t>
      </w:r>
    </w:p>
    <w:p w14:paraId="4B203F79" w14:textId="77777777" w:rsidR="00FB3411" w:rsidRDefault="00FB3411" w:rsidP="00FB3411"/>
    <w:p w14:paraId="2F2FEAA3" w14:textId="77777777" w:rsidR="00FB3411" w:rsidRDefault="00FB3411" w:rsidP="00FB3411">
      <w:r>
        <w:t>Abstract</w:t>
      </w:r>
    </w:p>
    <w:p w14:paraId="5C493559" w14:textId="77777777" w:rsidR="00FB3411" w:rsidRDefault="00FB3411" w:rsidP="00FB3411"/>
    <w:p w14:paraId="7F9071C4" w14:textId="77777777" w:rsidR="00FB3411" w:rsidRDefault="00FB3411" w:rsidP="00FB3411"/>
    <w:p w14:paraId="6369759F" w14:textId="77777777" w:rsidR="00FB3411" w:rsidRDefault="00FB3411" w:rsidP="00FB3411"/>
    <w:p w14:paraId="5FD233B2" w14:textId="77777777" w:rsidR="00FB3411" w:rsidRDefault="00FB3411" w:rsidP="00FB3411"/>
    <w:p w14:paraId="1E1612D3" w14:textId="77777777" w:rsidR="00FB3411" w:rsidRDefault="00FB3411" w:rsidP="00FB3411">
      <w:r>
        <w:t>Background</w:t>
      </w:r>
    </w:p>
    <w:p w14:paraId="4FDCF65A" w14:textId="77777777" w:rsidR="00FB3411" w:rsidRDefault="00FB3411" w:rsidP="00FB3411"/>
    <w:p w14:paraId="6AE3C265" w14:textId="77777777" w:rsidR="00FB3411" w:rsidRDefault="00FB3411" w:rsidP="00FB3411">
      <w:r>
        <w:t>Methods</w:t>
      </w:r>
    </w:p>
    <w:p w14:paraId="3EA58584" w14:textId="77777777" w:rsidR="00FB3411" w:rsidRPr="00F23D00" w:rsidRDefault="00FB3411" w:rsidP="00FB3411">
      <w:r w:rsidRPr="00F23D00">
        <w:t>Study design</w:t>
      </w:r>
    </w:p>
    <w:p w14:paraId="6EFFF749" w14:textId="77777777" w:rsidR="00FB3411" w:rsidRPr="00F23D00" w:rsidRDefault="00FB3411" w:rsidP="00FB3411">
      <w:pPr>
        <w:jc w:val="both"/>
      </w:pPr>
      <w:r w:rsidRPr="00F23D00">
        <w:t xml:space="preserve">This </w:t>
      </w:r>
      <w:r>
        <w:t xml:space="preserve">prospective cohort </w:t>
      </w:r>
      <w:r w:rsidRPr="00F23D00">
        <w:t xml:space="preserve">study was conducted </w:t>
      </w:r>
      <w:r>
        <w:t xml:space="preserve">at </w:t>
      </w:r>
      <w:r w:rsidRPr="00F23D00">
        <w:t>My Duc Hospital</w:t>
      </w:r>
      <w:r>
        <w:t xml:space="preserve"> and My Duc </w:t>
      </w:r>
      <w:proofErr w:type="spellStart"/>
      <w:r>
        <w:t>Phu</w:t>
      </w:r>
      <w:proofErr w:type="spellEnd"/>
      <w:r>
        <w:t xml:space="preserve"> </w:t>
      </w:r>
      <w:proofErr w:type="spellStart"/>
      <w:r>
        <w:t>Nhuan</w:t>
      </w:r>
      <w:proofErr w:type="spellEnd"/>
      <w:r>
        <w:t xml:space="preserve"> Hospital</w:t>
      </w:r>
      <w:r w:rsidRPr="00F23D00">
        <w:t>, Ho Chi Minh City, Vietnam, from August 20</w:t>
      </w:r>
      <w:r>
        <w:t>21</w:t>
      </w:r>
      <w:r w:rsidRPr="00F23D00">
        <w:t xml:space="preserve"> to </w:t>
      </w:r>
      <w:r>
        <w:t>December</w:t>
      </w:r>
      <w:r w:rsidRPr="00F23D00">
        <w:t xml:space="preserve"> 20</w:t>
      </w:r>
      <w:r>
        <w:t>21</w:t>
      </w:r>
      <w:r w:rsidRPr="00F23D00">
        <w:t>. The study was approved by the institutional Medical Ethics Committee (</w:t>
      </w:r>
      <w:r>
        <w:t>15</w:t>
      </w:r>
      <w:r w:rsidRPr="00F23D00">
        <w:t>/</w:t>
      </w:r>
      <w:r>
        <w:t>2021</w:t>
      </w:r>
      <w:r w:rsidRPr="00F23D00">
        <w:t>/</w:t>
      </w:r>
      <w:r>
        <w:t>MD-HDDD</w:t>
      </w:r>
      <w:r w:rsidRPr="00F23D00">
        <w:t xml:space="preserve">) on </w:t>
      </w:r>
      <w:r>
        <w:t>November</w:t>
      </w:r>
      <w:r w:rsidRPr="00F23D00">
        <w:t xml:space="preserve"> 1</w:t>
      </w:r>
      <w:r>
        <w:t>8</w:t>
      </w:r>
      <w:r w:rsidRPr="00F23D00">
        <w:t>, 20</w:t>
      </w:r>
      <w:r>
        <w:t>21</w:t>
      </w:r>
      <w:r w:rsidRPr="00F23D00">
        <w:t xml:space="preserve">. </w:t>
      </w:r>
    </w:p>
    <w:p w14:paraId="6CBE9FA8" w14:textId="77777777" w:rsidR="00FB3411" w:rsidRPr="00F23D00" w:rsidRDefault="00FB3411" w:rsidP="00FB3411">
      <w:r w:rsidRPr="00F23D00">
        <w:t>Study population</w:t>
      </w:r>
    </w:p>
    <w:p w14:paraId="67FFDED9" w14:textId="553A0CD5" w:rsidR="00FB3411" w:rsidRDefault="00FB3411" w:rsidP="00FB3411">
      <w:pPr>
        <w:jc w:val="both"/>
      </w:pPr>
      <w:r w:rsidRPr="00F23D00">
        <w:rPr>
          <w:lang w:val="en-AU"/>
        </w:rPr>
        <w:t>Between August 2021 and November 2021, pregnant women were offered vaccination against COVID-19 at My Duc Hospital, Ho Chi Minh City, Vietnam. The choice for Astra Zeneca or Pfizer-BioNTech vaccines depended on the availability of the vaccines at the time of vaccination. We prospectively investigated the side effects in the vaccinated pregnant women within 1 week after vaccination and followed their pregnancies till deliveries.</w:t>
      </w:r>
      <w:r>
        <w:rPr>
          <w:lang w:val="en-AU"/>
        </w:rPr>
        <w:t xml:space="preserve"> </w:t>
      </w:r>
      <w:r w:rsidR="003F4962">
        <w:rPr>
          <w:lang w:val="en-AU"/>
        </w:rPr>
        <w:t>954 women who</w:t>
      </w:r>
      <w:r w:rsidR="00EF1BF1">
        <w:rPr>
          <w:lang w:val="en-AU"/>
        </w:rPr>
        <w:t xml:space="preserve"> had</w:t>
      </w:r>
      <w:r w:rsidR="003F4962">
        <w:rPr>
          <w:lang w:val="en-AU"/>
        </w:rPr>
        <w:t xml:space="preserve"> received vaccination were </w:t>
      </w:r>
      <w:r w:rsidR="00B84542">
        <w:rPr>
          <w:lang w:val="en-AU"/>
        </w:rPr>
        <w:t xml:space="preserve">included in this study and </w:t>
      </w:r>
      <w:r w:rsidR="00EF1BF1">
        <w:rPr>
          <w:lang w:val="en-AU"/>
        </w:rPr>
        <w:t>clustered</w:t>
      </w:r>
      <w:r w:rsidR="003F4962">
        <w:rPr>
          <w:lang w:val="en-AU"/>
        </w:rPr>
        <w:t xml:space="preserve"> into four groups of gestational age at the time </w:t>
      </w:r>
      <w:r w:rsidR="00B84542">
        <w:rPr>
          <w:lang w:val="en-AU"/>
        </w:rPr>
        <w:t>they received</w:t>
      </w:r>
      <w:r w:rsidR="003F4962">
        <w:rPr>
          <w:lang w:val="en-AU"/>
        </w:rPr>
        <w:t xml:space="preserve"> vaccination based on </w:t>
      </w:r>
      <w:r w:rsidR="002C33B6">
        <w:rPr>
          <w:lang w:val="en-AU"/>
        </w:rPr>
        <w:t xml:space="preserve">the distribution (through interquartile rage) of gestational age at vaccination. Particularly, the gestational age at vaccination of four groups were &lt;29.43, 29.43-32.71, 32.71-35.43, and </w:t>
      </w:r>
      <w:r w:rsidR="002C33B6">
        <w:rPr>
          <w:rFonts w:cstheme="minorHAnsi"/>
          <w:lang w:val="en-AU"/>
        </w:rPr>
        <w:t>≥</w:t>
      </w:r>
      <w:r w:rsidR="002C33B6">
        <w:rPr>
          <w:lang w:val="en-AU"/>
        </w:rPr>
        <w:t>35.43 weeks, respectively.</w:t>
      </w:r>
    </w:p>
    <w:p w14:paraId="5E151D8C" w14:textId="77777777" w:rsidR="00FB3411" w:rsidRPr="00F23D00" w:rsidRDefault="00FB3411" w:rsidP="00FB3411">
      <w:r w:rsidRPr="00F23D00">
        <w:t>Outcomes</w:t>
      </w:r>
    </w:p>
    <w:p w14:paraId="6B1B6138" w14:textId="60516CF2" w:rsidR="00FB3411" w:rsidRPr="00F23D00" w:rsidRDefault="00FB3411" w:rsidP="00FB3411">
      <w:pPr>
        <w:jc w:val="both"/>
      </w:pPr>
      <w:r w:rsidRPr="00F23D00">
        <w:t>The primary outcome of</w:t>
      </w:r>
      <w:r>
        <w:t xml:space="preserve"> this study was to assess the impacts of </w:t>
      </w:r>
      <w:r w:rsidR="00EF1BF1">
        <w:t xml:space="preserve">the </w:t>
      </w:r>
      <w:r>
        <w:t xml:space="preserve">Covid-19 </w:t>
      </w:r>
      <w:r w:rsidR="003F4962">
        <w:t>vaccination</w:t>
      </w:r>
      <w:r w:rsidR="00EF1BF1">
        <w:t xml:space="preserve"> </w:t>
      </w:r>
      <w:r>
        <w:t xml:space="preserve">on maternal and gestational outcomes </w:t>
      </w:r>
      <w:r w:rsidR="00EF1BF1">
        <w:t xml:space="preserve">at different </w:t>
      </w:r>
      <w:r w:rsidR="00AB5315">
        <w:t xml:space="preserve">stages of </w:t>
      </w:r>
      <w:r w:rsidR="00EF1BF1">
        <w:t>gestational age</w:t>
      </w:r>
      <w:r w:rsidRPr="00F23D00">
        <w:t>.</w:t>
      </w:r>
    </w:p>
    <w:p w14:paraId="146D87A0" w14:textId="77777777" w:rsidR="00FB3411" w:rsidRPr="00F23D00" w:rsidRDefault="00FB3411" w:rsidP="00FB3411">
      <w:r w:rsidRPr="00F23D00">
        <w:t>Statistical analysis</w:t>
      </w:r>
    </w:p>
    <w:p w14:paraId="48F8B65A" w14:textId="1CA4BB48" w:rsidR="00FB3411" w:rsidRDefault="00FB3411" w:rsidP="00FB3411">
      <w:pPr>
        <w:jc w:val="both"/>
      </w:pPr>
      <w:r w:rsidRPr="00F23D00">
        <w:t>Data were analyzed using descriptive statistics (mean and standard deviation for normally distributed variables, or median and interquartile range for skewed variables). Differences between groups were analyzed using Fisher’s exact test for categorical variables, Student's t-test for normally distributed continuous variables, and Mann-Whitney test for skewed variables.</w:t>
      </w:r>
      <w:r w:rsidR="009C7281">
        <w:t xml:space="preserve"> </w:t>
      </w:r>
      <w:r w:rsidRPr="00F23D00">
        <w:t>All analyses were performed using the R statistical packages (R version 3.3.3). Statistical significance was defined as p&lt;0.05.</w:t>
      </w:r>
    </w:p>
    <w:p w14:paraId="4978E88A" w14:textId="77777777" w:rsidR="00934569" w:rsidRDefault="00934569" w:rsidP="00FB3411"/>
    <w:p w14:paraId="120CC712" w14:textId="0FC3113C" w:rsidR="00FB3411" w:rsidRDefault="00FB3411" w:rsidP="00FB3411">
      <w:r>
        <w:t>Results</w:t>
      </w:r>
    </w:p>
    <w:p w14:paraId="0F3DC087" w14:textId="77777777" w:rsidR="00FB3411" w:rsidRDefault="00FB3411" w:rsidP="00FB3411"/>
    <w:p w14:paraId="4F0FBD5B" w14:textId="77777777" w:rsidR="00FB3411" w:rsidRDefault="00FB3411" w:rsidP="00FB3411"/>
    <w:p w14:paraId="29E01C62" w14:textId="77777777" w:rsidR="00FB3411" w:rsidRDefault="00FB3411" w:rsidP="00FB3411">
      <w:r>
        <w:t>Discussion</w:t>
      </w:r>
    </w:p>
    <w:p w14:paraId="15ADAAA7" w14:textId="77777777" w:rsidR="00FB3411" w:rsidRDefault="00FB3411" w:rsidP="00FB3411"/>
    <w:p w14:paraId="42789459" w14:textId="77777777" w:rsidR="00FB3411" w:rsidRDefault="00FB3411" w:rsidP="00FB3411"/>
    <w:p w14:paraId="26DFDF58" w14:textId="77777777" w:rsidR="00FB3411" w:rsidRDefault="00FB3411" w:rsidP="00FB3411">
      <w:r>
        <w:t>Conclusion</w:t>
      </w:r>
    </w:p>
    <w:p w14:paraId="7587F19B" w14:textId="77777777" w:rsidR="00FB3411" w:rsidRDefault="00FB3411" w:rsidP="00FB3411"/>
    <w:p w14:paraId="7B4CC1D0" w14:textId="77777777" w:rsidR="00FB3411" w:rsidRDefault="00FB3411" w:rsidP="00FB3411"/>
    <w:p w14:paraId="4AB4482A" w14:textId="77777777" w:rsidR="00FB3411" w:rsidRDefault="00FB3411" w:rsidP="00FB3411">
      <w:r>
        <w:t>Acknowledgement</w:t>
      </w:r>
    </w:p>
    <w:p w14:paraId="014159FD" w14:textId="77777777" w:rsidR="00FB3411" w:rsidRDefault="00FB3411" w:rsidP="00FB3411"/>
    <w:p w14:paraId="4325F383" w14:textId="77777777" w:rsidR="00FB3411" w:rsidRDefault="00FB3411" w:rsidP="00FB3411"/>
    <w:p w14:paraId="21FBAFB3" w14:textId="77777777" w:rsidR="00FB3411" w:rsidRDefault="00FB3411" w:rsidP="00FB3411">
      <w:r>
        <w:t>References</w:t>
      </w:r>
    </w:p>
    <w:p w14:paraId="4ED976DA" w14:textId="3AD8D4CE" w:rsidR="00AB43A5" w:rsidRDefault="00AB43A5"/>
    <w:p w14:paraId="2B68C43F" w14:textId="6D3D5D75" w:rsidR="00EF1BF1" w:rsidRDefault="00EF1BF1"/>
    <w:p w14:paraId="663730A9" w14:textId="6E52B79B" w:rsidR="00EF1BF1" w:rsidRDefault="00EF1BF1"/>
    <w:p w14:paraId="6E6B0EDD" w14:textId="77777777" w:rsidR="00EF1BF1" w:rsidRDefault="00EF1BF1" w:rsidP="00EF1BF1">
      <w:pPr>
        <w:jc w:val="center"/>
        <w:sectPr w:rsidR="00EF1BF1">
          <w:pgSz w:w="12240" w:h="15840"/>
          <w:pgMar w:top="1440" w:right="1440" w:bottom="1440" w:left="1440" w:header="720" w:footer="720" w:gutter="0"/>
          <w:cols w:space="720"/>
          <w:docGrid w:linePitch="360"/>
        </w:sectPr>
      </w:pPr>
    </w:p>
    <w:p w14:paraId="0F5CE6A6" w14:textId="77777777" w:rsidR="00EF1BF1" w:rsidRDefault="00EF1BF1" w:rsidP="00EF1BF1">
      <w:pPr>
        <w:jc w:val="center"/>
      </w:pPr>
      <w:r>
        <w:lastRenderedPageBreak/>
        <w:t xml:space="preserve">Table 1. </w:t>
      </w:r>
      <w:r>
        <w:rPr>
          <w:color w:val="1D2228"/>
        </w:rPr>
        <w:t xml:space="preserve">Baseline characteristics of pregnant </w:t>
      </w:r>
      <w:r>
        <w:t>within each group of gestational age (weeks) at vaccination point of time</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AB7A8C" w14:paraId="2BE10FC3" w14:textId="77777777" w:rsidTr="00535838">
        <w:tc>
          <w:tcPr>
            <w:tcW w:w="4590" w:type="dxa"/>
          </w:tcPr>
          <w:p w14:paraId="7A0934F5" w14:textId="77777777" w:rsidR="00AB7A8C" w:rsidRDefault="00AB7A8C" w:rsidP="00AB7A8C"/>
        </w:tc>
        <w:tc>
          <w:tcPr>
            <w:tcW w:w="1980" w:type="dxa"/>
            <w:vAlign w:val="center"/>
          </w:tcPr>
          <w:p w14:paraId="50241728" w14:textId="77777777" w:rsidR="00AB7A8C" w:rsidRDefault="00AB7A8C" w:rsidP="00AB7A8C">
            <w:pPr>
              <w:jc w:val="center"/>
              <w:rPr>
                <w:rFonts w:ascii="Calibri" w:hAnsi="Calibri" w:cs="Calibri"/>
                <w:color w:val="000000"/>
              </w:rPr>
            </w:pPr>
            <w:r>
              <w:rPr>
                <w:rFonts w:ascii="Calibri" w:hAnsi="Calibri" w:cs="Calibri"/>
                <w:color w:val="000000"/>
              </w:rPr>
              <w:t>Group 1</w:t>
            </w:r>
          </w:p>
          <w:p w14:paraId="13993A44" w14:textId="77777777" w:rsidR="00AB7A8C" w:rsidRDefault="00AB7A8C" w:rsidP="00AB7A8C">
            <w:pPr>
              <w:jc w:val="center"/>
              <w:rPr>
                <w:rFonts w:ascii="Calibri" w:hAnsi="Calibri" w:cs="Calibri"/>
                <w:color w:val="000000"/>
              </w:rPr>
            </w:pPr>
            <w:r>
              <w:rPr>
                <w:rFonts w:ascii="Calibri" w:hAnsi="Calibri" w:cs="Calibri"/>
                <w:color w:val="000000"/>
              </w:rPr>
              <w:t>(&lt;29.43 weeks)</w:t>
            </w:r>
          </w:p>
          <w:p w14:paraId="4E41A638" w14:textId="785D0948" w:rsidR="00AB7A8C" w:rsidRDefault="00AB7A8C" w:rsidP="00AB7A8C">
            <w:pPr>
              <w:jc w:val="center"/>
            </w:pPr>
            <w:r>
              <w:rPr>
                <w:rFonts w:ascii="Calibri" w:hAnsi="Calibri" w:cs="Calibri"/>
                <w:color w:val="000000"/>
              </w:rPr>
              <w:t>N=235</w:t>
            </w:r>
          </w:p>
        </w:tc>
        <w:tc>
          <w:tcPr>
            <w:tcW w:w="2070" w:type="dxa"/>
            <w:vAlign w:val="center"/>
          </w:tcPr>
          <w:p w14:paraId="077E9744" w14:textId="77777777" w:rsidR="00AB7A8C" w:rsidRDefault="00AB7A8C" w:rsidP="00AB7A8C">
            <w:pPr>
              <w:jc w:val="center"/>
              <w:rPr>
                <w:rFonts w:ascii="Calibri" w:hAnsi="Calibri" w:cs="Calibri"/>
                <w:color w:val="000000"/>
              </w:rPr>
            </w:pPr>
            <w:r>
              <w:rPr>
                <w:rFonts w:ascii="Calibri" w:hAnsi="Calibri" w:cs="Calibri"/>
                <w:color w:val="000000"/>
              </w:rPr>
              <w:t>Group 4</w:t>
            </w:r>
          </w:p>
          <w:p w14:paraId="1E7DC553" w14:textId="77777777" w:rsidR="00AB7A8C" w:rsidRDefault="00AB7A8C" w:rsidP="00AB7A8C">
            <w:pPr>
              <w:jc w:val="center"/>
              <w:rPr>
                <w:rFonts w:ascii="Calibri" w:hAnsi="Calibri" w:cs="Calibri"/>
                <w:color w:val="000000"/>
              </w:rPr>
            </w:pPr>
            <w:r>
              <w:rPr>
                <w:rFonts w:ascii="Calibri" w:hAnsi="Calibri" w:cs="Calibri"/>
                <w:color w:val="000000"/>
              </w:rPr>
              <w:t>(&gt;35.43 weeks)</w:t>
            </w:r>
          </w:p>
          <w:p w14:paraId="47929F11" w14:textId="5A07CEC7" w:rsidR="00AB7A8C" w:rsidRDefault="00AB7A8C" w:rsidP="00AB7A8C">
            <w:pPr>
              <w:jc w:val="center"/>
            </w:pPr>
            <w:r>
              <w:rPr>
                <w:rFonts w:ascii="Calibri" w:hAnsi="Calibri" w:cs="Calibri"/>
                <w:color w:val="000000"/>
              </w:rPr>
              <w:t>N=241</w:t>
            </w:r>
          </w:p>
        </w:tc>
        <w:tc>
          <w:tcPr>
            <w:tcW w:w="2160" w:type="dxa"/>
            <w:vAlign w:val="center"/>
          </w:tcPr>
          <w:p w14:paraId="70F52DA5" w14:textId="77777777" w:rsidR="00AB7A8C" w:rsidRDefault="00AB7A8C" w:rsidP="00AB7A8C">
            <w:pPr>
              <w:jc w:val="center"/>
              <w:rPr>
                <w:rFonts w:ascii="Calibri" w:hAnsi="Calibri" w:cs="Calibri"/>
                <w:color w:val="000000"/>
              </w:rPr>
            </w:pPr>
            <w:r>
              <w:rPr>
                <w:rFonts w:ascii="Calibri" w:hAnsi="Calibri" w:cs="Calibri"/>
                <w:color w:val="000000"/>
              </w:rPr>
              <w:t>Group 2</w:t>
            </w:r>
          </w:p>
          <w:p w14:paraId="08E5129F" w14:textId="77777777" w:rsidR="00AB7A8C" w:rsidRDefault="00AB7A8C" w:rsidP="00AB7A8C">
            <w:pPr>
              <w:jc w:val="center"/>
              <w:rPr>
                <w:rFonts w:ascii="Calibri" w:hAnsi="Calibri" w:cs="Calibri"/>
                <w:color w:val="000000"/>
              </w:rPr>
            </w:pPr>
            <w:r>
              <w:rPr>
                <w:rFonts w:ascii="Calibri" w:hAnsi="Calibri" w:cs="Calibri"/>
                <w:color w:val="000000"/>
              </w:rPr>
              <w:t>(29.43-32.71 weeks)</w:t>
            </w:r>
          </w:p>
          <w:p w14:paraId="48C48D39" w14:textId="57082504" w:rsidR="00AB7A8C" w:rsidRDefault="00AB7A8C" w:rsidP="00AB7A8C">
            <w:pPr>
              <w:jc w:val="center"/>
            </w:pPr>
            <w:r>
              <w:rPr>
                <w:rFonts w:ascii="Calibri" w:hAnsi="Calibri" w:cs="Calibri"/>
                <w:color w:val="000000"/>
              </w:rPr>
              <w:t>N=229</w:t>
            </w:r>
          </w:p>
        </w:tc>
        <w:tc>
          <w:tcPr>
            <w:tcW w:w="1890" w:type="dxa"/>
            <w:vAlign w:val="center"/>
          </w:tcPr>
          <w:p w14:paraId="6E8100B0" w14:textId="77777777" w:rsidR="00AB7A8C" w:rsidRDefault="00AB7A8C" w:rsidP="00AB7A8C">
            <w:pPr>
              <w:jc w:val="center"/>
              <w:rPr>
                <w:rFonts w:ascii="Calibri" w:hAnsi="Calibri" w:cs="Calibri"/>
                <w:color w:val="000000"/>
              </w:rPr>
            </w:pPr>
            <w:r>
              <w:rPr>
                <w:rFonts w:ascii="Calibri" w:hAnsi="Calibri" w:cs="Calibri"/>
                <w:color w:val="000000"/>
              </w:rPr>
              <w:t>Group 3</w:t>
            </w:r>
          </w:p>
          <w:p w14:paraId="660451E7" w14:textId="77777777" w:rsidR="00AB7A8C" w:rsidRDefault="00AB7A8C" w:rsidP="00AB7A8C">
            <w:pPr>
              <w:jc w:val="center"/>
              <w:rPr>
                <w:rFonts w:ascii="Calibri" w:hAnsi="Calibri" w:cs="Calibri"/>
                <w:color w:val="000000"/>
              </w:rPr>
            </w:pPr>
            <w:r>
              <w:rPr>
                <w:rFonts w:ascii="Calibri" w:hAnsi="Calibri" w:cs="Calibri"/>
                <w:color w:val="000000"/>
              </w:rPr>
              <w:t>(32.71 - 35.43 weeks)</w:t>
            </w:r>
          </w:p>
          <w:p w14:paraId="1113AB0F" w14:textId="4EC6EF65" w:rsidR="00AB7A8C" w:rsidRDefault="00AB7A8C" w:rsidP="00AB7A8C">
            <w:pPr>
              <w:jc w:val="center"/>
            </w:pPr>
            <w:r>
              <w:rPr>
                <w:rFonts w:ascii="Calibri" w:hAnsi="Calibri" w:cs="Calibri"/>
                <w:color w:val="000000"/>
              </w:rPr>
              <w:t>N=232</w:t>
            </w:r>
          </w:p>
        </w:tc>
        <w:tc>
          <w:tcPr>
            <w:tcW w:w="997" w:type="dxa"/>
            <w:vAlign w:val="center"/>
          </w:tcPr>
          <w:p w14:paraId="3A961CF1" w14:textId="147D0623" w:rsidR="00AB7A8C" w:rsidRDefault="00AB7A8C" w:rsidP="00AB7A8C">
            <w:pPr>
              <w:jc w:val="center"/>
            </w:pPr>
          </w:p>
        </w:tc>
      </w:tr>
      <w:tr w:rsidR="00EF1BF1" w14:paraId="712856A0" w14:textId="77777777" w:rsidTr="00535838">
        <w:tc>
          <w:tcPr>
            <w:tcW w:w="4590" w:type="dxa"/>
            <w:vAlign w:val="bottom"/>
          </w:tcPr>
          <w:p w14:paraId="742666E1" w14:textId="77777777" w:rsidR="00EF1BF1" w:rsidRDefault="00EF1BF1" w:rsidP="00535838">
            <w:r>
              <w:rPr>
                <w:rFonts w:ascii="Calibri" w:hAnsi="Calibri" w:cs="Calibri"/>
                <w:color w:val="000000"/>
              </w:rPr>
              <w:t>Maternal age – years</w:t>
            </w:r>
          </w:p>
        </w:tc>
        <w:tc>
          <w:tcPr>
            <w:tcW w:w="1980" w:type="dxa"/>
            <w:vAlign w:val="center"/>
          </w:tcPr>
          <w:p w14:paraId="0045CB0A" w14:textId="77777777" w:rsidR="00EF1BF1" w:rsidRDefault="00EF1BF1" w:rsidP="00535838">
            <w:pPr>
              <w:jc w:val="center"/>
              <w:rPr>
                <w:rFonts w:ascii="Calibri" w:hAnsi="Calibri" w:cs="Calibri"/>
                <w:color w:val="000000"/>
              </w:rPr>
            </w:pPr>
            <w:r>
              <w:rPr>
                <w:rFonts w:ascii="Calibri" w:hAnsi="Calibri" w:cs="Calibri"/>
                <w:color w:val="000000"/>
              </w:rPr>
              <w:t>31.7±4.2</w:t>
            </w:r>
          </w:p>
        </w:tc>
        <w:tc>
          <w:tcPr>
            <w:tcW w:w="2070" w:type="dxa"/>
            <w:vAlign w:val="center"/>
          </w:tcPr>
          <w:p w14:paraId="108AF782" w14:textId="77777777" w:rsidR="00EF1BF1" w:rsidRDefault="00EF1BF1" w:rsidP="00535838">
            <w:pPr>
              <w:jc w:val="center"/>
              <w:rPr>
                <w:rFonts w:ascii="Calibri" w:hAnsi="Calibri" w:cs="Calibri"/>
                <w:color w:val="000000"/>
              </w:rPr>
            </w:pPr>
            <w:r>
              <w:rPr>
                <w:rFonts w:ascii="Calibri" w:hAnsi="Calibri" w:cs="Calibri"/>
                <w:color w:val="000000"/>
              </w:rPr>
              <w:t>31.3±4.9</w:t>
            </w:r>
          </w:p>
        </w:tc>
        <w:tc>
          <w:tcPr>
            <w:tcW w:w="2160" w:type="dxa"/>
            <w:vAlign w:val="center"/>
          </w:tcPr>
          <w:p w14:paraId="3E45E489" w14:textId="77777777" w:rsidR="00EF1BF1" w:rsidRDefault="00EF1BF1" w:rsidP="00535838">
            <w:pPr>
              <w:jc w:val="center"/>
              <w:rPr>
                <w:rFonts w:ascii="Calibri" w:hAnsi="Calibri" w:cs="Calibri"/>
                <w:color w:val="000000"/>
              </w:rPr>
            </w:pPr>
            <w:r>
              <w:rPr>
                <w:rFonts w:ascii="Calibri" w:hAnsi="Calibri" w:cs="Calibri"/>
                <w:color w:val="000000"/>
              </w:rPr>
              <w:t>31.2±4.2</w:t>
            </w:r>
          </w:p>
        </w:tc>
        <w:tc>
          <w:tcPr>
            <w:tcW w:w="1890" w:type="dxa"/>
            <w:vAlign w:val="center"/>
          </w:tcPr>
          <w:p w14:paraId="1A5D275B" w14:textId="77777777" w:rsidR="00EF1BF1" w:rsidRDefault="00EF1BF1" w:rsidP="00535838">
            <w:pPr>
              <w:jc w:val="center"/>
              <w:rPr>
                <w:rFonts w:ascii="Calibri" w:hAnsi="Calibri" w:cs="Calibri"/>
                <w:color w:val="000000"/>
              </w:rPr>
            </w:pPr>
            <w:r>
              <w:rPr>
                <w:rFonts w:ascii="Calibri" w:hAnsi="Calibri" w:cs="Calibri"/>
                <w:color w:val="000000"/>
              </w:rPr>
              <w:t>31.2±4.5</w:t>
            </w:r>
          </w:p>
        </w:tc>
        <w:tc>
          <w:tcPr>
            <w:tcW w:w="997" w:type="dxa"/>
            <w:vAlign w:val="center"/>
          </w:tcPr>
          <w:p w14:paraId="02BB93F9" w14:textId="77777777" w:rsidR="00EF1BF1" w:rsidRDefault="00EF1BF1" w:rsidP="00535838">
            <w:pPr>
              <w:jc w:val="center"/>
              <w:rPr>
                <w:rFonts w:ascii="Calibri" w:hAnsi="Calibri" w:cs="Calibri"/>
                <w:color w:val="000000"/>
              </w:rPr>
            </w:pPr>
            <w:r>
              <w:rPr>
                <w:rFonts w:ascii="Calibri" w:hAnsi="Calibri" w:cs="Calibri"/>
                <w:color w:val="000000"/>
              </w:rPr>
              <w:t>0.51</w:t>
            </w:r>
          </w:p>
        </w:tc>
      </w:tr>
      <w:tr w:rsidR="00EF1BF1" w14:paraId="25114C2C" w14:textId="77777777" w:rsidTr="00535838">
        <w:tc>
          <w:tcPr>
            <w:tcW w:w="4590" w:type="dxa"/>
            <w:vAlign w:val="bottom"/>
          </w:tcPr>
          <w:p w14:paraId="3390278C" w14:textId="77777777" w:rsidR="00EF1BF1" w:rsidRDefault="00EF1BF1" w:rsidP="00535838">
            <w:r>
              <w:rPr>
                <w:rFonts w:ascii="Calibri" w:hAnsi="Calibri" w:cs="Calibri"/>
                <w:color w:val="000000"/>
              </w:rPr>
              <w:t>Previous pregnancies – n (%)</w:t>
            </w:r>
          </w:p>
        </w:tc>
        <w:tc>
          <w:tcPr>
            <w:tcW w:w="1980" w:type="dxa"/>
            <w:vAlign w:val="center"/>
          </w:tcPr>
          <w:p w14:paraId="3C49F429" w14:textId="77777777" w:rsidR="00EF1BF1" w:rsidRDefault="00EF1BF1" w:rsidP="00535838">
            <w:pPr>
              <w:jc w:val="center"/>
              <w:rPr>
                <w:rFonts w:ascii="Calibri" w:hAnsi="Calibri" w:cs="Calibri"/>
                <w:color w:val="000000"/>
              </w:rPr>
            </w:pPr>
          </w:p>
        </w:tc>
        <w:tc>
          <w:tcPr>
            <w:tcW w:w="2070" w:type="dxa"/>
            <w:vAlign w:val="center"/>
          </w:tcPr>
          <w:p w14:paraId="7C289B9D" w14:textId="77777777" w:rsidR="00EF1BF1" w:rsidRDefault="00EF1BF1" w:rsidP="00535838">
            <w:pPr>
              <w:jc w:val="center"/>
              <w:rPr>
                <w:rFonts w:ascii="Calibri" w:hAnsi="Calibri" w:cs="Calibri"/>
                <w:color w:val="000000"/>
              </w:rPr>
            </w:pPr>
          </w:p>
        </w:tc>
        <w:tc>
          <w:tcPr>
            <w:tcW w:w="2160" w:type="dxa"/>
            <w:vAlign w:val="center"/>
          </w:tcPr>
          <w:p w14:paraId="3CE6C441" w14:textId="77777777" w:rsidR="00EF1BF1" w:rsidRDefault="00EF1BF1" w:rsidP="00535838">
            <w:pPr>
              <w:jc w:val="center"/>
              <w:rPr>
                <w:rFonts w:ascii="Calibri" w:hAnsi="Calibri" w:cs="Calibri"/>
                <w:color w:val="000000"/>
              </w:rPr>
            </w:pPr>
          </w:p>
        </w:tc>
        <w:tc>
          <w:tcPr>
            <w:tcW w:w="1890" w:type="dxa"/>
            <w:vAlign w:val="center"/>
          </w:tcPr>
          <w:p w14:paraId="7C03D2F1" w14:textId="77777777" w:rsidR="00EF1BF1" w:rsidRDefault="00EF1BF1" w:rsidP="00535838">
            <w:pPr>
              <w:jc w:val="center"/>
              <w:rPr>
                <w:rFonts w:ascii="Calibri" w:hAnsi="Calibri" w:cs="Calibri"/>
                <w:color w:val="000000"/>
              </w:rPr>
            </w:pPr>
          </w:p>
        </w:tc>
        <w:tc>
          <w:tcPr>
            <w:tcW w:w="997" w:type="dxa"/>
            <w:vAlign w:val="center"/>
          </w:tcPr>
          <w:p w14:paraId="39C065E1"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412F3E00" w14:textId="77777777" w:rsidTr="00535838">
        <w:tc>
          <w:tcPr>
            <w:tcW w:w="4590" w:type="dxa"/>
            <w:vAlign w:val="bottom"/>
          </w:tcPr>
          <w:p w14:paraId="23A3E8E3" w14:textId="77777777" w:rsidR="00EF1BF1" w:rsidRDefault="00EF1BF1" w:rsidP="00535838">
            <w:r>
              <w:rPr>
                <w:rFonts w:ascii="Calibri" w:hAnsi="Calibri" w:cs="Calibri"/>
                <w:color w:val="000000"/>
              </w:rPr>
              <w:t>0</w:t>
            </w:r>
          </w:p>
        </w:tc>
        <w:tc>
          <w:tcPr>
            <w:tcW w:w="1980" w:type="dxa"/>
            <w:vAlign w:val="center"/>
          </w:tcPr>
          <w:p w14:paraId="622A0914" w14:textId="546EBFC6" w:rsidR="00EF1BF1" w:rsidRDefault="00EF1BF1" w:rsidP="00535838">
            <w:pPr>
              <w:jc w:val="center"/>
              <w:rPr>
                <w:rFonts w:ascii="Calibri" w:hAnsi="Calibri" w:cs="Calibri"/>
                <w:color w:val="000000"/>
              </w:rPr>
            </w:pPr>
            <w:r>
              <w:rPr>
                <w:rFonts w:ascii="Calibri" w:hAnsi="Calibri" w:cs="Calibri"/>
                <w:color w:val="000000"/>
              </w:rPr>
              <w:t>132 (56.2)</w:t>
            </w:r>
          </w:p>
        </w:tc>
        <w:tc>
          <w:tcPr>
            <w:tcW w:w="2070" w:type="dxa"/>
            <w:vAlign w:val="center"/>
          </w:tcPr>
          <w:p w14:paraId="01AB4273" w14:textId="37BFDFDA" w:rsidR="00EF1BF1" w:rsidRDefault="00EF1BF1" w:rsidP="00535838">
            <w:pPr>
              <w:jc w:val="center"/>
              <w:rPr>
                <w:rFonts w:ascii="Calibri" w:hAnsi="Calibri" w:cs="Calibri"/>
                <w:color w:val="000000"/>
              </w:rPr>
            </w:pPr>
            <w:r>
              <w:rPr>
                <w:rFonts w:ascii="Calibri" w:hAnsi="Calibri" w:cs="Calibri"/>
                <w:color w:val="000000"/>
              </w:rPr>
              <w:t>119 (52.0)</w:t>
            </w:r>
          </w:p>
        </w:tc>
        <w:tc>
          <w:tcPr>
            <w:tcW w:w="2160" w:type="dxa"/>
            <w:vAlign w:val="center"/>
          </w:tcPr>
          <w:p w14:paraId="2220E4C2" w14:textId="56FB8EA0" w:rsidR="00EF1BF1" w:rsidRDefault="00EF1BF1" w:rsidP="00535838">
            <w:pPr>
              <w:jc w:val="center"/>
              <w:rPr>
                <w:rFonts w:ascii="Calibri" w:hAnsi="Calibri" w:cs="Calibri"/>
                <w:color w:val="000000"/>
              </w:rPr>
            </w:pPr>
            <w:r>
              <w:rPr>
                <w:rFonts w:ascii="Calibri" w:hAnsi="Calibri" w:cs="Calibri"/>
                <w:color w:val="000000"/>
              </w:rPr>
              <w:t>94 (40.5)</w:t>
            </w:r>
          </w:p>
        </w:tc>
        <w:tc>
          <w:tcPr>
            <w:tcW w:w="1890" w:type="dxa"/>
            <w:vAlign w:val="center"/>
          </w:tcPr>
          <w:p w14:paraId="62F4BC0C" w14:textId="0B9B8790" w:rsidR="00EF1BF1" w:rsidRDefault="00EF1BF1" w:rsidP="00535838">
            <w:pPr>
              <w:jc w:val="center"/>
              <w:rPr>
                <w:rFonts w:ascii="Calibri" w:hAnsi="Calibri" w:cs="Calibri"/>
                <w:color w:val="000000"/>
              </w:rPr>
            </w:pPr>
            <w:r>
              <w:rPr>
                <w:rFonts w:ascii="Calibri" w:hAnsi="Calibri" w:cs="Calibri"/>
                <w:color w:val="000000"/>
              </w:rPr>
              <w:t>88 (36.5)</w:t>
            </w:r>
          </w:p>
        </w:tc>
        <w:tc>
          <w:tcPr>
            <w:tcW w:w="997" w:type="dxa"/>
            <w:vAlign w:val="center"/>
          </w:tcPr>
          <w:p w14:paraId="61DEF378" w14:textId="77777777" w:rsidR="00EF1BF1" w:rsidRDefault="00EF1BF1" w:rsidP="00535838">
            <w:pPr>
              <w:jc w:val="center"/>
              <w:rPr>
                <w:rFonts w:ascii="Calibri" w:hAnsi="Calibri" w:cs="Calibri"/>
                <w:color w:val="000000"/>
              </w:rPr>
            </w:pPr>
          </w:p>
        </w:tc>
      </w:tr>
      <w:tr w:rsidR="00EF1BF1" w14:paraId="16826110" w14:textId="77777777" w:rsidTr="00535838">
        <w:tc>
          <w:tcPr>
            <w:tcW w:w="4590" w:type="dxa"/>
            <w:vAlign w:val="bottom"/>
          </w:tcPr>
          <w:p w14:paraId="4C6A660F" w14:textId="77777777" w:rsidR="00EF1BF1" w:rsidRDefault="00EF1BF1" w:rsidP="00535838">
            <w:r>
              <w:rPr>
                <w:rFonts w:ascii="Calibri" w:hAnsi="Calibri" w:cs="Calibri"/>
                <w:color w:val="000000"/>
              </w:rPr>
              <w:t>1</w:t>
            </w:r>
          </w:p>
        </w:tc>
        <w:tc>
          <w:tcPr>
            <w:tcW w:w="1980" w:type="dxa"/>
            <w:vAlign w:val="center"/>
          </w:tcPr>
          <w:p w14:paraId="28DA220C" w14:textId="68AC6751" w:rsidR="00EF1BF1" w:rsidRDefault="00EF1BF1" w:rsidP="00535838">
            <w:pPr>
              <w:jc w:val="center"/>
              <w:rPr>
                <w:rFonts w:ascii="Calibri" w:hAnsi="Calibri" w:cs="Calibri"/>
                <w:color w:val="000000"/>
              </w:rPr>
            </w:pPr>
            <w:r>
              <w:rPr>
                <w:rFonts w:ascii="Calibri" w:hAnsi="Calibri" w:cs="Calibri"/>
                <w:color w:val="000000"/>
              </w:rPr>
              <w:t>56 (23.8)</w:t>
            </w:r>
          </w:p>
        </w:tc>
        <w:tc>
          <w:tcPr>
            <w:tcW w:w="2070" w:type="dxa"/>
            <w:vAlign w:val="center"/>
          </w:tcPr>
          <w:p w14:paraId="5358DC9B" w14:textId="39047D9F" w:rsidR="00EF1BF1" w:rsidRDefault="00EF1BF1" w:rsidP="00535838">
            <w:pPr>
              <w:jc w:val="center"/>
              <w:rPr>
                <w:rFonts w:ascii="Calibri" w:hAnsi="Calibri" w:cs="Calibri"/>
                <w:color w:val="000000"/>
              </w:rPr>
            </w:pPr>
            <w:r>
              <w:rPr>
                <w:rFonts w:ascii="Calibri" w:hAnsi="Calibri" w:cs="Calibri"/>
                <w:color w:val="000000"/>
              </w:rPr>
              <w:t>51 (22.3)</w:t>
            </w:r>
          </w:p>
        </w:tc>
        <w:tc>
          <w:tcPr>
            <w:tcW w:w="2160" w:type="dxa"/>
            <w:vAlign w:val="center"/>
          </w:tcPr>
          <w:p w14:paraId="131413A2" w14:textId="7C540584" w:rsidR="00EF1BF1" w:rsidRDefault="00EF1BF1" w:rsidP="00535838">
            <w:pPr>
              <w:jc w:val="center"/>
              <w:rPr>
                <w:rFonts w:ascii="Calibri" w:hAnsi="Calibri" w:cs="Calibri"/>
                <w:color w:val="000000"/>
              </w:rPr>
            </w:pPr>
            <w:r>
              <w:rPr>
                <w:rFonts w:ascii="Calibri" w:hAnsi="Calibri" w:cs="Calibri"/>
                <w:color w:val="000000"/>
              </w:rPr>
              <w:t>67 (28.9)</w:t>
            </w:r>
          </w:p>
        </w:tc>
        <w:tc>
          <w:tcPr>
            <w:tcW w:w="1890" w:type="dxa"/>
            <w:vAlign w:val="center"/>
          </w:tcPr>
          <w:p w14:paraId="0441E1DB" w14:textId="3E64811B" w:rsidR="00EF1BF1" w:rsidRDefault="00EF1BF1" w:rsidP="00535838">
            <w:pPr>
              <w:jc w:val="center"/>
              <w:rPr>
                <w:rFonts w:ascii="Calibri" w:hAnsi="Calibri" w:cs="Calibri"/>
                <w:color w:val="000000"/>
              </w:rPr>
            </w:pPr>
            <w:r>
              <w:rPr>
                <w:rFonts w:ascii="Calibri" w:hAnsi="Calibri" w:cs="Calibri"/>
                <w:color w:val="000000"/>
              </w:rPr>
              <w:t>74 (30.7)</w:t>
            </w:r>
          </w:p>
        </w:tc>
        <w:tc>
          <w:tcPr>
            <w:tcW w:w="997" w:type="dxa"/>
            <w:vAlign w:val="center"/>
          </w:tcPr>
          <w:p w14:paraId="6E824448" w14:textId="77777777" w:rsidR="00EF1BF1" w:rsidRDefault="00EF1BF1" w:rsidP="00535838">
            <w:pPr>
              <w:jc w:val="center"/>
              <w:rPr>
                <w:rFonts w:ascii="Calibri" w:hAnsi="Calibri" w:cs="Calibri"/>
                <w:color w:val="000000"/>
              </w:rPr>
            </w:pPr>
          </w:p>
        </w:tc>
      </w:tr>
      <w:tr w:rsidR="00EF1BF1" w14:paraId="3FFE2239" w14:textId="77777777" w:rsidTr="00535838">
        <w:tc>
          <w:tcPr>
            <w:tcW w:w="4590" w:type="dxa"/>
            <w:vAlign w:val="bottom"/>
          </w:tcPr>
          <w:p w14:paraId="22D273AA" w14:textId="77777777" w:rsidR="00EF1BF1" w:rsidRDefault="00EF1BF1" w:rsidP="00535838">
            <w:r>
              <w:rPr>
                <w:rFonts w:ascii="Calibri" w:hAnsi="Calibri" w:cs="Calibri"/>
                <w:color w:val="000000"/>
              </w:rPr>
              <w:t>2</w:t>
            </w:r>
          </w:p>
        </w:tc>
        <w:tc>
          <w:tcPr>
            <w:tcW w:w="1980" w:type="dxa"/>
            <w:vAlign w:val="center"/>
          </w:tcPr>
          <w:p w14:paraId="7EABF3DB" w14:textId="30B9AEDE" w:rsidR="00EF1BF1" w:rsidRDefault="00EF1BF1" w:rsidP="00535838">
            <w:pPr>
              <w:jc w:val="center"/>
              <w:rPr>
                <w:rFonts w:ascii="Calibri" w:hAnsi="Calibri" w:cs="Calibri"/>
                <w:color w:val="000000"/>
              </w:rPr>
            </w:pPr>
            <w:r>
              <w:rPr>
                <w:rFonts w:ascii="Calibri" w:hAnsi="Calibri" w:cs="Calibri"/>
                <w:color w:val="000000"/>
              </w:rPr>
              <w:t>36 (15.3)</w:t>
            </w:r>
          </w:p>
        </w:tc>
        <w:tc>
          <w:tcPr>
            <w:tcW w:w="2070" w:type="dxa"/>
            <w:vAlign w:val="center"/>
          </w:tcPr>
          <w:p w14:paraId="25B7141E" w14:textId="5E764E1E" w:rsidR="00EF1BF1" w:rsidRDefault="00EF1BF1" w:rsidP="00535838">
            <w:pPr>
              <w:jc w:val="center"/>
              <w:rPr>
                <w:rFonts w:ascii="Calibri" w:hAnsi="Calibri" w:cs="Calibri"/>
                <w:color w:val="000000"/>
              </w:rPr>
            </w:pPr>
            <w:r>
              <w:rPr>
                <w:rFonts w:ascii="Calibri" w:hAnsi="Calibri" w:cs="Calibri"/>
                <w:color w:val="000000"/>
              </w:rPr>
              <w:t>46 (20.1)</w:t>
            </w:r>
          </w:p>
        </w:tc>
        <w:tc>
          <w:tcPr>
            <w:tcW w:w="2160" w:type="dxa"/>
            <w:vAlign w:val="center"/>
          </w:tcPr>
          <w:p w14:paraId="7B8B8A9A" w14:textId="7B9FBC12" w:rsidR="00EF1BF1" w:rsidRDefault="00EF1BF1" w:rsidP="00535838">
            <w:pPr>
              <w:jc w:val="center"/>
              <w:rPr>
                <w:rFonts w:ascii="Calibri" w:hAnsi="Calibri" w:cs="Calibri"/>
                <w:color w:val="000000"/>
              </w:rPr>
            </w:pPr>
            <w:r>
              <w:rPr>
                <w:rFonts w:ascii="Calibri" w:hAnsi="Calibri" w:cs="Calibri"/>
                <w:color w:val="000000"/>
              </w:rPr>
              <w:t>58 (25.0)</w:t>
            </w:r>
          </w:p>
        </w:tc>
        <w:tc>
          <w:tcPr>
            <w:tcW w:w="1890" w:type="dxa"/>
            <w:vAlign w:val="center"/>
          </w:tcPr>
          <w:p w14:paraId="33512FA1" w14:textId="39FF0350" w:rsidR="00EF1BF1" w:rsidRDefault="00EF1BF1" w:rsidP="00535838">
            <w:pPr>
              <w:jc w:val="center"/>
              <w:rPr>
                <w:rFonts w:ascii="Calibri" w:hAnsi="Calibri" w:cs="Calibri"/>
                <w:color w:val="000000"/>
              </w:rPr>
            </w:pPr>
            <w:r>
              <w:rPr>
                <w:rFonts w:ascii="Calibri" w:hAnsi="Calibri" w:cs="Calibri"/>
                <w:color w:val="000000"/>
              </w:rPr>
              <w:t>64 (26.6)</w:t>
            </w:r>
          </w:p>
        </w:tc>
        <w:tc>
          <w:tcPr>
            <w:tcW w:w="997" w:type="dxa"/>
            <w:vAlign w:val="center"/>
          </w:tcPr>
          <w:p w14:paraId="4C9D0CBA" w14:textId="77777777" w:rsidR="00EF1BF1" w:rsidRDefault="00EF1BF1" w:rsidP="00535838">
            <w:pPr>
              <w:jc w:val="center"/>
              <w:rPr>
                <w:rFonts w:ascii="Calibri" w:hAnsi="Calibri" w:cs="Calibri"/>
                <w:color w:val="000000"/>
              </w:rPr>
            </w:pPr>
          </w:p>
        </w:tc>
      </w:tr>
      <w:tr w:rsidR="00EF1BF1" w14:paraId="2B5BD7DF" w14:textId="77777777" w:rsidTr="00535838">
        <w:tc>
          <w:tcPr>
            <w:tcW w:w="4590" w:type="dxa"/>
            <w:vAlign w:val="bottom"/>
          </w:tcPr>
          <w:p w14:paraId="1373B8B4" w14:textId="77777777" w:rsidR="00EF1BF1" w:rsidRDefault="00EF1BF1" w:rsidP="00535838">
            <w:r>
              <w:rPr>
                <w:rFonts w:ascii="Calibri" w:hAnsi="Calibri" w:cs="Calibri"/>
                <w:color w:val="000000"/>
              </w:rPr>
              <w:t>≥3</w:t>
            </w:r>
          </w:p>
        </w:tc>
        <w:tc>
          <w:tcPr>
            <w:tcW w:w="1980" w:type="dxa"/>
            <w:vAlign w:val="center"/>
          </w:tcPr>
          <w:p w14:paraId="59819C9E" w14:textId="072EE8CF" w:rsidR="00EF1BF1" w:rsidRDefault="00EF1BF1" w:rsidP="00535838">
            <w:pPr>
              <w:jc w:val="center"/>
              <w:rPr>
                <w:rFonts w:ascii="Calibri" w:hAnsi="Calibri" w:cs="Calibri"/>
                <w:color w:val="000000"/>
              </w:rPr>
            </w:pPr>
            <w:r>
              <w:rPr>
                <w:rFonts w:ascii="Calibri" w:hAnsi="Calibri" w:cs="Calibri"/>
                <w:color w:val="000000"/>
              </w:rPr>
              <w:t>11 (4.7)</w:t>
            </w:r>
          </w:p>
        </w:tc>
        <w:tc>
          <w:tcPr>
            <w:tcW w:w="2070" w:type="dxa"/>
            <w:vAlign w:val="center"/>
          </w:tcPr>
          <w:p w14:paraId="5C624153" w14:textId="2DA61163" w:rsidR="00EF1BF1" w:rsidRDefault="00EF1BF1" w:rsidP="00535838">
            <w:pPr>
              <w:jc w:val="center"/>
              <w:rPr>
                <w:rFonts w:ascii="Calibri" w:hAnsi="Calibri" w:cs="Calibri"/>
                <w:color w:val="000000"/>
              </w:rPr>
            </w:pPr>
            <w:r>
              <w:rPr>
                <w:rFonts w:ascii="Calibri" w:hAnsi="Calibri" w:cs="Calibri"/>
                <w:color w:val="000000"/>
              </w:rPr>
              <w:t>13 (5.6)</w:t>
            </w:r>
          </w:p>
        </w:tc>
        <w:tc>
          <w:tcPr>
            <w:tcW w:w="2160" w:type="dxa"/>
            <w:vAlign w:val="center"/>
          </w:tcPr>
          <w:p w14:paraId="4070E485" w14:textId="56F5C1AE" w:rsidR="00EF1BF1" w:rsidRDefault="00EF1BF1" w:rsidP="00535838">
            <w:pPr>
              <w:jc w:val="center"/>
              <w:rPr>
                <w:rFonts w:ascii="Calibri" w:hAnsi="Calibri" w:cs="Calibri"/>
                <w:color w:val="000000"/>
              </w:rPr>
            </w:pPr>
            <w:r>
              <w:rPr>
                <w:rFonts w:ascii="Calibri" w:hAnsi="Calibri" w:cs="Calibri"/>
                <w:color w:val="000000"/>
              </w:rPr>
              <w:t>13 (5.6)</w:t>
            </w:r>
          </w:p>
        </w:tc>
        <w:tc>
          <w:tcPr>
            <w:tcW w:w="1890" w:type="dxa"/>
            <w:vAlign w:val="center"/>
          </w:tcPr>
          <w:p w14:paraId="45FB9437" w14:textId="2D140B53" w:rsidR="00EF1BF1" w:rsidRDefault="00EF1BF1" w:rsidP="00535838">
            <w:pPr>
              <w:jc w:val="center"/>
              <w:rPr>
                <w:rFonts w:ascii="Calibri" w:hAnsi="Calibri" w:cs="Calibri"/>
                <w:color w:val="000000"/>
              </w:rPr>
            </w:pPr>
            <w:r>
              <w:rPr>
                <w:rFonts w:ascii="Calibri" w:hAnsi="Calibri" w:cs="Calibri"/>
                <w:color w:val="000000"/>
              </w:rPr>
              <w:t>15 (6.2)</w:t>
            </w:r>
          </w:p>
        </w:tc>
        <w:tc>
          <w:tcPr>
            <w:tcW w:w="997" w:type="dxa"/>
            <w:vAlign w:val="center"/>
          </w:tcPr>
          <w:p w14:paraId="5F71C9E9" w14:textId="77777777" w:rsidR="00EF1BF1" w:rsidRDefault="00EF1BF1" w:rsidP="00535838">
            <w:pPr>
              <w:jc w:val="center"/>
              <w:rPr>
                <w:rFonts w:ascii="Calibri" w:hAnsi="Calibri" w:cs="Calibri"/>
                <w:color w:val="000000"/>
              </w:rPr>
            </w:pPr>
          </w:p>
        </w:tc>
      </w:tr>
      <w:tr w:rsidR="00EF1BF1" w14:paraId="280A610E" w14:textId="77777777" w:rsidTr="00535838">
        <w:tc>
          <w:tcPr>
            <w:tcW w:w="4590" w:type="dxa"/>
            <w:vAlign w:val="bottom"/>
          </w:tcPr>
          <w:p w14:paraId="7D7552E2" w14:textId="77777777" w:rsidR="00EF1BF1" w:rsidRDefault="00EF1BF1" w:rsidP="00535838">
            <w:r>
              <w:rPr>
                <w:rFonts w:ascii="Calibri" w:hAnsi="Calibri" w:cs="Calibri"/>
                <w:color w:val="000000"/>
              </w:rPr>
              <w:t>Type of pregnancy – n (%)</w:t>
            </w:r>
          </w:p>
        </w:tc>
        <w:tc>
          <w:tcPr>
            <w:tcW w:w="1980" w:type="dxa"/>
            <w:vAlign w:val="center"/>
          </w:tcPr>
          <w:p w14:paraId="18F9B63E" w14:textId="77777777" w:rsidR="00EF1BF1" w:rsidRDefault="00EF1BF1" w:rsidP="00535838">
            <w:pPr>
              <w:jc w:val="center"/>
              <w:rPr>
                <w:rFonts w:ascii="Calibri" w:hAnsi="Calibri" w:cs="Calibri"/>
                <w:color w:val="000000"/>
              </w:rPr>
            </w:pPr>
          </w:p>
        </w:tc>
        <w:tc>
          <w:tcPr>
            <w:tcW w:w="2070" w:type="dxa"/>
            <w:vAlign w:val="center"/>
          </w:tcPr>
          <w:p w14:paraId="3ED13207" w14:textId="77777777" w:rsidR="00EF1BF1" w:rsidRDefault="00EF1BF1" w:rsidP="00535838">
            <w:pPr>
              <w:jc w:val="center"/>
              <w:rPr>
                <w:rFonts w:ascii="Calibri" w:hAnsi="Calibri" w:cs="Calibri"/>
                <w:color w:val="000000"/>
              </w:rPr>
            </w:pPr>
          </w:p>
        </w:tc>
        <w:tc>
          <w:tcPr>
            <w:tcW w:w="2160" w:type="dxa"/>
            <w:vAlign w:val="center"/>
          </w:tcPr>
          <w:p w14:paraId="7A7917A6" w14:textId="77777777" w:rsidR="00EF1BF1" w:rsidRDefault="00EF1BF1" w:rsidP="00535838">
            <w:pPr>
              <w:jc w:val="center"/>
              <w:rPr>
                <w:rFonts w:ascii="Calibri" w:hAnsi="Calibri" w:cs="Calibri"/>
                <w:color w:val="000000"/>
              </w:rPr>
            </w:pPr>
          </w:p>
        </w:tc>
        <w:tc>
          <w:tcPr>
            <w:tcW w:w="1890" w:type="dxa"/>
            <w:vAlign w:val="center"/>
          </w:tcPr>
          <w:p w14:paraId="128D24BB" w14:textId="77777777" w:rsidR="00EF1BF1" w:rsidRDefault="00EF1BF1" w:rsidP="00535838">
            <w:pPr>
              <w:jc w:val="center"/>
              <w:rPr>
                <w:rFonts w:ascii="Calibri" w:hAnsi="Calibri" w:cs="Calibri"/>
                <w:color w:val="000000"/>
              </w:rPr>
            </w:pPr>
          </w:p>
        </w:tc>
        <w:tc>
          <w:tcPr>
            <w:tcW w:w="997" w:type="dxa"/>
            <w:vAlign w:val="center"/>
          </w:tcPr>
          <w:p w14:paraId="4BC6E34A"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3DD9A86D" w14:textId="77777777" w:rsidTr="00535838">
        <w:tc>
          <w:tcPr>
            <w:tcW w:w="4590" w:type="dxa"/>
            <w:vAlign w:val="bottom"/>
          </w:tcPr>
          <w:p w14:paraId="313A2164" w14:textId="77777777" w:rsidR="00EF1BF1" w:rsidRDefault="00EF1BF1" w:rsidP="00535838">
            <w:r>
              <w:rPr>
                <w:rFonts w:ascii="Calibri" w:hAnsi="Calibri" w:cs="Calibri"/>
                <w:color w:val="000000"/>
              </w:rPr>
              <w:t>Assisted</w:t>
            </w:r>
          </w:p>
        </w:tc>
        <w:tc>
          <w:tcPr>
            <w:tcW w:w="1980" w:type="dxa"/>
            <w:vAlign w:val="center"/>
          </w:tcPr>
          <w:p w14:paraId="1E1FC1DC" w14:textId="75034431" w:rsidR="00EF1BF1" w:rsidRDefault="00EF1BF1" w:rsidP="00535838">
            <w:pPr>
              <w:jc w:val="center"/>
              <w:rPr>
                <w:rFonts w:ascii="Calibri" w:hAnsi="Calibri" w:cs="Calibri"/>
                <w:color w:val="000000"/>
              </w:rPr>
            </w:pPr>
            <w:r>
              <w:rPr>
                <w:rFonts w:ascii="Calibri" w:hAnsi="Calibri" w:cs="Calibri"/>
                <w:color w:val="000000"/>
              </w:rPr>
              <w:t>43 (18.3)</w:t>
            </w:r>
          </w:p>
        </w:tc>
        <w:tc>
          <w:tcPr>
            <w:tcW w:w="2070" w:type="dxa"/>
            <w:vAlign w:val="center"/>
          </w:tcPr>
          <w:p w14:paraId="435CE82B" w14:textId="195C123A" w:rsidR="00EF1BF1" w:rsidRDefault="00EF1BF1" w:rsidP="00535838">
            <w:pPr>
              <w:jc w:val="center"/>
              <w:rPr>
                <w:rFonts w:ascii="Calibri" w:hAnsi="Calibri" w:cs="Calibri"/>
                <w:color w:val="000000"/>
              </w:rPr>
            </w:pPr>
            <w:r>
              <w:rPr>
                <w:rFonts w:ascii="Calibri" w:hAnsi="Calibri" w:cs="Calibri"/>
                <w:color w:val="000000"/>
              </w:rPr>
              <w:t>20 (8.7)</w:t>
            </w:r>
          </w:p>
        </w:tc>
        <w:tc>
          <w:tcPr>
            <w:tcW w:w="2160" w:type="dxa"/>
            <w:vAlign w:val="center"/>
          </w:tcPr>
          <w:p w14:paraId="5E438BE4" w14:textId="7C33E973" w:rsidR="00EF1BF1" w:rsidRDefault="00EF1BF1" w:rsidP="00535838">
            <w:pPr>
              <w:jc w:val="center"/>
              <w:rPr>
                <w:rFonts w:ascii="Calibri" w:hAnsi="Calibri" w:cs="Calibri"/>
                <w:color w:val="000000"/>
              </w:rPr>
            </w:pPr>
            <w:r>
              <w:rPr>
                <w:rFonts w:ascii="Calibri" w:hAnsi="Calibri" w:cs="Calibri"/>
                <w:color w:val="000000"/>
              </w:rPr>
              <w:t>15 (6.5)</w:t>
            </w:r>
          </w:p>
        </w:tc>
        <w:tc>
          <w:tcPr>
            <w:tcW w:w="1890" w:type="dxa"/>
            <w:vAlign w:val="center"/>
          </w:tcPr>
          <w:p w14:paraId="605A9499" w14:textId="6E8FCB53" w:rsidR="00EF1BF1" w:rsidRDefault="00EF1BF1" w:rsidP="00535838">
            <w:pPr>
              <w:jc w:val="center"/>
              <w:rPr>
                <w:rFonts w:ascii="Calibri" w:hAnsi="Calibri" w:cs="Calibri"/>
                <w:color w:val="000000"/>
              </w:rPr>
            </w:pPr>
            <w:r>
              <w:rPr>
                <w:rFonts w:ascii="Calibri" w:hAnsi="Calibri" w:cs="Calibri"/>
                <w:color w:val="000000"/>
              </w:rPr>
              <w:t>15 (6.2)</w:t>
            </w:r>
          </w:p>
        </w:tc>
        <w:tc>
          <w:tcPr>
            <w:tcW w:w="997" w:type="dxa"/>
            <w:vAlign w:val="center"/>
          </w:tcPr>
          <w:p w14:paraId="0E03AB92" w14:textId="77777777" w:rsidR="00EF1BF1" w:rsidRDefault="00EF1BF1" w:rsidP="00535838">
            <w:pPr>
              <w:jc w:val="center"/>
              <w:rPr>
                <w:rFonts w:ascii="Calibri" w:hAnsi="Calibri" w:cs="Calibri"/>
                <w:color w:val="000000"/>
              </w:rPr>
            </w:pPr>
          </w:p>
        </w:tc>
      </w:tr>
      <w:tr w:rsidR="00EF1BF1" w14:paraId="1C276A5C" w14:textId="77777777" w:rsidTr="00535838">
        <w:tc>
          <w:tcPr>
            <w:tcW w:w="4590" w:type="dxa"/>
            <w:vAlign w:val="bottom"/>
          </w:tcPr>
          <w:p w14:paraId="621F33C3" w14:textId="77777777" w:rsidR="00EF1BF1" w:rsidRDefault="00EF1BF1" w:rsidP="00535838">
            <w:r>
              <w:rPr>
                <w:rFonts w:ascii="Calibri" w:hAnsi="Calibri" w:cs="Calibri"/>
                <w:color w:val="000000"/>
              </w:rPr>
              <w:t>Natural</w:t>
            </w:r>
          </w:p>
        </w:tc>
        <w:tc>
          <w:tcPr>
            <w:tcW w:w="1980" w:type="dxa"/>
            <w:vAlign w:val="center"/>
          </w:tcPr>
          <w:p w14:paraId="6211BBB2" w14:textId="1D781462" w:rsidR="00EF1BF1" w:rsidRDefault="00EF1BF1" w:rsidP="00535838">
            <w:pPr>
              <w:jc w:val="center"/>
              <w:rPr>
                <w:rFonts w:ascii="Calibri" w:hAnsi="Calibri" w:cs="Calibri"/>
                <w:color w:val="000000"/>
              </w:rPr>
            </w:pPr>
            <w:r>
              <w:rPr>
                <w:rFonts w:ascii="Calibri" w:hAnsi="Calibri" w:cs="Calibri"/>
                <w:color w:val="000000"/>
              </w:rPr>
              <w:t>192 (81.7)</w:t>
            </w:r>
          </w:p>
        </w:tc>
        <w:tc>
          <w:tcPr>
            <w:tcW w:w="2070" w:type="dxa"/>
            <w:vAlign w:val="center"/>
          </w:tcPr>
          <w:p w14:paraId="5D5A7F2B" w14:textId="22B2B65D" w:rsidR="00EF1BF1" w:rsidRDefault="00EF1BF1" w:rsidP="00535838">
            <w:pPr>
              <w:jc w:val="center"/>
              <w:rPr>
                <w:rFonts w:ascii="Calibri" w:hAnsi="Calibri" w:cs="Calibri"/>
                <w:color w:val="000000"/>
              </w:rPr>
            </w:pPr>
            <w:r>
              <w:rPr>
                <w:rFonts w:ascii="Calibri" w:hAnsi="Calibri" w:cs="Calibri"/>
                <w:color w:val="000000"/>
              </w:rPr>
              <w:t>209 (91.3)</w:t>
            </w:r>
          </w:p>
        </w:tc>
        <w:tc>
          <w:tcPr>
            <w:tcW w:w="2160" w:type="dxa"/>
            <w:vAlign w:val="center"/>
          </w:tcPr>
          <w:p w14:paraId="73CD76D9" w14:textId="3D0AE18E" w:rsidR="00EF1BF1" w:rsidRDefault="00EF1BF1" w:rsidP="00535838">
            <w:pPr>
              <w:jc w:val="center"/>
              <w:rPr>
                <w:rFonts w:ascii="Calibri" w:hAnsi="Calibri" w:cs="Calibri"/>
                <w:color w:val="000000"/>
              </w:rPr>
            </w:pPr>
            <w:r>
              <w:rPr>
                <w:rFonts w:ascii="Calibri" w:hAnsi="Calibri" w:cs="Calibri"/>
                <w:color w:val="000000"/>
              </w:rPr>
              <w:t>217 (93.5)</w:t>
            </w:r>
          </w:p>
        </w:tc>
        <w:tc>
          <w:tcPr>
            <w:tcW w:w="1890" w:type="dxa"/>
            <w:vAlign w:val="center"/>
          </w:tcPr>
          <w:p w14:paraId="2C55680E" w14:textId="657BE145" w:rsidR="00EF1BF1" w:rsidRDefault="00EF1BF1" w:rsidP="00535838">
            <w:pPr>
              <w:jc w:val="center"/>
              <w:rPr>
                <w:rFonts w:ascii="Calibri" w:hAnsi="Calibri" w:cs="Calibri"/>
                <w:color w:val="000000"/>
              </w:rPr>
            </w:pPr>
            <w:r>
              <w:rPr>
                <w:rFonts w:ascii="Calibri" w:hAnsi="Calibri" w:cs="Calibri"/>
                <w:color w:val="000000"/>
              </w:rPr>
              <w:t>226 (93.8)</w:t>
            </w:r>
          </w:p>
        </w:tc>
        <w:tc>
          <w:tcPr>
            <w:tcW w:w="997" w:type="dxa"/>
            <w:vAlign w:val="center"/>
          </w:tcPr>
          <w:p w14:paraId="6385B96D" w14:textId="77777777" w:rsidR="00EF1BF1" w:rsidRDefault="00EF1BF1" w:rsidP="00535838">
            <w:pPr>
              <w:jc w:val="center"/>
              <w:rPr>
                <w:rFonts w:ascii="Calibri" w:hAnsi="Calibri" w:cs="Calibri"/>
                <w:color w:val="000000"/>
              </w:rPr>
            </w:pPr>
          </w:p>
        </w:tc>
      </w:tr>
      <w:tr w:rsidR="00EF1BF1" w14:paraId="23005785" w14:textId="77777777" w:rsidTr="00535838">
        <w:tc>
          <w:tcPr>
            <w:tcW w:w="4590" w:type="dxa"/>
            <w:vAlign w:val="bottom"/>
          </w:tcPr>
          <w:p w14:paraId="2F280425" w14:textId="77777777" w:rsidR="00EF1BF1" w:rsidRDefault="00EF1BF1" w:rsidP="00535838">
            <w:r>
              <w:t>Vaccination status – n (%)</w:t>
            </w:r>
          </w:p>
        </w:tc>
        <w:tc>
          <w:tcPr>
            <w:tcW w:w="1980" w:type="dxa"/>
            <w:vAlign w:val="center"/>
          </w:tcPr>
          <w:p w14:paraId="2D33C62D" w14:textId="77777777" w:rsidR="00EF1BF1" w:rsidRDefault="00EF1BF1" w:rsidP="00535838">
            <w:pPr>
              <w:jc w:val="center"/>
              <w:rPr>
                <w:rFonts w:ascii="Calibri" w:hAnsi="Calibri" w:cs="Calibri"/>
                <w:color w:val="000000"/>
              </w:rPr>
            </w:pPr>
          </w:p>
        </w:tc>
        <w:tc>
          <w:tcPr>
            <w:tcW w:w="2070" w:type="dxa"/>
            <w:vAlign w:val="center"/>
          </w:tcPr>
          <w:p w14:paraId="364671CF" w14:textId="77777777" w:rsidR="00EF1BF1" w:rsidRDefault="00EF1BF1" w:rsidP="00535838">
            <w:pPr>
              <w:jc w:val="center"/>
              <w:rPr>
                <w:rFonts w:ascii="Calibri" w:hAnsi="Calibri" w:cs="Calibri"/>
                <w:color w:val="000000"/>
              </w:rPr>
            </w:pPr>
          </w:p>
        </w:tc>
        <w:tc>
          <w:tcPr>
            <w:tcW w:w="2160" w:type="dxa"/>
            <w:vAlign w:val="center"/>
          </w:tcPr>
          <w:p w14:paraId="4788D449" w14:textId="77777777" w:rsidR="00EF1BF1" w:rsidRDefault="00EF1BF1" w:rsidP="00535838">
            <w:pPr>
              <w:jc w:val="center"/>
              <w:rPr>
                <w:rFonts w:ascii="Calibri" w:hAnsi="Calibri" w:cs="Calibri"/>
                <w:color w:val="000000"/>
              </w:rPr>
            </w:pPr>
          </w:p>
        </w:tc>
        <w:tc>
          <w:tcPr>
            <w:tcW w:w="1890" w:type="dxa"/>
            <w:vAlign w:val="center"/>
          </w:tcPr>
          <w:p w14:paraId="6744D64D" w14:textId="77777777" w:rsidR="00EF1BF1" w:rsidRDefault="00EF1BF1" w:rsidP="00535838">
            <w:pPr>
              <w:jc w:val="center"/>
              <w:rPr>
                <w:rFonts w:ascii="Calibri" w:hAnsi="Calibri" w:cs="Calibri"/>
                <w:color w:val="000000"/>
              </w:rPr>
            </w:pPr>
          </w:p>
        </w:tc>
        <w:tc>
          <w:tcPr>
            <w:tcW w:w="997" w:type="dxa"/>
            <w:vAlign w:val="center"/>
          </w:tcPr>
          <w:p w14:paraId="56DE2362"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6D3461FD" w14:textId="77777777" w:rsidTr="00535838">
        <w:tc>
          <w:tcPr>
            <w:tcW w:w="4590" w:type="dxa"/>
            <w:vAlign w:val="bottom"/>
          </w:tcPr>
          <w:p w14:paraId="5F2A58E4" w14:textId="77777777" w:rsidR="00EF1BF1" w:rsidRDefault="00EF1BF1" w:rsidP="00535838">
            <w:r>
              <w:rPr>
                <w:rFonts w:ascii="Calibri" w:hAnsi="Calibri" w:cs="Calibri"/>
                <w:color w:val="000000"/>
              </w:rPr>
              <w:t>Fully vaccinated</w:t>
            </w:r>
          </w:p>
        </w:tc>
        <w:tc>
          <w:tcPr>
            <w:tcW w:w="1980" w:type="dxa"/>
            <w:vAlign w:val="center"/>
          </w:tcPr>
          <w:p w14:paraId="76A0F8EB" w14:textId="5C7E085B" w:rsidR="00EF1BF1" w:rsidRDefault="00EF1BF1" w:rsidP="00535838">
            <w:pPr>
              <w:jc w:val="center"/>
              <w:rPr>
                <w:rFonts w:ascii="Calibri" w:hAnsi="Calibri" w:cs="Calibri"/>
                <w:color w:val="000000"/>
              </w:rPr>
            </w:pPr>
            <w:r>
              <w:rPr>
                <w:rFonts w:ascii="Calibri" w:hAnsi="Calibri" w:cs="Calibri"/>
                <w:color w:val="000000"/>
              </w:rPr>
              <w:t>112 (47.7)</w:t>
            </w:r>
          </w:p>
        </w:tc>
        <w:tc>
          <w:tcPr>
            <w:tcW w:w="2070" w:type="dxa"/>
            <w:vAlign w:val="center"/>
          </w:tcPr>
          <w:p w14:paraId="187A4443" w14:textId="6A13614C" w:rsidR="00EF1BF1" w:rsidRDefault="00EF1BF1" w:rsidP="00535838">
            <w:pPr>
              <w:jc w:val="center"/>
              <w:rPr>
                <w:rFonts w:ascii="Calibri" w:hAnsi="Calibri" w:cs="Calibri"/>
                <w:color w:val="000000"/>
              </w:rPr>
            </w:pPr>
            <w:r>
              <w:rPr>
                <w:rFonts w:ascii="Calibri" w:hAnsi="Calibri" w:cs="Calibri"/>
                <w:color w:val="000000"/>
              </w:rPr>
              <w:t>177 (77.3)</w:t>
            </w:r>
          </w:p>
        </w:tc>
        <w:tc>
          <w:tcPr>
            <w:tcW w:w="2160" w:type="dxa"/>
            <w:vAlign w:val="center"/>
          </w:tcPr>
          <w:p w14:paraId="25997F9B" w14:textId="0488A370" w:rsidR="00EF1BF1" w:rsidRDefault="00EF1BF1" w:rsidP="00535838">
            <w:pPr>
              <w:jc w:val="center"/>
              <w:rPr>
                <w:rFonts w:ascii="Calibri" w:hAnsi="Calibri" w:cs="Calibri"/>
                <w:color w:val="000000"/>
              </w:rPr>
            </w:pPr>
            <w:r>
              <w:rPr>
                <w:rFonts w:ascii="Calibri" w:hAnsi="Calibri" w:cs="Calibri"/>
                <w:color w:val="000000"/>
              </w:rPr>
              <w:t>176 (75.9)</w:t>
            </w:r>
          </w:p>
        </w:tc>
        <w:tc>
          <w:tcPr>
            <w:tcW w:w="1890" w:type="dxa"/>
            <w:vAlign w:val="center"/>
          </w:tcPr>
          <w:p w14:paraId="0CC118CE" w14:textId="08F2B8B6" w:rsidR="00EF1BF1" w:rsidRDefault="00EF1BF1" w:rsidP="00535838">
            <w:pPr>
              <w:jc w:val="center"/>
              <w:rPr>
                <w:rFonts w:ascii="Calibri" w:hAnsi="Calibri" w:cs="Calibri"/>
                <w:color w:val="000000"/>
              </w:rPr>
            </w:pPr>
            <w:r>
              <w:rPr>
                <w:rFonts w:ascii="Calibri" w:hAnsi="Calibri" w:cs="Calibri"/>
                <w:color w:val="000000"/>
              </w:rPr>
              <w:t>200 (83.0)</w:t>
            </w:r>
          </w:p>
        </w:tc>
        <w:tc>
          <w:tcPr>
            <w:tcW w:w="997" w:type="dxa"/>
            <w:vAlign w:val="center"/>
          </w:tcPr>
          <w:p w14:paraId="66E152DA" w14:textId="77777777" w:rsidR="00EF1BF1" w:rsidRDefault="00EF1BF1" w:rsidP="00535838">
            <w:pPr>
              <w:jc w:val="center"/>
              <w:rPr>
                <w:rFonts w:ascii="Calibri" w:hAnsi="Calibri" w:cs="Calibri"/>
                <w:color w:val="000000"/>
              </w:rPr>
            </w:pPr>
          </w:p>
        </w:tc>
      </w:tr>
      <w:tr w:rsidR="00EF1BF1" w14:paraId="600298AB" w14:textId="77777777" w:rsidTr="00535838">
        <w:tc>
          <w:tcPr>
            <w:tcW w:w="4590" w:type="dxa"/>
            <w:vAlign w:val="bottom"/>
          </w:tcPr>
          <w:p w14:paraId="0DA01D3A" w14:textId="77777777" w:rsidR="00EF1BF1" w:rsidRDefault="00EF1BF1" w:rsidP="00535838">
            <w:r>
              <w:rPr>
                <w:rFonts w:ascii="Calibri" w:hAnsi="Calibri" w:cs="Calibri"/>
                <w:color w:val="000000"/>
              </w:rPr>
              <w:t>Only 1 dose</w:t>
            </w:r>
          </w:p>
        </w:tc>
        <w:tc>
          <w:tcPr>
            <w:tcW w:w="1980" w:type="dxa"/>
            <w:vAlign w:val="center"/>
          </w:tcPr>
          <w:p w14:paraId="528DE65A" w14:textId="62A4DA5C" w:rsidR="00EF1BF1" w:rsidRDefault="00EF1BF1" w:rsidP="00535838">
            <w:pPr>
              <w:jc w:val="center"/>
              <w:rPr>
                <w:rFonts w:ascii="Calibri" w:hAnsi="Calibri" w:cs="Calibri"/>
                <w:color w:val="000000"/>
              </w:rPr>
            </w:pPr>
            <w:r>
              <w:rPr>
                <w:rFonts w:ascii="Calibri" w:hAnsi="Calibri" w:cs="Calibri"/>
                <w:color w:val="000000"/>
              </w:rPr>
              <w:t>123 (52.3)</w:t>
            </w:r>
          </w:p>
        </w:tc>
        <w:tc>
          <w:tcPr>
            <w:tcW w:w="2070" w:type="dxa"/>
            <w:vAlign w:val="center"/>
          </w:tcPr>
          <w:p w14:paraId="28CAF1F3" w14:textId="6959D6C2" w:rsidR="00EF1BF1" w:rsidRDefault="00EF1BF1" w:rsidP="00535838">
            <w:pPr>
              <w:jc w:val="center"/>
              <w:rPr>
                <w:rFonts w:ascii="Calibri" w:hAnsi="Calibri" w:cs="Calibri"/>
                <w:color w:val="000000"/>
              </w:rPr>
            </w:pPr>
            <w:r>
              <w:rPr>
                <w:rFonts w:ascii="Calibri" w:hAnsi="Calibri" w:cs="Calibri"/>
                <w:color w:val="000000"/>
              </w:rPr>
              <w:t>52 (22.7)</w:t>
            </w:r>
          </w:p>
        </w:tc>
        <w:tc>
          <w:tcPr>
            <w:tcW w:w="2160" w:type="dxa"/>
            <w:vAlign w:val="center"/>
          </w:tcPr>
          <w:p w14:paraId="0CB0B64C" w14:textId="3690BA6D" w:rsidR="00EF1BF1" w:rsidRDefault="00EF1BF1" w:rsidP="00535838">
            <w:pPr>
              <w:jc w:val="center"/>
              <w:rPr>
                <w:rFonts w:ascii="Calibri" w:hAnsi="Calibri" w:cs="Calibri"/>
                <w:color w:val="000000"/>
              </w:rPr>
            </w:pPr>
            <w:r>
              <w:rPr>
                <w:rFonts w:ascii="Calibri" w:hAnsi="Calibri" w:cs="Calibri"/>
                <w:color w:val="000000"/>
              </w:rPr>
              <w:t>56 (24.1)</w:t>
            </w:r>
          </w:p>
        </w:tc>
        <w:tc>
          <w:tcPr>
            <w:tcW w:w="1890" w:type="dxa"/>
            <w:vAlign w:val="center"/>
          </w:tcPr>
          <w:p w14:paraId="724E2BDE" w14:textId="694CBB4A" w:rsidR="00EF1BF1" w:rsidRDefault="00EF1BF1" w:rsidP="00535838">
            <w:pPr>
              <w:jc w:val="center"/>
              <w:rPr>
                <w:rFonts w:ascii="Calibri" w:hAnsi="Calibri" w:cs="Calibri"/>
                <w:color w:val="000000"/>
              </w:rPr>
            </w:pPr>
            <w:r>
              <w:rPr>
                <w:rFonts w:ascii="Calibri" w:hAnsi="Calibri" w:cs="Calibri"/>
                <w:color w:val="000000"/>
              </w:rPr>
              <w:t>41 (17.0)</w:t>
            </w:r>
          </w:p>
        </w:tc>
        <w:tc>
          <w:tcPr>
            <w:tcW w:w="997" w:type="dxa"/>
            <w:vAlign w:val="center"/>
          </w:tcPr>
          <w:p w14:paraId="3BF5CE92" w14:textId="77777777" w:rsidR="00EF1BF1" w:rsidRDefault="00EF1BF1" w:rsidP="00535838">
            <w:pPr>
              <w:jc w:val="center"/>
              <w:rPr>
                <w:rFonts w:ascii="Calibri" w:hAnsi="Calibri" w:cs="Calibri"/>
                <w:color w:val="000000"/>
              </w:rPr>
            </w:pPr>
          </w:p>
        </w:tc>
      </w:tr>
      <w:tr w:rsidR="00EF1BF1" w14:paraId="7CB9BEDD" w14:textId="77777777" w:rsidTr="00535838">
        <w:tc>
          <w:tcPr>
            <w:tcW w:w="4590" w:type="dxa"/>
            <w:vAlign w:val="bottom"/>
          </w:tcPr>
          <w:p w14:paraId="5EA7CBF5" w14:textId="77777777" w:rsidR="00EF1BF1" w:rsidRDefault="00EF1BF1" w:rsidP="00535838">
            <w:r>
              <w:rPr>
                <w:rFonts w:ascii="Calibri" w:hAnsi="Calibri" w:cs="Calibri"/>
                <w:color w:val="000000"/>
              </w:rPr>
              <w:t>First dose vaccine – n (%)</w:t>
            </w:r>
          </w:p>
        </w:tc>
        <w:tc>
          <w:tcPr>
            <w:tcW w:w="1980" w:type="dxa"/>
            <w:vAlign w:val="center"/>
          </w:tcPr>
          <w:p w14:paraId="66486F29" w14:textId="77777777" w:rsidR="00EF1BF1" w:rsidRDefault="00EF1BF1" w:rsidP="00535838">
            <w:pPr>
              <w:jc w:val="center"/>
              <w:rPr>
                <w:rFonts w:ascii="Calibri" w:hAnsi="Calibri" w:cs="Calibri"/>
                <w:color w:val="000000"/>
              </w:rPr>
            </w:pPr>
          </w:p>
        </w:tc>
        <w:tc>
          <w:tcPr>
            <w:tcW w:w="2070" w:type="dxa"/>
            <w:vAlign w:val="center"/>
          </w:tcPr>
          <w:p w14:paraId="03DD6D16" w14:textId="77777777" w:rsidR="00EF1BF1" w:rsidRDefault="00EF1BF1" w:rsidP="00535838">
            <w:pPr>
              <w:jc w:val="center"/>
              <w:rPr>
                <w:rFonts w:ascii="Calibri" w:hAnsi="Calibri" w:cs="Calibri"/>
                <w:color w:val="000000"/>
              </w:rPr>
            </w:pPr>
          </w:p>
        </w:tc>
        <w:tc>
          <w:tcPr>
            <w:tcW w:w="2160" w:type="dxa"/>
            <w:vAlign w:val="center"/>
          </w:tcPr>
          <w:p w14:paraId="60AE9BC3" w14:textId="77777777" w:rsidR="00EF1BF1" w:rsidRDefault="00EF1BF1" w:rsidP="00535838">
            <w:pPr>
              <w:jc w:val="center"/>
              <w:rPr>
                <w:rFonts w:ascii="Calibri" w:hAnsi="Calibri" w:cs="Calibri"/>
                <w:color w:val="000000"/>
              </w:rPr>
            </w:pPr>
          </w:p>
        </w:tc>
        <w:tc>
          <w:tcPr>
            <w:tcW w:w="1890" w:type="dxa"/>
            <w:vAlign w:val="center"/>
          </w:tcPr>
          <w:p w14:paraId="259A7F94" w14:textId="77777777" w:rsidR="00EF1BF1" w:rsidRDefault="00EF1BF1" w:rsidP="00535838">
            <w:pPr>
              <w:jc w:val="center"/>
              <w:rPr>
                <w:rFonts w:ascii="Calibri" w:hAnsi="Calibri" w:cs="Calibri"/>
                <w:color w:val="000000"/>
              </w:rPr>
            </w:pPr>
          </w:p>
        </w:tc>
        <w:tc>
          <w:tcPr>
            <w:tcW w:w="997" w:type="dxa"/>
            <w:vAlign w:val="center"/>
          </w:tcPr>
          <w:p w14:paraId="331D0E48" w14:textId="77777777" w:rsidR="00EF1BF1" w:rsidRDefault="00EF1BF1" w:rsidP="00535838">
            <w:pPr>
              <w:jc w:val="center"/>
              <w:rPr>
                <w:rFonts w:ascii="Calibri" w:hAnsi="Calibri" w:cs="Calibri"/>
                <w:color w:val="000000"/>
              </w:rPr>
            </w:pPr>
            <w:r>
              <w:rPr>
                <w:rFonts w:ascii="Calibri" w:hAnsi="Calibri" w:cs="Calibri"/>
                <w:color w:val="000000"/>
              </w:rPr>
              <w:t>0.088</w:t>
            </w:r>
          </w:p>
        </w:tc>
      </w:tr>
      <w:tr w:rsidR="00EF1BF1" w14:paraId="76A3D640" w14:textId="77777777" w:rsidTr="00535838">
        <w:tc>
          <w:tcPr>
            <w:tcW w:w="4590" w:type="dxa"/>
            <w:vAlign w:val="bottom"/>
          </w:tcPr>
          <w:p w14:paraId="7CDC14E6" w14:textId="77777777" w:rsidR="00EF1BF1" w:rsidRDefault="00EF1BF1" w:rsidP="00535838">
            <w:r>
              <w:rPr>
                <w:rFonts w:ascii="Calibri" w:hAnsi="Calibri" w:cs="Calibri"/>
                <w:color w:val="000000"/>
              </w:rPr>
              <w:t>AstraZeneca</w:t>
            </w:r>
          </w:p>
        </w:tc>
        <w:tc>
          <w:tcPr>
            <w:tcW w:w="1980" w:type="dxa"/>
            <w:vAlign w:val="center"/>
          </w:tcPr>
          <w:p w14:paraId="221ABC0F" w14:textId="3FBA01F7" w:rsidR="00EF1BF1" w:rsidRDefault="00EF1BF1" w:rsidP="00535838">
            <w:pPr>
              <w:jc w:val="center"/>
              <w:rPr>
                <w:rFonts w:ascii="Calibri" w:hAnsi="Calibri" w:cs="Calibri"/>
                <w:color w:val="000000"/>
              </w:rPr>
            </w:pPr>
            <w:r>
              <w:rPr>
                <w:rFonts w:ascii="Calibri" w:hAnsi="Calibri" w:cs="Calibri"/>
                <w:color w:val="000000"/>
              </w:rPr>
              <w:t>107 (45.5)</w:t>
            </w:r>
          </w:p>
        </w:tc>
        <w:tc>
          <w:tcPr>
            <w:tcW w:w="2070" w:type="dxa"/>
            <w:vAlign w:val="center"/>
          </w:tcPr>
          <w:p w14:paraId="76AD52B4" w14:textId="5DEA32C7" w:rsidR="00EF1BF1" w:rsidRDefault="00EF1BF1" w:rsidP="00535838">
            <w:pPr>
              <w:jc w:val="center"/>
              <w:rPr>
                <w:rFonts w:ascii="Calibri" w:hAnsi="Calibri" w:cs="Calibri"/>
                <w:color w:val="000000"/>
              </w:rPr>
            </w:pPr>
            <w:r>
              <w:rPr>
                <w:rFonts w:ascii="Calibri" w:hAnsi="Calibri" w:cs="Calibri"/>
                <w:color w:val="000000"/>
              </w:rPr>
              <w:t>93 (40.6)</w:t>
            </w:r>
          </w:p>
        </w:tc>
        <w:tc>
          <w:tcPr>
            <w:tcW w:w="2160" w:type="dxa"/>
            <w:vAlign w:val="center"/>
          </w:tcPr>
          <w:p w14:paraId="724AB9A0" w14:textId="7CAAD228" w:rsidR="00EF1BF1" w:rsidRDefault="00EF1BF1" w:rsidP="00535838">
            <w:pPr>
              <w:jc w:val="center"/>
              <w:rPr>
                <w:rFonts w:ascii="Calibri" w:hAnsi="Calibri" w:cs="Calibri"/>
                <w:color w:val="000000"/>
              </w:rPr>
            </w:pPr>
            <w:r>
              <w:rPr>
                <w:rFonts w:ascii="Calibri" w:hAnsi="Calibri" w:cs="Calibri"/>
                <w:color w:val="000000"/>
              </w:rPr>
              <w:t>109 (47.0)</w:t>
            </w:r>
          </w:p>
        </w:tc>
        <w:tc>
          <w:tcPr>
            <w:tcW w:w="1890" w:type="dxa"/>
            <w:vAlign w:val="center"/>
          </w:tcPr>
          <w:p w14:paraId="37C0213E" w14:textId="404D4EE1" w:rsidR="00EF1BF1" w:rsidRDefault="00EF1BF1" w:rsidP="00535838">
            <w:pPr>
              <w:jc w:val="center"/>
              <w:rPr>
                <w:rFonts w:ascii="Calibri" w:hAnsi="Calibri" w:cs="Calibri"/>
                <w:color w:val="000000"/>
              </w:rPr>
            </w:pPr>
            <w:r>
              <w:rPr>
                <w:rFonts w:ascii="Calibri" w:hAnsi="Calibri" w:cs="Calibri"/>
                <w:color w:val="000000"/>
              </w:rPr>
              <w:t>126 (52.3)</w:t>
            </w:r>
          </w:p>
        </w:tc>
        <w:tc>
          <w:tcPr>
            <w:tcW w:w="997" w:type="dxa"/>
            <w:vAlign w:val="center"/>
          </w:tcPr>
          <w:p w14:paraId="60C81393" w14:textId="77777777" w:rsidR="00EF1BF1" w:rsidRDefault="00EF1BF1" w:rsidP="00535838">
            <w:pPr>
              <w:jc w:val="center"/>
              <w:rPr>
                <w:rFonts w:ascii="Calibri" w:hAnsi="Calibri" w:cs="Calibri"/>
                <w:color w:val="000000"/>
              </w:rPr>
            </w:pPr>
          </w:p>
        </w:tc>
      </w:tr>
      <w:tr w:rsidR="00EF1BF1" w14:paraId="384AB9E9" w14:textId="77777777" w:rsidTr="00535838">
        <w:tc>
          <w:tcPr>
            <w:tcW w:w="4590" w:type="dxa"/>
            <w:vAlign w:val="bottom"/>
          </w:tcPr>
          <w:p w14:paraId="065F4C04" w14:textId="77777777" w:rsidR="00EF1BF1" w:rsidRDefault="00EF1BF1" w:rsidP="00535838">
            <w:pPr>
              <w:rPr>
                <w:rFonts w:ascii="Calibri" w:hAnsi="Calibri" w:cs="Calibri"/>
                <w:color w:val="000000"/>
              </w:rPr>
            </w:pPr>
            <w:r>
              <w:rPr>
                <w:rFonts w:ascii="Calibri" w:hAnsi="Calibri" w:cs="Calibri"/>
                <w:color w:val="000000"/>
              </w:rPr>
              <w:t>Pfizer BioNTech</w:t>
            </w:r>
          </w:p>
        </w:tc>
        <w:tc>
          <w:tcPr>
            <w:tcW w:w="1980" w:type="dxa"/>
            <w:vAlign w:val="center"/>
          </w:tcPr>
          <w:p w14:paraId="10F3E530" w14:textId="70D7DB70" w:rsidR="00EF1BF1" w:rsidRDefault="00EF1BF1" w:rsidP="00535838">
            <w:pPr>
              <w:jc w:val="center"/>
              <w:rPr>
                <w:rFonts w:ascii="Calibri" w:hAnsi="Calibri" w:cs="Calibri"/>
                <w:color w:val="000000"/>
              </w:rPr>
            </w:pPr>
            <w:r>
              <w:rPr>
                <w:rFonts w:ascii="Calibri" w:hAnsi="Calibri" w:cs="Calibri"/>
                <w:color w:val="000000"/>
              </w:rPr>
              <w:t>128 (54.5)</w:t>
            </w:r>
          </w:p>
        </w:tc>
        <w:tc>
          <w:tcPr>
            <w:tcW w:w="2070" w:type="dxa"/>
            <w:vAlign w:val="center"/>
          </w:tcPr>
          <w:p w14:paraId="77AC0A99" w14:textId="240A3F64" w:rsidR="00EF1BF1" w:rsidRDefault="00EF1BF1" w:rsidP="00535838">
            <w:pPr>
              <w:jc w:val="center"/>
              <w:rPr>
                <w:rFonts w:ascii="Calibri" w:hAnsi="Calibri" w:cs="Calibri"/>
                <w:color w:val="000000"/>
              </w:rPr>
            </w:pPr>
            <w:r>
              <w:rPr>
                <w:rFonts w:ascii="Calibri" w:hAnsi="Calibri" w:cs="Calibri"/>
                <w:color w:val="000000"/>
              </w:rPr>
              <w:t>136 (59.4)</w:t>
            </w:r>
          </w:p>
        </w:tc>
        <w:tc>
          <w:tcPr>
            <w:tcW w:w="2160" w:type="dxa"/>
            <w:vAlign w:val="center"/>
          </w:tcPr>
          <w:p w14:paraId="1E1F7736" w14:textId="382EA1CA" w:rsidR="00EF1BF1" w:rsidRDefault="00EF1BF1" w:rsidP="00535838">
            <w:pPr>
              <w:jc w:val="center"/>
              <w:rPr>
                <w:rFonts w:ascii="Calibri" w:hAnsi="Calibri" w:cs="Calibri"/>
                <w:color w:val="000000"/>
              </w:rPr>
            </w:pPr>
            <w:r>
              <w:rPr>
                <w:rFonts w:ascii="Calibri" w:hAnsi="Calibri" w:cs="Calibri"/>
                <w:color w:val="000000"/>
              </w:rPr>
              <w:t>123 (53.0)</w:t>
            </w:r>
          </w:p>
        </w:tc>
        <w:tc>
          <w:tcPr>
            <w:tcW w:w="1890" w:type="dxa"/>
            <w:vAlign w:val="center"/>
          </w:tcPr>
          <w:p w14:paraId="382D0E30" w14:textId="7001A0A4" w:rsidR="00EF1BF1" w:rsidRDefault="00EF1BF1" w:rsidP="00535838">
            <w:pPr>
              <w:jc w:val="center"/>
              <w:rPr>
                <w:rFonts w:ascii="Calibri" w:hAnsi="Calibri" w:cs="Calibri"/>
                <w:color w:val="000000"/>
              </w:rPr>
            </w:pPr>
            <w:r>
              <w:rPr>
                <w:rFonts w:ascii="Calibri" w:hAnsi="Calibri" w:cs="Calibri"/>
                <w:color w:val="000000"/>
              </w:rPr>
              <w:t>115 (47.7)</w:t>
            </w:r>
          </w:p>
        </w:tc>
        <w:tc>
          <w:tcPr>
            <w:tcW w:w="997" w:type="dxa"/>
            <w:vAlign w:val="center"/>
          </w:tcPr>
          <w:p w14:paraId="33860A6D" w14:textId="77777777" w:rsidR="00EF1BF1" w:rsidRDefault="00EF1BF1" w:rsidP="00535838">
            <w:pPr>
              <w:jc w:val="center"/>
              <w:rPr>
                <w:rFonts w:ascii="Calibri" w:hAnsi="Calibri" w:cs="Calibri"/>
                <w:color w:val="000000"/>
              </w:rPr>
            </w:pPr>
          </w:p>
        </w:tc>
      </w:tr>
      <w:tr w:rsidR="00EF1BF1" w14:paraId="2C1931E3" w14:textId="77777777" w:rsidTr="00535838">
        <w:tc>
          <w:tcPr>
            <w:tcW w:w="4590" w:type="dxa"/>
            <w:vAlign w:val="bottom"/>
          </w:tcPr>
          <w:p w14:paraId="25CAEFF8" w14:textId="77777777" w:rsidR="00EF1BF1" w:rsidRDefault="00EF1BF1" w:rsidP="00535838">
            <w:pPr>
              <w:rPr>
                <w:rFonts w:ascii="Calibri" w:hAnsi="Calibri" w:cs="Calibri"/>
                <w:color w:val="000000"/>
              </w:rPr>
            </w:pPr>
            <w:r>
              <w:rPr>
                <w:rFonts w:ascii="Calibri" w:hAnsi="Calibri" w:cs="Calibri"/>
                <w:color w:val="000000"/>
              </w:rPr>
              <w:t>Second dose vaccine – n (%)</w:t>
            </w:r>
          </w:p>
        </w:tc>
        <w:tc>
          <w:tcPr>
            <w:tcW w:w="1980" w:type="dxa"/>
            <w:vAlign w:val="center"/>
          </w:tcPr>
          <w:p w14:paraId="7564CC24" w14:textId="77777777" w:rsidR="00EF1BF1" w:rsidRDefault="00EF1BF1" w:rsidP="00535838">
            <w:pPr>
              <w:jc w:val="center"/>
              <w:rPr>
                <w:rFonts w:ascii="Calibri" w:hAnsi="Calibri" w:cs="Calibri"/>
                <w:color w:val="000000"/>
              </w:rPr>
            </w:pPr>
          </w:p>
        </w:tc>
        <w:tc>
          <w:tcPr>
            <w:tcW w:w="2070" w:type="dxa"/>
            <w:vAlign w:val="center"/>
          </w:tcPr>
          <w:p w14:paraId="36F8731F" w14:textId="77777777" w:rsidR="00EF1BF1" w:rsidRDefault="00EF1BF1" w:rsidP="00535838">
            <w:pPr>
              <w:jc w:val="center"/>
              <w:rPr>
                <w:rFonts w:ascii="Calibri" w:hAnsi="Calibri" w:cs="Calibri"/>
                <w:color w:val="000000"/>
              </w:rPr>
            </w:pPr>
          </w:p>
        </w:tc>
        <w:tc>
          <w:tcPr>
            <w:tcW w:w="2160" w:type="dxa"/>
            <w:vAlign w:val="center"/>
          </w:tcPr>
          <w:p w14:paraId="7465316B" w14:textId="77777777" w:rsidR="00EF1BF1" w:rsidRDefault="00EF1BF1" w:rsidP="00535838">
            <w:pPr>
              <w:jc w:val="center"/>
              <w:rPr>
                <w:rFonts w:ascii="Calibri" w:hAnsi="Calibri" w:cs="Calibri"/>
                <w:color w:val="000000"/>
              </w:rPr>
            </w:pPr>
          </w:p>
        </w:tc>
        <w:tc>
          <w:tcPr>
            <w:tcW w:w="1890" w:type="dxa"/>
            <w:vAlign w:val="center"/>
          </w:tcPr>
          <w:p w14:paraId="6925C8CF" w14:textId="77777777" w:rsidR="00EF1BF1" w:rsidRDefault="00EF1BF1" w:rsidP="00535838">
            <w:pPr>
              <w:jc w:val="center"/>
              <w:rPr>
                <w:rFonts w:ascii="Calibri" w:hAnsi="Calibri" w:cs="Calibri"/>
                <w:color w:val="000000"/>
              </w:rPr>
            </w:pPr>
          </w:p>
        </w:tc>
        <w:tc>
          <w:tcPr>
            <w:tcW w:w="997" w:type="dxa"/>
            <w:vAlign w:val="center"/>
          </w:tcPr>
          <w:p w14:paraId="69959F9D"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5E85A667" w14:textId="77777777" w:rsidTr="00535838">
        <w:tc>
          <w:tcPr>
            <w:tcW w:w="4590" w:type="dxa"/>
            <w:vAlign w:val="bottom"/>
          </w:tcPr>
          <w:p w14:paraId="5D9BA1DD" w14:textId="77777777" w:rsidR="00EF1BF1" w:rsidRDefault="00EF1BF1" w:rsidP="00535838">
            <w:pPr>
              <w:rPr>
                <w:rFonts w:ascii="Calibri" w:hAnsi="Calibri" w:cs="Calibri"/>
                <w:color w:val="000000"/>
              </w:rPr>
            </w:pPr>
            <w:r>
              <w:rPr>
                <w:rFonts w:ascii="Calibri" w:hAnsi="Calibri" w:cs="Calibri"/>
                <w:color w:val="000000"/>
              </w:rPr>
              <w:t>AstraZeneca</w:t>
            </w:r>
          </w:p>
        </w:tc>
        <w:tc>
          <w:tcPr>
            <w:tcW w:w="1980" w:type="dxa"/>
            <w:vAlign w:val="center"/>
          </w:tcPr>
          <w:p w14:paraId="369D714E" w14:textId="097CA0C1" w:rsidR="00EF1BF1" w:rsidRDefault="00EF1BF1" w:rsidP="00535838">
            <w:pPr>
              <w:jc w:val="center"/>
              <w:rPr>
                <w:rFonts w:ascii="Calibri" w:hAnsi="Calibri" w:cs="Calibri"/>
                <w:color w:val="000000"/>
              </w:rPr>
            </w:pPr>
            <w:r>
              <w:rPr>
                <w:rFonts w:ascii="Calibri" w:hAnsi="Calibri" w:cs="Calibri"/>
                <w:color w:val="000000"/>
              </w:rPr>
              <w:t>31 (27.7)</w:t>
            </w:r>
          </w:p>
        </w:tc>
        <w:tc>
          <w:tcPr>
            <w:tcW w:w="2070" w:type="dxa"/>
            <w:vAlign w:val="center"/>
          </w:tcPr>
          <w:p w14:paraId="511084E4" w14:textId="0D2FB241" w:rsidR="00EF1BF1" w:rsidRDefault="00EF1BF1" w:rsidP="00535838">
            <w:pPr>
              <w:jc w:val="center"/>
              <w:rPr>
                <w:rFonts w:ascii="Calibri" w:hAnsi="Calibri" w:cs="Calibri"/>
                <w:color w:val="000000"/>
              </w:rPr>
            </w:pPr>
            <w:r>
              <w:rPr>
                <w:rFonts w:ascii="Calibri" w:hAnsi="Calibri" w:cs="Calibri"/>
                <w:color w:val="000000"/>
              </w:rPr>
              <w:t>56 (31.6)</w:t>
            </w:r>
          </w:p>
        </w:tc>
        <w:tc>
          <w:tcPr>
            <w:tcW w:w="2160" w:type="dxa"/>
            <w:vAlign w:val="center"/>
          </w:tcPr>
          <w:p w14:paraId="01C70A94" w14:textId="79D62C8B" w:rsidR="00EF1BF1" w:rsidRDefault="00EF1BF1" w:rsidP="00535838">
            <w:pPr>
              <w:jc w:val="center"/>
              <w:rPr>
                <w:rFonts w:ascii="Calibri" w:hAnsi="Calibri" w:cs="Calibri"/>
                <w:color w:val="000000"/>
              </w:rPr>
            </w:pPr>
            <w:r>
              <w:rPr>
                <w:rFonts w:ascii="Calibri" w:hAnsi="Calibri" w:cs="Calibri"/>
                <w:color w:val="000000"/>
              </w:rPr>
              <w:t>74 (42.0)</w:t>
            </w:r>
          </w:p>
        </w:tc>
        <w:tc>
          <w:tcPr>
            <w:tcW w:w="1890" w:type="dxa"/>
            <w:vAlign w:val="center"/>
          </w:tcPr>
          <w:p w14:paraId="4BED8AE2" w14:textId="2877D4E5" w:rsidR="00EF1BF1" w:rsidRDefault="00EF1BF1" w:rsidP="00535838">
            <w:pPr>
              <w:jc w:val="center"/>
              <w:rPr>
                <w:rFonts w:ascii="Calibri" w:hAnsi="Calibri" w:cs="Calibri"/>
                <w:color w:val="000000"/>
              </w:rPr>
            </w:pPr>
            <w:r>
              <w:rPr>
                <w:rFonts w:ascii="Calibri" w:hAnsi="Calibri" w:cs="Calibri"/>
                <w:color w:val="000000"/>
              </w:rPr>
              <w:t>100 (50.0)</w:t>
            </w:r>
          </w:p>
        </w:tc>
        <w:tc>
          <w:tcPr>
            <w:tcW w:w="997" w:type="dxa"/>
            <w:vAlign w:val="center"/>
          </w:tcPr>
          <w:p w14:paraId="72F5E601" w14:textId="77777777" w:rsidR="00EF1BF1" w:rsidRDefault="00EF1BF1" w:rsidP="00535838">
            <w:pPr>
              <w:jc w:val="center"/>
              <w:rPr>
                <w:rFonts w:ascii="Calibri" w:hAnsi="Calibri" w:cs="Calibri"/>
                <w:color w:val="000000"/>
              </w:rPr>
            </w:pPr>
          </w:p>
        </w:tc>
      </w:tr>
      <w:tr w:rsidR="00EF1BF1" w14:paraId="6AB79224" w14:textId="77777777" w:rsidTr="00535838">
        <w:tc>
          <w:tcPr>
            <w:tcW w:w="4590" w:type="dxa"/>
            <w:vAlign w:val="bottom"/>
          </w:tcPr>
          <w:p w14:paraId="484DA8F1" w14:textId="77777777" w:rsidR="00EF1BF1" w:rsidRDefault="00EF1BF1" w:rsidP="00535838">
            <w:pPr>
              <w:rPr>
                <w:rFonts w:ascii="Calibri" w:hAnsi="Calibri" w:cs="Calibri"/>
                <w:color w:val="000000"/>
              </w:rPr>
            </w:pPr>
            <w:r>
              <w:rPr>
                <w:rFonts w:ascii="Calibri" w:hAnsi="Calibri" w:cs="Calibri"/>
                <w:color w:val="000000"/>
              </w:rPr>
              <w:t>Pfizer BioNTech</w:t>
            </w:r>
          </w:p>
        </w:tc>
        <w:tc>
          <w:tcPr>
            <w:tcW w:w="1980" w:type="dxa"/>
            <w:vAlign w:val="center"/>
          </w:tcPr>
          <w:p w14:paraId="6656F220" w14:textId="182F2D89" w:rsidR="00EF1BF1" w:rsidRDefault="00EF1BF1" w:rsidP="00535838">
            <w:pPr>
              <w:jc w:val="center"/>
              <w:rPr>
                <w:rFonts w:ascii="Calibri" w:hAnsi="Calibri" w:cs="Calibri"/>
                <w:color w:val="000000"/>
              </w:rPr>
            </w:pPr>
            <w:r>
              <w:rPr>
                <w:rFonts w:ascii="Calibri" w:hAnsi="Calibri" w:cs="Calibri"/>
                <w:color w:val="000000"/>
              </w:rPr>
              <w:t>81 (72.3)</w:t>
            </w:r>
          </w:p>
        </w:tc>
        <w:tc>
          <w:tcPr>
            <w:tcW w:w="2070" w:type="dxa"/>
            <w:vAlign w:val="center"/>
          </w:tcPr>
          <w:p w14:paraId="3093A7E4" w14:textId="64F29A2A" w:rsidR="00EF1BF1" w:rsidRDefault="00EF1BF1" w:rsidP="00535838">
            <w:pPr>
              <w:jc w:val="center"/>
              <w:rPr>
                <w:rFonts w:ascii="Calibri" w:hAnsi="Calibri" w:cs="Calibri"/>
                <w:color w:val="000000"/>
              </w:rPr>
            </w:pPr>
            <w:r>
              <w:rPr>
                <w:rFonts w:ascii="Calibri" w:hAnsi="Calibri" w:cs="Calibri"/>
                <w:color w:val="000000"/>
              </w:rPr>
              <w:t>121 (68.4)</w:t>
            </w:r>
          </w:p>
        </w:tc>
        <w:tc>
          <w:tcPr>
            <w:tcW w:w="2160" w:type="dxa"/>
            <w:vAlign w:val="center"/>
          </w:tcPr>
          <w:p w14:paraId="2B9CAFBE" w14:textId="4A111C57" w:rsidR="00EF1BF1" w:rsidRDefault="00EF1BF1" w:rsidP="00535838">
            <w:pPr>
              <w:jc w:val="center"/>
              <w:rPr>
                <w:rFonts w:ascii="Calibri" w:hAnsi="Calibri" w:cs="Calibri"/>
                <w:color w:val="000000"/>
              </w:rPr>
            </w:pPr>
            <w:r>
              <w:rPr>
                <w:rFonts w:ascii="Calibri" w:hAnsi="Calibri" w:cs="Calibri"/>
                <w:color w:val="000000"/>
              </w:rPr>
              <w:t>102 (58.0)</w:t>
            </w:r>
          </w:p>
        </w:tc>
        <w:tc>
          <w:tcPr>
            <w:tcW w:w="1890" w:type="dxa"/>
            <w:vAlign w:val="center"/>
          </w:tcPr>
          <w:p w14:paraId="350EE4AA" w14:textId="0D7922B4" w:rsidR="00EF1BF1" w:rsidRDefault="00EF1BF1" w:rsidP="00535838">
            <w:pPr>
              <w:jc w:val="center"/>
              <w:rPr>
                <w:rFonts w:ascii="Calibri" w:hAnsi="Calibri" w:cs="Calibri"/>
                <w:color w:val="000000"/>
              </w:rPr>
            </w:pPr>
            <w:r>
              <w:rPr>
                <w:rFonts w:ascii="Calibri" w:hAnsi="Calibri" w:cs="Calibri"/>
                <w:color w:val="000000"/>
              </w:rPr>
              <w:t>100 (50.0)</w:t>
            </w:r>
          </w:p>
        </w:tc>
        <w:tc>
          <w:tcPr>
            <w:tcW w:w="997" w:type="dxa"/>
            <w:vAlign w:val="center"/>
          </w:tcPr>
          <w:p w14:paraId="17672307" w14:textId="77777777" w:rsidR="00EF1BF1" w:rsidRDefault="00EF1BF1" w:rsidP="00535838">
            <w:pPr>
              <w:jc w:val="center"/>
              <w:rPr>
                <w:rFonts w:ascii="Calibri" w:hAnsi="Calibri" w:cs="Calibri"/>
                <w:color w:val="000000"/>
              </w:rPr>
            </w:pPr>
          </w:p>
        </w:tc>
      </w:tr>
      <w:tr w:rsidR="00EF1BF1" w14:paraId="2C62020E" w14:textId="77777777" w:rsidTr="00535838">
        <w:tc>
          <w:tcPr>
            <w:tcW w:w="4590" w:type="dxa"/>
            <w:vAlign w:val="bottom"/>
          </w:tcPr>
          <w:p w14:paraId="1F6E5DAD" w14:textId="77777777" w:rsidR="00EF1BF1" w:rsidRDefault="00EF1BF1" w:rsidP="00535838">
            <w:r>
              <w:t>Gestational HBP before vaccination – n (%)</w:t>
            </w:r>
          </w:p>
        </w:tc>
        <w:tc>
          <w:tcPr>
            <w:tcW w:w="1980" w:type="dxa"/>
            <w:vAlign w:val="center"/>
          </w:tcPr>
          <w:p w14:paraId="680C6D38" w14:textId="7B3518D9" w:rsidR="00EF1BF1" w:rsidRDefault="00EF1BF1" w:rsidP="00535838">
            <w:pPr>
              <w:jc w:val="center"/>
            </w:pPr>
            <w:r>
              <w:rPr>
                <w:rFonts w:ascii="Calibri" w:hAnsi="Calibri" w:cs="Calibri"/>
                <w:color w:val="000000"/>
              </w:rPr>
              <w:t>1 (0.4)</w:t>
            </w:r>
          </w:p>
        </w:tc>
        <w:tc>
          <w:tcPr>
            <w:tcW w:w="2070" w:type="dxa"/>
            <w:vAlign w:val="center"/>
          </w:tcPr>
          <w:p w14:paraId="3FC6E019" w14:textId="3F072548" w:rsidR="00EF1BF1" w:rsidRDefault="00EF1BF1" w:rsidP="00535838">
            <w:pPr>
              <w:jc w:val="center"/>
            </w:pPr>
            <w:r>
              <w:rPr>
                <w:rFonts w:ascii="Calibri" w:hAnsi="Calibri" w:cs="Calibri"/>
                <w:color w:val="000000"/>
              </w:rPr>
              <w:t>1 (0.4)</w:t>
            </w:r>
          </w:p>
        </w:tc>
        <w:tc>
          <w:tcPr>
            <w:tcW w:w="2160" w:type="dxa"/>
            <w:vAlign w:val="center"/>
          </w:tcPr>
          <w:p w14:paraId="4B90085B" w14:textId="102E1D17" w:rsidR="00EF1BF1" w:rsidRDefault="00EF1BF1" w:rsidP="00535838">
            <w:pPr>
              <w:jc w:val="center"/>
            </w:pPr>
            <w:r>
              <w:rPr>
                <w:rFonts w:ascii="Calibri" w:hAnsi="Calibri" w:cs="Calibri"/>
                <w:color w:val="000000"/>
              </w:rPr>
              <w:t>0 (0.0)</w:t>
            </w:r>
          </w:p>
        </w:tc>
        <w:tc>
          <w:tcPr>
            <w:tcW w:w="1890" w:type="dxa"/>
            <w:vAlign w:val="center"/>
          </w:tcPr>
          <w:p w14:paraId="6F9D6CC3" w14:textId="541EBE57" w:rsidR="00EF1BF1" w:rsidRDefault="00EF1BF1" w:rsidP="00535838">
            <w:pPr>
              <w:jc w:val="center"/>
            </w:pPr>
            <w:r>
              <w:rPr>
                <w:rFonts w:ascii="Calibri" w:hAnsi="Calibri" w:cs="Calibri"/>
                <w:color w:val="000000"/>
              </w:rPr>
              <w:t>1 (0.4)</w:t>
            </w:r>
          </w:p>
        </w:tc>
        <w:tc>
          <w:tcPr>
            <w:tcW w:w="997" w:type="dxa"/>
            <w:vAlign w:val="center"/>
          </w:tcPr>
          <w:p w14:paraId="05626FA7" w14:textId="77777777" w:rsidR="00EF1BF1" w:rsidRDefault="00EF1BF1" w:rsidP="00535838">
            <w:pPr>
              <w:jc w:val="center"/>
            </w:pPr>
            <w:r>
              <w:rPr>
                <w:rFonts w:ascii="Calibri" w:hAnsi="Calibri" w:cs="Calibri"/>
                <w:color w:val="000000"/>
              </w:rPr>
              <w:t>0.904</w:t>
            </w:r>
          </w:p>
        </w:tc>
      </w:tr>
      <w:tr w:rsidR="00EF1BF1" w14:paraId="48C01DDD" w14:textId="77777777" w:rsidTr="00535838">
        <w:tc>
          <w:tcPr>
            <w:tcW w:w="4590" w:type="dxa"/>
            <w:vAlign w:val="bottom"/>
          </w:tcPr>
          <w:p w14:paraId="46F5A941" w14:textId="77777777" w:rsidR="00EF1BF1" w:rsidRPr="008F4CAB" w:rsidRDefault="00EF1BF1" w:rsidP="00535838">
            <w:pPr>
              <w:rPr>
                <w:highlight w:val="yellow"/>
              </w:rPr>
            </w:pPr>
            <w:r w:rsidRPr="008F4CAB">
              <w:rPr>
                <w:highlight w:val="yellow"/>
              </w:rPr>
              <w:t>Gestational diabetes before vaccination – n (%)</w:t>
            </w:r>
          </w:p>
        </w:tc>
        <w:tc>
          <w:tcPr>
            <w:tcW w:w="1980" w:type="dxa"/>
            <w:vAlign w:val="center"/>
          </w:tcPr>
          <w:p w14:paraId="596AF81B" w14:textId="3A78F848" w:rsidR="00EF1BF1" w:rsidRPr="008F4CAB" w:rsidRDefault="00EF1BF1" w:rsidP="00535838">
            <w:pPr>
              <w:jc w:val="center"/>
              <w:rPr>
                <w:highlight w:val="yellow"/>
              </w:rPr>
            </w:pPr>
            <w:r w:rsidRPr="008F4CAB">
              <w:rPr>
                <w:rFonts w:ascii="Calibri" w:hAnsi="Calibri" w:cs="Calibri"/>
                <w:color w:val="000000"/>
                <w:highlight w:val="yellow"/>
              </w:rPr>
              <w:t>45 (19.1)</w:t>
            </w:r>
          </w:p>
        </w:tc>
        <w:tc>
          <w:tcPr>
            <w:tcW w:w="2070" w:type="dxa"/>
            <w:vAlign w:val="center"/>
          </w:tcPr>
          <w:p w14:paraId="77BD074F" w14:textId="4DD9B27B" w:rsidR="00EF1BF1" w:rsidRPr="008F4CAB" w:rsidRDefault="00EF1BF1" w:rsidP="00535838">
            <w:pPr>
              <w:jc w:val="center"/>
              <w:rPr>
                <w:highlight w:val="yellow"/>
              </w:rPr>
            </w:pPr>
            <w:r w:rsidRPr="008F4CAB">
              <w:rPr>
                <w:rFonts w:ascii="Calibri" w:hAnsi="Calibri" w:cs="Calibri"/>
                <w:color w:val="000000"/>
                <w:highlight w:val="yellow"/>
              </w:rPr>
              <w:t>11 (4.8)</w:t>
            </w:r>
          </w:p>
        </w:tc>
        <w:tc>
          <w:tcPr>
            <w:tcW w:w="2160" w:type="dxa"/>
            <w:vAlign w:val="center"/>
          </w:tcPr>
          <w:p w14:paraId="29CE6A4C" w14:textId="33A0E7BC" w:rsidR="00EF1BF1" w:rsidRPr="008F4CAB" w:rsidRDefault="00EF1BF1" w:rsidP="00535838">
            <w:pPr>
              <w:jc w:val="center"/>
              <w:rPr>
                <w:highlight w:val="yellow"/>
              </w:rPr>
            </w:pPr>
            <w:r w:rsidRPr="008F4CAB">
              <w:rPr>
                <w:rFonts w:ascii="Calibri" w:hAnsi="Calibri" w:cs="Calibri"/>
                <w:color w:val="000000"/>
                <w:highlight w:val="yellow"/>
              </w:rPr>
              <w:t>32 (13.8)</w:t>
            </w:r>
          </w:p>
        </w:tc>
        <w:tc>
          <w:tcPr>
            <w:tcW w:w="1890" w:type="dxa"/>
            <w:vAlign w:val="center"/>
          </w:tcPr>
          <w:p w14:paraId="6ED09E2D" w14:textId="3EE6E2FA" w:rsidR="00EF1BF1" w:rsidRPr="008F4CAB" w:rsidRDefault="00EF1BF1" w:rsidP="00535838">
            <w:pPr>
              <w:jc w:val="center"/>
              <w:rPr>
                <w:highlight w:val="yellow"/>
              </w:rPr>
            </w:pPr>
            <w:r w:rsidRPr="008F4CAB">
              <w:rPr>
                <w:rFonts w:ascii="Calibri" w:hAnsi="Calibri" w:cs="Calibri"/>
                <w:color w:val="000000"/>
                <w:highlight w:val="yellow"/>
              </w:rPr>
              <w:t>32 (13.3)</w:t>
            </w:r>
          </w:p>
        </w:tc>
        <w:tc>
          <w:tcPr>
            <w:tcW w:w="997" w:type="dxa"/>
            <w:vAlign w:val="center"/>
          </w:tcPr>
          <w:p w14:paraId="545129DE" w14:textId="77777777" w:rsidR="00EF1BF1" w:rsidRPr="008F4CAB" w:rsidRDefault="00EF1BF1" w:rsidP="00535838">
            <w:pPr>
              <w:jc w:val="center"/>
              <w:rPr>
                <w:highlight w:val="yellow"/>
              </w:rPr>
            </w:pPr>
            <w:r w:rsidRPr="008F4CAB">
              <w:rPr>
                <w:rFonts w:ascii="Calibri" w:hAnsi="Calibri" w:cs="Calibri"/>
                <w:color w:val="000000"/>
                <w:highlight w:val="yellow"/>
              </w:rPr>
              <w:t>&lt;0.001</w:t>
            </w:r>
          </w:p>
        </w:tc>
      </w:tr>
      <w:tr w:rsidR="00EF1BF1" w14:paraId="0BD1CE98" w14:textId="77777777" w:rsidTr="00535838">
        <w:tc>
          <w:tcPr>
            <w:tcW w:w="4590" w:type="dxa"/>
            <w:vAlign w:val="bottom"/>
          </w:tcPr>
          <w:p w14:paraId="0D467690" w14:textId="77777777" w:rsidR="00EF1BF1" w:rsidRPr="0064566B" w:rsidRDefault="00EF1BF1" w:rsidP="00535838">
            <w:r w:rsidRPr="0064566B">
              <w:rPr>
                <w:rFonts w:ascii="Calibri" w:hAnsi="Calibri" w:cs="Calibri"/>
                <w:color w:val="000000"/>
              </w:rPr>
              <w:t>Gestational oligohydramnios – n (%)</w:t>
            </w:r>
          </w:p>
        </w:tc>
        <w:tc>
          <w:tcPr>
            <w:tcW w:w="1980" w:type="dxa"/>
            <w:vAlign w:val="center"/>
          </w:tcPr>
          <w:p w14:paraId="633F2C88" w14:textId="3A9E55D4" w:rsidR="00EF1BF1" w:rsidRDefault="00EF1BF1" w:rsidP="00535838">
            <w:pPr>
              <w:jc w:val="center"/>
            </w:pPr>
            <w:r>
              <w:rPr>
                <w:rFonts w:ascii="Calibri" w:hAnsi="Calibri" w:cs="Calibri"/>
                <w:color w:val="000000"/>
              </w:rPr>
              <w:t>7 (3.0)</w:t>
            </w:r>
          </w:p>
        </w:tc>
        <w:tc>
          <w:tcPr>
            <w:tcW w:w="2070" w:type="dxa"/>
            <w:vAlign w:val="center"/>
          </w:tcPr>
          <w:p w14:paraId="099C3C6B" w14:textId="674F8B04" w:rsidR="00EF1BF1" w:rsidRDefault="00EF1BF1" w:rsidP="00535838">
            <w:pPr>
              <w:jc w:val="center"/>
            </w:pPr>
            <w:r>
              <w:rPr>
                <w:rFonts w:ascii="Calibri" w:hAnsi="Calibri" w:cs="Calibri"/>
                <w:color w:val="000000"/>
              </w:rPr>
              <w:t>3 (1.3)</w:t>
            </w:r>
          </w:p>
        </w:tc>
        <w:tc>
          <w:tcPr>
            <w:tcW w:w="2160" w:type="dxa"/>
            <w:vAlign w:val="center"/>
          </w:tcPr>
          <w:p w14:paraId="49C694A3" w14:textId="719512F5" w:rsidR="00EF1BF1" w:rsidRDefault="00EF1BF1" w:rsidP="00535838">
            <w:pPr>
              <w:jc w:val="center"/>
            </w:pPr>
            <w:r>
              <w:rPr>
                <w:rFonts w:ascii="Calibri" w:hAnsi="Calibri" w:cs="Calibri"/>
                <w:color w:val="000000"/>
              </w:rPr>
              <w:t>8 (3.4)</w:t>
            </w:r>
          </w:p>
        </w:tc>
        <w:tc>
          <w:tcPr>
            <w:tcW w:w="1890" w:type="dxa"/>
            <w:vAlign w:val="center"/>
          </w:tcPr>
          <w:p w14:paraId="6240FACB" w14:textId="7F054087" w:rsidR="00EF1BF1" w:rsidRDefault="00EF1BF1" w:rsidP="00535838">
            <w:pPr>
              <w:jc w:val="center"/>
            </w:pPr>
            <w:r>
              <w:rPr>
                <w:rFonts w:ascii="Calibri" w:hAnsi="Calibri" w:cs="Calibri"/>
                <w:color w:val="000000"/>
              </w:rPr>
              <w:t>9 (3.8)</w:t>
            </w:r>
          </w:p>
        </w:tc>
        <w:tc>
          <w:tcPr>
            <w:tcW w:w="997" w:type="dxa"/>
            <w:vAlign w:val="center"/>
          </w:tcPr>
          <w:p w14:paraId="71E225D2" w14:textId="77777777" w:rsidR="00EF1BF1" w:rsidRDefault="00EF1BF1" w:rsidP="00535838">
            <w:pPr>
              <w:jc w:val="center"/>
            </w:pPr>
            <w:r>
              <w:rPr>
                <w:rFonts w:ascii="Calibri" w:hAnsi="Calibri" w:cs="Calibri"/>
                <w:color w:val="000000"/>
              </w:rPr>
              <w:t>0.405</w:t>
            </w:r>
          </w:p>
        </w:tc>
      </w:tr>
      <w:tr w:rsidR="00EF1BF1" w14:paraId="433AB759" w14:textId="77777777" w:rsidTr="00535838">
        <w:tc>
          <w:tcPr>
            <w:tcW w:w="4590" w:type="dxa"/>
            <w:vAlign w:val="bottom"/>
          </w:tcPr>
          <w:p w14:paraId="0AEF66E0" w14:textId="77777777" w:rsidR="00EF1BF1" w:rsidRDefault="00EF1BF1" w:rsidP="00535838">
            <w:r>
              <w:rPr>
                <w:rFonts w:ascii="Calibri" w:hAnsi="Calibri" w:cs="Calibri"/>
                <w:color w:val="000000"/>
              </w:rPr>
              <w:t>Gestational polyhydramnios – n (%)</w:t>
            </w:r>
          </w:p>
        </w:tc>
        <w:tc>
          <w:tcPr>
            <w:tcW w:w="1980" w:type="dxa"/>
            <w:vAlign w:val="center"/>
          </w:tcPr>
          <w:p w14:paraId="1D4A680F" w14:textId="0789813E" w:rsidR="00EF1BF1" w:rsidRDefault="00EF1BF1" w:rsidP="00535838">
            <w:pPr>
              <w:jc w:val="center"/>
            </w:pPr>
            <w:r>
              <w:rPr>
                <w:rFonts w:ascii="Calibri" w:hAnsi="Calibri" w:cs="Calibri"/>
                <w:color w:val="000000"/>
              </w:rPr>
              <w:t>6 (2.6)</w:t>
            </w:r>
          </w:p>
        </w:tc>
        <w:tc>
          <w:tcPr>
            <w:tcW w:w="2070" w:type="dxa"/>
            <w:vAlign w:val="center"/>
          </w:tcPr>
          <w:p w14:paraId="4A86C245" w14:textId="412FE74A" w:rsidR="00EF1BF1" w:rsidRDefault="00EF1BF1" w:rsidP="00535838">
            <w:pPr>
              <w:jc w:val="center"/>
            </w:pPr>
            <w:r>
              <w:rPr>
                <w:rFonts w:ascii="Calibri" w:hAnsi="Calibri" w:cs="Calibri"/>
                <w:color w:val="000000"/>
              </w:rPr>
              <w:t>8 (3.5)</w:t>
            </w:r>
          </w:p>
        </w:tc>
        <w:tc>
          <w:tcPr>
            <w:tcW w:w="2160" w:type="dxa"/>
            <w:vAlign w:val="center"/>
          </w:tcPr>
          <w:p w14:paraId="2ED79B19" w14:textId="65C8CB76" w:rsidR="00EF1BF1" w:rsidRDefault="00EF1BF1" w:rsidP="00535838">
            <w:pPr>
              <w:jc w:val="center"/>
            </w:pPr>
            <w:r>
              <w:rPr>
                <w:rFonts w:ascii="Calibri" w:hAnsi="Calibri" w:cs="Calibri"/>
                <w:color w:val="000000"/>
              </w:rPr>
              <w:t>10 (4.3)</w:t>
            </w:r>
          </w:p>
        </w:tc>
        <w:tc>
          <w:tcPr>
            <w:tcW w:w="1890" w:type="dxa"/>
            <w:vAlign w:val="center"/>
          </w:tcPr>
          <w:p w14:paraId="2065D33E" w14:textId="633255F1" w:rsidR="00EF1BF1" w:rsidRDefault="00EF1BF1" w:rsidP="00535838">
            <w:pPr>
              <w:jc w:val="center"/>
            </w:pPr>
            <w:r>
              <w:rPr>
                <w:rFonts w:ascii="Calibri" w:hAnsi="Calibri" w:cs="Calibri"/>
                <w:color w:val="000000"/>
              </w:rPr>
              <w:t>13 (5.4)</w:t>
            </w:r>
          </w:p>
        </w:tc>
        <w:tc>
          <w:tcPr>
            <w:tcW w:w="997" w:type="dxa"/>
            <w:vAlign w:val="center"/>
          </w:tcPr>
          <w:p w14:paraId="7D65BE19" w14:textId="77777777" w:rsidR="00EF1BF1" w:rsidRDefault="00EF1BF1" w:rsidP="00535838">
            <w:pPr>
              <w:jc w:val="center"/>
            </w:pPr>
            <w:r>
              <w:rPr>
                <w:rFonts w:ascii="Calibri" w:hAnsi="Calibri" w:cs="Calibri"/>
                <w:color w:val="000000"/>
              </w:rPr>
              <w:t>0.434</w:t>
            </w:r>
          </w:p>
        </w:tc>
      </w:tr>
    </w:tbl>
    <w:p w14:paraId="3E98AB52" w14:textId="229BF766" w:rsidR="00EF1BF1" w:rsidRDefault="007C141E" w:rsidP="00EF1BF1">
      <w:r>
        <w:t xml:space="preserve">Values expressed as </w:t>
      </w:r>
      <w:proofErr w:type="spellStart"/>
      <w:r>
        <w:t>mean</w:t>
      </w:r>
      <w:r>
        <w:rPr>
          <w:rFonts w:cstheme="minorHAnsi"/>
        </w:rPr>
        <w:t>±</w:t>
      </w:r>
      <w:r>
        <w:t>SD</w:t>
      </w:r>
      <w:proofErr w:type="spellEnd"/>
      <w:r>
        <w:t>, median [IQR], and n (%)</w:t>
      </w:r>
    </w:p>
    <w:p w14:paraId="01F14867" w14:textId="77777777" w:rsidR="00EF1BF1" w:rsidRDefault="00EF1BF1" w:rsidP="00EF1BF1"/>
    <w:p w14:paraId="20734234" w14:textId="77777777" w:rsidR="00EF1BF1" w:rsidRDefault="00EF1BF1" w:rsidP="00EF1BF1"/>
    <w:p w14:paraId="00BF93DF" w14:textId="1C26286D" w:rsidR="00EF1BF1" w:rsidRDefault="00EF1BF1" w:rsidP="00EF1BF1"/>
    <w:p w14:paraId="7EE9A60D" w14:textId="77777777" w:rsidR="00EF1BF1" w:rsidRDefault="00EF1BF1" w:rsidP="00EF1BF1"/>
    <w:p w14:paraId="5098875C" w14:textId="77777777" w:rsidR="00EF1BF1" w:rsidRDefault="00EF1BF1" w:rsidP="00EF1BF1">
      <w:r>
        <w:t>Table 2. Pregnancy and neonatal outcomes in pregnant women within each group of gestational age (weeks) at vaccination point of time</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EF1BF1" w14:paraId="64CA937F" w14:textId="77777777" w:rsidTr="00535838">
        <w:tc>
          <w:tcPr>
            <w:tcW w:w="4590" w:type="dxa"/>
          </w:tcPr>
          <w:p w14:paraId="068DBADB" w14:textId="77777777" w:rsidR="00EF1BF1" w:rsidRDefault="00EF1BF1" w:rsidP="00535838"/>
        </w:tc>
        <w:tc>
          <w:tcPr>
            <w:tcW w:w="1980" w:type="dxa"/>
            <w:vAlign w:val="center"/>
          </w:tcPr>
          <w:p w14:paraId="0D1D6E6B" w14:textId="77777777" w:rsidR="00AF60AF" w:rsidRDefault="00AF60AF" w:rsidP="00535838">
            <w:pPr>
              <w:jc w:val="center"/>
              <w:rPr>
                <w:rFonts w:ascii="Calibri" w:hAnsi="Calibri" w:cs="Calibri"/>
                <w:color w:val="000000"/>
              </w:rPr>
            </w:pPr>
            <w:r>
              <w:rPr>
                <w:rFonts w:ascii="Calibri" w:hAnsi="Calibri" w:cs="Calibri"/>
                <w:color w:val="000000"/>
              </w:rPr>
              <w:t>Group 1</w:t>
            </w:r>
          </w:p>
          <w:p w14:paraId="3D1E11D6" w14:textId="08826305" w:rsidR="00EF1BF1" w:rsidRDefault="00EF1BF1" w:rsidP="00535838">
            <w:pPr>
              <w:jc w:val="center"/>
              <w:rPr>
                <w:rFonts w:ascii="Calibri" w:hAnsi="Calibri" w:cs="Calibri"/>
                <w:color w:val="000000"/>
              </w:rPr>
            </w:pPr>
            <w:r>
              <w:rPr>
                <w:rFonts w:ascii="Calibri" w:hAnsi="Calibri" w:cs="Calibri"/>
                <w:color w:val="000000"/>
              </w:rPr>
              <w:t>(&lt;29.43 weeks)</w:t>
            </w:r>
          </w:p>
          <w:p w14:paraId="064607C1" w14:textId="30BC75AA" w:rsidR="009C695C" w:rsidRDefault="009C695C" w:rsidP="00535838">
            <w:pPr>
              <w:jc w:val="center"/>
              <w:rPr>
                <w:rFonts w:ascii="Calibri" w:hAnsi="Calibri" w:cs="Calibri"/>
                <w:color w:val="000000"/>
              </w:rPr>
            </w:pPr>
            <w:r>
              <w:rPr>
                <w:rFonts w:ascii="Calibri" w:hAnsi="Calibri" w:cs="Calibri"/>
                <w:color w:val="000000"/>
              </w:rPr>
              <w:t>N=</w:t>
            </w:r>
            <w:r w:rsidR="005D4DBC">
              <w:rPr>
                <w:rFonts w:ascii="Calibri" w:hAnsi="Calibri" w:cs="Calibri"/>
                <w:color w:val="000000"/>
              </w:rPr>
              <w:t>235</w:t>
            </w:r>
          </w:p>
        </w:tc>
        <w:tc>
          <w:tcPr>
            <w:tcW w:w="2070" w:type="dxa"/>
            <w:vAlign w:val="center"/>
          </w:tcPr>
          <w:p w14:paraId="7ABA49A3" w14:textId="77777777" w:rsidR="00AF60AF" w:rsidRDefault="00AF60AF" w:rsidP="00535838">
            <w:pPr>
              <w:jc w:val="center"/>
              <w:rPr>
                <w:rFonts w:ascii="Calibri" w:hAnsi="Calibri" w:cs="Calibri"/>
                <w:color w:val="000000"/>
              </w:rPr>
            </w:pPr>
            <w:r>
              <w:rPr>
                <w:rFonts w:ascii="Calibri" w:hAnsi="Calibri" w:cs="Calibri"/>
                <w:color w:val="000000"/>
              </w:rPr>
              <w:t>Group 2</w:t>
            </w:r>
          </w:p>
          <w:p w14:paraId="58D1EDBA" w14:textId="4F2933EF" w:rsidR="00EF1BF1" w:rsidRDefault="00EF1BF1" w:rsidP="00535838">
            <w:pPr>
              <w:jc w:val="center"/>
              <w:rPr>
                <w:rFonts w:ascii="Calibri" w:hAnsi="Calibri" w:cs="Calibri"/>
                <w:color w:val="000000"/>
              </w:rPr>
            </w:pPr>
            <w:r>
              <w:rPr>
                <w:rFonts w:ascii="Calibri" w:hAnsi="Calibri" w:cs="Calibri"/>
                <w:color w:val="000000"/>
              </w:rPr>
              <w:t>(29.43-32.71 weeks)</w:t>
            </w:r>
          </w:p>
          <w:p w14:paraId="47A42053" w14:textId="06FA4EAE" w:rsidR="005D4DBC" w:rsidRDefault="005D4DBC" w:rsidP="00535838">
            <w:pPr>
              <w:jc w:val="center"/>
              <w:rPr>
                <w:rFonts w:ascii="Calibri" w:hAnsi="Calibri" w:cs="Calibri"/>
                <w:color w:val="000000"/>
              </w:rPr>
            </w:pPr>
            <w:r>
              <w:rPr>
                <w:rFonts w:ascii="Calibri" w:hAnsi="Calibri" w:cs="Calibri"/>
                <w:color w:val="000000"/>
              </w:rPr>
              <w:t>N=229</w:t>
            </w:r>
          </w:p>
        </w:tc>
        <w:tc>
          <w:tcPr>
            <w:tcW w:w="2160" w:type="dxa"/>
            <w:vAlign w:val="center"/>
          </w:tcPr>
          <w:p w14:paraId="0BDA3D67" w14:textId="77777777" w:rsidR="00AF60AF" w:rsidRDefault="00AF60AF" w:rsidP="00535838">
            <w:pPr>
              <w:jc w:val="center"/>
              <w:rPr>
                <w:rFonts w:ascii="Calibri" w:hAnsi="Calibri" w:cs="Calibri"/>
                <w:color w:val="000000"/>
              </w:rPr>
            </w:pPr>
            <w:r>
              <w:rPr>
                <w:rFonts w:ascii="Calibri" w:hAnsi="Calibri" w:cs="Calibri"/>
                <w:color w:val="000000"/>
              </w:rPr>
              <w:t>Group 3</w:t>
            </w:r>
          </w:p>
          <w:p w14:paraId="31F7DB06" w14:textId="23FF1520" w:rsidR="00EF1BF1" w:rsidRDefault="00EF1BF1" w:rsidP="00535838">
            <w:pPr>
              <w:jc w:val="center"/>
              <w:rPr>
                <w:rFonts w:ascii="Calibri" w:hAnsi="Calibri" w:cs="Calibri"/>
                <w:color w:val="000000"/>
              </w:rPr>
            </w:pPr>
            <w:r>
              <w:rPr>
                <w:rFonts w:ascii="Calibri" w:hAnsi="Calibri" w:cs="Calibri"/>
                <w:color w:val="000000"/>
              </w:rPr>
              <w:t>(32.71 - 35.43 weeks)</w:t>
            </w:r>
          </w:p>
          <w:p w14:paraId="7E78E63E" w14:textId="38DB334A" w:rsidR="005D4DBC" w:rsidRDefault="005D4DBC" w:rsidP="00535838">
            <w:pPr>
              <w:jc w:val="center"/>
              <w:rPr>
                <w:rFonts w:ascii="Calibri" w:hAnsi="Calibri" w:cs="Calibri"/>
                <w:color w:val="000000"/>
              </w:rPr>
            </w:pPr>
            <w:r>
              <w:rPr>
                <w:rFonts w:ascii="Calibri" w:hAnsi="Calibri" w:cs="Calibri"/>
                <w:color w:val="000000"/>
              </w:rPr>
              <w:t>N=232</w:t>
            </w:r>
          </w:p>
        </w:tc>
        <w:tc>
          <w:tcPr>
            <w:tcW w:w="1890" w:type="dxa"/>
            <w:vAlign w:val="center"/>
          </w:tcPr>
          <w:p w14:paraId="70782BCF" w14:textId="77777777" w:rsidR="00AF60AF" w:rsidRDefault="00AF60AF" w:rsidP="00535838">
            <w:pPr>
              <w:jc w:val="center"/>
              <w:rPr>
                <w:rFonts w:ascii="Calibri" w:hAnsi="Calibri" w:cs="Calibri"/>
                <w:color w:val="000000"/>
              </w:rPr>
            </w:pPr>
            <w:r>
              <w:rPr>
                <w:rFonts w:ascii="Calibri" w:hAnsi="Calibri" w:cs="Calibri"/>
                <w:color w:val="000000"/>
              </w:rPr>
              <w:t>Group 4</w:t>
            </w:r>
          </w:p>
          <w:p w14:paraId="07CF33C7" w14:textId="1B824AB1" w:rsidR="00EF1BF1" w:rsidRDefault="00EF1BF1" w:rsidP="00535838">
            <w:pPr>
              <w:jc w:val="center"/>
              <w:rPr>
                <w:rFonts w:ascii="Calibri" w:hAnsi="Calibri" w:cs="Calibri"/>
                <w:color w:val="000000"/>
              </w:rPr>
            </w:pPr>
            <w:r>
              <w:rPr>
                <w:rFonts w:ascii="Calibri" w:hAnsi="Calibri" w:cs="Calibri"/>
                <w:color w:val="000000"/>
              </w:rPr>
              <w:t>(&gt;35.43 weeks)</w:t>
            </w:r>
          </w:p>
          <w:p w14:paraId="7F25CD68" w14:textId="5EF0FECE" w:rsidR="005D4DBC" w:rsidRDefault="005D4DBC" w:rsidP="00535838">
            <w:pPr>
              <w:jc w:val="center"/>
              <w:rPr>
                <w:rFonts w:ascii="Calibri" w:hAnsi="Calibri" w:cs="Calibri"/>
                <w:color w:val="000000"/>
              </w:rPr>
            </w:pPr>
            <w:r>
              <w:rPr>
                <w:rFonts w:ascii="Calibri" w:hAnsi="Calibri" w:cs="Calibri"/>
                <w:color w:val="000000"/>
              </w:rPr>
              <w:t>N=241</w:t>
            </w:r>
          </w:p>
        </w:tc>
        <w:tc>
          <w:tcPr>
            <w:tcW w:w="997" w:type="dxa"/>
            <w:vAlign w:val="center"/>
          </w:tcPr>
          <w:p w14:paraId="68461CC5" w14:textId="77777777" w:rsidR="00EF1BF1" w:rsidRDefault="00EF1BF1" w:rsidP="00535838">
            <w:pPr>
              <w:jc w:val="center"/>
              <w:rPr>
                <w:rFonts w:ascii="Calibri" w:hAnsi="Calibri" w:cs="Calibri"/>
                <w:color w:val="000000"/>
              </w:rPr>
            </w:pPr>
            <w:proofErr w:type="spellStart"/>
            <w:proofErr w:type="gramStart"/>
            <w:r>
              <w:rPr>
                <w:rFonts w:ascii="Calibri" w:hAnsi="Calibri" w:cs="Calibri"/>
                <w:color w:val="000000"/>
              </w:rPr>
              <w:t>p.overall</w:t>
            </w:r>
            <w:proofErr w:type="spellEnd"/>
            <w:proofErr w:type="gramEnd"/>
          </w:p>
        </w:tc>
      </w:tr>
      <w:tr w:rsidR="00EF1BF1" w14:paraId="262FA8A2" w14:textId="77777777" w:rsidTr="00535838">
        <w:tc>
          <w:tcPr>
            <w:tcW w:w="4590" w:type="dxa"/>
            <w:vAlign w:val="bottom"/>
          </w:tcPr>
          <w:p w14:paraId="4A89587C" w14:textId="77777777" w:rsidR="00EF1BF1" w:rsidRDefault="00EF1BF1" w:rsidP="00535838">
            <w:r>
              <w:t>Maternal ICU events after vaccination – n (%)</w:t>
            </w:r>
          </w:p>
        </w:tc>
        <w:tc>
          <w:tcPr>
            <w:tcW w:w="1980" w:type="dxa"/>
            <w:vAlign w:val="center"/>
          </w:tcPr>
          <w:p w14:paraId="121475BA" w14:textId="0BBA8494" w:rsidR="00EF1BF1" w:rsidRDefault="00EF1BF1" w:rsidP="00535838">
            <w:pPr>
              <w:jc w:val="center"/>
            </w:pPr>
            <w:r>
              <w:rPr>
                <w:rFonts w:ascii="Calibri" w:hAnsi="Calibri" w:cs="Calibri"/>
                <w:color w:val="000000"/>
              </w:rPr>
              <w:t>1 (0.4)</w:t>
            </w:r>
          </w:p>
        </w:tc>
        <w:tc>
          <w:tcPr>
            <w:tcW w:w="2070" w:type="dxa"/>
            <w:vAlign w:val="center"/>
          </w:tcPr>
          <w:p w14:paraId="35F50A88" w14:textId="0D7CEBCC" w:rsidR="00EF1BF1" w:rsidRDefault="00EF1BF1" w:rsidP="00535838">
            <w:pPr>
              <w:jc w:val="center"/>
            </w:pPr>
            <w:r>
              <w:rPr>
                <w:rFonts w:ascii="Calibri" w:hAnsi="Calibri" w:cs="Calibri"/>
                <w:color w:val="000000"/>
              </w:rPr>
              <w:t>0 (0.0)</w:t>
            </w:r>
          </w:p>
        </w:tc>
        <w:tc>
          <w:tcPr>
            <w:tcW w:w="2160" w:type="dxa"/>
            <w:vAlign w:val="center"/>
          </w:tcPr>
          <w:p w14:paraId="14A1D275" w14:textId="0C6EB646" w:rsidR="00EF1BF1" w:rsidRDefault="00EF1BF1" w:rsidP="00535838">
            <w:pPr>
              <w:jc w:val="center"/>
            </w:pPr>
            <w:r>
              <w:rPr>
                <w:rFonts w:ascii="Calibri" w:hAnsi="Calibri" w:cs="Calibri"/>
                <w:color w:val="000000"/>
              </w:rPr>
              <w:t>1 (0.4)</w:t>
            </w:r>
          </w:p>
        </w:tc>
        <w:tc>
          <w:tcPr>
            <w:tcW w:w="1890" w:type="dxa"/>
            <w:vAlign w:val="center"/>
          </w:tcPr>
          <w:p w14:paraId="1F139E2F" w14:textId="0E5341A5" w:rsidR="00EF1BF1" w:rsidRDefault="00EF1BF1" w:rsidP="00535838">
            <w:pPr>
              <w:jc w:val="center"/>
            </w:pPr>
            <w:r>
              <w:rPr>
                <w:rFonts w:ascii="Calibri" w:hAnsi="Calibri" w:cs="Calibri"/>
                <w:color w:val="000000"/>
              </w:rPr>
              <w:t>0 (0.0)</w:t>
            </w:r>
          </w:p>
        </w:tc>
        <w:tc>
          <w:tcPr>
            <w:tcW w:w="997" w:type="dxa"/>
            <w:vAlign w:val="center"/>
          </w:tcPr>
          <w:p w14:paraId="4EA83615" w14:textId="77777777" w:rsidR="00EF1BF1" w:rsidRDefault="00EF1BF1" w:rsidP="00535838">
            <w:pPr>
              <w:jc w:val="center"/>
            </w:pPr>
            <w:r>
              <w:rPr>
                <w:rFonts w:ascii="Calibri" w:hAnsi="Calibri" w:cs="Calibri"/>
                <w:color w:val="000000"/>
              </w:rPr>
              <w:t>0.617</w:t>
            </w:r>
          </w:p>
        </w:tc>
      </w:tr>
      <w:tr w:rsidR="00EF1BF1" w14:paraId="54DC15FE" w14:textId="77777777" w:rsidTr="00535838">
        <w:tc>
          <w:tcPr>
            <w:tcW w:w="4590" w:type="dxa"/>
            <w:vAlign w:val="bottom"/>
          </w:tcPr>
          <w:p w14:paraId="0D652300" w14:textId="77777777" w:rsidR="00EF1BF1" w:rsidRDefault="00EF1BF1" w:rsidP="00535838">
            <w:r>
              <w:t>Gestational HBP after vaccination – n (%)</w:t>
            </w:r>
          </w:p>
        </w:tc>
        <w:tc>
          <w:tcPr>
            <w:tcW w:w="1980" w:type="dxa"/>
            <w:vAlign w:val="center"/>
          </w:tcPr>
          <w:p w14:paraId="7BFC69CC" w14:textId="2B0A22D8" w:rsidR="00EF1BF1" w:rsidRDefault="00EF1BF1" w:rsidP="00535838">
            <w:pPr>
              <w:jc w:val="center"/>
              <w:rPr>
                <w:rFonts w:ascii="Calibri" w:hAnsi="Calibri" w:cs="Calibri"/>
                <w:color w:val="000000"/>
              </w:rPr>
            </w:pPr>
            <w:r>
              <w:rPr>
                <w:rFonts w:ascii="Calibri" w:hAnsi="Calibri" w:cs="Calibri"/>
                <w:color w:val="000000"/>
              </w:rPr>
              <w:t>0 (0.0)</w:t>
            </w:r>
          </w:p>
        </w:tc>
        <w:tc>
          <w:tcPr>
            <w:tcW w:w="2070" w:type="dxa"/>
            <w:vAlign w:val="center"/>
          </w:tcPr>
          <w:p w14:paraId="1D73BD29" w14:textId="3EE79262" w:rsidR="00EF1BF1" w:rsidRDefault="00EF1BF1" w:rsidP="00535838">
            <w:pPr>
              <w:jc w:val="center"/>
              <w:rPr>
                <w:rFonts w:ascii="Calibri" w:hAnsi="Calibri" w:cs="Calibri"/>
                <w:color w:val="000000"/>
              </w:rPr>
            </w:pPr>
            <w:r>
              <w:rPr>
                <w:rFonts w:ascii="Calibri" w:hAnsi="Calibri" w:cs="Calibri"/>
                <w:color w:val="000000"/>
              </w:rPr>
              <w:t>1 (0.4)</w:t>
            </w:r>
          </w:p>
        </w:tc>
        <w:tc>
          <w:tcPr>
            <w:tcW w:w="2160" w:type="dxa"/>
            <w:vAlign w:val="center"/>
          </w:tcPr>
          <w:p w14:paraId="7C2C7FB8" w14:textId="54E7923E" w:rsidR="00EF1BF1" w:rsidRDefault="00EF1BF1" w:rsidP="00535838">
            <w:pPr>
              <w:jc w:val="center"/>
              <w:rPr>
                <w:rFonts w:ascii="Calibri" w:hAnsi="Calibri" w:cs="Calibri"/>
                <w:color w:val="000000"/>
              </w:rPr>
            </w:pPr>
            <w:r>
              <w:rPr>
                <w:rFonts w:ascii="Calibri" w:hAnsi="Calibri" w:cs="Calibri"/>
                <w:color w:val="000000"/>
              </w:rPr>
              <w:t>1 (0.4)</w:t>
            </w:r>
          </w:p>
        </w:tc>
        <w:tc>
          <w:tcPr>
            <w:tcW w:w="1890" w:type="dxa"/>
            <w:vAlign w:val="center"/>
          </w:tcPr>
          <w:p w14:paraId="522CAE07" w14:textId="52E229CA" w:rsidR="00EF1BF1" w:rsidRDefault="00EF1BF1" w:rsidP="00535838">
            <w:pPr>
              <w:jc w:val="center"/>
              <w:rPr>
                <w:rFonts w:ascii="Calibri" w:hAnsi="Calibri" w:cs="Calibri"/>
                <w:color w:val="000000"/>
              </w:rPr>
            </w:pPr>
            <w:r>
              <w:rPr>
                <w:rFonts w:ascii="Calibri" w:hAnsi="Calibri" w:cs="Calibri"/>
                <w:color w:val="000000"/>
              </w:rPr>
              <w:t>4 (1.7)</w:t>
            </w:r>
          </w:p>
        </w:tc>
        <w:tc>
          <w:tcPr>
            <w:tcW w:w="997" w:type="dxa"/>
            <w:vAlign w:val="center"/>
          </w:tcPr>
          <w:p w14:paraId="171D29DF" w14:textId="77777777" w:rsidR="00EF1BF1" w:rsidRDefault="00EF1BF1" w:rsidP="00535838">
            <w:pPr>
              <w:jc w:val="center"/>
              <w:rPr>
                <w:rFonts w:ascii="Calibri" w:hAnsi="Calibri" w:cs="Calibri"/>
                <w:color w:val="000000"/>
              </w:rPr>
            </w:pPr>
            <w:r>
              <w:rPr>
                <w:rFonts w:ascii="Calibri" w:hAnsi="Calibri" w:cs="Calibri"/>
                <w:color w:val="000000"/>
              </w:rPr>
              <w:t>0.162</w:t>
            </w:r>
          </w:p>
        </w:tc>
      </w:tr>
      <w:tr w:rsidR="00EF1BF1" w14:paraId="64AFE1AA" w14:textId="77777777" w:rsidTr="00535838">
        <w:tc>
          <w:tcPr>
            <w:tcW w:w="4590" w:type="dxa"/>
            <w:vAlign w:val="bottom"/>
          </w:tcPr>
          <w:p w14:paraId="1A44A424" w14:textId="77777777" w:rsidR="00EF1BF1" w:rsidRDefault="00EF1BF1" w:rsidP="00535838">
            <w:r>
              <w:t>Gestational diabetes after vaccination – n (%)</w:t>
            </w:r>
          </w:p>
        </w:tc>
        <w:tc>
          <w:tcPr>
            <w:tcW w:w="1980" w:type="dxa"/>
            <w:vAlign w:val="center"/>
          </w:tcPr>
          <w:p w14:paraId="5659BE03" w14:textId="496A1F58" w:rsidR="00EF1BF1" w:rsidRDefault="00EF1BF1" w:rsidP="00535838">
            <w:pPr>
              <w:jc w:val="center"/>
              <w:rPr>
                <w:rFonts w:ascii="Calibri" w:hAnsi="Calibri" w:cs="Calibri"/>
                <w:color w:val="000000"/>
              </w:rPr>
            </w:pPr>
            <w:r>
              <w:rPr>
                <w:rFonts w:ascii="Calibri" w:hAnsi="Calibri" w:cs="Calibri"/>
                <w:color w:val="000000"/>
              </w:rPr>
              <w:t>4 (1.7)</w:t>
            </w:r>
          </w:p>
        </w:tc>
        <w:tc>
          <w:tcPr>
            <w:tcW w:w="2070" w:type="dxa"/>
            <w:vAlign w:val="center"/>
          </w:tcPr>
          <w:p w14:paraId="4BDB5720" w14:textId="07416191" w:rsidR="00EF1BF1" w:rsidRDefault="00EF1BF1" w:rsidP="00535838">
            <w:pPr>
              <w:jc w:val="center"/>
              <w:rPr>
                <w:rFonts w:ascii="Calibri" w:hAnsi="Calibri" w:cs="Calibri"/>
                <w:color w:val="000000"/>
              </w:rPr>
            </w:pPr>
            <w:r>
              <w:rPr>
                <w:rFonts w:ascii="Calibri" w:hAnsi="Calibri" w:cs="Calibri"/>
                <w:color w:val="000000"/>
              </w:rPr>
              <w:t>0 (0.0)</w:t>
            </w:r>
          </w:p>
        </w:tc>
        <w:tc>
          <w:tcPr>
            <w:tcW w:w="2160" w:type="dxa"/>
            <w:vAlign w:val="center"/>
          </w:tcPr>
          <w:p w14:paraId="38AA3EE4" w14:textId="7248AF0C" w:rsidR="00EF1BF1" w:rsidRDefault="00EF1BF1" w:rsidP="00535838">
            <w:pPr>
              <w:jc w:val="center"/>
              <w:rPr>
                <w:rFonts w:ascii="Calibri" w:hAnsi="Calibri" w:cs="Calibri"/>
                <w:color w:val="000000"/>
              </w:rPr>
            </w:pPr>
            <w:r>
              <w:rPr>
                <w:rFonts w:ascii="Calibri" w:hAnsi="Calibri" w:cs="Calibri"/>
                <w:color w:val="000000"/>
              </w:rPr>
              <w:t>1 (0.4)</w:t>
            </w:r>
          </w:p>
        </w:tc>
        <w:tc>
          <w:tcPr>
            <w:tcW w:w="1890" w:type="dxa"/>
            <w:vAlign w:val="center"/>
          </w:tcPr>
          <w:p w14:paraId="763B899D" w14:textId="6970421D" w:rsidR="00EF1BF1" w:rsidRDefault="00EF1BF1" w:rsidP="00535838">
            <w:pPr>
              <w:jc w:val="center"/>
              <w:rPr>
                <w:rFonts w:ascii="Calibri" w:hAnsi="Calibri" w:cs="Calibri"/>
                <w:color w:val="000000"/>
              </w:rPr>
            </w:pPr>
            <w:r>
              <w:rPr>
                <w:rFonts w:ascii="Calibri" w:hAnsi="Calibri" w:cs="Calibri"/>
                <w:color w:val="000000"/>
              </w:rPr>
              <w:t>1 (0.4)</w:t>
            </w:r>
          </w:p>
        </w:tc>
        <w:tc>
          <w:tcPr>
            <w:tcW w:w="997" w:type="dxa"/>
            <w:vAlign w:val="center"/>
          </w:tcPr>
          <w:p w14:paraId="651B559A" w14:textId="77777777" w:rsidR="00EF1BF1" w:rsidRDefault="00EF1BF1" w:rsidP="00535838">
            <w:pPr>
              <w:jc w:val="center"/>
              <w:rPr>
                <w:rFonts w:ascii="Calibri" w:hAnsi="Calibri" w:cs="Calibri"/>
                <w:color w:val="000000"/>
              </w:rPr>
            </w:pPr>
            <w:r>
              <w:rPr>
                <w:rFonts w:ascii="Calibri" w:hAnsi="Calibri" w:cs="Calibri"/>
                <w:color w:val="000000"/>
              </w:rPr>
              <w:t>0.154</w:t>
            </w:r>
          </w:p>
        </w:tc>
      </w:tr>
      <w:tr w:rsidR="00EF1BF1" w14:paraId="561A6384" w14:textId="77777777" w:rsidTr="00535838">
        <w:tc>
          <w:tcPr>
            <w:tcW w:w="4590" w:type="dxa"/>
            <w:vAlign w:val="bottom"/>
          </w:tcPr>
          <w:p w14:paraId="4A71261A" w14:textId="77777777" w:rsidR="00EF1BF1" w:rsidRDefault="00EF1BF1" w:rsidP="00535838">
            <w:r w:rsidRPr="008F4CAB">
              <w:rPr>
                <w:rFonts w:ascii="Calibri" w:hAnsi="Calibri" w:cs="Calibri"/>
                <w:color w:val="000000"/>
                <w:highlight w:val="yellow"/>
              </w:rPr>
              <w:t>Gestational at birth – weeks</w:t>
            </w:r>
          </w:p>
        </w:tc>
        <w:tc>
          <w:tcPr>
            <w:tcW w:w="1980" w:type="dxa"/>
            <w:vAlign w:val="center"/>
          </w:tcPr>
          <w:p w14:paraId="71CF8A22"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38.1±2.2</w:t>
            </w:r>
          </w:p>
        </w:tc>
        <w:tc>
          <w:tcPr>
            <w:tcW w:w="2070" w:type="dxa"/>
            <w:vAlign w:val="center"/>
          </w:tcPr>
          <w:p w14:paraId="41F340A0"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38.8±0.8</w:t>
            </w:r>
          </w:p>
        </w:tc>
        <w:tc>
          <w:tcPr>
            <w:tcW w:w="2160" w:type="dxa"/>
            <w:vAlign w:val="center"/>
          </w:tcPr>
          <w:p w14:paraId="2C0300C9"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38.5±1.3</w:t>
            </w:r>
          </w:p>
        </w:tc>
        <w:tc>
          <w:tcPr>
            <w:tcW w:w="1890" w:type="dxa"/>
            <w:vAlign w:val="center"/>
          </w:tcPr>
          <w:p w14:paraId="0A41DD8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38.6±1.1</w:t>
            </w:r>
          </w:p>
        </w:tc>
        <w:tc>
          <w:tcPr>
            <w:tcW w:w="997" w:type="dxa"/>
            <w:vAlign w:val="center"/>
          </w:tcPr>
          <w:p w14:paraId="1BDBB0CD"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0E28EE94" w14:textId="77777777" w:rsidTr="00535838">
        <w:tc>
          <w:tcPr>
            <w:tcW w:w="4590" w:type="dxa"/>
            <w:vAlign w:val="bottom"/>
          </w:tcPr>
          <w:p w14:paraId="4D689DE3" w14:textId="77777777" w:rsidR="00EF1BF1" w:rsidRDefault="00EF1BF1" w:rsidP="00535838">
            <w:r w:rsidRPr="008F4CAB">
              <w:rPr>
                <w:highlight w:val="yellow"/>
              </w:rPr>
              <w:t>Preterm delivery &lt;28 weeks</w:t>
            </w:r>
          </w:p>
        </w:tc>
        <w:tc>
          <w:tcPr>
            <w:tcW w:w="1980" w:type="dxa"/>
            <w:vAlign w:val="center"/>
          </w:tcPr>
          <w:p w14:paraId="417DECA0" w14:textId="12A53BF6" w:rsidR="00EF1BF1" w:rsidRDefault="00EF1BF1" w:rsidP="00535838">
            <w:pPr>
              <w:jc w:val="center"/>
              <w:rPr>
                <w:rFonts w:ascii="Calibri" w:hAnsi="Calibri" w:cs="Calibri"/>
                <w:color w:val="000000"/>
              </w:rPr>
            </w:pPr>
            <w:r w:rsidRPr="008F4CAB">
              <w:rPr>
                <w:rFonts w:ascii="Calibri" w:hAnsi="Calibri" w:cs="Calibri"/>
                <w:color w:val="000000"/>
                <w:highlight w:val="yellow"/>
              </w:rPr>
              <w:t>3 (1.3)</w:t>
            </w:r>
          </w:p>
        </w:tc>
        <w:tc>
          <w:tcPr>
            <w:tcW w:w="2070" w:type="dxa"/>
            <w:vAlign w:val="center"/>
          </w:tcPr>
          <w:p w14:paraId="16EB83D4" w14:textId="67FA15A5"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2160" w:type="dxa"/>
            <w:vAlign w:val="center"/>
          </w:tcPr>
          <w:p w14:paraId="642D1D5A" w14:textId="001D4D83"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1890" w:type="dxa"/>
            <w:vAlign w:val="center"/>
          </w:tcPr>
          <w:p w14:paraId="31CBEE85" w14:textId="7F3343A6"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997" w:type="dxa"/>
            <w:vAlign w:val="center"/>
          </w:tcPr>
          <w:p w14:paraId="778A429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0.045</w:t>
            </w:r>
          </w:p>
        </w:tc>
      </w:tr>
      <w:tr w:rsidR="00EF1BF1" w14:paraId="4CD351CE" w14:textId="77777777" w:rsidTr="00535838">
        <w:tc>
          <w:tcPr>
            <w:tcW w:w="4590" w:type="dxa"/>
            <w:vAlign w:val="bottom"/>
          </w:tcPr>
          <w:p w14:paraId="535549E7" w14:textId="77777777" w:rsidR="00EF1BF1" w:rsidRDefault="00EF1BF1" w:rsidP="00535838">
            <w:r w:rsidRPr="008F4CAB">
              <w:rPr>
                <w:highlight w:val="yellow"/>
              </w:rPr>
              <w:t>Preterm delivery &lt;34 weeks</w:t>
            </w:r>
          </w:p>
        </w:tc>
        <w:tc>
          <w:tcPr>
            <w:tcW w:w="1980" w:type="dxa"/>
            <w:vAlign w:val="center"/>
          </w:tcPr>
          <w:p w14:paraId="0A010E38" w14:textId="6CB725D3" w:rsidR="00EF1BF1" w:rsidRDefault="00EF1BF1" w:rsidP="00535838">
            <w:pPr>
              <w:jc w:val="center"/>
              <w:rPr>
                <w:rFonts w:ascii="Calibri" w:hAnsi="Calibri" w:cs="Calibri"/>
                <w:color w:val="000000"/>
              </w:rPr>
            </w:pPr>
            <w:r w:rsidRPr="008F4CAB">
              <w:rPr>
                <w:rFonts w:ascii="Calibri" w:hAnsi="Calibri" w:cs="Calibri"/>
                <w:color w:val="000000"/>
                <w:highlight w:val="yellow"/>
              </w:rPr>
              <w:t>11 (4.7)</w:t>
            </w:r>
          </w:p>
        </w:tc>
        <w:tc>
          <w:tcPr>
            <w:tcW w:w="2070" w:type="dxa"/>
            <w:vAlign w:val="center"/>
          </w:tcPr>
          <w:p w14:paraId="658B3203" w14:textId="4932F4E1"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2160" w:type="dxa"/>
            <w:vAlign w:val="center"/>
          </w:tcPr>
          <w:p w14:paraId="280A9BB8" w14:textId="42E944DD" w:rsidR="00EF1BF1" w:rsidRDefault="00EF1BF1" w:rsidP="00535838">
            <w:pPr>
              <w:jc w:val="center"/>
              <w:rPr>
                <w:rFonts w:ascii="Calibri" w:hAnsi="Calibri" w:cs="Calibri"/>
                <w:color w:val="000000"/>
              </w:rPr>
            </w:pPr>
            <w:r w:rsidRPr="008F4CAB">
              <w:rPr>
                <w:rFonts w:ascii="Calibri" w:hAnsi="Calibri" w:cs="Calibri"/>
                <w:color w:val="000000"/>
                <w:highlight w:val="yellow"/>
              </w:rPr>
              <w:t>2 (0.9)</w:t>
            </w:r>
          </w:p>
        </w:tc>
        <w:tc>
          <w:tcPr>
            <w:tcW w:w="1890" w:type="dxa"/>
            <w:vAlign w:val="center"/>
          </w:tcPr>
          <w:p w14:paraId="3A04BAA2" w14:textId="0A03A60F" w:rsidR="00EF1BF1" w:rsidRDefault="00EF1BF1" w:rsidP="00535838">
            <w:pPr>
              <w:jc w:val="center"/>
              <w:rPr>
                <w:rFonts w:ascii="Calibri" w:hAnsi="Calibri" w:cs="Calibri"/>
                <w:color w:val="000000"/>
              </w:rPr>
            </w:pPr>
            <w:r w:rsidRPr="008F4CAB">
              <w:rPr>
                <w:rFonts w:ascii="Calibri" w:hAnsi="Calibri" w:cs="Calibri"/>
                <w:color w:val="000000"/>
                <w:highlight w:val="yellow"/>
              </w:rPr>
              <w:t>1 (0.4)</w:t>
            </w:r>
          </w:p>
        </w:tc>
        <w:tc>
          <w:tcPr>
            <w:tcW w:w="997" w:type="dxa"/>
            <w:vAlign w:val="center"/>
          </w:tcPr>
          <w:p w14:paraId="6278BC0E"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269DB279" w14:textId="77777777" w:rsidTr="00535838">
        <w:tc>
          <w:tcPr>
            <w:tcW w:w="4590" w:type="dxa"/>
            <w:vAlign w:val="bottom"/>
          </w:tcPr>
          <w:p w14:paraId="61F63B2D" w14:textId="77777777" w:rsidR="00EF1BF1" w:rsidRDefault="00EF1BF1" w:rsidP="00535838">
            <w:r w:rsidRPr="008F4CAB">
              <w:rPr>
                <w:highlight w:val="yellow"/>
              </w:rPr>
              <w:t>Preterm delivery &lt;37 weeks</w:t>
            </w:r>
          </w:p>
        </w:tc>
        <w:tc>
          <w:tcPr>
            <w:tcW w:w="1980" w:type="dxa"/>
            <w:vAlign w:val="center"/>
          </w:tcPr>
          <w:p w14:paraId="3E492A67" w14:textId="490643C6" w:rsidR="00EF1BF1" w:rsidRDefault="00EF1BF1" w:rsidP="00535838">
            <w:pPr>
              <w:jc w:val="center"/>
              <w:rPr>
                <w:rFonts w:ascii="Calibri" w:hAnsi="Calibri" w:cs="Calibri"/>
                <w:color w:val="000000"/>
              </w:rPr>
            </w:pPr>
            <w:r w:rsidRPr="008F4CAB">
              <w:rPr>
                <w:rFonts w:ascii="Calibri" w:hAnsi="Calibri" w:cs="Calibri"/>
                <w:color w:val="000000"/>
                <w:highlight w:val="yellow"/>
              </w:rPr>
              <w:t>31 (13.2)</w:t>
            </w:r>
          </w:p>
        </w:tc>
        <w:tc>
          <w:tcPr>
            <w:tcW w:w="2070" w:type="dxa"/>
            <w:vAlign w:val="center"/>
          </w:tcPr>
          <w:p w14:paraId="17EC9154" w14:textId="1062D0DC" w:rsidR="00EF1BF1" w:rsidRDefault="00EF1BF1" w:rsidP="00535838">
            <w:pPr>
              <w:jc w:val="center"/>
              <w:rPr>
                <w:rFonts w:ascii="Calibri" w:hAnsi="Calibri" w:cs="Calibri"/>
                <w:color w:val="000000"/>
              </w:rPr>
            </w:pPr>
            <w:r w:rsidRPr="008F4CAB">
              <w:rPr>
                <w:rFonts w:ascii="Calibri" w:hAnsi="Calibri" w:cs="Calibri"/>
                <w:color w:val="000000"/>
                <w:highlight w:val="yellow"/>
              </w:rPr>
              <w:t>3 (1.3)</w:t>
            </w:r>
          </w:p>
        </w:tc>
        <w:tc>
          <w:tcPr>
            <w:tcW w:w="2160" w:type="dxa"/>
            <w:vAlign w:val="center"/>
          </w:tcPr>
          <w:p w14:paraId="69900A2C" w14:textId="39F337CD" w:rsidR="00EF1BF1" w:rsidRDefault="00EF1BF1" w:rsidP="00535838">
            <w:pPr>
              <w:jc w:val="center"/>
              <w:rPr>
                <w:rFonts w:ascii="Calibri" w:hAnsi="Calibri" w:cs="Calibri"/>
                <w:color w:val="000000"/>
              </w:rPr>
            </w:pPr>
            <w:r w:rsidRPr="008F4CAB">
              <w:rPr>
                <w:rFonts w:ascii="Calibri" w:hAnsi="Calibri" w:cs="Calibri"/>
                <w:color w:val="000000"/>
                <w:highlight w:val="yellow"/>
              </w:rPr>
              <w:t>17 (7.3)</w:t>
            </w:r>
          </w:p>
        </w:tc>
        <w:tc>
          <w:tcPr>
            <w:tcW w:w="1890" w:type="dxa"/>
            <w:vAlign w:val="center"/>
          </w:tcPr>
          <w:p w14:paraId="55E31ED6" w14:textId="42B08FEF" w:rsidR="00EF1BF1" w:rsidRDefault="00EF1BF1" w:rsidP="00535838">
            <w:pPr>
              <w:jc w:val="center"/>
              <w:rPr>
                <w:rFonts w:ascii="Calibri" w:hAnsi="Calibri" w:cs="Calibri"/>
                <w:color w:val="000000"/>
              </w:rPr>
            </w:pPr>
            <w:r w:rsidRPr="008F4CAB">
              <w:rPr>
                <w:rFonts w:ascii="Calibri" w:hAnsi="Calibri" w:cs="Calibri"/>
                <w:color w:val="000000"/>
                <w:highlight w:val="yellow"/>
              </w:rPr>
              <w:t>11 (4.6)</w:t>
            </w:r>
          </w:p>
        </w:tc>
        <w:tc>
          <w:tcPr>
            <w:tcW w:w="997" w:type="dxa"/>
            <w:vAlign w:val="center"/>
          </w:tcPr>
          <w:p w14:paraId="0522E451"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3C4BB497" w14:textId="77777777" w:rsidTr="00535838">
        <w:tc>
          <w:tcPr>
            <w:tcW w:w="4590" w:type="dxa"/>
            <w:vAlign w:val="bottom"/>
          </w:tcPr>
          <w:p w14:paraId="0AD48488" w14:textId="77777777" w:rsidR="00EF1BF1" w:rsidRDefault="00EF1BF1" w:rsidP="00535838">
            <w:r>
              <w:rPr>
                <w:rFonts w:ascii="Calibri" w:hAnsi="Calibri" w:cs="Calibri"/>
                <w:color w:val="000000"/>
              </w:rPr>
              <w:t>Still birth – n (%)</w:t>
            </w:r>
          </w:p>
        </w:tc>
        <w:tc>
          <w:tcPr>
            <w:tcW w:w="1980" w:type="dxa"/>
            <w:vAlign w:val="center"/>
          </w:tcPr>
          <w:p w14:paraId="15ED0E34" w14:textId="0A8EA336" w:rsidR="00EF1BF1" w:rsidRDefault="00EF1BF1" w:rsidP="00535838">
            <w:pPr>
              <w:jc w:val="center"/>
            </w:pPr>
            <w:r>
              <w:rPr>
                <w:rFonts w:ascii="Calibri" w:hAnsi="Calibri" w:cs="Calibri"/>
                <w:color w:val="000000"/>
              </w:rPr>
              <w:t>2 (0.9)</w:t>
            </w:r>
          </w:p>
        </w:tc>
        <w:tc>
          <w:tcPr>
            <w:tcW w:w="2070" w:type="dxa"/>
            <w:vAlign w:val="center"/>
          </w:tcPr>
          <w:p w14:paraId="4246AE97" w14:textId="1D180ADD" w:rsidR="00EF1BF1" w:rsidRDefault="00EF1BF1" w:rsidP="00535838">
            <w:pPr>
              <w:jc w:val="center"/>
            </w:pPr>
            <w:r>
              <w:rPr>
                <w:rFonts w:ascii="Calibri" w:hAnsi="Calibri" w:cs="Calibri"/>
                <w:color w:val="000000"/>
              </w:rPr>
              <w:t>0 (0.0)</w:t>
            </w:r>
          </w:p>
        </w:tc>
        <w:tc>
          <w:tcPr>
            <w:tcW w:w="2160" w:type="dxa"/>
            <w:vAlign w:val="center"/>
          </w:tcPr>
          <w:p w14:paraId="2CA4BE8F" w14:textId="3E657543" w:rsidR="00EF1BF1" w:rsidRDefault="00EF1BF1" w:rsidP="00535838">
            <w:pPr>
              <w:jc w:val="center"/>
            </w:pPr>
            <w:r>
              <w:rPr>
                <w:rFonts w:ascii="Calibri" w:hAnsi="Calibri" w:cs="Calibri"/>
                <w:color w:val="000000"/>
              </w:rPr>
              <w:t>0 (0.0)</w:t>
            </w:r>
          </w:p>
        </w:tc>
        <w:tc>
          <w:tcPr>
            <w:tcW w:w="1890" w:type="dxa"/>
            <w:vAlign w:val="center"/>
          </w:tcPr>
          <w:p w14:paraId="472F3669" w14:textId="55504EED" w:rsidR="00EF1BF1" w:rsidRDefault="00EF1BF1" w:rsidP="00535838">
            <w:pPr>
              <w:jc w:val="center"/>
            </w:pPr>
            <w:r>
              <w:rPr>
                <w:rFonts w:ascii="Calibri" w:hAnsi="Calibri" w:cs="Calibri"/>
                <w:color w:val="000000"/>
              </w:rPr>
              <w:t>1 (0.4)</w:t>
            </w:r>
          </w:p>
        </w:tc>
        <w:tc>
          <w:tcPr>
            <w:tcW w:w="997" w:type="dxa"/>
            <w:vAlign w:val="center"/>
          </w:tcPr>
          <w:p w14:paraId="79473867" w14:textId="77777777" w:rsidR="00EF1BF1" w:rsidRDefault="00EF1BF1" w:rsidP="00535838">
            <w:pPr>
              <w:jc w:val="center"/>
            </w:pPr>
            <w:r>
              <w:rPr>
                <w:rFonts w:ascii="Calibri" w:hAnsi="Calibri" w:cs="Calibri"/>
                <w:color w:val="000000"/>
              </w:rPr>
              <w:t>0.525</w:t>
            </w:r>
          </w:p>
        </w:tc>
      </w:tr>
      <w:tr w:rsidR="00EF1BF1" w14:paraId="76CBAC01" w14:textId="77777777" w:rsidTr="00535838">
        <w:tc>
          <w:tcPr>
            <w:tcW w:w="4590" w:type="dxa"/>
            <w:vAlign w:val="bottom"/>
          </w:tcPr>
          <w:p w14:paraId="3F5BD15C" w14:textId="77777777" w:rsidR="00EF1BF1" w:rsidRDefault="00EF1BF1" w:rsidP="00535838">
            <w:r>
              <w:rPr>
                <w:rFonts w:ascii="Calibri" w:hAnsi="Calibri" w:cs="Calibri"/>
                <w:color w:val="000000"/>
              </w:rPr>
              <w:t>Birthweights – grams</w:t>
            </w:r>
          </w:p>
        </w:tc>
        <w:tc>
          <w:tcPr>
            <w:tcW w:w="1980" w:type="dxa"/>
            <w:vAlign w:val="center"/>
          </w:tcPr>
          <w:p w14:paraId="407B7B5B" w14:textId="77777777" w:rsidR="00EF1BF1" w:rsidRDefault="00EF1BF1" w:rsidP="00535838">
            <w:pPr>
              <w:jc w:val="center"/>
            </w:pPr>
            <w:r>
              <w:rPr>
                <w:rFonts w:ascii="Calibri" w:hAnsi="Calibri" w:cs="Calibri"/>
                <w:color w:val="000000"/>
              </w:rPr>
              <w:t>3094.7±514.8</w:t>
            </w:r>
          </w:p>
        </w:tc>
        <w:tc>
          <w:tcPr>
            <w:tcW w:w="2070" w:type="dxa"/>
            <w:vAlign w:val="center"/>
          </w:tcPr>
          <w:p w14:paraId="5C383018" w14:textId="77777777" w:rsidR="00EF1BF1" w:rsidRDefault="00EF1BF1" w:rsidP="00535838">
            <w:pPr>
              <w:jc w:val="center"/>
            </w:pPr>
            <w:r>
              <w:rPr>
                <w:rFonts w:ascii="Calibri" w:hAnsi="Calibri" w:cs="Calibri"/>
                <w:color w:val="000000"/>
              </w:rPr>
              <w:t>3184.7±331.3</w:t>
            </w:r>
          </w:p>
        </w:tc>
        <w:tc>
          <w:tcPr>
            <w:tcW w:w="2160" w:type="dxa"/>
            <w:vAlign w:val="center"/>
          </w:tcPr>
          <w:p w14:paraId="7299E0FB" w14:textId="77777777" w:rsidR="00EF1BF1" w:rsidRDefault="00EF1BF1" w:rsidP="00535838">
            <w:pPr>
              <w:jc w:val="center"/>
            </w:pPr>
            <w:r>
              <w:rPr>
                <w:rFonts w:ascii="Calibri" w:hAnsi="Calibri" w:cs="Calibri"/>
                <w:color w:val="000000"/>
              </w:rPr>
              <w:t>3133.7±391.9</w:t>
            </w:r>
          </w:p>
        </w:tc>
        <w:tc>
          <w:tcPr>
            <w:tcW w:w="1890" w:type="dxa"/>
            <w:vAlign w:val="center"/>
          </w:tcPr>
          <w:p w14:paraId="1458FC57" w14:textId="77777777" w:rsidR="00EF1BF1" w:rsidRDefault="00EF1BF1" w:rsidP="00535838">
            <w:pPr>
              <w:jc w:val="center"/>
            </w:pPr>
            <w:r>
              <w:rPr>
                <w:rFonts w:ascii="Calibri" w:hAnsi="Calibri" w:cs="Calibri"/>
                <w:color w:val="000000"/>
              </w:rPr>
              <w:t>3107.7±410.2</w:t>
            </w:r>
          </w:p>
        </w:tc>
        <w:tc>
          <w:tcPr>
            <w:tcW w:w="997" w:type="dxa"/>
            <w:vAlign w:val="center"/>
          </w:tcPr>
          <w:p w14:paraId="34D55286" w14:textId="77777777" w:rsidR="00EF1BF1" w:rsidRDefault="00EF1BF1" w:rsidP="00535838">
            <w:pPr>
              <w:jc w:val="center"/>
            </w:pPr>
            <w:r>
              <w:rPr>
                <w:rFonts w:ascii="Calibri" w:hAnsi="Calibri" w:cs="Calibri"/>
                <w:color w:val="000000"/>
              </w:rPr>
              <w:t>0.098</w:t>
            </w:r>
          </w:p>
        </w:tc>
      </w:tr>
      <w:tr w:rsidR="00EF1BF1" w:rsidRPr="008F4CAB" w14:paraId="3A745B16" w14:textId="77777777" w:rsidTr="00535838">
        <w:tc>
          <w:tcPr>
            <w:tcW w:w="4590" w:type="dxa"/>
            <w:vAlign w:val="bottom"/>
          </w:tcPr>
          <w:p w14:paraId="7E928D95" w14:textId="77777777" w:rsidR="00EF1BF1" w:rsidRPr="008F4CAB" w:rsidRDefault="00EF1BF1" w:rsidP="00535838">
            <w:pPr>
              <w:rPr>
                <w:highlight w:val="yellow"/>
              </w:rPr>
            </w:pPr>
            <w:r w:rsidRPr="008F4CAB">
              <w:rPr>
                <w:highlight w:val="yellow"/>
              </w:rPr>
              <w:t>Low birthweight – n (%)</w:t>
            </w:r>
          </w:p>
        </w:tc>
        <w:tc>
          <w:tcPr>
            <w:tcW w:w="1980" w:type="dxa"/>
            <w:vAlign w:val="center"/>
          </w:tcPr>
          <w:p w14:paraId="574E8AA2" w14:textId="04F0ADCC" w:rsidR="00EF1BF1" w:rsidRPr="008F4CAB" w:rsidRDefault="00EF1BF1" w:rsidP="00535838">
            <w:pPr>
              <w:jc w:val="center"/>
              <w:rPr>
                <w:highlight w:val="yellow"/>
              </w:rPr>
            </w:pPr>
            <w:r w:rsidRPr="008F4CAB">
              <w:rPr>
                <w:rFonts w:ascii="Calibri" w:hAnsi="Calibri" w:cs="Calibri"/>
                <w:color w:val="000000"/>
                <w:highlight w:val="yellow"/>
              </w:rPr>
              <w:t>16 (6.9)</w:t>
            </w:r>
          </w:p>
        </w:tc>
        <w:tc>
          <w:tcPr>
            <w:tcW w:w="2070" w:type="dxa"/>
            <w:vAlign w:val="center"/>
          </w:tcPr>
          <w:p w14:paraId="7B294C47" w14:textId="20481A77" w:rsidR="00EF1BF1" w:rsidRPr="008F4CAB" w:rsidRDefault="00EF1BF1" w:rsidP="00535838">
            <w:pPr>
              <w:jc w:val="center"/>
              <w:rPr>
                <w:highlight w:val="yellow"/>
              </w:rPr>
            </w:pPr>
            <w:r w:rsidRPr="008F4CAB">
              <w:rPr>
                <w:rFonts w:ascii="Calibri" w:hAnsi="Calibri" w:cs="Calibri"/>
                <w:color w:val="000000"/>
                <w:highlight w:val="yellow"/>
              </w:rPr>
              <w:t>2 (0.9)</w:t>
            </w:r>
          </w:p>
        </w:tc>
        <w:tc>
          <w:tcPr>
            <w:tcW w:w="2160" w:type="dxa"/>
            <w:vAlign w:val="center"/>
          </w:tcPr>
          <w:p w14:paraId="7A60416A" w14:textId="092C1948" w:rsidR="00EF1BF1" w:rsidRPr="008F4CAB" w:rsidRDefault="00EF1BF1" w:rsidP="00535838">
            <w:pPr>
              <w:jc w:val="center"/>
              <w:rPr>
                <w:highlight w:val="yellow"/>
              </w:rPr>
            </w:pPr>
            <w:r w:rsidRPr="008F4CAB">
              <w:rPr>
                <w:rFonts w:ascii="Calibri" w:hAnsi="Calibri" w:cs="Calibri"/>
                <w:color w:val="000000"/>
                <w:highlight w:val="yellow"/>
              </w:rPr>
              <w:t>7 (3.0)</w:t>
            </w:r>
          </w:p>
        </w:tc>
        <w:tc>
          <w:tcPr>
            <w:tcW w:w="1890" w:type="dxa"/>
            <w:vAlign w:val="center"/>
          </w:tcPr>
          <w:p w14:paraId="59BA8900" w14:textId="7BD28EA8" w:rsidR="00EF1BF1" w:rsidRPr="008F4CAB" w:rsidRDefault="00EF1BF1" w:rsidP="00535838">
            <w:pPr>
              <w:jc w:val="center"/>
              <w:rPr>
                <w:highlight w:val="yellow"/>
              </w:rPr>
            </w:pPr>
            <w:r w:rsidRPr="008F4CAB">
              <w:rPr>
                <w:rFonts w:ascii="Calibri" w:hAnsi="Calibri" w:cs="Calibri"/>
                <w:color w:val="000000"/>
                <w:highlight w:val="yellow"/>
              </w:rPr>
              <w:t>13 (5.4)</w:t>
            </w:r>
          </w:p>
        </w:tc>
        <w:tc>
          <w:tcPr>
            <w:tcW w:w="997" w:type="dxa"/>
            <w:vAlign w:val="center"/>
          </w:tcPr>
          <w:p w14:paraId="6426AAD3" w14:textId="77777777" w:rsidR="00EF1BF1" w:rsidRPr="008F4CAB" w:rsidRDefault="00EF1BF1" w:rsidP="00535838">
            <w:pPr>
              <w:jc w:val="center"/>
              <w:rPr>
                <w:highlight w:val="yellow"/>
              </w:rPr>
            </w:pPr>
            <w:r w:rsidRPr="008F4CAB">
              <w:rPr>
                <w:rFonts w:ascii="Calibri" w:hAnsi="Calibri" w:cs="Calibri"/>
                <w:color w:val="000000"/>
                <w:highlight w:val="yellow"/>
              </w:rPr>
              <w:t>0.006</w:t>
            </w:r>
          </w:p>
        </w:tc>
      </w:tr>
      <w:tr w:rsidR="00EF1BF1" w14:paraId="7DE07D80" w14:textId="77777777" w:rsidTr="00535838">
        <w:tc>
          <w:tcPr>
            <w:tcW w:w="4590" w:type="dxa"/>
            <w:vAlign w:val="bottom"/>
          </w:tcPr>
          <w:p w14:paraId="1CD72D31" w14:textId="77777777" w:rsidR="00EF1BF1" w:rsidRDefault="00EF1BF1" w:rsidP="00535838">
            <w:r>
              <w:rPr>
                <w:rFonts w:ascii="Calibri" w:hAnsi="Calibri" w:cs="Calibri"/>
                <w:color w:val="000000"/>
              </w:rPr>
              <w:t>Heavy birthweight – n (%)</w:t>
            </w:r>
          </w:p>
        </w:tc>
        <w:tc>
          <w:tcPr>
            <w:tcW w:w="1980" w:type="dxa"/>
            <w:vAlign w:val="center"/>
          </w:tcPr>
          <w:p w14:paraId="05ED6E3F" w14:textId="57B7C960" w:rsidR="00EF1BF1" w:rsidRDefault="00EF1BF1" w:rsidP="00535838">
            <w:pPr>
              <w:jc w:val="center"/>
            </w:pPr>
            <w:r>
              <w:rPr>
                <w:rFonts w:ascii="Calibri" w:hAnsi="Calibri" w:cs="Calibri"/>
                <w:color w:val="000000"/>
              </w:rPr>
              <w:t>4 (1.7)</w:t>
            </w:r>
          </w:p>
        </w:tc>
        <w:tc>
          <w:tcPr>
            <w:tcW w:w="2070" w:type="dxa"/>
            <w:vAlign w:val="center"/>
          </w:tcPr>
          <w:p w14:paraId="00AB1845" w14:textId="40B55BF0" w:rsidR="00EF1BF1" w:rsidRDefault="00EF1BF1" w:rsidP="00535838">
            <w:pPr>
              <w:jc w:val="center"/>
            </w:pPr>
            <w:r>
              <w:rPr>
                <w:rFonts w:ascii="Calibri" w:hAnsi="Calibri" w:cs="Calibri"/>
                <w:color w:val="000000"/>
              </w:rPr>
              <w:t>5 (2.2)</w:t>
            </w:r>
          </w:p>
        </w:tc>
        <w:tc>
          <w:tcPr>
            <w:tcW w:w="2160" w:type="dxa"/>
            <w:vAlign w:val="center"/>
          </w:tcPr>
          <w:p w14:paraId="3ECEB714" w14:textId="0894EDE4" w:rsidR="00EF1BF1" w:rsidRDefault="00EF1BF1" w:rsidP="00535838">
            <w:pPr>
              <w:jc w:val="center"/>
            </w:pPr>
            <w:r>
              <w:rPr>
                <w:rFonts w:ascii="Calibri" w:hAnsi="Calibri" w:cs="Calibri"/>
                <w:color w:val="000000"/>
              </w:rPr>
              <w:t>3 (1.3)</w:t>
            </w:r>
          </w:p>
        </w:tc>
        <w:tc>
          <w:tcPr>
            <w:tcW w:w="1890" w:type="dxa"/>
            <w:vAlign w:val="center"/>
          </w:tcPr>
          <w:p w14:paraId="1B5253F5" w14:textId="5477064A" w:rsidR="00EF1BF1" w:rsidRDefault="00EF1BF1" w:rsidP="00535838">
            <w:pPr>
              <w:jc w:val="center"/>
            </w:pPr>
            <w:r>
              <w:rPr>
                <w:rFonts w:ascii="Calibri" w:hAnsi="Calibri" w:cs="Calibri"/>
                <w:color w:val="000000"/>
              </w:rPr>
              <w:t>4 (1.7)</w:t>
            </w:r>
          </w:p>
        </w:tc>
        <w:tc>
          <w:tcPr>
            <w:tcW w:w="997" w:type="dxa"/>
            <w:vAlign w:val="center"/>
          </w:tcPr>
          <w:p w14:paraId="406BAD34" w14:textId="77777777" w:rsidR="00EF1BF1" w:rsidRDefault="00EF1BF1" w:rsidP="00535838">
            <w:pPr>
              <w:jc w:val="center"/>
            </w:pPr>
            <w:r>
              <w:rPr>
                <w:rFonts w:ascii="Calibri" w:hAnsi="Calibri" w:cs="Calibri"/>
                <w:color w:val="000000"/>
              </w:rPr>
              <w:t>0.899</w:t>
            </w:r>
          </w:p>
        </w:tc>
      </w:tr>
      <w:tr w:rsidR="00EF1BF1" w14:paraId="2BDE6EE2" w14:textId="77777777" w:rsidTr="00535838">
        <w:tc>
          <w:tcPr>
            <w:tcW w:w="4590" w:type="dxa"/>
            <w:vAlign w:val="bottom"/>
          </w:tcPr>
          <w:p w14:paraId="283BA0FF" w14:textId="77777777" w:rsidR="00EF1BF1" w:rsidRDefault="00EF1BF1" w:rsidP="00535838">
            <w:pPr>
              <w:rPr>
                <w:rFonts w:ascii="Calibri" w:hAnsi="Calibri" w:cs="Calibri"/>
                <w:color w:val="000000"/>
              </w:rPr>
            </w:pPr>
            <w:r>
              <w:rPr>
                <w:rFonts w:ascii="Calibri" w:hAnsi="Calibri" w:cs="Calibri"/>
                <w:color w:val="000000"/>
              </w:rPr>
              <w:t>Birthweight percentile – [mean] percent</w:t>
            </w:r>
          </w:p>
        </w:tc>
        <w:tc>
          <w:tcPr>
            <w:tcW w:w="1980" w:type="dxa"/>
            <w:vAlign w:val="bottom"/>
          </w:tcPr>
          <w:p w14:paraId="129C161B" w14:textId="77777777" w:rsidR="00EF1BF1" w:rsidRDefault="00EF1BF1" w:rsidP="00535838">
            <w:pPr>
              <w:jc w:val="center"/>
              <w:rPr>
                <w:rFonts w:ascii="Calibri" w:hAnsi="Calibri" w:cs="Calibri"/>
                <w:color w:val="000000"/>
              </w:rPr>
            </w:pPr>
            <w:r>
              <w:rPr>
                <w:rFonts w:ascii="Calibri" w:hAnsi="Calibri" w:cs="Calibri"/>
                <w:color w:val="000000"/>
              </w:rPr>
              <w:t>50.9±28.5</w:t>
            </w:r>
          </w:p>
        </w:tc>
        <w:tc>
          <w:tcPr>
            <w:tcW w:w="2070" w:type="dxa"/>
            <w:vAlign w:val="bottom"/>
          </w:tcPr>
          <w:p w14:paraId="0908B785" w14:textId="77777777" w:rsidR="00EF1BF1" w:rsidRDefault="00EF1BF1" w:rsidP="00535838">
            <w:pPr>
              <w:jc w:val="center"/>
              <w:rPr>
                <w:rFonts w:ascii="Calibri" w:hAnsi="Calibri" w:cs="Calibri"/>
                <w:color w:val="000000"/>
              </w:rPr>
            </w:pPr>
            <w:r>
              <w:rPr>
                <w:rFonts w:ascii="Calibri" w:hAnsi="Calibri" w:cs="Calibri"/>
                <w:color w:val="000000"/>
              </w:rPr>
              <w:t>47.0±26.9</w:t>
            </w:r>
          </w:p>
        </w:tc>
        <w:tc>
          <w:tcPr>
            <w:tcW w:w="2160" w:type="dxa"/>
            <w:vAlign w:val="bottom"/>
          </w:tcPr>
          <w:p w14:paraId="2E751527" w14:textId="77777777" w:rsidR="00EF1BF1" w:rsidRDefault="00EF1BF1" w:rsidP="00535838">
            <w:pPr>
              <w:jc w:val="center"/>
              <w:rPr>
                <w:rFonts w:ascii="Calibri" w:hAnsi="Calibri" w:cs="Calibri"/>
                <w:color w:val="000000"/>
              </w:rPr>
            </w:pPr>
            <w:r>
              <w:rPr>
                <w:rFonts w:ascii="Calibri" w:hAnsi="Calibri" w:cs="Calibri"/>
                <w:color w:val="000000"/>
              </w:rPr>
              <w:t>47.7±28.2</w:t>
            </w:r>
          </w:p>
        </w:tc>
        <w:tc>
          <w:tcPr>
            <w:tcW w:w="1890" w:type="dxa"/>
            <w:vAlign w:val="bottom"/>
          </w:tcPr>
          <w:p w14:paraId="5CB9369C" w14:textId="77777777" w:rsidR="00EF1BF1" w:rsidRDefault="00EF1BF1" w:rsidP="00535838">
            <w:pPr>
              <w:jc w:val="center"/>
              <w:rPr>
                <w:rFonts w:ascii="Calibri" w:hAnsi="Calibri" w:cs="Calibri"/>
                <w:color w:val="000000"/>
              </w:rPr>
            </w:pPr>
            <w:r>
              <w:rPr>
                <w:rFonts w:ascii="Calibri" w:hAnsi="Calibri" w:cs="Calibri"/>
                <w:color w:val="000000"/>
              </w:rPr>
              <w:t>44.0±28.9</w:t>
            </w:r>
          </w:p>
        </w:tc>
        <w:tc>
          <w:tcPr>
            <w:tcW w:w="997" w:type="dxa"/>
            <w:vAlign w:val="bottom"/>
          </w:tcPr>
          <w:p w14:paraId="4870D66A" w14:textId="77777777" w:rsidR="00EF1BF1" w:rsidRDefault="00EF1BF1" w:rsidP="00535838">
            <w:pPr>
              <w:jc w:val="center"/>
              <w:rPr>
                <w:rFonts w:ascii="Calibri" w:hAnsi="Calibri" w:cs="Calibri"/>
                <w:color w:val="000000"/>
              </w:rPr>
            </w:pPr>
            <w:r>
              <w:rPr>
                <w:rFonts w:ascii="Calibri" w:hAnsi="Calibri" w:cs="Calibri"/>
                <w:color w:val="000000"/>
              </w:rPr>
              <w:t>0.069</w:t>
            </w:r>
          </w:p>
        </w:tc>
      </w:tr>
      <w:tr w:rsidR="00EF1BF1" w14:paraId="2C135479" w14:textId="77777777" w:rsidTr="00535838">
        <w:tc>
          <w:tcPr>
            <w:tcW w:w="4590" w:type="dxa"/>
            <w:vAlign w:val="bottom"/>
          </w:tcPr>
          <w:p w14:paraId="0F50ADCB" w14:textId="77777777" w:rsidR="00EF1BF1" w:rsidRDefault="00EF1BF1" w:rsidP="00535838">
            <w:r>
              <w:rPr>
                <w:rFonts w:ascii="Calibri" w:hAnsi="Calibri" w:cs="Calibri"/>
                <w:color w:val="000000"/>
              </w:rPr>
              <w:t>Birthweight percentile – [median] percent</w:t>
            </w:r>
          </w:p>
        </w:tc>
        <w:tc>
          <w:tcPr>
            <w:tcW w:w="1980" w:type="dxa"/>
            <w:vAlign w:val="center"/>
          </w:tcPr>
          <w:p w14:paraId="2528087C" w14:textId="77777777" w:rsidR="00EF1BF1" w:rsidRDefault="00EF1BF1" w:rsidP="00535838">
            <w:pPr>
              <w:jc w:val="center"/>
            </w:pPr>
            <w:r>
              <w:rPr>
                <w:rFonts w:ascii="Calibri" w:hAnsi="Calibri" w:cs="Calibri"/>
                <w:color w:val="000000"/>
              </w:rPr>
              <w:t>50.0 [25.0;75.0]</w:t>
            </w:r>
          </w:p>
        </w:tc>
        <w:tc>
          <w:tcPr>
            <w:tcW w:w="2070" w:type="dxa"/>
            <w:vAlign w:val="center"/>
          </w:tcPr>
          <w:p w14:paraId="0BDA3852" w14:textId="77777777" w:rsidR="00EF1BF1" w:rsidRDefault="00EF1BF1" w:rsidP="00535838">
            <w:pPr>
              <w:jc w:val="center"/>
            </w:pPr>
            <w:r>
              <w:rPr>
                <w:rFonts w:ascii="Calibri" w:hAnsi="Calibri" w:cs="Calibri"/>
                <w:color w:val="000000"/>
              </w:rPr>
              <w:t>50.0 [25.0;75.0]</w:t>
            </w:r>
          </w:p>
        </w:tc>
        <w:tc>
          <w:tcPr>
            <w:tcW w:w="2160" w:type="dxa"/>
            <w:vAlign w:val="center"/>
          </w:tcPr>
          <w:p w14:paraId="4DAF48E7" w14:textId="77777777" w:rsidR="00EF1BF1" w:rsidRDefault="00EF1BF1" w:rsidP="00535838">
            <w:pPr>
              <w:jc w:val="center"/>
            </w:pPr>
            <w:r>
              <w:rPr>
                <w:rFonts w:ascii="Calibri" w:hAnsi="Calibri" w:cs="Calibri"/>
                <w:color w:val="000000"/>
              </w:rPr>
              <w:t>50.0 [25.0;75.0]</w:t>
            </w:r>
          </w:p>
        </w:tc>
        <w:tc>
          <w:tcPr>
            <w:tcW w:w="1890" w:type="dxa"/>
            <w:vAlign w:val="center"/>
          </w:tcPr>
          <w:p w14:paraId="588C98B6" w14:textId="77777777" w:rsidR="00EF1BF1" w:rsidRDefault="00EF1BF1" w:rsidP="00535838">
            <w:pPr>
              <w:jc w:val="center"/>
            </w:pPr>
            <w:r>
              <w:rPr>
                <w:rFonts w:ascii="Calibri" w:hAnsi="Calibri" w:cs="Calibri"/>
                <w:color w:val="000000"/>
              </w:rPr>
              <w:t>50.0 [25.0;75.0]</w:t>
            </w:r>
          </w:p>
        </w:tc>
        <w:tc>
          <w:tcPr>
            <w:tcW w:w="997" w:type="dxa"/>
            <w:vAlign w:val="center"/>
          </w:tcPr>
          <w:p w14:paraId="24CB734F" w14:textId="77777777" w:rsidR="00EF1BF1" w:rsidRDefault="00EF1BF1" w:rsidP="00535838">
            <w:pPr>
              <w:jc w:val="center"/>
            </w:pPr>
            <w:r>
              <w:rPr>
                <w:rFonts w:ascii="Calibri" w:hAnsi="Calibri" w:cs="Calibri"/>
                <w:color w:val="000000"/>
              </w:rPr>
              <w:t>0.059</w:t>
            </w:r>
          </w:p>
        </w:tc>
      </w:tr>
      <w:tr w:rsidR="00EF1BF1" w14:paraId="266828F5" w14:textId="77777777" w:rsidTr="00535838">
        <w:tc>
          <w:tcPr>
            <w:tcW w:w="4590" w:type="dxa"/>
            <w:vAlign w:val="bottom"/>
          </w:tcPr>
          <w:p w14:paraId="7C9C7753" w14:textId="77777777" w:rsidR="00EF1BF1" w:rsidRDefault="00EF1BF1" w:rsidP="00535838">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center"/>
          </w:tcPr>
          <w:p w14:paraId="199AB566" w14:textId="75392324" w:rsidR="00EF1BF1" w:rsidRDefault="00EF1BF1" w:rsidP="00535838">
            <w:pPr>
              <w:jc w:val="center"/>
            </w:pPr>
            <w:r>
              <w:rPr>
                <w:rFonts w:ascii="Calibri" w:hAnsi="Calibri" w:cs="Calibri"/>
                <w:color w:val="000000"/>
              </w:rPr>
              <w:t>10 (4.3)</w:t>
            </w:r>
          </w:p>
        </w:tc>
        <w:tc>
          <w:tcPr>
            <w:tcW w:w="2070" w:type="dxa"/>
            <w:vAlign w:val="center"/>
          </w:tcPr>
          <w:p w14:paraId="5F2DC279" w14:textId="2C060940" w:rsidR="00EF1BF1" w:rsidRDefault="00EF1BF1" w:rsidP="00535838">
            <w:pPr>
              <w:jc w:val="center"/>
            </w:pPr>
            <w:r>
              <w:rPr>
                <w:rFonts w:ascii="Calibri" w:hAnsi="Calibri" w:cs="Calibri"/>
                <w:color w:val="000000"/>
              </w:rPr>
              <w:t>7 (3.1)</w:t>
            </w:r>
          </w:p>
        </w:tc>
        <w:tc>
          <w:tcPr>
            <w:tcW w:w="2160" w:type="dxa"/>
            <w:vAlign w:val="center"/>
          </w:tcPr>
          <w:p w14:paraId="798A938A" w14:textId="7E9DA8C0" w:rsidR="00EF1BF1" w:rsidRDefault="00EF1BF1" w:rsidP="00535838">
            <w:pPr>
              <w:jc w:val="center"/>
            </w:pPr>
            <w:r>
              <w:rPr>
                <w:rFonts w:ascii="Calibri" w:hAnsi="Calibri" w:cs="Calibri"/>
                <w:color w:val="000000"/>
              </w:rPr>
              <w:t>8 (3.4)</w:t>
            </w:r>
          </w:p>
        </w:tc>
        <w:tc>
          <w:tcPr>
            <w:tcW w:w="1890" w:type="dxa"/>
            <w:vAlign w:val="center"/>
          </w:tcPr>
          <w:p w14:paraId="544B1170" w14:textId="015FB90D" w:rsidR="00EF1BF1" w:rsidRDefault="00EF1BF1" w:rsidP="00535838">
            <w:pPr>
              <w:jc w:val="center"/>
            </w:pPr>
            <w:r>
              <w:rPr>
                <w:rFonts w:ascii="Calibri" w:hAnsi="Calibri" w:cs="Calibri"/>
                <w:color w:val="000000"/>
              </w:rPr>
              <w:t>19 (7.9)</w:t>
            </w:r>
          </w:p>
        </w:tc>
        <w:tc>
          <w:tcPr>
            <w:tcW w:w="997" w:type="dxa"/>
            <w:vAlign w:val="center"/>
          </w:tcPr>
          <w:p w14:paraId="5EE8DCB6" w14:textId="77777777" w:rsidR="00EF1BF1" w:rsidRDefault="00EF1BF1" w:rsidP="00535838">
            <w:pPr>
              <w:jc w:val="center"/>
            </w:pPr>
            <w:r>
              <w:rPr>
                <w:rFonts w:ascii="Calibri" w:hAnsi="Calibri" w:cs="Calibri"/>
                <w:color w:val="000000"/>
              </w:rPr>
              <w:t>0.051</w:t>
            </w:r>
          </w:p>
        </w:tc>
      </w:tr>
      <w:tr w:rsidR="00EF1BF1" w14:paraId="4C5C2CBE" w14:textId="77777777" w:rsidTr="00535838">
        <w:tc>
          <w:tcPr>
            <w:tcW w:w="4590" w:type="dxa"/>
            <w:vAlign w:val="bottom"/>
          </w:tcPr>
          <w:p w14:paraId="04F7F5A1" w14:textId="77777777" w:rsidR="00EF1BF1" w:rsidRDefault="00EF1BF1" w:rsidP="00535838">
            <w:r>
              <w:rPr>
                <w:rFonts w:ascii="Calibri" w:hAnsi="Calibri" w:cs="Calibri"/>
                <w:color w:val="000000"/>
              </w:rPr>
              <w:t>Neonatal ICU events – n (%)</w:t>
            </w:r>
          </w:p>
        </w:tc>
        <w:tc>
          <w:tcPr>
            <w:tcW w:w="1980" w:type="dxa"/>
            <w:vAlign w:val="center"/>
          </w:tcPr>
          <w:p w14:paraId="3796E4ED" w14:textId="504ADF65" w:rsidR="00EF1BF1" w:rsidRDefault="00EF1BF1" w:rsidP="00535838">
            <w:pPr>
              <w:jc w:val="center"/>
            </w:pPr>
            <w:r>
              <w:rPr>
                <w:rFonts w:ascii="Calibri" w:hAnsi="Calibri" w:cs="Calibri"/>
                <w:color w:val="000000"/>
              </w:rPr>
              <w:t>12 (5.1)</w:t>
            </w:r>
          </w:p>
        </w:tc>
        <w:tc>
          <w:tcPr>
            <w:tcW w:w="2070" w:type="dxa"/>
            <w:vAlign w:val="center"/>
          </w:tcPr>
          <w:p w14:paraId="32D91DDB" w14:textId="6368FDF5" w:rsidR="00EF1BF1" w:rsidRDefault="00EF1BF1" w:rsidP="00535838">
            <w:pPr>
              <w:jc w:val="center"/>
            </w:pPr>
            <w:r>
              <w:rPr>
                <w:rFonts w:ascii="Calibri" w:hAnsi="Calibri" w:cs="Calibri"/>
                <w:color w:val="000000"/>
              </w:rPr>
              <w:t>7 (3.1)</w:t>
            </w:r>
          </w:p>
        </w:tc>
        <w:tc>
          <w:tcPr>
            <w:tcW w:w="2160" w:type="dxa"/>
            <w:vAlign w:val="center"/>
          </w:tcPr>
          <w:p w14:paraId="4E5B3885" w14:textId="4DE38442" w:rsidR="00EF1BF1" w:rsidRDefault="00EF1BF1" w:rsidP="00535838">
            <w:pPr>
              <w:jc w:val="center"/>
            </w:pPr>
            <w:r>
              <w:rPr>
                <w:rFonts w:ascii="Calibri" w:hAnsi="Calibri" w:cs="Calibri"/>
                <w:color w:val="000000"/>
              </w:rPr>
              <w:t>9 (3.9)</w:t>
            </w:r>
          </w:p>
        </w:tc>
        <w:tc>
          <w:tcPr>
            <w:tcW w:w="1890" w:type="dxa"/>
            <w:vAlign w:val="center"/>
          </w:tcPr>
          <w:p w14:paraId="1C94179E" w14:textId="2C55B32A" w:rsidR="00EF1BF1" w:rsidRDefault="00EF1BF1" w:rsidP="00535838">
            <w:pPr>
              <w:jc w:val="center"/>
            </w:pPr>
            <w:r>
              <w:rPr>
                <w:rFonts w:ascii="Calibri" w:hAnsi="Calibri" w:cs="Calibri"/>
                <w:color w:val="000000"/>
              </w:rPr>
              <w:t>19 (7.9)</w:t>
            </w:r>
          </w:p>
        </w:tc>
        <w:tc>
          <w:tcPr>
            <w:tcW w:w="997" w:type="dxa"/>
            <w:vAlign w:val="center"/>
          </w:tcPr>
          <w:p w14:paraId="785ABEF1" w14:textId="77777777" w:rsidR="00EF1BF1" w:rsidRDefault="00EF1BF1" w:rsidP="00535838">
            <w:pPr>
              <w:jc w:val="center"/>
            </w:pPr>
            <w:r>
              <w:rPr>
                <w:rFonts w:ascii="Calibri" w:hAnsi="Calibri" w:cs="Calibri"/>
                <w:color w:val="000000"/>
              </w:rPr>
              <w:t>0.082</w:t>
            </w:r>
          </w:p>
        </w:tc>
      </w:tr>
      <w:tr w:rsidR="00EF1BF1" w14:paraId="03C1CA72" w14:textId="77777777" w:rsidTr="00535838">
        <w:tc>
          <w:tcPr>
            <w:tcW w:w="4590" w:type="dxa"/>
            <w:vAlign w:val="bottom"/>
          </w:tcPr>
          <w:p w14:paraId="072D6558" w14:textId="77777777" w:rsidR="00EF1BF1" w:rsidRDefault="00EF1BF1" w:rsidP="00535838">
            <w:r>
              <w:rPr>
                <w:rFonts w:ascii="Calibri" w:hAnsi="Calibri" w:cs="Calibri"/>
                <w:color w:val="000000"/>
              </w:rPr>
              <w:t>Neonatal defects – n (%)</w:t>
            </w:r>
          </w:p>
        </w:tc>
        <w:tc>
          <w:tcPr>
            <w:tcW w:w="1980" w:type="dxa"/>
            <w:vAlign w:val="center"/>
          </w:tcPr>
          <w:p w14:paraId="73959F28" w14:textId="6EC72E44" w:rsidR="00EF1BF1" w:rsidRDefault="00EF1BF1" w:rsidP="00535838">
            <w:pPr>
              <w:jc w:val="center"/>
            </w:pPr>
            <w:r>
              <w:rPr>
                <w:rFonts w:ascii="Calibri" w:hAnsi="Calibri" w:cs="Calibri"/>
                <w:color w:val="000000"/>
              </w:rPr>
              <w:t>2 (0.9)</w:t>
            </w:r>
          </w:p>
        </w:tc>
        <w:tc>
          <w:tcPr>
            <w:tcW w:w="2070" w:type="dxa"/>
            <w:vAlign w:val="center"/>
          </w:tcPr>
          <w:p w14:paraId="4E07B897" w14:textId="6A46E900" w:rsidR="00EF1BF1" w:rsidRDefault="00EF1BF1" w:rsidP="00535838">
            <w:pPr>
              <w:jc w:val="center"/>
            </w:pPr>
            <w:r>
              <w:rPr>
                <w:rFonts w:ascii="Calibri" w:hAnsi="Calibri" w:cs="Calibri"/>
                <w:color w:val="000000"/>
              </w:rPr>
              <w:t>2 (0.9)</w:t>
            </w:r>
          </w:p>
        </w:tc>
        <w:tc>
          <w:tcPr>
            <w:tcW w:w="2160" w:type="dxa"/>
            <w:vAlign w:val="center"/>
          </w:tcPr>
          <w:p w14:paraId="19416AD3" w14:textId="3D65A068" w:rsidR="00EF1BF1" w:rsidRDefault="00EF1BF1" w:rsidP="00535838">
            <w:pPr>
              <w:jc w:val="center"/>
            </w:pPr>
            <w:r>
              <w:rPr>
                <w:rFonts w:ascii="Calibri" w:hAnsi="Calibri" w:cs="Calibri"/>
                <w:color w:val="000000"/>
              </w:rPr>
              <w:t>0 (0.0)</w:t>
            </w:r>
          </w:p>
        </w:tc>
        <w:tc>
          <w:tcPr>
            <w:tcW w:w="1890" w:type="dxa"/>
            <w:vAlign w:val="center"/>
          </w:tcPr>
          <w:p w14:paraId="7DABDEB1" w14:textId="7EC795D6" w:rsidR="00EF1BF1" w:rsidRDefault="00EF1BF1" w:rsidP="00535838">
            <w:pPr>
              <w:jc w:val="center"/>
            </w:pPr>
            <w:r>
              <w:rPr>
                <w:rFonts w:ascii="Calibri" w:hAnsi="Calibri" w:cs="Calibri"/>
                <w:color w:val="000000"/>
              </w:rPr>
              <w:t>4 (1.7)</w:t>
            </w:r>
          </w:p>
        </w:tc>
        <w:tc>
          <w:tcPr>
            <w:tcW w:w="997" w:type="dxa"/>
            <w:vAlign w:val="center"/>
          </w:tcPr>
          <w:p w14:paraId="458B156D" w14:textId="77777777" w:rsidR="00EF1BF1" w:rsidRDefault="00EF1BF1" w:rsidP="00535838">
            <w:pPr>
              <w:jc w:val="center"/>
            </w:pPr>
            <w:r>
              <w:rPr>
                <w:rFonts w:ascii="Calibri" w:hAnsi="Calibri" w:cs="Calibri"/>
                <w:color w:val="000000"/>
              </w:rPr>
              <w:t>0.285</w:t>
            </w:r>
          </w:p>
        </w:tc>
      </w:tr>
      <w:tr w:rsidR="00EF1BF1" w14:paraId="2B42CCBF" w14:textId="77777777" w:rsidTr="00535838">
        <w:tc>
          <w:tcPr>
            <w:tcW w:w="4590" w:type="dxa"/>
            <w:vAlign w:val="bottom"/>
          </w:tcPr>
          <w:p w14:paraId="3C8034B5" w14:textId="77777777" w:rsidR="00EF1BF1" w:rsidRDefault="00EF1BF1" w:rsidP="00535838">
            <w:r>
              <w:rPr>
                <w:rFonts w:ascii="Calibri" w:hAnsi="Calibri" w:cs="Calibri"/>
                <w:color w:val="000000"/>
              </w:rPr>
              <w:t>Maternal infected by Covid-19 – n (%)</w:t>
            </w:r>
          </w:p>
        </w:tc>
        <w:tc>
          <w:tcPr>
            <w:tcW w:w="1980" w:type="dxa"/>
            <w:vAlign w:val="center"/>
          </w:tcPr>
          <w:p w14:paraId="1D72CD90" w14:textId="49CC2DB3" w:rsidR="00EF1BF1" w:rsidRDefault="00EF1BF1" w:rsidP="00535838">
            <w:pPr>
              <w:jc w:val="center"/>
            </w:pPr>
            <w:r>
              <w:rPr>
                <w:rFonts w:ascii="Calibri" w:hAnsi="Calibri" w:cs="Calibri"/>
                <w:color w:val="000000"/>
              </w:rPr>
              <w:t>24 (10.2)</w:t>
            </w:r>
          </w:p>
        </w:tc>
        <w:tc>
          <w:tcPr>
            <w:tcW w:w="2070" w:type="dxa"/>
            <w:vAlign w:val="center"/>
          </w:tcPr>
          <w:p w14:paraId="5844BD91" w14:textId="390208B7" w:rsidR="00EF1BF1" w:rsidRDefault="00EF1BF1" w:rsidP="00535838">
            <w:pPr>
              <w:jc w:val="center"/>
            </w:pPr>
            <w:r>
              <w:rPr>
                <w:rFonts w:ascii="Calibri" w:hAnsi="Calibri" w:cs="Calibri"/>
                <w:color w:val="000000"/>
              </w:rPr>
              <w:t>12 (5.2)</w:t>
            </w:r>
          </w:p>
        </w:tc>
        <w:tc>
          <w:tcPr>
            <w:tcW w:w="2160" w:type="dxa"/>
            <w:vAlign w:val="center"/>
          </w:tcPr>
          <w:p w14:paraId="60293C9D" w14:textId="1E152269" w:rsidR="00EF1BF1" w:rsidRDefault="00EF1BF1" w:rsidP="00535838">
            <w:pPr>
              <w:jc w:val="center"/>
            </w:pPr>
            <w:r>
              <w:rPr>
                <w:rFonts w:ascii="Calibri" w:hAnsi="Calibri" w:cs="Calibri"/>
                <w:color w:val="000000"/>
              </w:rPr>
              <w:t>19 (8.2)</w:t>
            </w:r>
          </w:p>
        </w:tc>
        <w:tc>
          <w:tcPr>
            <w:tcW w:w="1890" w:type="dxa"/>
            <w:vAlign w:val="center"/>
          </w:tcPr>
          <w:p w14:paraId="2907442E" w14:textId="2BD5C606" w:rsidR="00EF1BF1" w:rsidRDefault="00EF1BF1" w:rsidP="00535838">
            <w:pPr>
              <w:jc w:val="center"/>
            </w:pPr>
            <w:r>
              <w:rPr>
                <w:rFonts w:ascii="Calibri" w:hAnsi="Calibri" w:cs="Calibri"/>
                <w:color w:val="000000"/>
              </w:rPr>
              <w:t>18 (7.5)</w:t>
            </w:r>
          </w:p>
        </w:tc>
        <w:tc>
          <w:tcPr>
            <w:tcW w:w="997" w:type="dxa"/>
            <w:vAlign w:val="center"/>
          </w:tcPr>
          <w:p w14:paraId="16CF56D4" w14:textId="77777777" w:rsidR="00EF1BF1" w:rsidRDefault="00EF1BF1" w:rsidP="00535838">
            <w:pPr>
              <w:jc w:val="center"/>
            </w:pPr>
            <w:r>
              <w:rPr>
                <w:rFonts w:ascii="Calibri" w:hAnsi="Calibri" w:cs="Calibri"/>
                <w:color w:val="000000"/>
              </w:rPr>
              <w:t>0.253</w:t>
            </w:r>
          </w:p>
        </w:tc>
      </w:tr>
    </w:tbl>
    <w:p w14:paraId="388D1237" w14:textId="77777777" w:rsidR="007C141E" w:rsidRDefault="007C141E" w:rsidP="007C141E">
      <w:r>
        <w:t xml:space="preserve">Values expressed as </w:t>
      </w:r>
      <w:proofErr w:type="spellStart"/>
      <w:r>
        <w:t>mean</w:t>
      </w:r>
      <w:r>
        <w:rPr>
          <w:rFonts w:cstheme="minorHAnsi"/>
        </w:rPr>
        <w:t>±</w:t>
      </w:r>
      <w:r>
        <w:t>SD</w:t>
      </w:r>
      <w:proofErr w:type="spellEnd"/>
      <w:r>
        <w:t>, median [IQR], and n (%)</w:t>
      </w:r>
    </w:p>
    <w:p w14:paraId="1B3480CC" w14:textId="77777777" w:rsidR="007C141E" w:rsidRDefault="007C141E" w:rsidP="007C141E"/>
    <w:p w14:paraId="073BE15D" w14:textId="77777777" w:rsidR="007C141E" w:rsidRDefault="007C141E" w:rsidP="007C141E"/>
    <w:p w14:paraId="2978A320" w14:textId="77777777" w:rsidR="007C141E" w:rsidRDefault="007C141E" w:rsidP="007C141E"/>
    <w:p w14:paraId="4B7C39C2" w14:textId="77777777" w:rsidR="007C141E" w:rsidRDefault="007C141E" w:rsidP="007C141E"/>
    <w:p w14:paraId="765AAAF1" w14:textId="77777777" w:rsidR="00EF1BF1" w:rsidRDefault="00EF1BF1"/>
    <w:p w14:paraId="54EBCB77" w14:textId="6C17942F" w:rsidR="00A077A5" w:rsidRDefault="00D70843">
      <w:r>
        <w:lastRenderedPageBreak/>
        <w:t>Table S</w:t>
      </w:r>
      <w:r w:rsidR="009C695C">
        <w:t xml:space="preserve">1. </w:t>
      </w:r>
      <w:r w:rsidR="007C141E">
        <w:rPr>
          <w:color w:val="1D2228"/>
        </w:rPr>
        <w:t>Baseline characteristics of pregnant</w:t>
      </w:r>
      <w:r w:rsidR="00503D08">
        <w:rPr>
          <w:color w:val="1D2228"/>
        </w:rPr>
        <w:t>,</w:t>
      </w:r>
      <w:r w:rsidR="007C141E">
        <w:rPr>
          <w:color w:val="1D2228"/>
        </w:rPr>
        <w:t xml:space="preserve"> </w:t>
      </w:r>
      <w:r w:rsidR="00503D08">
        <w:t>p</w:t>
      </w:r>
      <w:r w:rsidR="007C141E">
        <w:t>regnancy</w:t>
      </w:r>
      <w:r w:rsidR="00503D08">
        <w:t>,</w:t>
      </w:r>
      <w:r w:rsidR="007C141E">
        <w:t xml:space="preserve"> and neonatal outcomes in pregnant within each group of gestational age (weeks) at vaccination point of time </w:t>
      </w:r>
      <w:r w:rsidR="00503D08">
        <w:t xml:space="preserve">of </w:t>
      </w:r>
      <w:r w:rsidR="00A246C8">
        <w:t>AstraZeneca received vaccination group</w:t>
      </w:r>
    </w:p>
    <w:tbl>
      <w:tblPr>
        <w:tblStyle w:val="TableGrid"/>
        <w:tblW w:w="13867" w:type="dxa"/>
        <w:tblInd w:w="-365" w:type="dxa"/>
        <w:tblLook w:val="04A0" w:firstRow="1" w:lastRow="0" w:firstColumn="1" w:lastColumn="0" w:noHBand="0" w:noVBand="1"/>
        <w:tblPrChange w:id="0" w:author="Duy Nguyen-Le" w:date="2022-06-27T13:32:00Z">
          <w:tblPr>
            <w:tblStyle w:val="TableGrid"/>
            <w:tblW w:w="13687" w:type="dxa"/>
            <w:tblInd w:w="-365" w:type="dxa"/>
            <w:tblLook w:val="04A0" w:firstRow="1" w:lastRow="0" w:firstColumn="1" w:lastColumn="0" w:noHBand="0" w:noVBand="1"/>
          </w:tblPr>
        </w:tblPrChange>
      </w:tblPr>
      <w:tblGrid>
        <w:gridCol w:w="4590"/>
        <w:gridCol w:w="1980"/>
        <w:gridCol w:w="2070"/>
        <w:gridCol w:w="2160"/>
        <w:gridCol w:w="2070"/>
        <w:gridCol w:w="997"/>
        <w:tblGridChange w:id="1">
          <w:tblGrid>
            <w:gridCol w:w="4590"/>
            <w:gridCol w:w="1980"/>
            <w:gridCol w:w="2070"/>
            <w:gridCol w:w="2160"/>
            <w:gridCol w:w="1890"/>
            <w:gridCol w:w="997"/>
          </w:tblGrid>
        </w:tblGridChange>
      </w:tblGrid>
      <w:tr w:rsidR="00A077A5" w14:paraId="38FCCA6C" w14:textId="77777777" w:rsidTr="00956396">
        <w:tc>
          <w:tcPr>
            <w:tcW w:w="4590" w:type="dxa"/>
            <w:tcPrChange w:id="2" w:author="Duy Nguyen-Le" w:date="2022-06-27T13:32:00Z">
              <w:tcPr>
                <w:tcW w:w="4590" w:type="dxa"/>
              </w:tcPr>
            </w:tcPrChange>
          </w:tcPr>
          <w:p w14:paraId="6C7C0231" w14:textId="77777777" w:rsidR="00A077A5" w:rsidRDefault="00A077A5" w:rsidP="00234DFD"/>
        </w:tc>
        <w:tc>
          <w:tcPr>
            <w:tcW w:w="1980" w:type="dxa"/>
            <w:vAlign w:val="center"/>
            <w:tcPrChange w:id="3" w:author="Duy Nguyen-Le" w:date="2022-06-27T13:32:00Z">
              <w:tcPr>
                <w:tcW w:w="1980" w:type="dxa"/>
                <w:vAlign w:val="center"/>
              </w:tcPr>
            </w:tcPrChange>
          </w:tcPr>
          <w:p w14:paraId="0B7595F2" w14:textId="77777777" w:rsidR="00AF60AF" w:rsidRDefault="00AF60AF" w:rsidP="00234DFD">
            <w:pPr>
              <w:jc w:val="center"/>
              <w:rPr>
                <w:rFonts w:ascii="Calibri" w:hAnsi="Calibri" w:cs="Calibri"/>
                <w:color w:val="000000"/>
              </w:rPr>
            </w:pPr>
            <w:r>
              <w:rPr>
                <w:rFonts w:ascii="Calibri" w:hAnsi="Calibri" w:cs="Calibri"/>
                <w:color w:val="000000"/>
              </w:rPr>
              <w:t>Group</w:t>
            </w:r>
            <w:r w:rsidR="00A077A5">
              <w:rPr>
                <w:rFonts w:ascii="Calibri" w:hAnsi="Calibri" w:cs="Calibri"/>
                <w:color w:val="000000"/>
              </w:rPr>
              <w:t xml:space="preserve"> </w:t>
            </w:r>
            <w:r>
              <w:rPr>
                <w:rFonts w:ascii="Calibri" w:hAnsi="Calibri" w:cs="Calibri"/>
                <w:color w:val="000000"/>
              </w:rPr>
              <w:t>1</w:t>
            </w:r>
          </w:p>
          <w:p w14:paraId="72F023AB" w14:textId="4A67CECE" w:rsidR="00A077A5" w:rsidRDefault="00A077A5" w:rsidP="00234DFD">
            <w:pPr>
              <w:jc w:val="center"/>
              <w:rPr>
                <w:rFonts w:ascii="Calibri" w:hAnsi="Calibri" w:cs="Calibri"/>
                <w:color w:val="000000"/>
              </w:rPr>
            </w:pPr>
            <w:r>
              <w:rPr>
                <w:rFonts w:ascii="Calibri" w:hAnsi="Calibri" w:cs="Calibri"/>
                <w:color w:val="000000"/>
              </w:rPr>
              <w:t>(&lt;29.43 weeks)</w:t>
            </w:r>
          </w:p>
          <w:p w14:paraId="6C6CF2D5" w14:textId="7084EFF6" w:rsidR="005D4DBC" w:rsidRDefault="00AF60AF" w:rsidP="00234DFD">
            <w:pPr>
              <w:jc w:val="center"/>
              <w:rPr>
                <w:rFonts w:ascii="Calibri" w:hAnsi="Calibri" w:cs="Calibri"/>
                <w:color w:val="000000"/>
              </w:rPr>
            </w:pPr>
            <w:r>
              <w:rPr>
                <w:rFonts w:ascii="Calibri" w:hAnsi="Calibri" w:cs="Calibri"/>
                <w:color w:val="000000"/>
              </w:rPr>
              <w:t>N=107</w:t>
            </w:r>
          </w:p>
        </w:tc>
        <w:tc>
          <w:tcPr>
            <w:tcW w:w="2070" w:type="dxa"/>
            <w:vAlign w:val="center"/>
            <w:tcPrChange w:id="4" w:author="Duy Nguyen-Le" w:date="2022-06-27T13:32:00Z">
              <w:tcPr>
                <w:tcW w:w="2070" w:type="dxa"/>
                <w:vAlign w:val="center"/>
              </w:tcPr>
            </w:tcPrChange>
          </w:tcPr>
          <w:p w14:paraId="50BC2A47" w14:textId="292B6657" w:rsidR="00AF60AF" w:rsidRDefault="00AF60AF" w:rsidP="00234DFD">
            <w:pPr>
              <w:jc w:val="center"/>
              <w:rPr>
                <w:rFonts w:ascii="Calibri" w:hAnsi="Calibri" w:cs="Calibri"/>
                <w:color w:val="000000"/>
              </w:rPr>
            </w:pPr>
            <w:commentRangeStart w:id="5"/>
            <w:r>
              <w:rPr>
                <w:rFonts w:ascii="Calibri" w:hAnsi="Calibri" w:cs="Calibri"/>
                <w:color w:val="000000"/>
              </w:rPr>
              <w:t xml:space="preserve">Group </w:t>
            </w:r>
            <w:del w:id="6" w:author="Duy Nguyen-Le" w:date="2022-06-27T13:31:00Z">
              <w:r w:rsidDel="00956396">
                <w:rPr>
                  <w:rFonts w:ascii="Calibri" w:hAnsi="Calibri" w:cs="Calibri"/>
                  <w:color w:val="000000"/>
                </w:rPr>
                <w:delText>2</w:delText>
              </w:r>
            </w:del>
            <w:ins w:id="7" w:author="Duy Nguyen-Le" w:date="2022-06-27T13:31:00Z">
              <w:r w:rsidR="00956396">
                <w:rPr>
                  <w:rFonts w:ascii="Calibri" w:hAnsi="Calibri" w:cs="Calibri"/>
                  <w:color w:val="000000"/>
                </w:rPr>
                <w:t>4</w:t>
              </w:r>
            </w:ins>
          </w:p>
          <w:p w14:paraId="2CCD31A8" w14:textId="13049CE5" w:rsidR="00A077A5" w:rsidRDefault="00A077A5" w:rsidP="00234DFD">
            <w:pPr>
              <w:jc w:val="center"/>
              <w:rPr>
                <w:rFonts w:ascii="Calibri" w:hAnsi="Calibri" w:cs="Calibri"/>
                <w:color w:val="000000"/>
              </w:rPr>
            </w:pPr>
            <w:r>
              <w:rPr>
                <w:rFonts w:ascii="Calibri" w:hAnsi="Calibri" w:cs="Calibri"/>
                <w:color w:val="000000"/>
              </w:rPr>
              <w:t>(</w:t>
            </w:r>
            <w:ins w:id="8" w:author="Duy Nguyen-Le" w:date="2022-06-27T13:31:00Z">
              <w:r w:rsidR="00956396">
                <w:rPr>
                  <w:rFonts w:ascii="Calibri" w:hAnsi="Calibri" w:cs="Calibri"/>
                  <w:color w:val="000000"/>
                </w:rPr>
                <w:t>&gt;35.43 weeks</w:t>
              </w:r>
            </w:ins>
            <w:del w:id="9" w:author="Duy Nguyen-Le" w:date="2022-06-27T13:31:00Z">
              <w:r w:rsidDel="00956396">
                <w:rPr>
                  <w:rFonts w:ascii="Calibri" w:hAnsi="Calibri" w:cs="Calibri"/>
                  <w:color w:val="000000"/>
                </w:rPr>
                <w:delText>29.43-32.71 weeks</w:delText>
              </w:r>
            </w:del>
            <w:r>
              <w:rPr>
                <w:rFonts w:ascii="Calibri" w:hAnsi="Calibri" w:cs="Calibri"/>
                <w:color w:val="000000"/>
              </w:rPr>
              <w:t>)</w:t>
            </w:r>
          </w:p>
          <w:p w14:paraId="2AACB7E9" w14:textId="55A3C521" w:rsidR="00AF60AF" w:rsidRDefault="00AF60AF" w:rsidP="00234DFD">
            <w:pPr>
              <w:jc w:val="center"/>
              <w:rPr>
                <w:rFonts w:ascii="Calibri" w:hAnsi="Calibri" w:cs="Calibri"/>
                <w:color w:val="000000"/>
              </w:rPr>
            </w:pPr>
            <w:r>
              <w:rPr>
                <w:rFonts w:ascii="Calibri" w:hAnsi="Calibri" w:cs="Calibri"/>
                <w:color w:val="000000"/>
              </w:rPr>
              <w:t>N=93</w:t>
            </w:r>
            <w:commentRangeEnd w:id="5"/>
            <w:r w:rsidR="00112835">
              <w:rPr>
                <w:rStyle w:val="CommentReference"/>
              </w:rPr>
              <w:commentReference w:id="5"/>
            </w:r>
          </w:p>
        </w:tc>
        <w:tc>
          <w:tcPr>
            <w:tcW w:w="2160" w:type="dxa"/>
            <w:vAlign w:val="center"/>
            <w:tcPrChange w:id="10" w:author="Duy Nguyen-Le" w:date="2022-06-27T13:32:00Z">
              <w:tcPr>
                <w:tcW w:w="2160" w:type="dxa"/>
                <w:vAlign w:val="center"/>
              </w:tcPr>
            </w:tcPrChange>
          </w:tcPr>
          <w:p w14:paraId="4D7D1F96" w14:textId="77777777" w:rsidR="00AF60AF" w:rsidRDefault="00AF60AF" w:rsidP="00234DFD">
            <w:pPr>
              <w:jc w:val="center"/>
              <w:rPr>
                <w:rFonts w:ascii="Calibri" w:hAnsi="Calibri" w:cs="Calibri"/>
                <w:color w:val="000000"/>
              </w:rPr>
            </w:pPr>
            <w:r>
              <w:rPr>
                <w:rFonts w:ascii="Calibri" w:hAnsi="Calibri" w:cs="Calibri"/>
                <w:color w:val="000000"/>
              </w:rPr>
              <w:t>Group 3</w:t>
            </w:r>
          </w:p>
          <w:p w14:paraId="386F844C" w14:textId="4532EB63" w:rsidR="00A077A5" w:rsidRDefault="00A077A5" w:rsidP="00234DFD">
            <w:pPr>
              <w:jc w:val="center"/>
              <w:rPr>
                <w:rFonts w:ascii="Calibri" w:hAnsi="Calibri" w:cs="Calibri"/>
                <w:color w:val="000000"/>
              </w:rPr>
            </w:pPr>
            <w:r>
              <w:rPr>
                <w:rFonts w:ascii="Calibri" w:hAnsi="Calibri" w:cs="Calibri"/>
                <w:color w:val="000000"/>
              </w:rPr>
              <w:t>(32.71 - 35.43 weeks)</w:t>
            </w:r>
          </w:p>
          <w:p w14:paraId="3F183A17" w14:textId="2320F83F" w:rsidR="00AF60AF" w:rsidRDefault="00AF60AF" w:rsidP="00234DFD">
            <w:pPr>
              <w:jc w:val="center"/>
              <w:rPr>
                <w:rFonts w:ascii="Calibri" w:hAnsi="Calibri" w:cs="Calibri"/>
                <w:color w:val="000000"/>
              </w:rPr>
            </w:pPr>
            <w:r>
              <w:rPr>
                <w:rFonts w:ascii="Calibri" w:hAnsi="Calibri" w:cs="Calibri"/>
                <w:color w:val="000000"/>
              </w:rPr>
              <w:t>N=109</w:t>
            </w:r>
          </w:p>
        </w:tc>
        <w:tc>
          <w:tcPr>
            <w:tcW w:w="2070" w:type="dxa"/>
            <w:vAlign w:val="center"/>
            <w:tcPrChange w:id="11" w:author="Duy Nguyen-Le" w:date="2022-06-27T13:32:00Z">
              <w:tcPr>
                <w:tcW w:w="1890" w:type="dxa"/>
                <w:vAlign w:val="center"/>
              </w:tcPr>
            </w:tcPrChange>
          </w:tcPr>
          <w:p w14:paraId="4AD58831" w14:textId="26BC6E22" w:rsidR="00AF60AF" w:rsidRDefault="00AF60AF" w:rsidP="00234DFD">
            <w:pPr>
              <w:jc w:val="center"/>
              <w:rPr>
                <w:rFonts w:ascii="Calibri" w:hAnsi="Calibri" w:cs="Calibri"/>
                <w:color w:val="000000"/>
              </w:rPr>
            </w:pPr>
            <w:r>
              <w:rPr>
                <w:rFonts w:ascii="Calibri" w:hAnsi="Calibri" w:cs="Calibri"/>
                <w:color w:val="000000"/>
              </w:rPr>
              <w:t xml:space="preserve">Group </w:t>
            </w:r>
            <w:del w:id="12" w:author="Duy Nguyen-Le" w:date="2022-06-27T13:31:00Z">
              <w:r w:rsidDel="00956396">
                <w:rPr>
                  <w:rFonts w:ascii="Calibri" w:hAnsi="Calibri" w:cs="Calibri"/>
                  <w:color w:val="000000"/>
                </w:rPr>
                <w:delText>4</w:delText>
              </w:r>
            </w:del>
            <w:ins w:id="13" w:author="Duy Nguyen-Le" w:date="2022-06-27T13:31:00Z">
              <w:r w:rsidR="00956396">
                <w:rPr>
                  <w:rFonts w:ascii="Calibri" w:hAnsi="Calibri" w:cs="Calibri"/>
                  <w:color w:val="000000"/>
                </w:rPr>
                <w:t>2</w:t>
              </w:r>
            </w:ins>
          </w:p>
          <w:p w14:paraId="2F674E3C" w14:textId="28100918" w:rsidR="00A077A5" w:rsidRDefault="00A077A5" w:rsidP="00234DFD">
            <w:pPr>
              <w:jc w:val="center"/>
              <w:rPr>
                <w:rFonts w:ascii="Calibri" w:hAnsi="Calibri" w:cs="Calibri"/>
                <w:color w:val="000000"/>
              </w:rPr>
            </w:pPr>
            <w:r>
              <w:rPr>
                <w:rFonts w:ascii="Calibri" w:hAnsi="Calibri" w:cs="Calibri"/>
                <w:color w:val="000000"/>
              </w:rPr>
              <w:t>(</w:t>
            </w:r>
            <w:del w:id="14" w:author="Duy Nguyen-Le" w:date="2022-06-27T13:31:00Z">
              <w:r w:rsidDel="00956396">
                <w:rPr>
                  <w:rFonts w:ascii="Calibri" w:hAnsi="Calibri" w:cs="Calibri"/>
                  <w:color w:val="000000"/>
                </w:rPr>
                <w:delText>&gt;35.43 weeks</w:delText>
              </w:r>
            </w:del>
            <w:ins w:id="15" w:author="Duy Nguyen-Le" w:date="2022-06-27T13:31:00Z">
              <w:r w:rsidR="00956396">
                <w:rPr>
                  <w:rFonts w:ascii="Calibri" w:hAnsi="Calibri" w:cs="Calibri"/>
                  <w:color w:val="000000"/>
                </w:rPr>
                <w:t>29.43-32.71 weeks</w:t>
              </w:r>
            </w:ins>
            <w:r>
              <w:rPr>
                <w:rFonts w:ascii="Calibri" w:hAnsi="Calibri" w:cs="Calibri"/>
                <w:color w:val="000000"/>
              </w:rPr>
              <w:t>)</w:t>
            </w:r>
          </w:p>
          <w:p w14:paraId="1F795308" w14:textId="7A98FC66" w:rsidR="00AF60AF" w:rsidRDefault="00AF60AF" w:rsidP="00234DFD">
            <w:pPr>
              <w:jc w:val="center"/>
              <w:rPr>
                <w:rFonts w:ascii="Calibri" w:hAnsi="Calibri" w:cs="Calibri"/>
                <w:color w:val="000000"/>
              </w:rPr>
            </w:pPr>
            <w:r>
              <w:rPr>
                <w:rFonts w:ascii="Calibri" w:hAnsi="Calibri" w:cs="Calibri"/>
                <w:color w:val="000000"/>
              </w:rPr>
              <w:t>N=126</w:t>
            </w:r>
          </w:p>
        </w:tc>
        <w:tc>
          <w:tcPr>
            <w:tcW w:w="997" w:type="dxa"/>
            <w:vAlign w:val="center"/>
            <w:tcPrChange w:id="16" w:author="Duy Nguyen-Le" w:date="2022-06-27T13:32:00Z">
              <w:tcPr>
                <w:tcW w:w="997" w:type="dxa"/>
                <w:vAlign w:val="center"/>
              </w:tcPr>
            </w:tcPrChange>
          </w:tcPr>
          <w:p w14:paraId="0C73291C" w14:textId="77777777" w:rsidR="00A077A5" w:rsidRDefault="00A077A5" w:rsidP="00234DFD">
            <w:pPr>
              <w:jc w:val="center"/>
              <w:rPr>
                <w:rFonts w:ascii="Calibri" w:hAnsi="Calibri" w:cs="Calibri"/>
                <w:color w:val="000000"/>
              </w:rPr>
            </w:pPr>
            <w:proofErr w:type="spellStart"/>
            <w:proofErr w:type="gramStart"/>
            <w:r>
              <w:rPr>
                <w:rFonts w:ascii="Calibri" w:hAnsi="Calibri" w:cs="Calibri"/>
                <w:color w:val="000000"/>
              </w:rPr>
              <w:t>p.overall</w:t>
            </w:r>
            <w:proofErr w:type="spellEnd"/>
            <w:proofErr w:type="gramEnd"/>
          </w:p>
        </w:tc>
      </w:tr>
      <w:tr w:rsidR="00A077A5" w14:paraId="11070EA5" w14:textId="77777777" w:rsidTr="00956396">
        <w:tc>
          <w:tcPr>
            <w:tcW w:w="4590" w:type="dxa"/>
            <w:vAlign w:val="bottom"/>
            <w:tcPrChange w:id="17" w:author="Duy Nguyen-Le" w:date="2022-06-27T13:32:00Z">
              <w:tcPr>
                <w:tcW w:w="4590" w:type="dxa"/>
                <w:vAlign w:val="bottom"/>
              </w:tcPr>
            </w:tcPrChange>
          </w:tcPr>
          <w:p w14:paraId="54EE745D" w14:textId="711A2F36" w:rsidR="00A077A5" w:rsidRPr="00327864" w:rsidRDefault="00327864" w:rsidP="00234DFD">
            <w:pPr>
              <w:rPr>
                <w:b/>
                <w:bCs/>
              </w:rPr>
            </w:pPr>
            <w:r w:rsidRPr="00327864">
              <w:rPr>
                <w:b/>
                <w:bCs/>
              </w:rPr>
              <w:t>Maternal baseline characteristics</w:t>
            </w:r>
          </w:p>
        </w:tc>
        <w:tc>
          <w:tcPr>
            <w:tcW w:w="1980" w:type="dxa"/>
            <w:vAlign w:val="center"/>
            <w:tcPrChange w:id="18" w:author="Duy Nguyen-Le" w:date="2022-06-27T13:32:00Z">
              <w:tcPr>
                <w:tcW w:w="1980" w:type="dxa"/>
                <w:vAlign w:val="center"/>
              </w:tcPr>
            </w:tcPrChange>
          </w:tcPr>
          <w:p w14:paraId="5AF2F989" w14:textId="27662287" w:rsidR="00A077A5" w:rsidRDefault="00A077A5" w:rsidP="00234DFD">
            <w:pPr>
              <w:jc w:val="center"/>
            </w:pPr>
          </w:p>
        </w:tc>
        <w:tc>
          <w:tcPr>
            <w:tcW w:w="2070" w:type="dxa"/>
            <w:vAlign w:val="center"/>
            <w:tcPrChange w:id="19" w:author="Duy Nguyen-Le" w:date="2022-06-27T13:32:00Z">
              <w:tcPr>
                <w:tcW w:w="2070" w:type="dxa"/>
                <w:vAlign w:val="center"/>
              </w:tcPr>
            </w:tcPrChange>
          </w:tcPr>
          <w:p w14:paraId="365BF03C" w14:textId="4B9828E8" w:rsidR="00A077A5" w:rsidRDefault="00A077A5" w:rsidP="00234DFD">
            <w:pPr>
              <w:jc w:val="center"/>
            </w:pPr>
          </w:p>
        </w:tc>
        <w:tc>
          <w:tcPr>
            <w:tcW w:w="2160" w:type="dxa"/>
            <w:vAlign w:val="center"/>
            <w:tcPrChange w:id="20" w:author="Duy Nguyen-Le" w:date="2022-06-27T13:32:00Z">
              <w:tcPr>
                <w:tcW w:w="2160" w:type="dxa"/>
                <w:vAlign w:val="center"/>
              </w:tcPr>
            </w:tcPrChange>
          </w:tcPr>
          <w:p w14:paraId="001C041E" w14:textId="7759D047" w:rsidR="00A077A5" w:rsidRDefault="00A077A5" w:rsidP="00234DFD">
            <w:pPr>
              <w:jc w:val="center"/>
            </w:pPr>
          </w:p>
        </w:tc>
        <w:tc>
          <w:tcPr>
            <w:tcW w:w="2070" w:type="dxa"/>
            <w:vAlign w:val="center"/>
            <w:tcPrChange w:id="21" w:author="Duy Nguyen-Le" w:date="2022-06-27T13:32:00Z">
              <w:tcPr>
                <w:tcW w:w="1890" w:type="dxa"/>
                <w:vAlign w:val="center"/>
              </w:tcPr>
            </w:tcPrChange>
          </w:tcPr>
          <w:p w14:paraId="4DD6AFF7" w14:textId="2754B2BD" w:rsidR="00A077A5" w:rsidRDefault="00A077A5" w:rsidP="00234DFD">
            <w:pPr>
              <w:jc w:val="center"/>
            </w:pPr>
          </w:p>
        </w:tc>
        <w:tc>
          <w:tcPr>
            <w:tcW w:w="997" w:type="dxa"/>
            <w:vAlign w:val="center"/>
            <w:tcPrChange w:id="22" w:author="Duy Nguyen-Le" w:date="2022-06-27T13:32:00Z">
              <w:tcPr>
                <w:tcW w:w="997" w:type="dxa"/>
                <w:vAlign w:val="center"/>
              </w:tcPr>
            </w:tcPrChange>
          </w:tcPr>
          <w:p w14:paraId="402971FF" w14:textId="0D699A64" w:rsidR="00A077A5" w:rsidRDefault="00A077A5" w:rsidP="00234DFD">
            <w:pPr>
              <w:jc w:val="center"/>
            </w:pPr>
          </w:p>
        </w:tc>
      </w:tr>
      <w:tr w:rsidR="006D491A" w14:paraId="53890506" w14:textId="77777777" w:rsidTr="00956396">
        <w:tc>
          <w:tcPr>
            <w:tcW w:w="4590" w:type="dxa"/>
            <w:vAlign w:val="bottom"/>
            <w:tcPrChange w:id="23" w:author="Duy Nguyen-Le" w:date="2022-06-27T13:32:00Z">
              <w:tcPr>
                <w:tcW w:w="4590" w:type="dxa"/>
                <w:vAlign w:val="bottom"/>
              </w:tcPr>
            </w:tcPrChange>
          </w:tcPr>
          <w:p w14:paraId="30FF9ACA" w14:textId="63ED0492" w:rsidR="006D491A" w:rsidRDefault="006D491A" w:rsidP="006D491A">
            <w:r>
              <w:rPr>
                <w:rFonts w:ascii="Calibri" w:hAnsi="Calibri" w:cs="Calibri"/>
                <w:color w:val="000000"/>
              </w:rPr>
              <w:t>Maternal age – years</w:t>
            </w:r>
          </w:p>
        </w:tc>
        <w:tc>
          <w:tcPr>
            <w:tcW w:w="1980" w:type="dxa"/>
            <w:vAlign w:val="bottom"/>
            <w:tcPrChange w:id="24" w:author="Duy Nguyen-Le" w:date="2022-06-27T13:32:00Z">
              <w:tcPr>
                <w:tcW w:w="1980" w:type="dxa"/>
                <w:vAlign w:val="bottom"/>
              </w:tcPr>
            </w:tcPrChange>
          </w:tcPr>
          <w:p w14:paraId="58E1F280" w14:textId="241A68DE" w:rsidR="006D491A" w:rsidRDefault="006D491A" w:rsidP="006D491A">
            <w:pPr>
              <w:jc w:val="center"/>
              <w:rPr>
                <w:rFonts w:ascii="Calibri" w:hAnsi="Calibri" w:cs="Calibri"/>
                <w:color w:val="000000"/>
              </w:rPr>
            </w:pPr>
            <w:r>
              <w:rPr>
                <w:rFonts w:ascii="Calibri" w:hAnsi="Calibri" w:cs="Calibri"/>
                <w:color w:val="000000"/>
              </w:rPr>
              <w:t xml:space="preserve">    32.1±4.2    </w:t>
            </w:r>
          </w:p>
        </w:tc>
        <w:tc>
          <w:tcPr>
            <w:tcW w:w="2070" w:type="dxa"/>
            <w:vAlign w:val="bottom"/>
            <w:tcPrChange w:id="25" w:author="Duy Nguyen-Le" w:date="2022-06-27T13:32:00Z">
              <w:tcPr>
                <w:tcW w:w="2070" w:type="dxa"/>
                <w:vAlign w:val="bottom"/>
              </w:tcPr>
            </w:tcPrChange>
          </w:tcPr>
          <w:p w14:paraId="6F20FE66" w14:textId="3E1551EB" w:rsidR="006D491A" w:rsidRDefault="006D491A" w:rsidP="006D491A">
            <w:pPr>
              <w:jc w:val="center"/>
              <w:rPr>
                <w:rFonts w:ascii="Calibri" w:hAnsi="Calibri" w:cs="Calibri"/>
                <w:color w:val="000000"/>
              </w:rPr>
            </w:pPr>
            <w:r>
              <w:rPr>
                <w:rFonts w:ascii="Calibri" w:hAnsi="Calibri" w:cs="Calibri"/>
                <w:color w:val="000000"/>
              </w:rPr>
              <w:t xml:space="preserve">    32.5±4.8    </w:t>
            </w:r>
          </w:p>
        </w:tc>
        <w:tc>
          <w:tcPr>
            <w:tcW w:w="2160" w:type="dxa"/>
            <w:vAlign w:val="bottom"/>
            <w:tcPrChange w:id="26" w:author="Duy Nguyen-Le" w:date="2022-06-27T13:32:00Z">
              <w:tcPr>
                <w:tcW w:w="2160" w:type="dxa"/>
                <w:vAlign w:val="bottom"/>
              </w:tcPr>
            </w:tcPrChange>
          </w:tcPr>
          <w:p w14:paraId="5FCC9074" w14:textId="05EE8E13" w:rsidR="006D491A" w:rsidRDefault="006D491A" w:rsidP="006D491A">
            <w:pPr>
              <w:jc w:val="center"/>
              <w:rPr>
                <w:rFonts w:ascii="Calibri" w:hAnsi="Calibri" w:cs="Calibri"/>
                <w:color w:val="000000"/>
              </w:rPr>
            </w:pPr>
            <w:r>
              <w:rPr>
                <w:rFonts w:ascii="Calibri" w:hAnsi="Calibri" w:cs="Calibri"/>
                <w:color w:val="000000"/>
              </w:rPr>
              <w:t xml:space="preserve">    31.6±4.0    </w:t>
            </w:r>
          </w:p>
        </w:tc>
        <w:tc>
          <w:tcPr>
            <w:tcW w:w="2070" w:type="dxa"/>
            <w:vAlign w:val="bottom"/>
            <w:tcPrChange w:id="27" w:author="Duy Nguyen-Le" w:date="2022-06-27T13:32:00Z">
              <w:tcPr>
                <w:tcW w:w="1890" w:type="dxa"/>
                <w:vAlign w:val="bottom"/>
              </w:tcPr>
            </w:tcPrChange>
          </w:tcPr>
          <w:p w14:paraId="45CEA6A7" w14:textId="751D5265" w:rsidR="006D491A" w:rsidRDefault="006D491A" w:rsidP="006D491A">
            <w:pPr>
              <w:jc w:val="center"/>
              <w:rPr>
                <w:rFonts w:ascii="Calibri" w:hAnsi="Calibri" w:cs="Calibri"/>
                <w:color w:val="000000"/>
              </w:rPr>
            </w:pPr>
            <w:r>
              <w:rPr>
                <w:rFonts w:ascii="Calibri" w:hAnsi="Calibri" w:cs="Calibri"/>
                <w:color w:val="000000"/>
              </w:rPr>
              <w:t xml:space="preserve">    31.9±4.5    </w:t>
            </w:r>
          </w:p>
        </w:tc>
        <w:tc>
          <w:tcPr>
            <w:tcW w:w="997" w:type="dxa"/>
            <w:vAlign w:val="bottom"/>
            <w:tcPrChange w:id="28" w:author="Duy Nguyen-Le" w:date="2022-06-27T13:32:00Z">
              <w:tcPr>
                <w:tcW w:w="997" w:type="dxa"/>
                <w:vAlign w:val="bottom"/>
              </w:tcPr>
            </w:tcPrChange>
          </w:tcPr>
          <w:p w14:paraId="23DC3FD1" w14:textId="66064156" w:rsidR="006D491A" w:rsidRDefault="006D491A" w:rsidP="006D491A">
            <w:pPr>
              <w:jc w:val="center"/>
              <w:rPr>
                <w:rFonts w:ascii="Calibri" w:hAnsi="Calibri" w:cs="Calibri"/>
                <w:color w:val="000000"/>
              </w:rPr>
            </w:pPr>
            <w:r>
              <w:rPr>
                <w:rFonts w:ascii="Calibri" w:hAnsi="Calibri" w:cs="Calibri"/>
                <w:color w:val="000000"/>
              </w:rPr>
              <w:t>0.465</w:t>
            </w:r>
          </w:p>
        </w:tc>
      </w:tr>
      <w:tr w:rsidR="009B0FBE" w14:paraId="2A7E7FA4" w14:textId="77777777" w:rsidTr="00956396">
        <w:tc>
          <w:tcPr>
            <w:tcW w:w="4590" w:type="dxa"/>
            <w:vAlign w:val="bottom"/>
            <w:tcPrChange w:id="29" w:author="Duy Nguyen-Le" w:date="2022-06-27T13:32:00Z">
              <w:tcPr>
                <w:tcW w:w="4590" w:type="dxa"/>
                <w:vAlign w:val="bottom"/>
              </w:tcPr>
            </w:tcPrChange>
          </w:tcPr>
          <w:p w14:paraId="56C97C99" w14:textId="540682E2" w:rsidR="009B0FBE" w:rsidRDefault="009B0FBE" w:rsidP="009B0FBE">
            <w:r>
              <w:rPr>
                <w:rFonts w:ascii="Calibri" w:hAnsi="Calibri" w:cs="Calibri"/>
                <w:color w:val="000000"/>
              </w:rPr>
              <w:t>Previous pregnancies – n (%)</w:t>
            </w:r>
          </w:p>
        </w:tc>
        <w:tc>
          <w:tcPr>
            <w:tcW w:w="1980" w:type="dxa"/>
            <w:vAlign w:val="bottom"/>
            <w:tcPrChange w:id="30" w:author="Duy Nguyen-Le" w:date="2022-06-27T13:32:00Z">
              <w:tcPr>
                <w:tcW w:w="1980" w:type="dxa"/>
                <w:vAlign w:val="bottom"/>
              </w:tcPr>
            </w:tcPrChange>
          </w:tcPr>
          <w:p w14:paraId="0ABDDD51" w14:textId="261A7294" w:rsidR="009B0FBE" w:rsidRDefault="009B0FBE" w:rsidP="009B0FBE">
            <w:pPr>
              <w:jc w:val="center"/>
              <w:rPr>
                <w:rFonts w:ascii="Calibri" w:hAnsi="Calibri" w:cs="Calibri"/>
                <w:color w:val="000000"/>
              </w:rPr>
            </w:pPr>
            <w:r>
              <w:rPr>
                <w:rFonts w:ascii="Calibri" w:hAnsi="Calibri" w:cs="Calibri"/>
                <w:color w:val="000000"/>
              </w:rPr>
              <w:t xml:space="preserve"> </w:t>
            </w:r>
          </w:p>
        </w:tc>
        <w:tc>
          <w:tcPr>
            <w:tcW w:w="2070" w:type="dxa"/>
            <w:vAlign w:val="bottom"/>
            <w:tcPrChange w:id="31" w:author="Duy Nguyen-Le" w:date="2022-06-27T13:32:00Z">
              <w:tcPr>
                <w:tcW w:w="2070" w:type="dxa"/>
                <w:vAlign w:val="bottom"/>
              </w:tcPr>
            </w:tcPrChange>
          </w:tcPr>
          <w:p w14:paraId="30E016D6" w14:textId="18773E21" w:rsidR="009B0FBE" w:rsidRDefault="009B0FBE" w:rsidP="009B0FBE">
            <w:pPr>
              <w:jc w:val="center"/>
              <w:rPr>
                <w:rFonts w:ascii="Calibri" w:hAnsi="Calibri" w:cs="Calibri"/>
                <w:color w:val="000000"/>
              </w:rPr>
            </w:pPr>
            <w:r>
              <w:rPr>
                <w:rFonts w:ascii="Calibri" w:hAnsi="Calibri" w:cs="Calibri"/>
                <w:color w:val="000000"/>
              </w:rPr>
              <w:t xml:space="preserve"> </w:t>
            </w:r>
          </w:p>
        </w:tc>
        <w:tc>
          <w:tcPr>
            <w:tcW w:w="2160" w:type="dxa"/>
            <w:vAlign w:val="bottom"/>
            <w:tcPrChange w:id="32" w:author="Duy Nguyen-Le" w:date="2022-06-27T13:32:00Z">
              <w:tcPr>
                <w:tcW w:w="2160" w:type="dxa"/>
                <w:vAlign w:val="bottom"/>
              </w:tcPr>
            </w:tcPrChange>
          </w:tcPr>
          <w:p w14:paraId="1FD8E23E" w14:textId="57B22AF7" w:rsidR="009B0FBE" w:rsidRDefault="009B0FBE" w:rsidP="009B0FBE">
            <w:pPr>
              <w:jc w:val="center"/>
              <w:rPr>
                <w:rFonts w:ascii="Calibri" w:hAnsi="Calibri" w:cs="Calibri"/>
                <w:color w:val="000000"/>
              </w:rPr>
            </w:pPr>
            <w:r>
              <w:rPr>
                <w:rFonts w:ascii="Calibri" w:hAnsi="Calibri" w:cs="Calibri"/>
                <w:color w:val="000000"/>
              </w:rPr>
              <w:t xml:space="preserve"> </w:t>
            </w:r>
          </w:p>
        </w:tc>
        <w:tc>
          <w:tcPr>
            <w:tcW w:w="2070" w:type="dxa"/>
            <w:vAlign w:val="bottom"/>
            <w:tcPrChange w:id="33" w:author="Duy Nguyen-Le" w:date="2022-06-27T13:32:00Z">
              <w:tcPr>
                <w:tcW w:w="1890" w:type="dxa"/>
                <w:vAlign w:val="bottom"/>
              </w:tcPr>
            </w:tcPrChange>
          </w:tcPr>
          <w:p w14:paraId="5E6C1779" w14:textId="27AB3D14" w:rsidR="009B0FBE" w:rsidRDefault="009B0FBE" w:rsidP="009B0FBE">
            <w:pPr>
              <w:jc w:val="center"/>
              <w:rPr>
                <w:rFonts w:ascii="Calibri" w:hAnsi="Calibri" w:cs="Calibri"/>
                <w:color w:val="000000"/>
              </w:rPr>
            </w:pPr>
            <w:r>
              <w:rPr>
                <w:rFonts w:ascii="Calibri" w:hAnsi="Calibri" w:cs="Calibri"/>
                <w:color w:val="000000"/>
              </w:rPr>
              <w:t xml:space="preserve"> </w:t>
            </w:r>
          </w:p>
        </w:tc>
        <w:tc>
          <w:tcPr>
            <w:tcW w:w="997" w:type="dxa"/>
            <w:vAlign w:val="bottom"/>
            <w:tcPrChange w:id="34" w:author="Duy Nguyen-Le" w:date="2022-06-27T13:32:00Z">
              <w:tcPr>
                <w:tcW w:w="997" w:type="dxa"/>
                <w:vAlign w:val="bottom"/>
              </w:tcPr>
            </w:tcPrChange>
          </w:tcPr>
          <w:p w14:paraId="73CD6A93" w14:textId="1003A48A" w:rsidR="009B0FBE" w:rsidRDefault="009B0FBE" w:rsidP="009B0FBE">
            <w:pPr>
              <w:jc w:val="center"/>
              <w:rPr>
                <w:rFonts w:ascii="Calibri" w:hAnsi="Calibri" w:cs="Calibri"/>
                <w:color w:val="000000"/>
              </w:rPr>
            </w:pPr>
            <w:r>
              <w:rPr>
                <w:rFonts w:ascii="Calibri" w:hAnsi="Calibri" w:cs="Calibri"/>
                <w:color w:val="000000"/>
              </w:rPr>
              <w:t>-</w:t>
            </w:r>
          </w:p>
        </w:tc>
      </w:tr>
      <w:tr w:rsidR="00F32B3C" w14:paraId="7A4CF5CE" w14:textId="77777777" w:rsidTr="00956396">
        <w:tc>
          <w:tcPr>
            <w:tcW w:w="4590" w:type="dxa"/>
            <w:vAlign w:val="bottom"/>
            <w:tcPrChange w:id="35" w:author="Duy Nguyen-Le" w:date="2022-06-27T13:32:00Z">
              <w:tcPr>
                <w:tcW w:w="4590" w:type="dxa"/>
                <w:vAlign w:val="bottom"/>
              </w:tcPr>
            </w:tcPrChange>
          </w:tcPr>
          <w:p w14:paraId="51F38254" w14:textId="3CBC6C8C" w:rsidR="00F32B3C" w:rsidRDefault="00F32B3C" w:rsidP="00EE2283">
            <w:pPr>
              <w:ind w:left="720"/>
            </w:pPr>
            <w:r>
              <w:rPr>
                <w:rFonts w:ascii="Calibri" w:hAnsi="Calibri" w:cs="Calibri"/>
                <w:color w:val="000000"/>
              </w:rPr>
              <w:t>0</w:t>
            </w:r>
          </w:p>
        </w:tc>
        <w:tc>
          <w:tcPr>
            <w:tcW w:w="1980" w:type="dxa"/>
            <w:vAlign w:val="bottom"/>
            <w:tcPrChange w:id="36" w:author="Duy Nguyen-Le" w:date="2022-06-27T13:32:00Z">
              <w:tcPr>
                <w:tcW w:w="1980" w:type="dxa"/>
                <w:vAlign w:val="bottom"/>
              </w:tcPr>
            </w:tcPrChange>
          </w:tcPr>
          <w:p w14:paraId="05DBC2DC" w14:textId="587B2A5A" w:rsidR="00F32B3C" w:rsidRDefault="00F32B3C" w:rsidP="00F32B3C">
            <w:pPr>
              <w:jc w:val="center"/>
              <w:rPr>
                <w:rFonts w:ascii="Calibri" w:hAnsi="Calibri" w:cs="Calibri"/>
                <w:color w:val="000000"/>
              </w:rPr>
            </w:pPr>
            <w:r>
              <w:rPr>
                <w:rFonts w:ascii="Calibri" w:hAnsi="Calibri" w:cs="Calibri"/>
                <w:color w:val="000000"/>
              </w:rPr>
              <w:t>75 (70.1)</w:t>
            </w:r>
          </w:p>
        </w:tc>
        <w:tc>
          <w:tcPr>
            <w:tcW w:w="2070" w:type="dxa"/>
            <w:vAlign w:val="bottom"/>
            <w:tcPrChange w:id="37" w:author="Duy Nguyen-Le" w:date="2022-06-27T13:32:00Z">
              <w:tcPr>
                <w:tcW w:w="2070" w:type="dxa"/>
                <w:vAlign w:val="bottom"/>
              </w:tcPr>
            </w:tcPrChange>
          </w:tcPr>
          <w:p w14:paraId="5ACF2C71" w14:textId="0814AFEA" w:rsidR="00F32B3C" w:rsidRDefault="00F32B3C" w:rsidP="00F32B3C">
            <w:pPr>
              <w:jc w:val="center"/>
              <w:rPr>
                <w:rFonts w:ascii="Calibri" w:hAnsi="Calibri" w:cs="Calibri"/>
                <w:color w:val="000000"/>
              </w:rPr>
            </w:pPr>
            <w:r>
              <w:rPr>
                <w:rFonts w:ascii="Calibri" w:hAnsi="Calibri" w:cs="Calibri"/>
                <w:color w:val="000000"/>
              </w:rPr>
              <w:t>54 (58.1)</w:t>
            </w:r>
          </w:p>
        </w:tc>
        <w:tc>
          <w:tcPr>
            <w:tcW w:w="2160" w:type="dxa"/>
            <w:vAlign w:val="bottom"/>
            <w:tcPrChange w:id="38" w:author="Duy Nguyen-Le" w:date="2022-06-27T13:32:00Z">
              <w:tcPr>
                <w:tcW w:w="2160" w:type="dxa"/>
                <w:vAlign w:val="bottom"/>
              </w:tcPr>
            </w:tcPrChange>
          </w:tcPr>
          <w:p w14:paraId="58E8BF92" w14:textId="1CAD6918" w:rsidR="00F32B3C" w:rsidRDefault="00F32B3C" w:rsidP="00F32B3C">
            <w:pPr>
              <w:jc w:val="center"/>
              <w:rPr>
                <w:rFonts w:ascii="Calibri" w:hAnsi="Calibri" w:cs="Calibri"/>
                <w:color w:val="000000"/>
              </w:rPr>
            </w:pPr>
            <w:r>
              <w:rPr>
                <w:rFonts w:ascii="Calibri" w:hAnsi="Calibri" w:cs="Calibri"/>
                <w:color w:val="000000"/>
              </w:rPr>
              <w:t>54 (49.5)</w:t>
            </w:r>
          </w:p>
        </w:tc>
        <w:tc>
          <w:tcPr>
            <w:tcW w:w="2070" w:type="dxa"/>
            <w:vAlign w:val="bottom"/>
            <w:tcPrChange w:id="39" w:author="Duy Nguyen-Le" w:date="2022-06-27T13:32:00Z">
              <w:tcPr>
                <w:tcW w:w="1890" w:type="dxa"/>
                <w:vAlign w:val="bottom"/>
              </w:tcPr>
            </w:tcPrChange>
          </w:tcPr>
          <w:p w14:paraId="740A19AE" w14:textId="43A58354" w:rsidR="00F32B3C" w:rsidRDefault="00F32B3C" w:rsidP="00F32B3C">
            <w:pPr>
              <w:jc w:val="center"/>
              <w:rPr>
                <w:rFonts w:ascii="Calibri" w:hAnsi="Calibri" w:cs="Calibri"/>
                <w:color w:val="000000"/>
              </w:rPr>
            </w:pPr>
            <w:r>
              <w:rPr>
                <w:rFonts w:ascii="Calibri" w:hAnsi="Calibri" w:cs="Calibri"/>
                <w:color w:val="000000"/>
              </w:rPr>
              <w:t>52 (41.3)</w:t>
            </w:r>
          </w:p>
        </w:tc>
        <w:tc>
          <w:tcPr>
            <w:tcW w:w="997" w:type="dxa"/>
            <w:vAlign w:val="bottom"/>
            <w:tcPrChange w:id="40" w:author="Duy Nguyen-Le" w:date="2022-06-27T13:32:00Z">
              <w:tcPr>
                <w:tcW w:w="997" w:type="dxa"/>
                <w:vAlign w:val="bottom"/>
              </w:tcPr>
            </w:tcPrChange>
          </w:tcPr>
          <w:p w14:paraId="428819A7" w14:textId="752AE44B" w:rsidR="00F32B3C" w:rsidRDefault="00F32B3C" w:rsidP="00F32B3C">
            <w:pPr>
              <w:jc w:val="center"/>
              <w:rPr>
                <w:rFonts w:ascii="Calibri" w:hAnsi="Calibri" w:cs="Calibri"/>
                <w:color w:val="000000"/>
              </w:rPr>
            </w:pPr>
          </w:p>
        </w:tc>
      </w:tr>
      <w:tr w:rsidR="00F32B3C" w14:paraId="389D8016" w14:textId="77777777" w:rsidTr="00956396">
        <w:tc>
          <w:tcPr>
            <w:tcW w:w="4590" w:type="dxa"/>
            <w:vAlign w:val="bottom"/>
            <w:tcPrChange w:id="41" w:author="Duy Nguyen-Le" w:date="2022-06-27T13:32:00Z">
              <w:tcPr>
                <w:tcW w:w="4590" w:type="dxa"/>
                <w:vAlign w:val="bottom"/>
              </w:tcPr>
            </w:tcPrChange>
          </w:tcPr>
          <w:p w14:paraId="335CBFAB" w14:textId="25F6CFAD" w:rsidR="00F32B3C" w:rsidRDefault="00F32B3C" w:rsidP="00EE2283">
            <w:pPr>
              <w:ind w:left="720"/>
            </w:pPr>
            <w:r>
              <w:rPr>
                <w:rFonts w:ascii="Calibri" w:hAnsi="Calibri" w:cs="Calibri"/>
                <w:color w:val="000000"/>
              </w:rPr>
              <w:t>1</w:t>
            </w:r>
          </w:p>
        </w:tc>
        <w:tc>
          <w:tcPr>
            <w:tcW w:w="1980" w:type="dxa"/>
            <w:vAlign w:val="bottom"/>
            <w:tcPrChange w:id="42" w:author="Duy Nguyen-Le" w:date="2022-06-27T13:32:00Z">
              <w:tcPr>
                <w:tcW w:w="1980" w:type="dxa"/>
                <w:vAlign w:val="bottom"/>
              </w:tcPr>
            </w:tcPrChange>
          </w:tcPr>
          <w:p w14:paraId="0831C895" w14:textId="3FABFD8A" w:rsidR="00F32B3C" w:rsidRDefault="00F32B3C" w:rsidP="00F32B3C">
            <w:pPr>
              <w:jc w:val="center"/>
              <w:rPr>
                <w:rFonts w:ascii="Calibri" w:hAnsi="Calibri" w:cs="Calibri"/>
                <w:color w:val="000000"/>
              </w:rPr>
            </w:pPr>
            <w:r>
              <w:rPr>
                <w:rFonts w:ascii="Calibri" w:hAnsi="Calibri" w:cs="Calibri"/>
                <w:color w:val="000000"/>
              </w:rPr>
              <w:t>19 (17.8)</w:t>
            </w:r>
          </w:p>
        </w:tc>
        <w:tc>
          <w:tcPr>
            <w:tcW w:w="2070" w:type="dxa"/>
            <w:vAlign w:val="bottom"/>
            <w:tcPrChange w:id="43" w:author="Duy Nguyen-Le" w:date="2022-06-27T13:32:00Z">
              <w:tcPr>
                <w:tcW w:w="2070" w:type="dxa"/>
                <w:vAlign w:val="bottom"/>
              </w:tcPr>
            </w:tcPrChange>
          </w:tcPr>
          <w:p w14:paraId="78E8BE36" w14:textId="442A70AC" w:rsidR="00F32B3C" w:rsidRDefault="00F32B3C" w:rsidP="00F32B3C">
            <w:pPr>
              <w:jc w:val="center"/>
              <w:rPr>
                <w:rFonts w:ascii="Calibri" w:hAnsi="Calibri" w:cs="Calibri"/>
                <w:color w:val="000000"/>
              </w:rPr>
            </w:pPr>
            <w:r>
              <w:rPr>
                <w:rFonts w:ascii="Calibri" w:hAnsi="Calibri" w:cs="Calibri"/>
                <w:color w:val="000000"/>
              </w:rPr>
              <w:t>13 (14.0)</w:t>
            </w:r>
          </w:p>
        </w:tc>
        <w:tc>
          <w:tcPr>
            <w:tcW w:w="2160" w:type="dxa"/>
            <w:vAlign w:val="bottom"/>
            <w:tcPrChange w:id="44" w:author="Duy Nguyen-Le" w:date="2022-06-27T13:32:00Z">
              <w:tcPr>
                <w:tcW w:w="2160" w:type="dxa"/>
                <w:vAlign w:val="bottom"/>
              </w:tcPr>
            </w:tcPrChange>
          </w:tcPr>
          <w:p w14:paraId="13D625C4" w14:textId="2B3152A6" w:rsidR="00F32B3C" w:rsidRDefault="00F32B3C" w:rsidP="00F32B3C">
            <w:pPr>
              <w:jc w:val="center"/>
              <w:rPr>
                <w:rFonts w:ascii="Calibri" w:hAnsi="Calibri" w:cs="Calibri"/>
                <w:color w:val="000000"/>
              </w:rPr>
            </w:pPr>
            <w:r>
              <w:rPr>
                <w:rFonts w:ascii="Calibri" w:hAnsi="Calibri" w:cs="Calibri"/>
                <w:color w:val="000000"/>
              </w:rPr>
              <w:t>26 (23.9)</w:t>
            </w:r>
          </w:p>
        </w:tc>
        <w:tc>
          <w:tcPr>
            <w:tcW w:w="2070" w:type="dxa"/>
            <w:vAlign w:val="bottom"/>
            <w:tcPrChange w:id="45" w:author="Duy Nguyen-Le" w:date="2022-06-27T13:32:00Z">
              <w:tcPr>
                <w:tcW w:w="1890" w:type="dxa"/>
                <w:vAlign w:val="bottom"/>
              </w:tcPr>
            </w:tcPrChange>
          </w:tcPr>
          <w:p w14:paraId="19738554" w14:textId="1E3C6DD1" w:rsidR="00F32B3C" w:rsidRDefault="00F32B3C" w:rsidP="00F32B3C">
            <w:pPr>
              <w:jc w:val="center"/>
              <w:rPr>
                <w:rFonts w:ascii="Calibri" w:hAnsi="Calibri" w:cs="Calibri"/>
                <w:color w:val="000000"/>
              </w:rPr>
            </w:pPr>
            <w:r>
              <w:rPr>
                <w:rFonts w:ascii="Calibri" w:hAnsi="Calibri" w:cs="Calibri"/>
                <w:color w:val="000000"/>
              </w:rPr>
              <w:t>34 (27.0)</w:t>
            </w:r>
          </w:p>
        </w:tc>
        <w:tc>
          <w:tcPr>
            <w:tcW w:w="997" w:type="dxa"/>
            <w:vAlign w:val="bottom"/>
            <w:tcPrChange w:id="46" w:author="Duy Nguyen-Le" w:date="2022-06-27T13:32:00Z">
              <w:tcPr>
                <w:tcW w:w="997" w:type="dxa"/>
                <w:vAlign w:val="bottom"/>
              </w:tcPr>
            </w:tcPrChange>
          </w:tcPr>
          <w:p w14:paraId="7FCEB909" w14:textId="010DED02" w:rsidR="00F32B3C" w:rsidRDefault="00F32B3C" w:rsidP="00F32B3C">
            <w:pPr>
              <w:jc w:val="center"/>
              <w:rPr>
                <w:rFonts w:ascii="Calibri" w:hAnsi="Calibri" w:cs="Calibri"/>
                <w:color w:val="000000"/>
              </w:rPr>
            </w:pPr>
          </w:p>
        </w:tc>
      </w:tr>
      <w:tr w:rsidR="00F32B3C" w14:paraId="50BC5E3C" w14:textId="77777777" w:rsidTr="00956396">
        <w:tc>
          <w:tcPr>
            <w:tcW w:w="4590" w:type="dxa"/>
            <w:vAlign w:val="bottom"/>
            <w:tcPrChange w:id="47" w:author="Duy Nguyen-Le" w:date="2022-06-27T13:32:00Z">
              <w:tcPr>
                <w:tcW w:w="4590" w:type="dxa"/>
                <w:vAlign w:val="bottom"/>
              </w:tcPr>
            </w:tcPrChange>
          </w:tcPr>
          <w:p w14:paraId="6AA7433F" w14:textId="597F2C96" w:rsidR="00F32B3C" w:rsidRDefault="00F32B3C" w:rsidP="00EE2283">
            <w:pPr>
              <w:ind w:left="720"/>
            </w:pPr>
            <w:r>
              <w:rPr>
                <w:rFonts w:ascii="Calibri" w:hAnsi="Calibri" w:cs="Calibri"/>
                <w:color w:val="000000"/>
              </w:rPr>
              <w:t>2</w:t>
            </w:r>
          </w:p>
        </w:tc>
        <w:tc>
          <w:tcPr>
            <w:tcW w:w="1980" w:type="dxa"/>
            <w:vAlign w:val="bottom"/>
            <w:tcPrChange w:id="48" w:author="Duy Nguyen-Le" w:date="2022-06-27T13:32:00Z">
              <w:tcPr>
                <w:tcW w:w="1980" w:type="dxa"/>
                <w:vAlign w:val="bottom"/>
              </w:tcPr>
            </w:tcPrChange>
          </w:tcPr>
          <w:p w14:paraId="2DCBCA43" w14:textId="0F4DB7A8" w:rsidR="00F32B3C" w:rsidRDefault="00F32B3C" w:rsidP="00F32B3C">
            <w:pPr>
              <w:jc w:val="center"/>
              <w:rPr>
                <w:rFonts w:ascii="Calibri" w:hAnsi="Calibri" w:cs="Calibri"/>
                <w:color w:val="000000"/>
              </w:rPr>
            </w:pPr>
            <w:r>
              <w:rPr>
                <w:rFonts w:ascii="Calibri" w:hAnsi="Calibri" w:cs="Calibri"/>
                <w:color w:val="000000"/>
              </w:rPr>
              <w:t xml:space="preserve"> 9 (8.4) </w:t>
            </w:r>
          </w:p>
        </w:tc>
        <w:tc>
          <w:tcPr>
            <w:tcW w:w="2070" w:type="dxa"/>
            <w:vAlign w:val="bottom"/>
            <w:tcPrChange w:id="49" w:author="Duy Nguyen-Le" w:date="2022-06-27T13:32:00Z">
              <w:tcPr>
                <w:tcW w:w="2070" w:type="dxa"/>
                <w:vAlign w:val="bottom"/>
              </w:tcPr>
            </w:tcPrChange>
          </w:tcPr>
          <w:p w14:paraId="7E1B4846" w14:textId="338B5B82" w:rsidR="00F32B3C" w:rsidRDefault="00F32B3C" w:rsidP="00F32B3C">
            <w:pPr>
              <w:jc w:val="center"/>
              <w:rPr>
                <w:rFonts w:ascii="Calibri" w:hAnsi="Calibri" w:cs="Calibri"/>
                <w:color w:val="000000"/>
              </w:rPr>
            </w:pPr>
            <w:r>
              <w:rPr>
                <w:rFonts w:ascii="Calibri" w:hAnsi="Calibri" w:cs="Calibri"/>
                <w:color w:val="000000"/>
              </w:rPr>
              <w:t>21 (22.6)</w:t>
            </w:r>
          </w:p>
        </w:tc>
        <w:tc>
          <w:tcPr>
            <w:tcW w:w="2160" w:type="dxa"/>
            <w:vAlign w:val="bottom"/>
            <w:tcPrChange w:id="50" w:author="Duy Nguyen-Le" w:date="2022-06-27T13:32:00Z">
              <w:tcPr>
                <w:tcW w:w="2160" w:type="dxa"/>
                <w:vAlign w:val="bottom"/>
              </w:tcPr>
            </w:tcPrChange>
          </w:tcPr>
          <w:p w14:paraId="77B0A0C2" w14:textId="04425BE7" w:rsidR="00F32B3C" w:rsidRDefault="00F32B3C" w:rsidP="00F32B3C">
            <w:pPr>
              <w:jc w:val="center"/>
              <w:rPr>
                <w:rFonts w:ascii="Calibri" w:hAnsi="Calibri" w:cs="Calibri"/>
                <w:color w:val="000000"/>
              </w:rPr>
            </w:pPr>
            <w:r>
              <w:rPr>
                <w:rFonts w:ascii="Calibri" w:hAnsi="Calibri" w:cs="Calibri"/>
                <w:color w:val="000000"/>
              </w:rPr>
              <w:t>25 (22.9)</w:t>
            </w:r>
          </w:p>
        </w:tc>
        <w:tc>
          <w:tcPr>
            <w:tcW w:w="2070" w:type="dxa"/>
            <w:vAlign w:val="bottom"/>
            <w:tcPrChange w:id="51" w:author="Duy Nguyen-Le" w:date="2022-06-27T13:32:00Z">
              <w:tcPr>
                <w:tcW w:w="1890" w:type="dxa"/>
                <w:vAlign w:val="bottom"/>
              </w:tcPr>
            </w:tcPrChange>
          </w:tcPr>
          <w:p w14:paraId="4E143214" w14:textId="00CC5FF3" w:rsidR="00F32B3C" w:rsidRDefault="00F32B3C" w:rsidP="00F32B3C">
            <w:pPr>
              <w:jc w:val="center"/>
              <w:rPr>
                <w:rFonts w:ascii="Calibri" w:hAnsi="Calibri" w:cs="Calibri"/>
                <w:color w:val="000000"/>
              </w:rPr>
            </w:pPr>
            <w:r>
              <w:rPr>
                <w:rFonts w:ascii="Calibri" w:hAnsi="Calibri" w:cs="Calibri"/>
                <w:color w:val="000000"/>
              </w:rPr>
              <w:t>31 (24.6)</w:t>
            </w:r>
          </w:p>
        </w:tc>
        <w:tc>
          <w:tcPr>
            <w:tcW w:w="997" w:type="dxa"/>
            <w:vAlign w:val="bottom"/>
            <w:tcPrChange w:id="52" w:author="Duy Nguyen-Le" w:date="2022-06-27T13:32:00Z">
              <w:tcPr>
                <w:tcW w:w="997" w:type="dxa"/>
                <w:vAlign w:val="bottom"/>
              </w:tcPr>
            </w:tcPrChange>
          </w:tcPr>
          <w:p w14:paraId="77D20FFD" w14:textId="6090CBD8" w:rsidR="00F32B3C" w:rsidRDefault="00F32B3C" w:rsidP="00F32B3C">
            <w:pPr>
              <w:jc w:val="center"/>
              <w:rPr>
                <w:rFonts w:ascii="Calibri" w:hAnsi="Calibri" w:cs="Calibri"/>
                <w:color w:val="000000"/>
              </w:rPr>
            </w:pPr>
          </w:p>
        </w:tc>
      </w:tr>
      <w:tr w:rsidR="00F32B3C" w14:paraId="2F80BB76" w14:textId="77777777" w:rsidTr="00956396">
        <w:tc>
          <w:tcPr>
            <w:tcW w:w="4590" w:type="dxa"/>
            <w:vAlign w:val="bottom"/>
            <w:tcPrChange w:id="53" w:author="Duy Nguyen-Le" w:date="2022-06-27T13:32:00Z">
              <w:tcPr>
                <w:tcW w:w="4590" w:type="dxa"/>
                <w:vAlign w:val="bottom"/>
              </w:tcPr>
            </w:tcPrChange>
          </w:tcPr>
          <w:p w14:paraId="29B465F1" w14:textId="3A1A6AF8" w:rsidR="00F32B3C" w:rsidRDefault="00F32B3C" w:rsidP="00EE2283">
            <w:pPr>
              <w:ind w:left="720"/>
            </w:pPr>
            <w:r>
              <w:rPr>
                <w:rFonts w:ascii="Calibri" w:hAnsi="Calibri" w:cs="Calibri"/>
                <w:color w:val="000000"/>
              </w:rPr>
              <w:t>≥3</w:t>
            </w:r>
          </w:p>
        </w:tc>
        <w:tc>
          <w:tcPr>
            <w:tcW w:w="1980" w:type="dxa"/>
            <w:vAlign w:val="bottom"/>
            <w:tcPrChange w:id="54" w:author="Duy Nguyen-Le" w:date="2022-06-27T13:32:00Z">
              <w:tcPr>
                <w:tcW w:w="1980" w:type="dxa"/>
                <w:vAlign w:val="bottom"/>
              </w:tcPr>
            </w:tcPrChange>
          </w:tcPr>
          <w:p w14:paraId="08B79C7B" w14:textId="3B899524" w:rsidR="00F32B3C" w:rsidRDefault="00F32B3C" w:rsidP="00F32B3C">
            <w:pPr>
              <w:jc w:val="center"/>
              <w:rPr>
                <w:rFonts w:ascii="Calibri" w:hAnsi="Calibri" w:cs="Calibri"/>
                <w:color w:val="000000"/>
              </w:rPr>
            </w:pPr>
            <w:r>
              <w:rPr>
                <w:rFonts w:ascii="Calibri" w:hAnsi="Calibri" w:cs="Calibri"/>
                <w:color w:val="000000"/>
              </w:rPr>
              <w:t xml:space="preserve"> 4 (</w:t>
            </w:r>
            <w:r w:rsidR="00B229B1">
              <w:rPr>
                <w:rFonts w:ascii="Calibri" w:hAnsi="Calibri" w:cs="Calibri"/>
                <w:color w:val="000000"/>
              </w:rPr>
              <w:t>3</w:t>
            </w:r>
            <w:r>
              <w:rPr>
                <w:rFonts w:ascii="Calibri" w:hAnsi="Calibri" w:cs="Calibri"/>
                <w:color w:val="000000"/>
              </w:rPr>
              <w:t>.</w:t>
            </w:r>
            <w:r w:rsidR="00B229B1">
              <w:rPr>
                <w:rFonts w:ascii="Calibri" w:hAnsi="Calibri" w:cs="Calibri"/>
                <w:color w:val="000000"/>
              </w:rPr>
              <w:t>8</w:t>
            </w:r>
            <w:r>
              <w:rPr>
                <w:rFonts w:ascii="Calibri" w:hAnsi="Calibri" w:cs="Calibri"/>
                <w:color w:val="000000"/>
              </w:rPr>
              <w:t xml:space="preserve">) </w:t>
            </w:r>
          </w:p>
        </w:tc>
        <w:tc>
          <w:tcPr>
            <w:tcW w:w="2070" w:type="dxa"/>
            <w:vAlign w:val="bottom"/>
            <w:tcPrChange w:id="55" w:author="Duy Nguyen-Le" w:date="2022-06-27T13:32:00Z">
              <w:tcPr>
                <w:tcW w:w="2070" w:type="dxa"/>
                <w:vAlign w:val="bottom"/>
              </w:tcPr>
            </w:tcPrChange>
          </w:tcPr>
          <w:p w14:paraId="06FACA91" w14:textId="282B51D5" w:rsidR="00F32B3C" w:rsidRDefault="00F32B3C" w:rsidP="00F32B3C">
            <w:pPr>
              <w:jc w:val="center"/>
              <w:rPr>
                <w:rFonts w:ascii="Calibri" w:hAnsi="Calibri" w:cs="Calibri"/>
                <w:color w:val="000000"/>
              </w:rPr>
            </w:pPr>
            <w:r>
              <w:rPr>
                <w:rFonts w:ascii="Calibri" w:hAnsi="Calibri" w:cs="Calibri"/>
                <w:color w:val="000000"/>
              </w:rPr>
              <w:t xml:space="preserve"> 5 (5.4) </w:t>
            </w:r>
          </w:p>
        </w:tc>
        <w:tc>
          <w:tcPr>
            <w:tcW w:w="2160" w:type="dxa"/>
            <w:vAlign w:val="bottom"/>
            <w:tcPrChange w:id="56" w:author="Duy Nguyen-Le" w:date="2022-06-27T13:32:00Z">
              <w:tcPr>
                <w:tcW w:w="2160" w:type="dxa"/>
                <w:vAlign w:val="bottom"/>
              </w:tcPr>
            </w:tcPrChange>
          </w:tcPr>
          <w:p w14:paraId="5E39D2C6" w14:textId="20EF2FD3" w:rsidR="00F32B3C" w:rsidRDefault="00F32B3C" w:rsidP="00F32B3C">
            <w:pPr>
              <w:jc w:val="center"/>
              <w:rPr>
                <w:rFonts w:ascii="Calibri" w:hAnsi="Calibri" w:cs="Calibri"/>
                <w:color w:val="000000"/>
              </w:rPr>
            </w:pPr>
            <w:r>
              <w:rPr>
                <w:rFonts w:ascii="Calibri" w:hAnsi="Calibri" w:cs="Calibri"/>
                <w:color w:val="000000"/>
              </w:rPr>
              <w:t xml:space="preserve"> 4 (3.7) </w:t>
            </w:r>
          </w:p>
        </w:tc>
        <w:tc>
          <w:tcPr>
            <w:tcW w:w="2070" w:type="dxa"/>
            <w:vAlign w:val="bottom"/>
            <w:tcPrChange w:id="57" w:author="Duy Nguyen-Le" w:date="2022-06-27T13:32:00Z">
              <w:tcPr>
                <w:tcW w:w="1890" w:type="dxa"/>
                <w:vAlign w:val="bottom"/>
              </w:tcPr>
            </w:tcPrChange>
          </w:tcPr>
          <w:p w14:paraId="6B57D550" w14:textId="130A6428" w:rsidR="00F32B3C" w:rsidRDefault="00F32B3C" w:rsidP="00F32B3C">
            <w:pPr>
              <w:jc w:val="center"/>
              <w:rPr>
                <w:rFonts w:ascii="Calibri" w:hAnsi="Calibri" w:cs="Calibri"/>
                <w:color w:val="000000"/>
              </w:rPr>
            </w:pPr>
            <w:r>
              <w:rPr>
                <w:rFonts w:ascii="Calibri" w:hAnsi="Calibri" w:cs="Calibri"/>
                <w:color w:val="000000"/>
              </w:rPr>
              <w:t xml:space="preserve"> </w:t>
            </w:r>
            <w:r w:rsidR="00B229B1">
              <w:rPr>
                <w:rFonts w:ascii="Calibri" w:hAnsi="Calibri" w:cs="Calibri"/>
                <w:color w:val="000000"/>
              </w:rPr>
              <w:t>9</w:t>
            </w:r>
            <w:r>
              <w:rPr>
                <w:rFonts w:ascii="Calibri" w:hAnsi="Calibri" w:cs="Calibri"/>
                <w:color w:val="000000"/>
              </w:rPr>
              <w:t xml:space="preserve"> (</w:t>
            </w:r>
            <w:r w:rsidR="00B229B1">
              <w:rPr>
                <w:rFonts w:ascii="Calibri" w:hAnsi="Calibri" w:cs="Calibri"/>
                <w:color w:val="000000"/>
              </w:rPr>
              <w:t>7</w:t>
            </w:r>
            <w:r>
              <w:rPr>
                <w:rFonts w:ascii="Calibri" w:hAnsi="Calibri" w:cs="Calibri"/>
                <w:color w:val="000000"/>
              </w:rPr>
              <w:t>.</w:t>
            </w:r>
            <w:r w:rsidR="00B229B1">
              <w:rPr>
                <w:rFonts w:ascii="Calibri" w:hAnsi="Calibri" w:cs="Calibri"/>
                <w:color w:val="000000"/>
              </w:rPr>
              <w:t>2</w:t>
            </w:r>
            <w:r>
              <w:rPr>
                <w:rFonts w:ascii="Calibri" w:hAnsi="Calibri" w:cs="Calibri"/>
                <w:color w:val="000000"/>
              </w:rPr>
              <w:t xml:space="preserve">) </w:t>
            </w:r>
          </w:p>
        </w:tc>
        <w:tc>
          <w:tcPr>
            <w:tcW w:w="997" w:type="dxa"/>
            <w:vAlign w:val="bottom"/>
            <w:tcPrChange w:id="58" w:author="Duy Nguyen-Le" w:date="2022-06-27T13:32:00Z">
              <w:tcPr>
                <w:tcW w:w="997" w:type="dxa"/>
                <w:vAlign w:val="bottom"/>
              </w:tcPr>
            </w:tcPrChange>
          </w:tcPr>
          <w:p w14:paraId="239F40AC" w14:textId="571CF7B3" w:rsidR="00F32B3C" w:rsidRDefault="00F32B3C" w:rsidP="00F32B3C">
            <w:pPr>
              <w:jc w:val="center"/>
              <w:rPr>
                <w:rFonts w:ascii="Calibri" w:hAnsi="Calibri" w:cs="Calibri"/>
                <w:color w:val="000000"/>
              </w:rPr>
            </w:pPr>
          </w:p>
        </w:tc>
      </w:tr>
      <w:tr w:rsidR="00B229B1" w14:paraId="1BA5E541" w14:textId="77777777" w:rsidTr="00956396">
        <w:tc>
          <w:tcPr>
            <w:tcW w:w="4590" w:type="dxa"/>
            <w:vAlign w:val="bottom"/>
            <w:tcPrChange w:id="59" w:author="Duy Nguyen-Le" w:date="2022-06-27T13:32:00Z">
              <w:tcPr>
                <w:tcW w:w="4590" w:type="dxa"/>
                <w:vAlign w:val="bottom"/>
              </w:tcPr>
            </w:tcPrChange>
          </w:tcPr>
          <w:p w14:paraId="3DBCBDE2" w14:textId="38650288" w:rsidR="00B229B1" w:rsidRDefault="00B229B1" w:rsidP="00B229B1">
            <w:r>
              <w:rPr>
                <w:rFonts w:ascii="Calibri" w:hAnsi="Calibri" w:cs="Calibri"/>
                <w:color w:val="000000"/>
              </w:rPr>
              <w:t>Type of pregnancy – n (%)</w:t>
            </w:r>
          </w:p>
        </w:tc>
        <w:tc>
          <w:tcPr>
            <w:tcW w:w="1980" w:type="dxa"/>
            <w:vAlign w:val="bottom"/>
            <w:tcPrChange w:id="60" w:author="Duy Nguyen-Le" w:date="2022-06-27T13:32:00Z">
              <w:tcPr>
                <w:tcW w:w="1980" w:type="dxa"/>
                <w:vAlign w:val="bottom"/>
              </w:tcPr>
            </w:tcPrChange>
          </w:tcPr>
          <w:p w14:paraId="0CCD4B37" w14:textId="27F4E31F" w:rsidR="00B229B1" w:rsidRDefault="00B229B1" w:rsidP="00B229B1">
            <w:pPr>
              <w:jc w:val="center"/>
              <w:rPr>
                <w:rFonts w:ascii="Calibri" w:hAnsi="Calibri" w:cs="Calibri"/>
                <w:color w:val="000000"/>
              </w:rPr>
            </w:pPr>
            <w:r>
              <w:rPr>
                <w:rFonts w:ascii="Calibri" w:hAnsi="Calibri" w:cs="Calibri"/>
                <w:color w:val="000000"/>
              </w:rPr>
              <w:t xml:space="preserve"> </w:t>
            </w:r>
          </w:p>
        </w:tc>
        <w:tc>
          <w:tcPr>
            <w:tcW w:w="2070" w:type="dxa"/>
            <w:vAlign w:val="bottom"/>
            <w:tcPrChange w:id="61" w:author="Duy Nguyen-Le" w:date="2022-06-27T13:32:00Z">
              <w:tcPr>
                <w:tcW w:w="2070" w:type="dxa"/>
                <w:vAlign w:val="bottom"/>
              </w:tcPr>
            </w:tcPrChange>
          </w:tcPr>
          <w:p w14:paraId="3ACB34BA" w14:textId="77009F79" w:rsidR="00B229B1" w:rsidRDefault="00B229B1" w:rsidP="00B229B1">
            <w:pPr>
              <w:jc w:val="center"/>
              <w:rPr>
                <w:rFonts w:ascii="Calibri" w:hAnsi="Calibri" w:cs="Calibri"/>
                <w:color w:val="000000"/>
              </w:rPr>
            </w:pPr>
            <w:r>
              <w:rPr>
                <w:rFonts w:ascii="Calibri" w:hAnsi="Calibri" w:cs="Calibri"/>
                <w:color w:val="000000"/>
              </w:rPr>
              <w:t xml:space="preserve"> </w:t>
            </w:r>
          </w:p>
        </w:tc>
        <w:tc>
          <w:tcPr>
            <w:tcW w:w="2160" w:type="dxa"/>
            <w:vAlign w:val="bottom"/>
            <w:tcPrChange w:id="62" w:author="Duy Nguyen-Le" w:date="2022-06-27T13:32:00Z">
              <w:tcPr>
                <w:tcW w:w="2160" w:type="dxa"/>
                <w:vAlign w:val="bottom"/>
              </w:tcPr>
            </w:tcPrChange>
          </w:tcPr>
          <w:p w14:paraId="20B2A2CE" w14:textId="61A2F056" w:rsidR="00B229B1" w:rsidRDefault="00B229B1" w:rsidP="00B229B1">
            <w:pPr>
              <w:jc w:val="center"/>
              <w:rPr>
                <w:rFonts w:ascii="Calibri" w:hAnsi="Calibri" w:cs="Calibri"/>
                <w:color w:val="000000"/>
              </w:rPr>
            </w:pPr>
            <w:r>
              <w:rPr>
                <w:rFonts w:ascii="Calibri" w:hAnsi="Calibri" w:cs="Calibri"/>
                <w:color w:val="000000"/>
              </w:rPr>
              <w:t xml:space="preserve"> </w:t>
            </w:r>
          </w:p>
        </w:tc>
        <w:tc>
          <w:tcPr>
            <w:tcW w:w="2070" w:type="dxa"/>
            <w:vAlign w:val="bottom"/>
            <w:tcPrChange w:id="63" w:author="Duy Nguyen-Le" w:date="2022-06-27T13:32:00Z">
              <w:tcPr>
                <w:tcW w:w="1890" w:type="dxa"/>
                <w:vAlign w:val="bottom"/>
              </w:tcPr>
            </w:tcPrChange>
          </w:tcPr>
          <w:p w14:paraId="001C8D82" w14:textId="56D4BAC4" w:rsidR="00B229B1" w:rsidRDefault="00B229B1" w:rsidP="00B229B1">
            <w:pPr>
              <w:jc w:val="center"/>
              <w:rPr>
                <w:rFonts w:ascii="Calibri" w:hAnsi="Calibri" w:cs="Calibri"/>
                <w:color w:val="000000"/>
              </w:rPr>
            </w:pPr>
            <w:r>
              <w:rPr>
                <w:rFonts w:ascii="Calibri" w:hAnsi="Calibri" w:cs="Calibri"/>
                <w:color w:val="000000"/>
              </w:rPr>
              <w:t xml:space="preserve"> </w:t>
            </w:r>
          </w:p>
        </w:tc>
        <w:tc>
          <w:tcPr>
            <w:tcW w:w="997" w:type="dxa"/>
            <w:vAlign w:val="bottom"/>
            <w:tcPrChange w:id="64" w:author="Duy Nguyen-Le" w:date="2022-06-27T13:32:00Z">
              <w:tcPr>
                <w:tcW w:w="997" w:type="dxa"/>
                <w:vAlign w:val="bottom"/>
              </w:tcPr>
            </w:tcPrChange>
          </w:tcPr>
          <w:p w14:paraId="626D7171" w14:textId="37DB7F00" w:rsidR="00B229B1" w:rsidRPr="006235D8" w:rsidRDefault="00B229B1" w:rsidP="00B229B1">
            <w:pPr>
              <w:jc w:val="center"/>
              <w:rPr>
                <w:rFonts w:ascii="Calibri" w:hAnsi="Calibri" w:cs="Calibri"/>
                <w:color w:val="000000"/>
                <w:highlight w:val="yellow"/>
              </w:rPr>
            </w:pPr>
            <w:r w:rsidRPr="006235D8">
              <w:rPr>
                <w:rFonts w:ascii="Calibri" w:hAnsi="Calibri" w:cs="Calibri"/>
                <w:color w:val="000000"/>
                <w:highlight w:val="yellow"/>
              </w:rPr>
              <w:t>0.007</w:t>
            </w:r>
          </w:p>
        </w:tc>
      </w:tr>
      <w:tr w:rsidR="00B229B1" w14:paraId="2095656A" w14:textId="77777777" w:rsidTr="00956396">
        <w:tc>
          <w:tcPr>
            <w:tcW w:w="4590" w:type="dxa"/>
            <w:vAlign w:val="bottom"/>
            <w:tcPrChange w:id="65" w:author="Duy Nguyen-Le" w:date="2022-06-27T13:32:00Z">
              <w:tcPr>
                <w:tcW w:w="4590" w:type="dxa"/>
                <w:vAlign w:val="bottom"/>
              </w:tcPr>
            </w:tcPrChange>
          </w:tcPr>
          <w:p w14:paraId="2CA9AC27" w14:textId="3B491F51" w:rsidR="00B229B1" w:rsidRDefault="00B229B1" w:rsidP="00EE2283">
            <w:pPr>
              <w:ind w:left="720"/>
            </w:pPr>
            <w:r>
              <w:rPr>
                <w:rFonts w:ascii="Calibri" w:hAnsi="Calibri" w:cs="Calibri"/>
                <w:color w:val="000000"/>
              </w:rPr>
              <w:t>Assisted</w:t>
            </w:r>
          </w:p>
        </w:tc>
        <w:tc>
          <w:tcPr>
            <w:tcW w:w="1980" w:type="dxa"/>
            <w:vAlign w:val="bottom"/>
            <w:tcPrChange w:id="66" w:author="Duy Nguyen-Le" w:date="2022-06-27T13:32:00Z">
              <w:tcPr>
                <w:tcW w:w="1980" w:type="dxa"/>
                <w:vAlign w:val="bottom"/>
              </w:tcPr>
            </w:tcPrChange>
          </w:tcPr>
          <w:p w14:paraId="043E1E5A" w14:textId="10B11658" w:rsidR="00B229B1" w:rsidRDefault="00B229B1" w:rsidP="00B229B1">
            <w:pPr>
              <w:jc w:val="center"/>
              <w:rPr>
                <w:rFonts w:ascii="Calibri" w:hAnsi="Calibri" w:cs="Calibri"/>
                <w:color w:val="000000"/>
              </w:rPr>
            </w:pPr>
            <w:r>
              <w:rPr>
                <w:rFonts w:ascii="Calibri" w:hAnsi="Calibri" w:cs="Calibri"/>
                <w:color w:val="000000"/>
              </w:rPr>
              <w:t>24 (22.4)</w:t>
            </w:r>
          </w:p>
        </w:tc>
        <w:tc>
          <w:tcPr>
            <w:tcW w:w="2070" w:type="dxa"/>
            <w:vAlign w:val="bottom"/>
            <w:tcPrChange w:id="67" w:author="Duy Nguyen-Le" w:date="2022-06-27T13:32:00Z">
              <w:tcPr>
                <w:tcW w:w="2070" w:type="dxa"/>
                <w:vAlign w:val="bottom"/>
              </w:tcPr>
            </w:tcPrChange>
          </w:tcPr>
          <w:p w14:paraId="5E1F0F6D" w14:textId="74B2F034" w:rsidR="00B229B1" w:rsidRDefault="00B229B1" w:rsidP="00B229B1">
            <w:pPr>
              <w:jc w:val="center"/>
              <w:rPr>
                <w:rFonts w:ascii="Calibri" w:hAnsi="Calibri" w:cs="Calibri"/>
                <w:color w:val="000000"/>
              </w:rPr>
            </w:pPr>
            <w:r>
              <w:rPr>
                <w:rFonts w:ascii="Calibri" w:hAnsi="Calibri" w:cs="Calibri"/>
                <w:color w:val="000000"/>
              </w:rPr>
              <w:t>10 (10.8)</w:t>
            </w:r>
          </w:p>
        </w:tc>
        <w:tc>
          <w:tcPr>
            <w:tcW w:w="2160" w:type="dxa"/>
            <w:vAlign w:val="bottom"/>
            <w:tcPrChange w:id="68" w:author="Duy Nguyen-Le" w:date="2022-06-27T13:32:00Z">
              <w:tcPr>
                <w:tcW w:w="2160" w:type="dxa"/>
                <w:vAlign w:val="bottom"/>
              </w:tcPr>
            </w:tcPrChange>
          </w:tcPr>
          <w:p w14:paraId="689FB34B" w14:textId="0FB5EA9D" w:rsidR="00B229B1" w:rsidRDefault="00B229B1" w:rsidP="00B229B1">
            <w:pPr>
              <w:jc w:val="center"/>
              <w:rPr>
                <w:rFonts w:ascii="Calibri" w:hAnsi="Calibri" w:cs="Calibri"/>
                <w:color w:val="000000"/>
              </w:rPr>
            </w:pPr>
            <w:r>
              <w:rPr>
                <w:rFonts w:ascii="Calibri" w:hAnsi="Calibri" w:cs="Calibri"/>
                <w:color w:val="000000"/>
              </w:rPr>
              <w:t>12 (11.0)</w:t>
            </w:r>
          </w:p>
        </w:tc>
        <w:tc>
          <w:tcPr>
            <w:tcW w:w="2070" w:type="dxa"/>
            <w:vAlign w:val="bottom"/>
            <w:tcPrChange w:id="69" w:author="Duy Nguyen-Le" w:date="2022-06-27T13:32:00Z">
              <w:tcPr>
                <w:tcW w:w="1890" w:type="dxa"/>
                <w:vAlign w:val="bottom"/>
              </w:tcPr>
            </w:tcPrChange>
          </w:tcPr>
          <w:p w14:paraId="51AE3743" w14:textId="50F635EB" w:rsidR="00B229B1" w:rsidRDefault="00B229B1" w:rsidP="00B229B1">
            <w:pPr>
              <w:jc w:val="center"/>
              <w:rPr>
                <w:rFonts w:ascii="Calibri" w:hAnsi="Calibri" w:cs="Calibri"/>
                <w:color w:val="000000"/>
              </w:rPr>
            </w:pPr>
            <w:r>
              <w:rPr>
                <w:rFonts w:ascii="Calibri" w:hAnsi="Calibri" w:cs="Calibri"/>
                <w:color w:val="000000"/>
              </w:rPr>
              <w:t xml:space="preserve">10 (7.9) </w:t>
            </w:r>
          </w:p>
        </w:tc>
        <w:tc>
          <w:tcPr>
            <w:tcW w:w="997" w:type="dxa"/>
            <w:vAlign w:val="bottom"/>
            <w:tcPrChange w:id="70" w:author="Duy Nguyen-Le" w:date="2022-06-27T13:32:00Z">
              <w:tcPr>
                <w:tcW w:w="997" w:type="dxa"/>
                <w:vAlign w:val="bottom"/>
              </w:tcPr>
            </w:tcPrChange>
          </w:tcPr>
          <w:p w14:paraId="238AD836" w14:textId="4F94EB98" w:rsidR="00B229B1" w:rsidRDefault="00B229B1" w:rsidP="00B229B1">
            <w:pPr>
              <w:jc w:val="center"/>
              <w:rPr>
                <w:rFonts w:ascii="Calibri" w:hAnsi="Calibri" w:cs="Calibri"/>
                <w:color w:val="000000"/>
              </w:rPr>
            </w:pPr>
          </w:p>
        </w:tc>
      </w:tr>
      <w:tr w:rsidR="00B229B1" w14:paraId="524052F8" w14:textId="77777777" w:rsidTr="00956396">
        <w:tc>
          <w:tcPr>
            <w:tcW w:w="4590" w:type="dxa"/>
            <w:vAlign w:val="bottom"/>
            <w:tcPrChange w:id="71" w:author="Duy Nguyen-Le" w:date="2022-06-27T13:32:00Z">
              <w:tcPr>
                <w:tcW w:w="4590" w:type="dxa"/>
                <w:vAlign w:val="bottom"/>
              </w:tcPr>
            </w:tcPrChange>
          </w:tcPr>
          <w:p w14:paraId="4A871590" w14:textId="53D40D8D" w:rsidR="00B229B1" w:rsidRDefault="00B229B1" w:rsidP="00EE2283">
            <w:pPr>
              <w:ind w:left="720"/>
            </w:pPr>
            <w:r>
              <w:rPr>
                <w:rFonts w:ascii="Calibri" w:hAnsi="Calibri" w:cs="Calibri"/>
                <w:color w:val="000000"/>
              </w:rPr>
              <w:t>Natural</w:t>
            </w:r>
          </w:p>
        </w:tc>
        <w:tc>
          <w:tcPr>
            <w:tcW w:w="1980" w:type="dxa"/>
            <w:vAlign w:val="bottom"/>
            <w:tcPrChange w:id="72" w:author="Duy Nguyen-Le" w:date="2022-06-27T13:32:00Z">
              <w:tcPr>
                <w:tcW w:w="1980" w:type="dxa"/>
                <w:vAlign w:val="bottom"/>
              </w:tcPr>
            </w:tcPrChange>
          </w:tcPr>
          <w:p w14:paraId="3B5304AA" w14:textId="107F4AA5" w:rsidR="00B229B1" w:rsidRDefault="00B229B1" w:rsidP="00B229B1">
            <w:pPr>
              <w:jc w:val="center"/>
              <w:rPr>
                <w:rFonts w:ascii="Calibri" w:hAnsi="Calibri" w:cs="Calibri"/>
                <w:color w:val="000000"/>
              </w:rPr>
            </w:pPr>
            <w:r>
              <w:rPr>
                <w:rFonts w:ascii="Calibri" w:hAnsi="Calibri" w:cs="Calibri"/>
                <w:color w:val="000000"/>
              </w:rPr>
              <w:t>83 (77.6)</w:t>
            </w:r>
          </w:p>
        </w:tc>
        <w:tc>
          <w:tcPr>
            <w:tcW w:w="2070" w:type="dxa"/>
            <w:vAlign w:val="bottom"/>
            <w:tcPrChange w:id="73" w:author="Duy Nguyen-Le" w:date="2022-06-27T13:32:00Z">
              <w:tcPr>
                <w:tcW w:w="2070" w:type="dxa"/>
                <w:vAlign w:val="bottom"/>
              </w:tcPr>
            </w:tcPrChange>
          </w:tcPr>
          <w:p w14:paraId="7AE6AEF1" w14:textId="7E5F6059" w:rsidR="00B229B1" w:rsidRDefault="00B229B1" w:rsidP="00B229B1">
            <w:pPr>
              <w:jc w:val="center"/>
              <w:rPr>
                <w:rFonts w:ascii="Calibri" w:hAnsi="Calibri" w:cs="Calibri"/>
                <w:color w:val="000000"/>
              </w:rPr>
            </w:pPr>
            <w:r>
              <w:rPr>
                <w:rFonts w:ascii="Calibri" w:hAnsi="Calibri" w:cs="Calibri"/>
                <w:color w:val="000000"/>
              </w:rPr>
              <w:t>83 (89.2)</w:t>
            </w:r>
          </w:p>
        </w:tc>
        <w:tc>
          <w:tcPr>
            <w:tcW w:w="2160" w:type="dxa"/>
            <w:vAlign w:val="bottom"/>
            <w:tcPrChange w:id="74" w:author="Duy Nguyen-Le" w:date="2022-06-27T13:32:00Z">
              <w:tcPr>
                <w:tcW w:w="2160" w:type="dxa"/>
                <w:vAlign w:val="bottom"/>
              </w:tcPr>
            </w:tcPrChange>
          </w:tcPr>
          <w:p w14:paraId="7ED254CC" w14:textId="2C003051" w:rsidR="00B229B1" w:rsidRDefault="00B229B1" w:rsidP="00B229B1">
            <w:pPr>
              <w:jc w:val="center"/>
              <w:rPr>
                <w:rFonts w:ascii="Calibri" w:hAnsi="Calibri" w:cs="Calibri"/>
                <w:color w:val="000000"/>
              </w:rPr>
            </w:pPr>
            <w:r>
              <w:rPr>
                <w:rFonts w:ascii="Calibri" w:hAnsi="Calibri" w:cs="Calibri"/>
                <w:color w:val="000000"/>
              </w:rPr>
              <w:t>97 (89.0)</w:t>
            </w:r>
          </w:p>
        </w:tc>
        <w:tc>
          <w:tcPr>
            <w:tcW w:w="2070" w:type="dxa"/>
            <w:vAlign w:val="bottom"/>
            <w:tcPrChange w:id="75" w:author="Duy Nguyen-Le" w:date="2022-06-27T13:32:00Z">
              <w:tcPr>
                <w:tcW w:w="1890" w:type="dxa"/>
                <w:vAlign w:val="bottom"/>
              </w:tcPr>
            </w:tcPrChange>
          </w:tcPr>
          <w:p w14:paraId="660C230C" w14:textId="1E4A622E" w:rsidR="00B229B1" w:rsidRDefault="00B229B1" w:rsidP="00B229B1">
            <w:pPr>
              <w:jc w:val="center"/>
              <w:rPr>
                <w:rFonts w:ascii="Calibri" w:hAnsi="Calibri" w:cs="Calibri"/>
                <w:color w:val="000000"/>
              </w:rPr>
            </w:pPr>
            <w:r>
              <w:rPr>
                <w:rFonts w:ascii="Calibri" w:hAnsi="Calibri" w:cs="Calibri"/>
                <w:color w:val="000000"/>
              </w:rPr>
              <w:t xml:space="preserve">  116 (92.1)</w:t>
            </w:r>
          </w:p>
        </w:tc>
        <w:tc>
          <w:tcPr>
            <w:tcW w:w="997" w:type="dxa"/>
            <w:vAlign w:val="bottom"/>
            <w:tcPrChange w:id="76" w:author="Duy Nguyen-Le" w:date="2022-06-27T13:32:00Z">
              <w:tcPr>
                <w:tcW w:w="997" w:type="dxa"/>
                <w:vAlign w:val="bottom"/>
              </w:tcPr>
            </w:tcPrChange>
          </w:tcPr>
          <w:p w14:paraId="7AA976D2" w14:textId="1F8919EE" w:rsidR="00B229B1" w:rsidRDefault="00B229B1" w:rsidP="00B229B1">
            <w:pPr>
              <w:jc w:val="center"/>
              <w:rPr>
                <w:rFonts w:ascii="Calibri" w:hAnsi="Calibri" w:cs="Calibri"/>
                <w:color w:val="000000"/>
              </w:rPr>
            </w:pPr>
          </w:p>
        </w:tc>
      </w:tr>
      <w:tr w:rsidR="00E55EC4" w14:paraId="4FEC8B9A" w14:textId="77777777" w:rsidTr="00956396">
        <w:tc>
          <w:tcPr>
            <w:tcW w:w="4590" w:type="dxa"/>
            <w:vAlign w:val="bottom"/>
            <w:tcPrChange w:id="77" w:author="Duy Nguyen-Le" w:date="2022-06-27T13:32:00Z">
              <w:tcPr>
                <w:tcW w:w="4590" w:type="dxa"/>
                <w:vAlign w:val="bottom"/>
              </w:tcPr>
            </w:tcPrChange>
          </w:tcPr>
          <w:p w14:paraId="1907685C" w14:textId="0918CEBD" w:rsidR="00E55EC4" w:rsidRDefault="00E55EC4" w:rsidP="00E55EC4">
            <w:r>
              <w:t>Vaccination status – n (%)</w:t>
            </w:r>
          </w:p>
        </w:tc>
        <w:tc>
          <w:tcPr>
            <w:tcW w:w="1980" w:type="dxa"/>
            <w:vAlign w:val="bottom"/>
            <w:tcPrChange w:id="78" w:author="Duy Nguyen-Le" w:date="2022-06-27T13:32:00Z">
              <w:tcPr>
                <w:tcW w:w="1980" w:type="dxa"/>
                <w:vAlign w:val="bottom"/>
              </w:tcPr>
            </w:tcPrChange>
          </w:tcPr>
          <w:p w14:paraId="4C3B492B" w14:textId="183F7094" w:rsidR="00E55EC4" w:rsidRDefault="00E55EC4" w:rsidP="00E55EC4">
            <w:pPr>
              <w:jc w:val="center"/>
              <w:rPr>
                <w:rFonts w:ascii="Calibri" w:hAnsi="Calibri" w:cs="Calibri"/>
                <w:color w:val="000000"/>
              </w:rPr>
            </w:pPr>
            <w:r>
              <w:rPr>
                <w:rFonts w:ascii="Calibri" w:hAnsi="Calibri" w:cs="Calibri"/>
                <w:color w:val="000000"/>
              </w:rPr>
              <w:t xml:space="preserve"> </w:t>
            </w:r>
          </w:p>
        </w:tc>
        <w:tc>
          <w:tcPr>
            <w:tcW w:w="2070" w:type="dxa"/>
            <w:vAlign w:val="bottom"/>
            <w:tcPrChange w:id="79" w:author="Duy Nguyen-Le" w:date="2022-06-27T13:32:00Z">
              <w:tcPr>
                <w:tcW w:w="2070" w:type="dxa"/>
                <w:vAlign w:val="bottom"/>
              </w:tcPr>
            </w:tcPrChange>
          </w:tcPr>
          <w:p w14:paraId="1972D5DC" w14:textId="6F049F78" w:rsidR="00E55EC4" w:rsidRDefault="00E55EC4" w:rsidP="00E55EC4">
            <w:pPr>
              <w:jc w:val="center"/>
              <w:rPr>
                <w:rFonts w:ascii="Calibri" w:hAnsi="Calibri" w:cs="Calibri"/>
                <w:color w:val="000000"/>
              </w:rPr>
            </w:pPr>
            <w:r>
              <w:rPr>
                <w:rFonts w:ascii="Calibri" w:hAnsi="Calibri" w:cs="Calibri"/>
                <w:color w:val="000000"/>
              </w:rPr>
              <w:t xml:space="preserve"> </w:t>
            </w:r>
          </w:p>
        </w:tc>
        <w:tc>
          <w:tcPr>
            <w:tcW w:w="2160" w:type="dxa"/>
            <w:vAlign w:val="bottom"/>
            <w:tcPrChange w:id="80" w:author="Duy Nguyen-Le" w:date="2022-06-27T13:32:00Z">
              <w:tcPr>
                <w:tcW w:w="2160" w:type="dxa"/>
                <w:vAlign w:val="bottom"/>
              </w:tcPr>
            </w:tcPrChange>
          </w:tcPr>
          <w:p w14:paraId="6583073A" w14:textId="14A51097" w:rsidR="00E55EC4" w:rsidRDefault="00E55EC4" w:rsidP="00E55EC4">
            <w:pPr>
              <w:jc w:val="center"/>
              <w:rPr>
                <w:rFonts w:ascii="Calibri" w:hAnsi="Calibri" w:cs="Calibri"/>
                <w:color w:val="000000"/>
              </w:rPr>
            </w:pPr>
            <w:r>
              <w:rPr>
                <w:rFonts w:ascii="Calibri" w:hAnsi="Calibri" w:cs="Calibri"/>
                <w:color w:val="000000"/>
              </w:rPr>
              <w:t xml:space="preserve"> </w:t>
            </w:r>
          </w:p>
        </w:tc>
        <w:tc>
          <w:tcPr>
            <w:tcW w:w="2070" w:type="dxa"/>
            <w:vAlign w:val="bottom"/>
            <w:tcPrChange w:id="81" w:author="Duy Nguyen-Le" w:date="2022-06-27T13:32:00Z">
              <w:tcPr>
                <w:tcW w:w="1890" w:type="dxa"/>
                <w:vAlign w:val="bottom"/>
              </w:tcPr>
            </w:tcPrChange>
          </w:tcPr>
          <w:p w14:paraId="6EB91FA6" w14:textId="6DBF0372" w:rsidR="00E55EC4" w:rsidRDefault="00E55EC4" w:rsidP="00E55EC4">
            <w:pPr>
              <w:jc w:val="center"/>
              <w:rPr>
                <w:rFonts w:ascii="Calibri" w:hAnsi="Calibri" w:cs="Calibri"/>
                <w:color w:val="000000"/>
              </w:rPr>
            </w:pPr>
            <w:r>
              <w:rPr>
                <w:rFonts w:ascii="Calibri" w:hAnsi="Calibri" w:cs="Calibri"/>
                <w:color w:val="000000"/>
              </w:rPr>
              <w:t xml:space="preserve"> </w:t>
            </w:r>
          </w:p>
        </w:tc>
        <w:tc>
          <w:tcPr>
            <w:tcW w:w="997" w:type="dxa"/>
            <w:vAlign w:val="bottom"/>
            <w:tcPrChange w:id="82" w:author="Duy Nguyen-Le" w:date="2022-06-27T13:32:00Z">
              <w:tcPr>
                <w:tcW w:w="997" w:type="dxa"/>
                <w:vAlign w:val="bottom"/>
              </w:tcPr>
            </w:tcPrChange>
          </w:tcPr>
          <w:p w14:paraId="4F000C81" w14:textId="73895AF5" w:rsidR="00E55EC4" w:rsidRPr="006235D8" w:rsidRDefault="00E55EC4" w:rsidP="00E55EC4">
            <w:pPr>
              <w:jc w:val="center"/>
              <w:rPr>
                <w:rFonts w:ascii="Calibri" w:hAnsi="Calibri" w:cs="Calibri"/>
                <w:color w:val="000000"/>
                <w:highlight w:val="yellow"/>
              </w:rPr>
            </w:pPr>
            <w:r w:rsidRPr="006235D8">
              <w:rPr>
                <w:rFonts w:ascii="Calibri" w:hAnsi="Calibri" w:cs="Calibri"/>
                <w:color w:val="000000"/>
                <w:highlight w:val="yellow"/>
              </w:rPr>
              <w:t xml:space="preserve"> &lt;0.001  </w:t>
            </w:r>
          </w:p>
        </w:tc>
      </w:tr>
      <w:tr w:rsidR="00E55EC4" w14:paraId="60C5215F" w14:textId="77777777" w:rsidTr="00956396">
        <w:tc>
          <w:tcPr>
            <w:tcW w:w="4590" w:type="dxa"/>
            <w:vAlign w:val="bottom"/>
            <w:tcPrChange w:id="83" w:author="Duy Nguyen-Le" w:date="2022-06-27T13:32:00Z">
              <w:tcPr>
                <w:tcW w:w="4590" w:type="dxa"/>
                <w:vAlign w:val="bottom"/>
              </w:tcPr>
            </w:tcPrChange>
          </w:tcPr>
          <w:p w14:paraId="19E6F511" w14:textId="17BFED72" w:rsidR="00E55EC4" w:rsidRDefault="00E55EC4" w:rsidP="00EE2283">
            <w:pPr>
              <w:ind w:left="720"/>
            </w:pPr>
            <w:r>
              <w:rPr>
                <w:rFonts w:ascii="Calibri" w:hAnsi="Calibri" w:cs="Calibri"/>
                <w:color w:val="000000"/>
              </w:rPr>
              <w:t>Fully vaccinated</w:t>
            </w:r>
          </w:p>
        </w:tc>
        <w:tc>
          <w:tcPr>
            <w:tcW w:w="1980" w:type="dxa"/>
            <w:vAlign w:val="bottom"/>
            <w:tcPrChange w:id="84" w:author="Duy Nguyen-Le" w:date="2022-06-27T13:32:00Z">
              <w:tcPr>
                <w:tcW w:w="1980" w:type="dxa"/>
                <w:vAlign w:val="bottom"/>
              </w:tcPr>
            </w:tcPrChange>
          </w:tcPr>
          <w:p w14:paraId="4C5458EE" w14:textId="26A52E84" w:rsidR="00E55EC4" w:rsidRDefault="00E55EC4" w:rsidP="00E55EC4">
            <w:pPr>
              <w:jc w:val="center"/>
              <w:rPr>
                <w:rFonts w:ascii="Calibri" w:hAnsi="Calibri" w:cs="Calibri"/>
                <w:color w:val="000000"/>
              </w:rPr>
            </w:pPr>
            <w:r>
              <w:rPr>
                <w:rFonts w:ascii="Calibri" w:hAnsi="Calibri" w:cs="Calibri"/>
                <w:color w:val="000000"/>
              </w:rPr>
              <w:t>31 (29.0)</w:t>
            </w:r>
          </w:p>
        </w:tc>
        <w:tc>
          <w:tcPr>
            <w:tcW w:w="2070" w:type="dxa"/>
            <w:vAlign w:val="bottom"/>
            <w:tcPrChange w:id="85" w:author="Duy Nguyen-Le" w:date="2022-06-27T13:32:00Z">
              <w:tcPr>
                <w:tcW w:w="2070" w:type="dxa"/>
                <w:vAlign w:val="bottom"/>
              </w:tcPr>
            </w:tcPrChange>
          </w:tcPr>
          <w:p w14:paraId="5AE46E70" w14:textId="29F65373" w:rsidR="00E55EC4" w:rsidRDefault="00E55EC4" w:rsidP="00E55EC4">
            <w:pPr>
              <w:jc w:val="center"/>
              <w:rPr>
                <w:rFonts w:ascii="Calibri" w:hAnsi="Calibri" w:cs="Calibri"/>
                <w:color w:val="000000"/>
              </w:rPr>
            </w:pPr>
            <w:r>
              <w:rPr>
                <w:rFonts w:ascii="Calibri" w:hAnsi="Calibri" w:cs="Calibri"/>
                <w:color w:val="000000"/>
              </w:rPr>
              <w:t>56 (60.2)</w:t>
            </w:r>
          </w:p>
        </w:tc>
        <w:tc>
          <w:tcPr>
            <w:tcW w:w="2160" w:type="dxa"/>
            <w:vAlign w:val="bottom"/>
            <w:tcPrChange w:id="86" w:author="Duy Nguyen-Le" w:date="2022-06-27T13:32:00Z">
              <w:tcPr>
                <w:tcW w:w="2160" w:type="dxa"/>
                <w:vAlign w:val="bottom"/>
              </w:tcPr>
            </w:tcPrChange>
          </w:tcPr>
          <w:p w14:paraId="086D9F93" w14:textId="69EC1FEB" w:rsidR="00E55EC4" w:rsidRDefault="00E55EC4" w:rsidP="00E55EC4">
            <w:pPr>
              <w:jc w:val="center"/>
              <w:rPr>
                <w:rFonts w:ascii="Calibri" w:hAnsi="Calibri" w:cs="Calibri"/>
                <w:color w:val="000000"/>
              </w:rPr>
            </w:pPr>
            <w:r>
              <w:rPr>
                <w:rFonts w:ascii="Calibri" w:hAnsi="Calibri" w:cs="Calibri"/>
                <w:color w:val="000000"/>
              </w:rPr>
              <w:t>74 (67.9)</w:t>
            </w:r>
          </w:p>
        </w:tc>
        <w:tc>
          <w:tcPr>
            <w:tcW w:w="2070" w:type="dxa"/>
            <w:vAlign w:val="bottom"/>
            <w:tcPrChange w:id="87" w:author="Duy Nguyen-Le" w:date="2022-06-27T13:32:00Z">
              <w:tcPr>
                <w:tcW w:w="1890" w:type="dxa"/>
                <w:vAlign w:val="bottom"/>
              </w:tcPr>
            </w:tcPrChange>
          </w:tcPr>
          <w:p w14:paraId="708F788E" w14:textId="22915C9B" w:rsidR="00E55EC4" w:rsidRDefault="00E55EC4" w:rsidP="00E55EC4">
            <w:pPr>
              <w:jc w:val="center"/>
              <w:rPr>
                <w:rFonts w:ascii="Calibri" w:hAnsi="Calibri" w:cs="Calibri"/>
                <w:color w:val="000000"/>
              </w:rPr>
            </w:pPr>
            <w:r>
              <w:rPr>
                <w:rFonts w:ascii="Calibri" w:hAnsi="Calibri" w:cs="Calibri"/>
                <w:color w:val="000000"/>
              </w:rPr>
              <w:t xml:space="preserve">  100 (79.4)</w:t>
            </w:r>
          </w:p>
        </w:tc>
        <w:tc>
          <w:tcPr>
            <w:tcW w:w="997" w:type="dxa"/>
            <w:vAlign w:val="bottom"/>
            <w:tcPrChange w:id="88" w:author="Duy Nguyen-Le" w:date="2022-06-27T13:32:00Z">
              <w:tcPr>
                <w:tcW w:w="997" w:type="dxa"/>
                <w:vAlign w:val="bottom"/>
              </w:tcPr>
            </w:tcPrChange>
          </w:tcPr>
          <w:p w14:paraId="4B10DB98" w14:textId="609696C5" w:rsidR="00E55EC4" w:rsidRDefault="00E55EC4" w:rsidP="00E55EC4">
            <w:pPr>
              <w:jc w:val="center"/>
              <w:rPr>
                <w:rFonts w:ascii="Calibri" w:hAnsi="Calibri" w:cs="Calibri"/>
                <w:color w:val="000000"/>
              </w:rPr>
            </w:pPr>
          </w:p>
        </w:tc>
      </w:tr>
      <w:tr w:rsidR="00E55EC4" w14:paraId="60A09C75" w14:textId="77777777" w:rsidTr="00956396">
        <w:tc>
          <w:tcPr>
            <w:tcW w:w="4590" w:type="dxa"/>
            <w:vAlign w:val="bottom"/>
            <w:tcPrChange w:id="89" w:author="Duy Nguyen-Le" w:date="2022-06-27T13:32:00Z">
              <w:tcPr>
                <w:tcW w:w="4590" w:type="dxa"/>
                <w:vAlign w:val="bottom"/>
              </w:tcPr>
            </w:tcPrChange>
          </w:tcPr>
          <w:p w14:paraId="1A715AB6" w14:textId="3904FE83" w:rsidR="00E55EC4" w:rsidRDefault="00E55EC4" w:rsidP="00EE2283">
            <w:pPr>
              <w:ind w:left="720"/>
            </w:pPr>
            <w:r>
              <w:rPr>
                <w:rFonts w:ascii="Calibri" w:hAnsi="Calibri" w:cs="Calibri"/>
                <w:color w:val="000000"/>
              </w:rPr>
              <w:t>Only 1 dose</w:t>
            </w:r>
          </w:p>
        </w:tc>
        <w:tc>
          <w:tcPr>
            <w:tcW w:w="1980" w:type="dxa"/>
            <w:vAlign w:val="bottom"/>
            <w:tcPrChange w:id="90" w:author="Duy Nguyen-Le" w:date="2022-06-27T13:32:00Z">
              <w:tcPr>
                <w:tcW w:w="1980" w:type="dxa"/>
                <w:vAlign w:val="bottom"/>
              </w:tcPr>
            </w:tcPrChange>
          </w:tcPr>
          <w:p w14:paraId="09B1B57D" w14:textId="3D9A5ECE" w:rsidR="00E55EC4" w:rsidRDefault="00E55EC4" w:rsidP="00E55EC4">
            <w:pPr>
              <w:jc w:val="center"/>
              <w:rPr>
                <w:rFonts w:ascii="Calibri" w:hAnsi="Calibri" w:cs="Calibri"/>
                <w:color w:val="000000"/>
              </w:rPr>
            </w:pPr>
            <w:r>
              <w:rPr>
                <w:rFonts w:ascii="Calibri" w:hAnsi="Calibri" w:cs="Calibri"/>
                <w:color w:val="000000"/>
              </w:rPr>
              <w:t>76 (71.0)</w:t>
            </w:r>
          </w:p>
        </w:tc>
        <w:tc>
          <w:tcPr>
            <w:tcW w:w="2070" w:type="dxa"/>
            <w:vAlign w:val="bottom"/>
            <w:tcPrChange w:id="91" w:author="Duy Nguyen-Le" w:date="2022-06-27T13:32:00Z">
              <w:tcPr>
                <w:tcW w:w="2070" w:type="dxa"/>
                <w:vAlign w:val="bottom"/>
              </w:tcPr>
            </w:tcPrChange>
          </w:tcPr>
          <w:p w14:paraId="018C26D3" w14:textId="6633DD06" w:rsidR="00E55EC4" w:rsidRDefault="00E55EC4" w:rsidP="00E55EC4">
            <w:pPr>
              <w:jc w:val="center"/>
              <w:rPr>
                <w:rFonts w:ascii="Calibri" w:hAnsi="Calibri" w:cs="Calibri"/>
                <w:color w:val="000000"/>
              </w:rPr>
            </w:pPr>
            <w:r>
              <w:rPr>
                <w:rFonts w:ascii="Calibri" w:hAnsi="Calibri" w:cs="Calibri"/>
                <w:color w:val="000000"/>
              </w:rPr>
              <w:t>37 (39.8)</w:t>
            </w:r>
          </w:p>
        </w:tc>
        <w:tc>
          <w:tcPr>
            <w:tcW w:w="2160" w:type="dxa"/>
            <w:vAlign w:val="bottom"/>
            <w:tcPrChange w:id="92" w:author="Duy Nguyen-Le" w:date="2022-06-27T13:32:00Z">
              <w:tcPr>
                <w:tcW w:w="2160" w:type="dxa"/>
                <w:vAlign w:val="bottom"/>
              </w:tcPr>
            </w:tcPrChange>
          </w:tcPr>
          <w:p w14:paraId="78BA18C8" w14:textId="6EB3275D" w:rsidR="00E55EC4" w:rsidRDefault="00E55EC4" w:rsidP="00E55EC4">
            <w:pPr>
              <w:jc w:val="center"/>
              <w:rPr>
                <w:rFonts w:ascii="Calibri" w:hAnsi="Calibri" w:cs="Calibri"/>
                <w:color w:val="000000"/>
              </w:rPr>
            </w:pPr>
            <w:r>
              <w:rPr>
                <w:rFonts w:ascii="Calibri" w:hAnsi="Calibri" w:cs="Calibri"/>
                <w:color w:val="000000"/>
              </w:rPr>
              <w:t>35 (32.1)</w:t>
            </w:r>
          </w:p>
        </w:tc>
        <w:tc>
          <w:tcPr>
            <w:tcW w:w="2070" w:type="dxa"/>
            <w:vAlign w:val="bottom"/>
            <w:tcPrChange w:id="93" w:author="Duy Nguyen-Le" w:date="2022-06-27T13:32:00Z">
              <w:tcPr>
                <w:tcW w:w="1890" w:type="dxa"/>
                <w:vAlign w:val="bottom"/>
              </w:tcPr>
            </w:tcPrChange>
          </w:tcPr>
          <w:p w14:paraId="1655B057" w14:textId="69FA021C" w:rsidR="00E55EC4" w:rsidRDefault="00E55EC4" w:rsidP="00E55EC4">
            <w:pPr>
              <w:jc w:val="center"/>
              <w:rPr>
                <w:rFonts w:ascii="Calibri" w:hAnsi="Calibri" w:cs="Calibri"/>
                <w:color w:val="000000"/>
              </w:rPr>
            </w:pPr>
            <w:r>
              <w:rPr>
                <w:rFonts w:ascii="Calibri" w:hAnsi="Calibri" w:cs="Calibri"/>
                <w:color w:val="000000"/>
              </w:rPr>
              <w:t>26 (20.6)</w:t>
            </w:r>
          </w:p>
        </w:tc>
        <w:tc>
          <w:tcPr>
            <w:tcW w:w="997" w:type="dxa"/>
            <w:vAlign w:val="bottom"/>
            <w:tcPrChange w:id="94" w:author="Duy Nguyen-Le" w:date="2022-06-27T13:32:00Z">
              <w:tcPr>
                <w:tcW w:w="997" w:type="dxa"/>
                <w:vAlign w:val="bottom"/>
              </w:tcPr>
            </w:tcPrChange>
          </w:tcPr>
          <w:p w14:paraId="705AA609" w14:textId="72C9835E" w:rsidR="00E55EC4" w:rsidRDefault="00E55EC4" w:rsidP="00E55EC4">
            <w:pPr>
              <w:jc w:val="center"/>
              <w:rPr>
                <w:rFonts w:ascii="Calibri" w:hAnsi="Calibri" w:cs="Calibri"/>
                <w:color w:val="000000"/>
              </w:rPr>
            </w:pPr>
          </w:p>
        </w:tc>
      </w:tr>
      <w:tr w:rsidR="00F91ADE" w14:paraId="347E2625" w14:textId="77777777" w:rsidTr="00956396">
        <w:tc>
          <w:tcPr>
            <w:tcW w:w="4590" w:type="dxa"/>
            <w:vAlign w:val="bottom"/>
            <w:tcPrChange w:id="95" w:author="Duy Nguyen-Le" w:date="2022-06-27T13:32:00Z">
              <w:tcPr>
                <w:tcW w:w="4590" w:type="dxa"/>
                <w:vAlign w:val="bottom"/>
              </w:tcPr>
            </w:tcPrChange>
          </w:tcPr>
          <w:p w14:paraId="24497318" w14:textId="3036138A" w:rsidR="00F91ADE" w:rsidRDefault="00F91ADE" w:rsidP="00F91ADE">
            <w:pPr>
              <w:rPr>
                <w:rFonts w:ascii="Calibri" w:hAnsi="Calibri" w:cs="Calibri"/>
                <w:color w:val="000000"/>
              </w:rPr>
            </w:pPr>
            <w:r>
              <w:t>Gestational HBP before vaccination – n (%)</w:t>
            </w:r>
          </w:p>
        </w:tc>
        <w:tc>
          <w:tcPr>
            <w:tcW w:w="1980" w:type="dxa"/>
            <w:vAlign w:val="bottom"/>
            <w:tcPrChange w:id="96" w:author="Duy Nguyen-Le" w:date="2022-06-27T13:32:00Z">
              <w:tcPr>
                <w:tcW w:w="1980" w:type="dxa"/>
                <w:vAlign w:val="bottom"/>
              </w:tcPr>
            </w:tcPrChange>
          </w:tcPr>
          <w:p w14:paraId="30D121BB" w14:textId="37AC0956" w:rsidR="00F91ADE" w:rsidRDefault="000D1D92" w:rsidP="00F91ADE">
            <w:pPr>
              <w:jc w:val="center"/>
              <w:rPr>
                <w:rFonts w:ascii="Calibri" w:hAnsi="Calibri" w:cs="Calibri"/>
                <w:color w:val="000000"/>
              </w:rPr>
            </w:pPr>
            <w:r>
              <w:rPr>
                <w:rFonts w:ascii="Calibri" w:hAnsi="Calibri" w:cs="Calibri"/>
                <w:color w:val="000000"/>
              </w:rPr>
              <w:t>-</w:t>
            </w:r>
          </w:p>
        </w:tc>
        <w:tc>
          <w:tcPr>
            <w:tcW w:w="2070" w:type="dxa"/>
            <w:vAlign w:val="bottom"/>
            <w:tcPrChange w:id="97" w:author="Duy Nguyen-Le" w:date="2022-06-27T13:32:00Z">
              <w:tcPr>
                <w:tcW w:w="2070" w:type="dxa"/>
                <w:vAlign w:val="bottom"/>
              </w:tcPr>
            </w:tcPrChange>
          </w:tcPr>
          <w:p w14:paraId="6207DDBF" w14:textId="316CBCA0" w:rsidR="00F91ADE" w:rsidRDefault="000D1D92" w:rsidP="00F91ADE">
            <w:pPr>
              <w:jc w:val="center"/>
              <w:rPr>
                <w:rFonts w:ascii="Calibri" w:hAnsi="Calibri" w:cs="Calibri"/>
                <w:color w:val="000000"/>
              </w:rPr>
            </w:pPr>
            <w:r>
              <w:rPr>
                <w:rFonts w:ascii="Calibri" w:hAnsi="Calibri" w:cs="Calibri"/>
                <w:color w:val="000000"/>
              </w:rPr>
              <w:t>-</w:t>
            </w:r>
          </w:p>
        </w:tc>
        <w:tc>
          <w:tcPr>
            <w:tcW w:w="2160" w:type="dxa"/>
            <w:vAlign w:val="bottom"/>
            <w:tcPrChange w:id="98" w:author="Duy Nguyen-Le" w:date="2022-06-27T13:32:00Z">
              <w:tcPr>
                <w:tcW w:w="2160" w:type="dxa"/>
                <w:vAlign w:val="bottom"/>
              </w:tcPr>
            </w:tcPrChange>
          </w:tcPr>
          <w:p w14:paraId="62D2C7EB" w14:textId="47EABA15" w:rsidR="00F91ADE" w:rsidRDefault="000D1D92" w:rsidP="00F91ADE">
            <w:pPr>
              <w:jc w:val="center"/>
              <w:rPr>
                <w:rFonts w:ascii="Calibri" w:hAnsi="Calibri" w:cs="Calibri"/>
                <w:color w:val="000000"/>
              </w:rPr>
            </w:pPr>
            <w:r>
              <w:rPr>
                <w:rFonts w:ascii="Calibri" w:hAnsi="Calibri" w:cs="Calibri"/>
                <w:color w:val="000000"/>
              </w:rPr>
              <w:t>-</w:t>
            </w:r>
          </w:p>
        </w:tc>
        <w:tc>
          <w:tcPr>
            <w:tcW w:w="2070" w:type="dxa"/>
            <w:vAlign w:val="bottom"/>
            <w:tcPrChange w:id="99" w:author="Duy Nguyen-Le" w:date="2022-06-27T13:32:00Z">
              <w:tcPr>
                <w:tcW w:w="1890" w:type="dxa"/>
                <w:vAlign w:val="bottom"/>
              </w:tcPr>
            </w:tcPrChange>
          </w:tcPr>
          <w:p w14:paraId="4B4C72EA" w14:textId="5A9CC0C9" w:rsidR="00F91ADE" w:rsidRDefault="000D1D92" w:rsidP="00F91ADE">
            <w:pPr>
              <w:jc w:val="center"/>
              <w:rPr>
                <w:rFonts w:ascii="Calibri" w:hAnsi="Calibri" w:cs="Calibri"/>
                <w:color w:val="000000"/>
              </w:rPr>
            </w:pPr>
            <w:r>
              <w:rPr>
                <w:rFonts w:ascii="Calibri" w:hAnsi="Calibri" w:cs="Calibri"/>
                <w:color w:val="000000"/>
              </w:rPr>
              <w:t>-</w:t>
            </w:r>
          </w:p>
        </w:tc>
        <w:tc>
          <w:tcPr>
            <w:tcW w:w="997" w:type="dxa"/>
            <w:vAlign w:val="bottom"/>
            <w:tcPrChange w:id="100" w:author="Duy Nguyen-Le" w:date="2022-06-27T13:32:00Z">
              <w:tcPr>
                <w:tcW w:w="997" w:type="dxa"/>
                <w:vAlign w:val="bottom"/>
              </w:tcPr>
            </w:tcPrChange>
          </w:tcPr>
          <w:p w14:paraId="4EE14E1A" w14:textId="37C19719" w:rsidR="00F91ADE" w:rsidRDefault="00F91ADE" w:rsidP="00F91ADE">
            <w:pPr>
              <w:jc w:val="center"/>
              <w:rPr>
                <w:rFonts w:ascii="Calibri" w:hAnsi="Calibri" w:cs="Calibri"/>
                <w:color w:val="000000"/>
              </w:rPr>
            </w:pPr>
            <w:r>
              <w:rPr>
                <w:rFonts w:ascii="Calibri" w:hAnsi="Calibri" w:cs="Calibri"/>
                <w:color w:val="000000"/>
              </w:rPr>
              <w:t xml:space="preserve">- </w:t>
            </w:r>
          </w:p>
        </w:tc>
      </w:tr>
      <w:tr w:rsidR="00F91ADE" w14:paraId="6A45E4B8" w14:textId="77777777" w:rsidTr="00956396">
        <w:tc>
          <w:tcPr>
            <w:tcW w:w="4590" w:type="dxa"/>
            <w:vAlign w:val="bottom"/>
            <w:tcPrChange w:id="101" w:author="Duy Nguyen-Le" w:date="2022-06-27T13:32:00Z">
              <w:tcPr>
                <w:tcW w:w="4590" w:type="dxa"/>
                <w:vAlign w:val="bottom"/>
              </w:tcPr>
            </w:tcPrChange>
          </w:tcPr>
          <w:p w14:paraId="6DEB0F01" w14:textId="25984F21" w:rsidR="00F91ADE" w:rsidRPr="009B0FBE" w:rsidRDefault="00F91ADE" w:rsidP="00F91ADE">
            <w:pPr>
              <w:rPr>
                <w:rFonts w:ascii="Calibri" w:hAnsi="Calibri" w:cs="Calibri"/>
                <w:color w:val="000000"/>
              </w:rPr>
            </w:pPr>
            <w:r w:rsidRPr="009B0FBE">
              <w:t>Gestational diabetes before vaccination – n (%)</w:t>
            </w:r>
          </w:p>
        </w:tc>
        <w:tc>
          <w:tcPr>
            <w:tcW w:w="1980" w:type="dxa"/>
            <w:vAlign w:val="bottom"/>
            <w:tcPrChange w:id="102" w:author="Duy Nguyen-Le" w:date="2022-06-27T13:32:00Z">
              <w:tcPr>
                <w:tcW w:w="1980" w:type="dxa"/>
                <w:vAlign w:val="bottom"/>
              </w:tcPr>
            </w:tcPrChange>
          </w:tcPr>
          <w:p w14:paraId="6DAB82B6" w14:textId="372FD898" w:rsidR="00F91ADE" w:rsidRDefault="00F91ADE" w:rsidP="00F91ADE">
            <w:pPr>
              <w:jc w:val="center"/>
              <w:rPr>
                <w:rFonts w:ascii="Calibri" w:hAnsi="Calibri" w:cs="Calibri"/>
                <w:color w:val="000000"/>
              </w:rPr>
            </w:pPr>
            <w:r>
              <w:rPr>
                <w:rFonts w:ascii="Calibri" w:hAnsi="Calibri" w:cs="Calibri"/>
                <w:color w:val="000000"/>
              </w:rPr>
              <w:t>19 (17.8)</w:t>
            </w:r>
          </w:p>
        </w:tc>
        <w:tc>
          <w:tcPr>
            <w:tcW w:w="2070" w:type="dxa"/>
            <w:vAlign w:val="bottom"/>
            <w:tcPrChange w:id="103" w:author="Duy Nguyen-Le" w:date="2022-06-27T13:32:00Z">
              <w:tcPr>
                <w:tcW w:w="2070" w:type="dxa"/>
                <w:vAlign w:val="bottom"/>
              </w:tcPr>
            </w:tcPrChange>
          </w:tcPr>
          <w:p w14:paraId="67C268F1" w14:textId="419512B0" w:rsidR="00F91ADE" w:rsidRDefault="00F91ADE" w:rsidP="00F91ADE">
            <w:pPr>
              <w:jc w:val="center"/>
              <w:rPr>
                <w:rFonts w:ascii="Calibri" w:hAnsi="Calibri" w:cs="Calibri"/>
                <w:color w:val="000000"/>
              </w:rPr>
            </w:pPr>
            <w:r>
              <w:rPr>
                <w:rFonts w:ascii="Calibri" w:hAnsi="Calibri" w:cs="Calibri"/>
                <w:color w:val="000000"/>
              </w:rPr>
              <w:t xml:space="preserve"> 5 (5.4) </w:t>
            </w:r>
          </w:p>
        </w:tc>
        <w:tc>
          <w:tcPr>
            <w:tcW w:w="2160" w:type="dxa"/>
            <w:vAlign w:val="bottom"/>
            <w:tcPrChange w:id="104" w:author="Duy Nguyen-Le" w:date="2022-06-27T13:32:00Z">
              <w:tcPr>
                <w:tcW w:w="2160" w:type="dxa"/>
                <w:vAlign w:val="bottom"/>
              </w:tcPr>
            </w:tcPrChange>
          </w:tcPr>
          <w:p w14:paraId="2840C3E3" w14:textId="0EFAD11E" w:rsidR="00F91ADE" w:rsidRDefault="00F91ADE" w:rsidP="00F91ADE">
            <w:pPr>
              <w:jc w:val="center"/>
              <w:rPr>
                <w:rFonts w:ascii="Calibri" w:hAnsi="Calibri" w:cs="Calibri"/>
                <w:color w:val="000000"/>
              </w:rPr>
            </w:pPr>
            <w:r>
              <w:rPr>
                <w:rFonts w:ascii="Calibri" w:hAnsi="Calibri" w:cs="Calibri"/>
                <w:color w:val="000000"/>
              </w:rPr>
              <w:t>17 (15.6)</w:t>
            </w:r>
          </w:p>
        </w:tc>
        <w:tc>
          <w:tcPr>
            <w:tcW w:w="2070" w:type="dxa"/>
            <w:vAlign w:val="bottom"/>
            <w:tcPrChange w:id="105" w:author="Duy Nguyen-Le" w:date="2022-06-27T13:32:00Z">
              <w:tcPr>
                <w:tcW w:w="1890" w:type="dxa"/>
                <w:vAlign w:val="bottom"/>
              </w:tcPr>
            </w:tcPrChange>
          </w:tcPr>
          <w:p w14:paraId="57A7A93D" w14:textId="473523F2" w:rsidR="00F91ADE" w:rsidRDefault="00F91ADE" w:rsidP="00F91ADE">
            <w:pPr>
              <w:jc w:val="center"/>
              <w:rPr>
                <w:rFonts w:ascii="Calibri" w:hAnsi="Calibri" w:cs="Calibri"/>
                <w:color w:val="000000"/>
              </w:rPr>
            </w:pPr>
            <w:r>
              <w:rPr>
                <w:rFonts w:ascii="Calibri" w:hAnsi="Calibri" w:cs="Calibri"/>
                <w:color w:val="000000"/>
              </w:rPr>
              <w:t>17 (13.5)</w:t>
            </w:r>
          </w:p>
        </w:tc>
        <w:tc>
          <w:tcPr>
            <w:tcW w:w="997" w:type="dxa"/>
            <w:vAlign w:val="bottom"/>
            <w:tcPrChange w:id="106" w:author="Duy Nguyen-Le" w:date="2022-06-27T13:32:00Z">
              <w:tcPr>
                <w:tcW w:w="997" w:type="dxa"/>
                <w:vAlign w:val="bottom"/>
              </w:tcPr>
            </w:tcPrChange>
          </w:tcPr>
          <w:p w14:paraId="561477D4" w14:textId="6864978C" w:rsidR="00F91ADE" w:rsidRDefault="00F91ADE" w:rsidP="00F91ADE">
            <w:pPr>
              <w:jc w:val="center"/>
              <w:rPr>
                <w:rFonts w:ascii="Calibri" w:hAnsi="Calibri" w:cs="Calibri"/>
                <w:color w:val="000000"/>
              </w:rPr>
            </w:pPr>
            <w:r>
              <w:rPr>
                <w:rFonts w:ascii="Calibri" w:hAnsi="Calibri" w:cs="Calibri"/>
                <w:color w:val="000000"/>
              </w:rPr>
              <w:t>0.06</w:t>
            </w:r>
          </w:p>
        </w:tc>
      </w:tr>
      <w:tr w:rsidR="000D1D92" w14:paraId="5277B670" w14:textId="77777777" w:rsidTr="00956396">
        <w:tc>
          <w:tcPr>
            <w:tcW w:w="4590" w:type="dxa"/>
            <w:vAlign w:val="bottom"/>
            <w:tcPrChange w:id="107" w:author="Duy Nguyen-Le" w:date="2022-06-27T13:32:00Z">
              <w:tcPr>
                <w:tcW w:w="4590" w:type="dxa"/>
                <w:vAlign w:val="bottom"/>
              </w:tcPr>
            </w:tcPrChange>
          </w:tcPr>
          <w:p w14:paraId="5ECDCE98" w14:textId="5F206F17" w:rsidR="000D1D92" w:rsidRDefault="000D1D92" w:rsidP="000D1D92">
            <w:pPr>
              <w:rPr>
                <w:rFonts w:ascii="Calibri" w:hAnsi="Calibri" w:cs="Calibri"/>
                <w:color w:val="000000"/>
              </w:rPr>
            </w:pPr>
            <w:r w:rsidRPr="0064566B">
              <w:rPr>
                <w:rFonts w:ascii="Calibri" w:hAnsi="Calibri" w:cs="Calibri"/>
                <w:color w:val="000000"/>
              </w:rPr>
              <w:t>Gestational oligohydramnios – n (%)</w:t>
            </w:r>
          </w:p>
        </w:tc>
        <w:tc>
          <w:tcPr>
            <w:tcW w:w="1980" w:type="dxa"/>
            <w:vAlign w:val="bottom"/>
            <w:tcPrChange w:id="108" w:author="Duy Nguyen-Le" w:date="2022-06-27T13:32:00Z">
              <w:tcPr>
                <w:tcW w:w="1980" w:type="dxa"/>
                <w:vAlign w:val="bottom"/>
              </w:tcPr>
            </w:tcPrChange>
          </w:tcPr>
          <w:p w14:paraId="187B975B" w14:textId="5CB0CFA8" w:rsidR="000D1D92" w:rsidRDefault="000D1D92" w:rsidP="000D1D92">
            <w:pPr>
              <w:jc w:val="center"/>
              <w:rPr>
                <w:rFonts w:ascii="Calibri" w:hAnsi="Calibri" w:cs="Calibri"/>
                <w:color w:val="000000"/>
              </w:rPr>
            </w:pPr>
            <w:r>
              <w:rPr>
                <w:rFonts w:ascii="Calibri" w:hAnsi="Calibri" w:cs="Calibri"/>
                <w:color w:val="000000"/>
              </w:rPr>
              <w:t xml:space="preserve"> 5 (4.7) </w:t>
            </w:r>
          </w:p>
        </w:tc>
        <w:tc>
          <w:tcPr>
            <w:tcW w:w="2070" w:type="dxa"/>
            <w:vAlign w:val="bottom"/>
            <w:tcPrChange w:id="109" w:author="Duy Nguyen-Le" w:date="2022-06-27T13:32:00Z">
              <w:tcPr>
                <w:tcW w:w="2070" w:type="dxa"/>
                <w:vAlign w:val="bottom"/>
              </w:tcPr>
            </w:tcPrChange>
          </w:tcPr>
          <w:p w14:paraId="586A3461" w14:textId="061B4A95" w:rsidR="000D1D92" w:rsidRDefault="000D1D92" w:rsidP="000D1D92">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110" w:author="Duy Nguyen-Le" w:date="2022-06-27T13:32:00Z">
              <w:tcPr>
                <w:tcW w:w="2160" w:type="dxa"/>
                <w:vAlign w:val="bottom"/>
              </w:tcPr>
            </w:tcPrChange>
          </w:tcPr>
          <w:p w14:paraId="7D686186" w14:textId="6008F4D8" w:rsidR="000D1D92" w:rsidRDefault="000D1D92" w:rsidP="000D1D92">
            <w:pPr>
              <w:jc w:val="center"/>
              <w:rPr>
                <w:rFonts w:ascii="Calibri" w:hAnsi="Calibri" w:cs="Calibri"/>
                <w:color w:val="000000"/>
              </w:rPr>
            </w:pPr>
            <w:r>
              <w:rPr>
                <w:rFonts w:ascii="Calibri" w:hAnsi="Calibri" w:cs="Calibri"/>
                <w:color w:val="000000"/>
              </w:rPr>
              <w:t xml:space="preserve"> 4 (3.7) </w:t>
            </w:r>
          </w:p>
        </w:tc>
        <w:tc>
          <w:tcPr>
            <w:tcW w:w="2070" w:type="dxa"/>
            <w:vAlign w:val="bottom"/>
            <w:tcPrChange w:id="111" w:author="Duy Nguyen-Le" w:date="2022-06-27T13:32:00Z">
              <w:tcPr>
                <w:tcW w:w="1890" w:type="dxa"/>
                <w:vAlign w:val="bottom"/>
              </w:tcPr>
            </w:tcPrChange>
          </w:tcPr>
          <w:p w14:paraId="28724E4A" w14:textId="52A5DD95" w:rsidR="000D1D92" w:rsidRDefault="000D1D92" w:rsidP="000D1D92">
            <w:pPr>
              <w:jc w:val="center"/>
              <w:rPr>
                <w:rFonts w:ascii="Calibri" w:hAnsi="Calibri" w:cs="Calibri"/>
                <w:color w:val="000000"/>
              </w:rPr>
            </w:pPr>
            <w:r>
              <w:rPr>
                <w:rFonts w:ascii="Calibri" w:hAnsi="Calibri" w:cs="Calibri"/>
                <w:color w:val="000000"/>
              </w:rPr>
              <w:t xml:space="preserve"> 3 (2.4) </w:t>
            </w:r>
          </w:p>
        </w:tc>
        <w:tc>
          <w:tcPr>
            <w:tcW w:w="997" w:type="dxa"/>
            <w:vAlign w:val="bottom"/>
            <w:tcPrChange w:id="112" w:author="Duy Nguyen-Le" w:date="2022-06-27T13:32:00Z">
              <w:tcPr>
                <w:tcW w:w="997" w:type="dxa"/>
                <w:vAlign w:val="bottom"/>
              </w:tcPr>
            </w:tcPrChange>
          </w:tcPr>
          <w:p w14:paraId="4432230E" w14:textId="5F66CCB1" w:rsidR="000D1D92" w:rsidRDefault="000D1D92" w:rsidP="000D1D92">
            <w:pPr>
              <w:jc w:val="center"/>
              <w:rPr>
                <w:rFonts w:ascii="Calibri" w:hAnsi="Calibri" w:cs="Calibri"/>
                <w:color w:val="000000"/>
              </w:rPr>
            </w:pPr>
            <w:r>
              <w:rPr>
                <w:rFonts w:ascii="Calibri" w:hAnsi="Calibri" w:cs="Calibri"/>
                <w:color w:val="000000"/>
              </w:rPr>
              <w:t>0.17</w:t>
            </w:r>
          </w:p>
        </w:tc>
      </w:tr>
      <w:tr w:rsidR="000D1D92" w14:paraId="6EB2FEBF" w14:textId="77777777" w:rsidTr="00956396">
        <w:tc>
          <w:tcPr>
            <w:tcW w:w="4590" w:type="dxa"/>
            <w:vAlign w:val="bottom"/>
            <w:tcPrChange w:id="113" w:author="Duy Nguyen-Le" w:date="2022-06-27T13:32:00Z">
              <w:tcPr>
                <w:tcW w:w="4590" w:type="dxa"/>
                <w:vAlign w:val="bottom"/>
              </w:tcPr>
            </w:tcPrChange>
          </w:tcPr>
          <w:p w14:paraId="1665AC0C" w14:textId="7A52B7D8" w:rsidR="000D1D92" w:rsidRDefault="000D1D92" w:rsidP="000D1D92">
            <w:pPr>
              <w:rPr>
                <w:rFonts w:ascii="Calibri" w:hAnsi="Calibri" w:cs="Calibri"/>
                <w:color w:val="000000"/>
              </w:rPr>
            </w:pPr>
            <w:r>
              <w:rPr>
                <w:rFonts w:ascii="Calibri" w:hAnsi="Calibri" w:cs="Calibri"/>
                <w:color w:val="000000"/>
              </w:rPr>
              <w:t>Gestational polyhydramnios – n (%)</w:t>
            </w:r>
          </w:p>
        </w:tc>
        <w:tc>
          <w:tcPr>
            <w:tcW w:w="1980" w:type="dxa"/>
            <w:vAlign w:val="bottom"/>
            <w:tcPrChange w:id="114" w:author="Duy Nguyen-Le" w:date="2022-06-27T13:32:00Z">
              <w:tcPr>
                <w:tcW w:w="1980" w:type="dxa"/>
                <w:vAlign w:val="bottom"/>
              </w:tcPr>
            </w:tcPrChange>
          </w:tcPr>
          <w:p w14:paraId="558608F2" w14:textId="4032722C" w:rsidR="000D1D92" w:rsidRDefault="000D1D92" w:rsidP="000D1D92">
            <w:pPr>
              <w:jc w:val="center"/>
              <w:rPr>
                <w:rFonts w:ascii="Calibri" w:hAnsi="Calibri" w:cs="Calibri"/>
                <w:color w:val="000000"/>
              </w:rPr>
            </w:pPr>
            <w:r>
              <w:rPr>
                <w:rFonts w:ascii="Calibri" w:hAnsi="Calibri" w:cs="Calibri"/>
                <w:color w:val="000000"/>
              </w:rPr>
              <w:t xml:space="preserve"> 1 (0.9) </w:t>
            </w:r>
          </w:p>
        </w:tc>
        <w:tc>
          <w:tcPr>
            <w:tcW w:w="2070" w:type="dxa"/>
            <w:vAlign w:val="bottom"/>
            <w:tcPrChange w:id="115" w:author="Duy Nguyen-Le" w:date="2022-06-27T13:32:00Z">
              <w:tcPr>
                <w:tcW w:w="2070" w:type="dxa"/>
                <w:vAlign w:val="bottom"/>
              </w:tcPr>
            </w:tcPrChange>
          </w:tcPr>
          <w:p w14:paraId="12121BC9" w14:textId="6A52E20A" w:rsidR="000D1D92" w:rsidRDefault="000D1D92" w:rsidP="000D1D92">
            <w:pPr>
              <w:jc w:val="center"/>
              <w:rPr>
                <w:rFonts w:ascii="Calibri" w:hAnsi="Calibri" w:cs="Calibri"/>
                <w:color w:val="000000"/>
              </w:rPr>
            </w:pPr>
            <w:r>
              <w:rPr>
                <w:rFonts w:ascii="Calibri" w:hAnsi="Calibri" w:cs="Calibri"/>
                <w:color w:val="000000"/>
              </w:rPr>
              <w:t xml:space="preserve"> 4 (4.3) </w:t>
            </w:r>
          </w:p>
        </w:tc>
        <w:tc>
          <w:tcPr>
            <w:tcW w:w="2160" w:type="dxa"/>
            <w:vAlign w:val="bottom"/>
            <w:tcPrChange w:id="116" w:author="Duy Nguyen-Le" w:date="2022-06-27T13:32:00Z">
              <w:tcPr>
                <w:tcW w:w="2160" w:type="dxa"/>
                <w:vAlign w:val="bottom"/>
              </w:tcPr>
            </w:tcPrChange>
          </w:tcPr>
          <w:p w14:paraId="5BC0A8C3" w14:textId="08B69498" w:rsidR="000D1D92" w:rsidRDefault="000D1D92" w:rsidP="000D1D92">
            <w:pPr>
              <w:jc w:val="center"/>
              <w:rPr>
                <w:rFonts w:ascii="Calibri" w:hAnsi="Calibri" w:cs="Calibri"/>
                <w:color w:val="000000"/>
              </w:rPr>
            </w:pPr>
            <w:r>
              <w:rPr>
                <w:rFonts w:ascii="Calibri" w:hAnsi="Calibri" w:cs="Calibri"/>
                <w:color w:val="000000"/>
              </w:rPr>
              <w:t xml:space="preserve"> 3 (2.8) </w:t>
            </w:r>
          </w:p>
        </w:tc>
        <w:tc>
          <w:tcPr>
            <w:tcW w:w="2070" w:type="dxa"/>
            <w:vAlign w:val="bottom"/>
            <w:tcPrChange w:id="117" w:author="Duy Nguyen-Le" w:date="2022-06-27T13:32:00Z">
              <w:tcPr>
                <w:tcW w:w="1890" w:type="dxa"/>
                <w:vAlign w:val="bottom"/>
              </w:tcPr>
            </w:tcPrChange>
          </w:tcPr>
          <w:p w14:paraId="09172A45" w14:textId="5F6F4177" w:rsidR="000D1D92" w:rsidRDefault="000D1D92" w:rsidP="000D1D92">
            <w:pPr>
              <w:jc w:val="center"/>
              <w:rPr>
                <w:rFonts w:ascii="Calibri" w:hAnsi="Calibri" w:cs="Calibri"/>
                <w:color w:val="000000"/>
              </w:rPr>
            </w:pPr>
            <w:r>
              <w:rPr>
                <w:rFonts w:ascii="Calibri" w:hAnsi="Calibri" w:cs="Calibri"/>
                <w:color w:val="000000"/>
              </w:rPr>
              <w:t xml:space="preserve"> 6 (4.8) </w:t>
            </w:r>
          </w:p>
        </w:tc>
        <w:tc>
          <w:tcPr>
            <w:tcW w:w="997" w:type="dxa"/>
            <w:vAlign w:val="bottom"/>
            <w:tcPrChange w:id="118" w:author="Duy Nguyen-Le" w:date="2022-06-27T13:32:00Z">
              <w:tcPr>
                <w:tcW w:w="997" w:type="dxa"/>
                <w:vAlign w:val="bottom"/>
              </w:tcPr>
            </w:tcPrChange>
          </w:tcPr>
          <w:p w14:paraId="58BD3BFB" w14:textId="2DE9AF2C" w:rsidR="000D1D92" w:rsidRDefault="000D1D92" w:rsidP="000D1D92">
            <w:pPr>
              <w:jc w:val="center"/>
              <w:rPr>
                <w:rFonts w:ascii="Calibri" w:hAnsi="Calibri" w:cs="Calibri"/>
                <w:color w:val="000000"/>
              </w:rPr>
            </w:pPr>
            <w:r>
              <w:rPr>
                <w:rFonts w:ascii="Calibri" w:hAnsi="Calibri" w:cs="Calibri"/>
                <w:color w:val="000000"/>
              </w:rPr>
              <w:t>0.341</w:t>
            </w:r>
          </w:p>
        </w:tc>
      </w:tr>
      <w:tr w:rsidR="009B0FBE" w14:paraId="4DE06C6D" w14:textId="77777777" w:rsidTr="00956396">
        <w:tc>
          <w:tcPr>
            <w:tcW w:w="4590" w:type="dxa"/>
            <w:vAlign w:val="bottom"/>
            <w:tcPrChange w:id="119" w:author="Duy Nguyen-Le" w:date="2022-06-27T13:32:00Z">
              <w:tcPr>
                <w:tcW w:w="4590" w:type="dxa"/>
                <w:vAlign w:val="bottom"/>
              </w:tcPr>
            </w:tcPrChange>
          </w:tcPr>
          <w:p w14:paraId="0E77340A" w14:textId="0EEE3027" w:rsidR="009B0FBE" w:rsidRPr="00327864" w:rsidRDefault="00327864" w:rsidP="009B0FBE">
            <w:pPr>
              <w:rPr>
                <w:rFonts w:ascii="Calibri" w:hAnsi="Calibri" w:cs="Calibri"/>
                <w:b/>
                <w:bCs/>
                <w:color w:val="000000"/>
              </w:rPr>
            </w:pPr>
            <w:r w:rsidRPr="00327864">
              <w:rPr>
                <w:rFonts w:ascii="Calibri" w:hAnsi="Calibri" w:cs="Calibri"/>
                <w:b/>
                <w:bCs/>
                <w:color w:val="000000"/>
              </w:rPr>
              <w:t>Gestational and Neonatal outcomes</w:t>
            </w:r>
          </w:p>
        </w:tc>
        <w:tc>
          <w:tcPr>
            <w:tcW w:w="1980" w:type="dxa"/>
            <w:vAlign w:val="bottom"/>
            <w:tcPrChange w:id="120" w:author="Duy Nguyen-Le" w:date="2022-06-27T13:32:00Z">
              <w:tcPr>
                <w:tcW w:w="1980" w:type="dxa"/>
                <w:vAlign w:val="bottom"/>
              </w:tcPr>
            </w:tcPrChange>
          </w:tcPr>
          <w:p w14:paraId="0E1422BA" w14:textId="77777777" w:rsidR="009B0FBE" w:rsidRDefault="009B0FBE" w:rsidP="009B0FBE">
            <w:pPr>
              <w:jc w:val="center"/>
              <w:rPr>
                <w:rFonts w:ascii="Calibri" w:hAnsi="Calibri" w:cs="Calibri"/>
                <w:color w:val="000000"/>
              </w:rPr>
            </w:pPr>
          </w:p>
        </w:tc>
        <w:tc>
          <w:tcPr>
            <w:tcW w:w="2070" w:type="dxa"/>
            <w:vAlign w:val="bottom"/>
            <w:tcPrChange w:id="121" w:author="Duy Nguyen-Le" w:date="2022-06-27T13:32:00Z">
              <w:tcPr>
                <w:tcW w:w="2070" w:type="dxa"/>
                <w:vAlign w:val="bottom"/>
              </w:tcPr>
            </w:tcPrChange>
          </w:tcPr>
          <w:p w14:paraId="3584EACD" w14:textId="77777777" w:rsidR="009B0FBE" w:rsidRDefault="009B0FBE" w:rsidP="009B0FBE">
            <w:pPr>
              <w:jc w:val="center"/>
              <w:rPr>
                <w:rFonts w:ascii="Calibri" w:hAnsi="Calibri" w:cs="Calibri"/>
                <w:color w:val="000000"/>
              </w:rPr>
            </w:pPr>
          </w:p>
        </w:tc>
        <w:tc>
          <w:tcPr>
            <w:tcW w:w="2160" w:type="dxa"/>
            <w:vAlign w:val="bottom"/>
            <w:tcPrChange w:id="122" w:author="Duy Nguyen-Le" w:date="2022-06-27T13:32:00Z">
              <w:tcPr>
                <w:tcW w:w="2160" w:type="dxa"/>
                <w:vAlign w:val="bottom"/>
              </w:tcPr>
            </w:tcPrChange>
          </w:tcPr>
          <w:p w14:paraId="47307AE9" w14:textId="77777777" w:rsidR="009B0FBE" w:rsidRDefault="009B0FBE" w:rsidP="009B0FBE">
            <w:pPr>
              <w:jc w:val="center"/>
              <w:rPr>
                <w:rFonts w:ascii="Calibri" w:hAnsi="Calibri" w:cs="Calibri"/>
                <w:color w:val="000000"/>
              </w:rPr>
            </w:pPr>
          </w:p>
        </w:tc>
        <w:tc>
          <w:tcPr>
            <w:tcW w:w="2070" w:type="dxa"/>
            <w:vAlign w:val="bottom"/>
            <w:tcPrChange w:id="123" w:author="Duy Nguyen-Le" w:date="2022-06-27T13:32:00Z">
              <w:tcPr>
                <w:tcW w:w="1890" w:type="dxa"/>
                <w:vAlign w:val="bottom"/>
              </w:tcPr>
            </w:tcPrChange>
          </w:tcPr>
          <w:p w14:paraId="29E81E94" w14:textId="77777777" w:rsidR="009B0FBE" w:rsidRDefault="009B0FBE" w:rsidP="009B0FBE">
            <w:pPr>
              <w:jc w:val="center"/>
              <w:rPr>
                <w:rFonts w:ascii="Calibri" w:hAnsi="Calibri" w:cs="Calibri"/>
                <w:color w:val="000000"/>
              </w:rPr>
            </w:pPr>
          </w:p>
        </w:tc>
        <w:tc>
          <w:tcPr>
            <w:tcW w:w="997" w:type="dxa"/>
            <w:vAlign w:val="bottom"/>
            <w:tcPrChange w:id="124" w:author="Duy Nguyen-Le" w:date="2022-06-27T13:32:00Z">
              <w:tcPr>
                <w:tcW w:w="997" w:type="dxa"/>
                <w:vAlign w:val="bottom"/>
              </w:tcPr>
            </w:tcPrChange>
          </w:tcPr>
          <w:p w14:paraId="48E9D6C0" w14:textId="77777777" w:rsidR="009B0FBE" w:rsidRDefault="009B0FBE" w:rsidP="009B0FBE">
            <w:pPr>
              <w:jc w:val="center"/>
              <w:rPr>
                <w:rFonts w:ascii="Calibri" w:hAnsi="Calibri" w:cs="Calibri"/>
                <w:color w:val="000000"/>
              </w:rPr>
            </w:pPr>
          </w:p>
        </w:tc>
      </w:tr>
      <w:tr w:rsidR="00C05453" w14:paraId="11BD40F8" w14:textId="77777777" w:rsidTr="00956396">
        <w:tc>
          <w:tcPr>
            <w:tcW w:w="4590" w:type="dxa"/>
            <w:vAlign w:val="bottom"/>
            <w:tcPrChange w:id="125" w:author="Duy Nguyen-Le" w:date="2022-06-27T13:32:00Z">
              <w:tcPr>
                <w:tcW w:w="4590" w:type="dxa"/>
                <w:vAlign w:val="bottom"/>
              </w:tcPr>
            </w:tcPrChange>
          </w:tcPr>
          <w:p w14:paraId="5E4BF5A2" w14:textId="721D1ED9" w:rsidR="00C05453" w:rsidRDefault="00C05453" w:rsidP="00C05453">
            <w:r>
              <w:t>Maternal ICU events after vaccination – n (%)</w:t>
            </w:r>
          </w:p>
        </w:tc>
        <w:tc>
          <w:tcPr>
            <w:tcW w:w="1980" w:type="dxa"/>
            <w:vAlign w:val="center"/>
            <w:tcPrChange w:id="126" w:author="Duy Nguyen-Le" w:date="2022-06-27T13:32:00Z">
              <w:tcPr>
                <w:tcW w:w="1980" w:type="dxa"/>
                <w:vAlign w:val="center"/>
              </w:tcPr>
            </w:tcPrChange>
          </w:tcPr>
          <w:p w14:paraId="231B3B3E" w14:textId="7E2C8AE3" w:rsidR="00C05453" w:rsidRDefault="000D1D92" w:rsidP="00C05453">
            <w:pPr>
              <w:jc w:val="center"/>
              <w:rPr>
                <w:rFonts w:ascii="Calibri" w:hAnsi="Calibri" w:cs="Calibri"/>
                <w:color w:val="000000"/>
              </w:rPr>
            </w:pPr>
            <w:r>
              <w:rPr>
                <w:rFonts w:ascii="Calibri" w:hAnsi="Calibri" w:cs="Calibri"/>
                <w:color w:val="000000"/>
              </w:rPr>
              <w:t>-</w:t>
            </w:r>
          </w:p>
        </w:tc>
        <w:tc>
          <w:tcPr>
            <w:tcW w:w="2070" w:type="dxa"/>
            <w:vAlign w:val="center"/>
            <w:tcPrChange w:id="127" w:author="Duy Nguyen-Le" w:date="2022-06-27T13:32:00Z">
              <w:tcPr>
                <w:tcW w:w="2070" w:type="dxa"/>
                <w:vAlign w:val="center"/>
              </w:tcPr>
            </w:tcPrChange>
          </w:tcPr>
          <w:p w14:paraId="66BC88DF" w14:textId="5C153DAA" w:rsidR="00C05453" w:rsidRDefault="000D1D92" w:rsidP="00C05453">
            <w:pPr>
              <w:jc w:val="center"/>
              <w:rPr>
                <w:rFonts w:ascii="Calibri" w:hAnsi="Calibri" w:cs="Calibri"/>
                <w:color w:val="000000"/>
              </w:rPr>
            </w:pPr>
            <w:r>
              <w:rPr>
                <w:rFonts w:ascii="Calibri" w:hAnsi="Calibri" w:cs="Calibri"/>
                <w:color w:val="000000"/>
              </w:rPr>
              <w:t>-</w:t>
            </w:r>
          </w:p>
        </w:tc>
        <w:tc>
          <w:tcPr>
            <w:tcW w:w="2160" w:type="dxa"/>
            <w:vAlign w:val="center"/>
            <w:tcPrChange w:id="128" w:author="Duy Nguyen-Le" w:date="2022-06-27T13:32:00Z">
              <w:tcPr>
                <w:tcW w:w="2160" w:type="dxa"/>
                <w:vAlign w:val="center"/>
              </w:tcPr>
            </w:tcPrChange>
          </w:tcPr>
          <w:p w14:paraId="69DBBA8F" w14:textId="2AB5361A" w:rsidR="00C05453" w:rsidRDefault="000D1D92" w:rsidP="00C05453">
            <w:pPr>
              <w:jc w:val="center"/>
              <w:rPr>
                <w:rFonts w:ascii="Calibri" w:hAnsi="Calibri" w:cs="Calibri"/>
                <w:color w:val="000000"/>
              </w:rPr>
            </w:pPr>
            <w:r>
              <w:rPr>
                <w:rFonts w:ascii="Calibri" w:hAnsi="Calibri" w:cs="Calibri"/>
                <w:color w:val="000000"/>
              </w:rPr>
              <w:t>-</w:t>
            </w:r>
          </w:p>
        </w:tc>
        <w:tc>
          <w:tcPr>
            <w:tcW w:w="2070" w:type="dxa"/>
            <w:vAlign w:val="center"/>
            <w:tcPrChange w:id="129" w:author="Duy Nguyen-Le" w:date="2022-06-27T13:32:00Z">
              <w:tcPr>
                <w:tcW w:w="1890" w:type="dxa"/>
                <w:vAlign w:val="center"/>
              </w:tcPr>
            </w:tcPrChange>
          </w:tcPr>
          <w:p w14:paraId="2D910134" w14:textId="06BDF5EE" w:rsidR="00C05453" w:rsidRDefault="000D1D92" w:rsidP="00C05453">
            <w:pPr>
              <w:jc w:val="center"/>
              <w:rPr>
                <w:rFonts w:ascii="Calibri" w:hAnsi="Calibri" w:cs="Calibri"/>
                <w:color w:val="000000"/>
              </w:rPr>
            </w:pPr>
            <w:r>
              <w:rPr>
                <w:rFonts w:ascii="Calibri" w:hAnsi="Calibri" w:cs="Calibri"/>
                <w:color w:val="000000"/>
              </w:rPr>
              <w:t>-</w:t>
            </w:r>
          </w:p>
        </w:tc>
        <w:tc>
          <w:tcPr>
            <w:tcW w:w="997" w:type="dxa"/>
            <w:vAlign w:val="center"/>
            <w:tcPrChange w:id="130" w:author="Duy Nguyen-Le" w:date="2022-06-27T13:32:00Z">
              <w:tcPr>
                <w:tcW w:w="997" w:type="dxa"/>
                <w:vAlign w:val="center"/>
              </w:tcPr>
            </w:tcPrChange>
          </w:tcPr>
          <w:p w14:paraId="2EE7E808" w14:textId="293E0610" w:rsidR="00C05453" w:rsidRDefault="00515CEE" w:rsidP="00C05453">
            <w:pPr>
              <w:jc w:val="center"/>
              <w:rPr>
                <w:rFonts w:ascii="Calibri" w:hAnsi="Calibri" w:cs="Calibri"/>
                <w:color w:val="000000"/>
              </w:rPr>
            </w:pPr>
            <w:r>
              <w:rPr>
                <w:rFonts w:ascii="Calibri" w:hAnsi="Calibri" w:cs="Calibri"/>
                <w:color w:val="000000"/>
              </w:rPr>
              <w:t>-</w:t>
            </w:r>
          </w:p>
        </w:tc>
      </w:tr>
      <w:tr w:rsidR="00831FB3" w14:paraId="799E4834" w14:textId="77777777" w:rsidTr="00956396">
        <w:tc>
          <w:tcPr>
            <w:tcW w:w="4590" w:type="dxa"/>
            <w:vAlign w:val="bottom"/>
            <w:tcPrChange w:id="131" w:author="Duy Nguyen-Le" w:date="2022-06-27T13:32:00Z">
              <w:tcPr>
                <w:tcW w:w="4590" w:type="dxa"/>
                <w:vAlign w:val="bottom"/>
              </w:tcPr>
            </w:tcPrChange>
          </w:tcPr>
          <w:p w14:paraId="383B2844" w14:textId="37383FEE" w:rsidR="00831FB3" w:rsidRDefault="00831FB3" w:rsidP="00831FB3">
            <w:r>
              <w:t>Gestational HBP after vaccination – n (%)</w:t>
            </w:r>
          </w:p>
        </w:tc>
        <w:tc>
          <w:tcPr>
            <w:tcW w:w="1980" w:type="dxa"/>
            <w:vAlign w:val="bottom"/>
            <w:tcPrChange w:id="132" w:author="Duy Nguyen-Le" w:date="2022-06-27T13:32:00Z">
              <w:tcPr>
                <w:tcW w:w="1980" w:type="dxa"/>
                <w:vAlign w:val="bottom"/>
              </w:tcPr>
            </w:tcPrChange>
          </w:tcPr>
          <w:p w14:paraId="50848E1F" w14:textId="4A2F5F8D" w:rsidR="00831FB3" w:rsidRDefault="00831FB3" w:rsidP="00831FB3">
            <w:pPr>
              <w:jc w:val="center"/>
              <w:rPr>
                <w:rFonts w:ascii="Calibri" w:hAnsi="Calibri" w:cs="Calibri"/>
                <w:color w:val="000000"/>
              </w:rPr>
            </w:pPr>
            <w:r>
              <w:rPr>
                <w:rFonts w:ascii="Calibri" w:hAnsi="Calibri" w:cs="Calibri"/>
                <w:color w:val="000000"/>
              </w:rPr>
              <w:t xml:space="preserve"> 0 (0.0) </w:t>
            </w:r>
          </w:p>
        </w:tc>
        <w:tc>
          <w:tcPr>
            <w:tcW w:w="2070" w:type="dxa"/>
            <w:vAlign w:val="bottom"/>
            <w:tcPrChange w:id="133" w:author="Duy Nguyen-Le" w:date="2022-06-27T13:32:00Z">
              <w:tcPr>
                <w:tcW w:w="2070" w:type="dxa"/>
                <w:vAlign w:val="bottom"/>
              </w:tcPr>
            </w:tcPrChange>
          </w:tcPr>
          <w:p w14:paraId="084D17CD" w14:textId="16717E97" w:rsidR="00831FB3" w:rsidRDefault="00831FB3" w:rsidP="00831FB3">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134" w:author="Duy Nguyen-Le" w:date="2022-06-27T13:32:00Z">
              <w:tcPr>
                <w:tcW w:w="2160" w:type="dxa"/>
                <w:vAlign w:val="bottom"/>
              </w:tcPr>
            </w:tcPrChange>
          </w:tcPr>
          <w:p w14:paraId="1096D377" w14:textId="1B121C95" w:rsidR="00831FB3" w:rsidRDefault="00831FB3" w:rsidP="00831FB3">
            <w:pPr>
              <w:jc w:val="center"/>
              <w:rPr>
                <w:rFonts w:ascii="Calibri" w:hAnsi="Calibri" w:cs="Calibri"/>
                <w:color w:val="000000"/>
              </w:rPr>
            </w:pPr>
            <w:r>
              <w:rPr>
                <w:rFonts w:ascii="Calibri" w:hAnsi="Calibri" w:cs="Calibri"/>
                <w:color w:val="000000"/>
              </w:rPr>
              <w:t xml:space="preserve"> 0 (0.0) </w:t>
            </w:r>
          </w:p>
        </w:tc>
        <w:tc>
          <w:tcPr>
            <w:tcW w:w="2070" w:type="dxa"/>
            <w:vAlign w:val="bottom"/>
            <w:tcPrChange w:id="135" w:author="Duy Nguyen-Le" w:date="2022-06-27T13:32:00Z">
              <w:tcPr>
                <w:tcW w:w="1890" w:type="dxa"/>
                <w:vAlign w:val="bottom"/>
              </w:tcPr>
            </w:tcPrChange>
          </w:tcPr>
          <w:p w14:paraId="053B345B" w14:textId="20DF3CAC" w:rsidR="00831FB3" w:rsidRDefault="00831FB3" w:rsidP="00831FB3">
            <w:pPr>
              <w:jc w:val="center"/>
              <w:rPr>
                <w:rFonts w:ascii="Calibri" w:hAnsi="Calibri" w:cs="Calibri"/>
                <w:color w:val="000000"/>
              </w:rPr>
            </w:pPr>
            <w:r>
              <w:rPr>
                <w:rFonts w:ascii="Calibri" w:hAnsi="Calibri" w:cs="Calibri"/>
                <w:color w:val="000000"/>
              </w:rPr>
              <w:t xml:space="preserve"> 1 (0.8) </w:t>
            </w:r>
          </w:p>
        </w:tc>
        <w:tc>
          <w:tcPr>
            <w:tcW w:w="997" w:type="dxa"/>
            <w:vAlign w:val="center"/>
            <w:tcPrChange w:id="136" w:author="Duy Nguyen-Le" w:date="2022-06-27T13:32:00Z">
              <w:tcPr>
                <w:tcW w:w="997" w:type="dxa"/>
                <w:vAlign w:val="center"/>
              </w:tcPr>
            </w:tcPrChange>
          </w:tcPr>
          <w:p w14:paraId="4B543C68" w14:textId="1662AEF1" w:rsidR="00831FB3" w:rsidRDefault="00831FB3" w:rsidP="00831FB3">
            <w:pPr>
              <w:jc w:val="center"/>
              <w:rPr>
                <w:rFonts w:ascii="Calibri" w:hAnsi="Calibri" w:cs="Calibri"/>
                <w:color w:val="000000"/>
              </w:rPr>
            </w:pPr>
            <w:r>
              <w:rPr>
                <w:rFonts w:ascii="Calibri" w:hAnsi="Calibri" w:cs="Calibri"/>
                <w:color w:val="000000"/>
              </w:rPr>
              <w:t>0.95</w:t>
            </w:r>
          </w:p>
        </w:tc>
      </w:tr>
      <w:tr w:rsidR="00831FB3" w14:paraId="22D8A741" w14:textId="77777777" w:rsidTr="00956396">
        <w:tc>
          <w:tcPr>
            <w:tcW w:w="4590" w:type="dxa"/>
            <w:vAlign w:val="bottom"/>
            <w:tcPrChange w:id="137" w:author="Duy Nguyen-Le" w:date="2022-06-27T13:32:00Z">
              <w:tcPr>
                <w:tcW w:w="4590" w:type="dxa"/>
                <w:vAlign w:val="bottom"/>
              </w:tcPr>
            </w:tcPrChange>
          </w:tcPr>
          <w:p w14:paraId="41E72358" w14:textId="10C9347C" w:rsidR="00831FB3" w:rsidRDefault="00831FB3" w:rsidP="00831FB3">
            <w:r>
              <w:t>Gestational diabetes after vaccination – n (%)</w:t>
            </w:r>
          </w:p>
        </w:tc>
        <w:tc>
          <w:tcPr>
            <w:tcW w:w="1980" w:type="dxa"/>
            <w:vAlign w:val="bottom"/>
            <w:tcPrChange w:id="138" w:author="Duy Nguyen-Le" w:date="2022-06-27T13:32:00Z">
              <w:tcPr>
                <w:tcW w:w="1980" w:type="dxa"/>
                <w:vAlign w:val="bottom"/>
              </w:tcPr>
            </w:tcPrChange>
          </w:tcPr>
          <w:p w14:paraId="5B43B9C3" w14:textId="2F276355" w:rsidR="00831FB3" w:rsidRDefault="00831FB3" w:rsidP="00831FB3">
            <w:pPr>
              <w:jc w:val="center"/>
              <w:rPr>
                <w:rFonts w:ascii="Calibri" w:hAnsi="Calibri" w:cs="Calibri"/>
                <w:color w:val="000000"/>
              </w:rPr>
            </w:pPr>
            <w:r>
              <w:rPr>
                <w:rFonts w:ascii="Calibri" w:hAnsi="Calibri" w:cs="Calibri"/>
                <w:color w:val="000000"/>
              </w:rPr>
              <w:t xml:space="preserve"> 0 (0.0) </w:t>
            </w:r>
          </w:p>
        </w:tc>
        <w:tc>
          <w:tcPr>
            <w:tcW w:w="2070" w:type="dxa"/>
            <w:vAlign w:val="bottom"/>
            <w:tcPrChange w:id="139" w:author="Duy Nguyen-Le" w:date="2022-06-27T13:32:00Z">
              <w:tcPr>
                <w:tcW w:w="2070" w:type="dxa"/>
                <w:vAlign w:val="bottom"/>
              </w:tcPr>
            </w:tcPrChange>
          </w:tcPr>
          <w:p w14:paraId="503A6307" w14:textId="151A8D59" w:rsidR="00831FB3" w:rsidRDefault="00831FB3" w:rsidP="00831FB3">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140" w:author="Duy Nguyen-Le" w:date="2022-06-27T13:32:00Z">
              <w:tcPr>
                <w:tcW w:w="2160" w:type="dxa"/>
                <w:vAlign w:val="bottom"/>
              </w:tcPr>
            </w:tcPrChange>
          </w:tcPr>
          <w:p w14:paraId="6AF5E0AD" w14:textId="36AD3E2A" w:rsidR="00831FB3" w:rsidRDefault="00831FB3" w:rsidP="00831FB3">
            <w:pPr>
              <w:jc w:val="center"/>
              <w:rPr>
                <w:rFonts w:ascii="Calibri" w:hAnsi="Calibri" w:cs="Calibri"/>
                <w:color w:val="000000"/>
              </w:rPr>
            </w:pPr>
            <w:r>
              <w:rPr>
                <w:rFonts w:ascii="Calibri" w:hAnsi="Calibri" w:cs="Calibri"/>
                <w:color w:val="000000"/>
              </w:rPr>
              <w:t xml:space="preserve"> 1 (0.9) </w:t>
            </w:r>
          </w:p>
        </w:tc>
        <w:tc>
          <w:tcPr>
            <w:tcW w:w="2070" w:type="dxa"/>
            <w:vAlign w:val="bottom"/>
            <w:tcPrChange w:id="141" w:author="Duy Nguyen-Le" w:date="2022-06-27T13:32:00Z">
              <w:tcPr>
                <w:tcW w:w="1890" w:type="dxa"/>
                <w:vAlign w:val="bottom"/>
              </w:tcPr>
            </w:tcPrChange>
          </w:tcPr>
          <w:p w14:paraId="75B94495" w14:textId="2F3698E4" w:rsidR="00831FB3" w:rsidRDefault="00831FB3" w:rsidP="00831FB3">
            <w:pPr>
              <w:jc w:val="center"/>
              <w:rPr>
                <w:rFonts w:ascii="Calibri" w:hAnsi="Calibri" w:cs="Calibri"/>
                <w:color w:val="000000"/>
              </w:rPr>
            </w:pPr>
            <w:r>
              <w:rPr>
                <w:rFonts w:ascii="Calibri" w:hAnsi="Calibri" w:cs="Calibri"/>
                <w:color w:val="000000"/>
              </w:rPr>
              <w:t xml:space="preserve"> 0 (0.0) </w:t>
            </w:r>
          </w:p>
        </w:tc>
        <w:tc>
          <w:tcPr>
            <w:tcW w:w="997" w:type="dxa"/>
            <w:vAlign w:val="bottom"/>
            <w:tcPrChange w:id="142" w:author="Duy Nguyen-Le" w:date="2022-06-27T13:32:00Z">
              <w:tcPr>
                <w:tcW w:w="997" w:type="dxa"/>
                <w:vAlign w:val="bottom"/>
              </w:tcPr>
            </w:tcPrChange>
          </w:tcPr>
          <w:p w14:paraId="5F88EC28" w14:textId="1F9C6F97" w:rsidR="00831FB3" w:rsidRDefault="00831FB3" w:rsidP="00831FB3">
            <w:pPr>
              <w:jc w:val="center"/>
              <w:rPr>
                <w:rFonts w:ascii="Calibri" w:hAnsi="Calibri" w:cs="Calibri"/>
                <w:color w:val="000000"/>
              </w:rPr>
            </w:pPr>
            <w:r>
              <w:rPr>
                <w:rFonts w:ascii="Calibri" w:hAnsi="Calibri" w:cs="Calibri"/>
                <w:color w:val="000000"/>
              </w:rPr>
              <w:t>0.71</w:t>
            </w:r>
          </w:p>
        </w:tc>
      </w:tr>
      <w:tr w:rsidR="004170B6" w14:paraId="06C921A9" w14:textId="77777777" w:rsidTr="00956396">
        <w:tc>
          <w:tcPr>
            <w:tcW w:w="4590" w:type="dxa"/>
            <w:vAlign w:val="bottom"/>
            <w:tcPrChange w:id="143" w:author="Duy Nguyen-Le" w:date="2022-06-27T13:32:00Z">
              <w:tcPr>
                <w:tcW w:w="4590" w:type="dxa"/>
                <w:vAlign w:val="bottom"/>
              </w:tcPr>
            </w:tcPrChange>
          </w:tcPr>
          <w:p w14:paraId="5C0CBA30" w14:textId="2251E269" w:rsidR="004170B6" w:rsidRPr="006235D8" w:rsidRDefault="004170B6" w:rsidP="004170B6">
            <w:r w:rsidRPr="006235D8">
              <w:rPr>
                <w:rFonts w:ascii="Calibri" w:hAnsi="Calibri" w:cs="Calibri"/>
                <w:color w:val="000000"/>
              </w:rPr>
              <w:t>Gestational at birth – weeks</w:t>
            </w:r>
          </w:p>
        </w:tc>
        <w:tc>
          <w:tcPr>
            <w:tcW w:w="1980" w:type="dxa"/>
            <w:vAlign w:val="bottom"/>
            <w:tcPrChange w:id="144" w:author="Duy Nguyen-Le" w:date="2022-06-27T13:32:00Z">
              <w:tcPr>
                <w:tcW w:w="1980" w:type="dxa"/>
                <w:vAlign w:val="bottom"/>
              </w:tcPr>
            </w:tcPrChange>
          </w:tcPr>
          <w:p w14:paraId="6F4FB421" w14:textId="3BAFB25B"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37.8±2.6 </w:t>
            </w:r>
          </w:p>
        </w:tc>
        <w:tc>
          <w:tcPr>
            <w:tcW w:w="2070" w:type="dxa"/>
            <w:vAlign w:val="bottom"/>
            <w:tcPrChange w:id="145" w:author="Duy Nguyen-Le" w:date="2022-06-27T13:32:00Z">
              <w:tcPr>
                <w:tcW w:w="2070" w:type="dxa"/>
                <w:vAlign w:val="bottom"/>
              </w:tcPr>
            </w:tcPrChange>
          </w:tcPr>
          <w:p w14:paraId="5FBE427C" w14:textId="43E3939B"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38.7±0.8 </w:t>
            </w:r>
          </w:p>
        </w:tc>
        <w:tc>
          <w:tcPr>
            <w:tcW w:w="2160" w:type="dxa"/>
            <w:vAlign w:val="bottom"/>
            <w:tcPrChange w:id="146" w:author="Duy Nguyen-Le" w:date="2022-06-27T13:32:00Z">
              <w:tcPr>
                <w:tcW w:w="2160" w:type="dxa"/>
                <w:vAlign w:val="bottom"/>
              </w:tcPr>
            </w:tcPrChange>
          </w:tcPr>
          <w:p w14:paraId="2109697D" w14:textId="503E73C5"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38.6±1.0 </w:t>
            </w:r>
          </w:p>
        </w:tc>
        <w:tc>
          <w:tcPr>
            <w:tcW w:w="2070" w:type="dxa"/>
            <w:vAlign w:val="bottom"/>
            <w:tcPrChange w:id="147" w:author="Duy Nguyen-Le" w:date="2022-06-27T13:32:00Z">
              <w:tcPr>
                <w:tcW w:w="1890" w:type="dxa"/>
                <w:vAlign w:val="bottom"/>
              </w:tcPr>
            </w:tcPrChange>
          </w:tcPr>
          <w:p w14:paraId="01209D1B" w14:textId="2CE63151"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38.7±1.0 </w:t>
            </w:r>
          </w:p>
        </w:tc>
        <w:tc>
          <w:tcPr>
            <w:tcW w:w="997" w:type="dxa"/>
            <w:vAlign w:val="bottom"/>
            <w:tcPrChange w:id="148" w:author="Duy Nguyen-Le" w:date="2022-06-27T13:32:00Z">
              <w:tcPr>
                <w:tcW w:w="997" w:type="dxa"/>
                <w:vAlign w:val="bottom"/>
              </w:tcPr>
            </w:tcPrChange>
          </w:tcPr>
          <w:p w14:paraId="5B37CD3A" w14:textId="12735E61" w:rsidR="004170B6" w:rsidRPr="004170B6" w:rsidRDefault="004170B6" w:rsidP="004170B6">
            <w:pPr>
              <w:jc w:val="center"/>
              <w:rPr>
                <w:rFonts w:ascii="Calibri" w:hAnsi="Calibri" w:cs="Calibri"/>
                <w:color w:val="000000"/>
                <w:highlight w:val="yellow"/>
              </w:rPr>
            </w:pPr>
            <w:r w:rsidRPr="004170B6">
              <w:rPr>
                <w:rFonts w:ascii="Calibri" w:hAnsi="Calibri" w:cs="Calibri"/>
                <w:color w:val="000000"/>
                <w:highlight w:val="yellow"/>
              </w:rPr>
              <w:t xml:space="preserve"> &lt;0.001  </w:t>
            </w:r>
          </w:p>
        </w:tc>
      </w:tr>
      <w:tr w:rsidR="004170B6" w14:paraId="625EB397" w14:textId="77777777" w:rsidTr="00956396">
        <w:tc>
          <w:tcPr>
            <w:tcW w:w="4590" w:type="dxa"/>
            <w:vAlign w:val="bottom"/>
            <w:tcPrChange w:id="149" w:author="Duy Nguyen-Le" w:date="2022-06-27T13:32:00Z">
              <w:tcPr>
                <w:tcW w:w="4590" w:type="dxa"/>
                <w:vAlign w:val="bottom"/>
              </w:tcPr>
            </w:tcPrChange>
          </w:tcPr>
          <w:p w14:paraId="33793FFE" w14:textId="33B52C4D" w:rsidR="004170B6" w:rsidRPr="006235D8" w:rsidRDefault="004170B6" w:rsidP="004170B6">
            <w:r w:rsidRPr="006235D8">
              <w:t>Preterm delivery &lt;28 weeks</w:t>
            </w:r>
          </w:p>
        </w:tc>
        <w:tc>
          <w:tcPr>
            <w:tcW w:w="1980" w:type="dxa"/>
            <w:vAlign w:val="bottom"/>
            <w:tcPrChange w:id="150" w:author="Duy Nguyen-Le" w:date="2022-06-27T13:32:00Z">
              <w:tcPr>
                <w:tcW w:w="1980" w:type="dxa"/>
                <w:vAlign w:val="bottom"/>
              </w:tcPr>
            </w:tcPrChange>
          </w:tcPr>
          <w:p w14:paraId="4D98CBD7" w14:textId="5C942F2E"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3 (2.8) </w:t>
            </w:r>
          </w:p>
        </w:tc>
        <w:tc>
          <w:tcPr>
            <w:tcW w:w="2070" w:type="dxa"/>
            <w:vAlign w:val="bottom"/>
            <w:tcPrChange w:id="151" w:author="Duy Nguyen-Le" w:date="2022-06-27T13:32:00Z">
              <w:tcPr>
                <w:tcW w:w="2070" w:type="dxa"/>
                <w:vAlign w:val="bottom"/>
              </w:tcPr>
            </w:tcPrChange>
          </w:tcPr>
          <w:p w14:paraId="79D0C567" w14:textId="3BE2D512"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Change w:id="152" w:author="Duy Nguyen-Le" w:date="2022-06-27T13:32:00Z">
              <w:tcPr>
                <w:tcW w:w="2160" w:type="dxa"/>
                <w:vAlign w:val="bottom"/>
              </w:tcPr>
            </w:tcPrChange>
          </w:tcPr>
          <w:p w14:paraId="5931F980" w14:textId="0814F9D2"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0 (0.0) </w:t>
            </w:r>
          </w:p>
        </w:tc>
        <w:tc>
          <w:tcPr>
            <w:tcW w:w="2070" w:type="dxa"/>
            <w:vAlign w:val="bottom"/>
            <w:tcPrChange w:id="153" w:author="Duy Nguyen-Le" w:date="2022-06-27T13:32:00Z">
              <w:tcPr>
                <w:tcW w:w="1890" w:type="dxa"/>
                <w:vAlign w:val="bottom"/>
              </w:tcPr>
            </w:tcPrChange>
          </w:tcPr>
          <w:p w14:paraId="6D3D91B8" w14:textId="27C09E72"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0 (0.0) </w:t>
            </w:r>
          </w:p>
        </w:tc>
        <w:tc>
          <w:tcPr>
            <w:tcW w:w="997" w:type="dxa"/>
            <w:vAlign w:val="bottom"/>
            <w:tcPrChange w:id="154" w:author="Duy Nguyen-Le" w:date="2022-06-27T13:32:00Z">
              <w:tcPr>
                <w:tcW w:w="997" w:type="dxa"/>
                <w:vAlign w:val="bottom"/>
              </w:tcPr>
            </w:tcPrChange>
          </w:tcPr>
          <w:p w14:paraId="6E0C2119" w14:textId="31493B86" w:rsidR="004170B6" w:rsidRPr="004170B6" w:rsidRDefault="004170B6" w:rsidP="004170B6">
            <w:pPr>
              <w:jc w:val="center"/>
              <w:rPr>
                <w:rFonts w:ascii="Calibri" w:hAnsi="Calibri" w:cs="Calibri"/>
                <w:color w:val="000000"/>
                <w:highlight w:val="yellow"/>
              </w:rPr>
            </w:pPr>
            <w:r w:rsidRPr="004170B6">
              <w:rPr>
                <w:rFonts w:ascii="Calibri" w:hAnsi="Calibri" w:cs="Calibri"/>
                <w:color w:val="000000"/>
                <w:highlight w:val="yellow"/>
              </w:rPr>
              <w:t>0.024</w:t>
            </w:r>
          </w:p>
        </w:tc>
      </w:tr>
      <w:tr w:rsidR="004170B6" w14:paraId="439E24A2" w14:textId="77777777" w:rsidTr="00956396">
        <w:tc>
          <w:tcPr>
            <w:tcW w:w="4590" w:type="dxa"/>
            <w:vAlign w:val="bottom"/>
            <w:tcPrChange w:id="155" w:author="Duy Nguyen-Le" w:date="2022-06-27T13:32:00Z">
              <w:tcPr>
                <w:tcW w:w="4590" w:type="dxa"/>
                <w:vAlign w:val="bottom"/>
              </w:tcPr>
            </w:tcPrChange>
          </w:tcPr>
          <w:p w14:paraId="7896DBAB" w14:textId="403922F3" w:rsidR="004170B6" w:rsidRPr="006235D8" w:rsidRDefault="004170B6" w:rsidP="004170B6">
            <w:r w:rsidRPr="006235D8">
              <w:t>Preterm delivery &lt;34 weeks</w:t>
            </w:r>
          </w:p>
        </w:tc>
        <w:tc>
          <w:tcPr>
            <w:tcW w:w="1980" w:type="dxa"/>
            <w:vAlign w:val="bottom"/>
            <w:tcPrChange w:id="156" w:author="Duy Nguyen-Le" w:date="2022-06-27T13:32:00Z">
              <w:tcPr>
                <w:tcW w:w="1980" w:type="dxa"/>
                <w:vAlign w:val="bottom"/>
              </w:tcPr>
            </w:tcPrChange>
          </w:tcPr>
          <w:p w14:paraId="4E762A14" w14:textId="238B34E3"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6 (5.6) </w:t>
            </w:r>
          </w:p>
        </w:tc>
        <w:tc>
          <w:tcPr>
            <w:tcW w:w="2070" w:type="dxa"/>
            <w:vAlign w:val="bottom"/>
            <w:tcPrChange w:id="157" w:author="Duy Nguyen-Le" w:date="2022-06-27T13:32:00Z">
              <w:tcPr>
                <w:tcW w:w="2070" w:type="dxa"/>
                <w:vAlign w:val="bottom"/>
              </w:tcPr>
            </w:tcPrChange>
          </w:tcPr>
          <w:p w14:paraId="26391DF4" w14:textId="2E78A828"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Change w:id="158" w:author="Duy Nguyen-Le" w:date="2022-06-27T13:32:00Z">
              <w:tcPr>
                <w:tcW w:w="2160" w:type="dxa"/>
                <w:vAlign w:val="bottom"/>
              </w:tcPr>
            </w:tcPrChange>
          </w:tcPr>
          <w:p w14:paraId="783EE790" w14:textId="65D7C924"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0 (0.0) </w:t>
            </w:r>
          </w:p>
        </w:tc>
        <w:tc>
          <w:tcPr>
            <w:tcW w:w="2070" w:type="dxa"/>
            <w:vAlign w:val="bottom"/>
            <w:tcPrChange w:id="159" w:author="Duy Nguyen-Le" w:date="2022-06-27T13:32:00Z">
              <w:tcPr>
                <w:tcW w:w="1890" w:type="dxa"/>
                <w:vAlign w:val="bottom"/>
              </w:tcPr>
            </w:tcPrChange>
          </w:tcPr>
          <w:p w14:paraId="20467BEC" w14:textId="224C5647"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0 (0.0) </w:t>
            </w:r>
          </w:p>
        </w:tc>
        <w:tc>
          <w:tcPr>
            <w:tcW w:w="997" w:type="dxa"/>
            <w:vAlign w:val="bottom"/>
            <w:tcPrChange w:id="160" w:author="Duy Nguyen-Le" w:date="2022-06-27T13:32:00Z">
              <w:tcPr>
                <w:tcW w:w="997" w:type="dxa"/>
                <w:vAlign w:val="bottom"/>
              </w:tcPr>
            </w:tcPrChange>
          </w:tcPr>
          <w:p w14:paraId="4B0CC2E8" w14:textId="5125C1BD" w:rsidR="004170B6" w:rsidRPr="004170B6" w:rsidRDefault="004170B6" w:rsidP="004170B6">
            <w:pPr>
              <w:jc w:val="center"/>
              <w:rPr>
                <w:rFonts w:ascii="Calibri" w:hAnsi="Calibri" w:cs="Calibri"/>
                <w:color w:val="000000"/>
                <w:highlight w:val="yellow"/>
              </w:rPr>
            </w:pPr>
            <w:r w:rsidRPr="004170B6">
              <w:rPr>
                <w:rFonts w:ascii="Calibri" w:hAnsi="Calibri" w:cs="Calibri"/>
                <w:color w:val="000000"/>
                <w:highlight w:val="yellow"/>
              </w:rPr>
              <w:t xml:space="preserve"> &lt;0.001  </w:t>
            </w:r>
          </w:p>
        </w:tc>
      </w:tr>
      <w:tr w:rsidR="004170B6" w14:paraId="03C2C052" w14:textId="77777777" w:rsidTr="00956396">
        <w:tc>
          <w:tcPr>
            <w:tcW w:w="4590" w:type="dxa"/>
            <w:vAlign w:val="bottom"/>
            <w:tcPrChange w:id="161" w:author="Duy Nguyen-Le" w:date="2022-06-27T13:32:00Z">
              <w:tcPr>
                <w:tcW w:w="4590" w:type="dxa"/>
                <w:vAlign w:val="bottom"/>
              </w:tcPr>
            </w:tcPrChange>
          </w:tcPr>
          <w:p w14:paraId="2D13871C" w14:textId="466C0668" w:rsidR="004170B6" w:rsidRPr="006235D8" w:rsidRDefault="004170B6" w:rsidP="004170B6">
            <w:r w:rsidRPr="006235D8">
              <w:t>Preterm delivery &lt;37 weeks</w:t>
            </w:r>
          </w:p>
        </w:tc>
        <w:tc>
          <w:tcPr>
            <w:tcW w:w="1980" w:type="dxa"/>
            <w:vAlign w:val="bottom"/>
            <w:tcPrChange w:id="162" w:author="Duy Nguyen-Le" w:date="2022-06-27T13:32:00Z">
              <w:tcPr>
                <w:tcW w:w="1980" w:type="dxa"/>
                <w:vAlign w:val="bottom"/>
              </w:tcPr>
            </w:tcPrChange>
          </w:tcPr>
          <w:p w14:paraId="61330028" w14:textId="6596A05B" w:rsidR="004170B6" w:rsidRPr="006235D8" w:rsidRDefault="004170B6" w:rsidP="004170B6">
            <w:pPr>
              <w:jc w:val="center"/>
              <w:rPr>
                <w:rFonts w:ascii="Calibri" w:hAnsi="Calibri" w:cs="Calibri"/>
                <w:color w:val="000000"/>
              </w:rPr>
            </w:pPr>
            <w:r w:rsidRPr="006235D8">
              <w:rPr>
                <w:rFonts w:ascii="Calibri" w:hAnsi="Calibri" w:cs="Calibri"/>
                <w:color w:val="000000"/>
              </w:rPr>
              <w:t>17 (15.9)</w:t>
            </w:r>
          </w:p>
        </w:tc>
        <w:tc>
          <w:tcPr>
            <w:tcW w:w="2070" w:type="dxa"/>
            <w:vAlign w:val="bottom"/>
            <w:tcPrChange w:id="163" w:author="Duy Nguyen-Le" w:date="2022-06-27T13:32:00Z">
              <w:tcPr>
                <w:tcW w:w="2070" w:type="dxa"/>
                <w:vAlign w:val="bottom"/>
              </w:tcPr>
            </w:tcPrChange>
          </w:tcPr>
          <w:p w14:paraId="7C99E734" w14:textId="5E92B699"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2 (2.2) </w:t>
            </w:r>
          </w:p>
        </w:tc>
        <w:tc>
          <w:tcPr>
            <w:tcW w:w="2160" w:type="dxa"/>
            <w:vAlign w:val="bottom"/>
            <w:tcPrChange w:id="164" w:author="Duy Nguyen-Le" w:date="2022-06-27T13:32:00Z">
              <w:tcPr>
                <w:tcW w:w="2160" w:type="dxa"/>
                <w:vAlign w:val="bottom"/>
              </w:tcPr>
            </w:tcPrChange>
          </w:tcPr>
          <w:p w14:paraId="3747AC94" w14:textId="3D73E8DE"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5 (4.6) </w:t>
            </w:r>
          </w:p>
        </w:tc>
        <w:tc>
          <w:tcPr>
            <w:tcW w:w="2070" w:type="dxa"/>
            <w:vAlign w:val="bottom"/>
            <w:tcPrChange w:id="165" w:author="Duy Nguyen-Le" w:date="2022-06-27T13:32:00Z">
              <w:tcPr>
                <w:tcW w:w="1890" w:type="dxa"/>
                <w:vAlign w:val="bottom"/>
              </w:tcPr>
            </w:tcPrChange>
          </w:tcPr>
          <w:p w14:paraId="53B478D0" w14:textId="22B96BF6" w:rsidR="004170B6" w:rsidRPr="006235D8" w:rsidRDefault="004170B6" w:rsidP="004170B6">
            <w:pPr>
              <w:jc w:val="center"/>
              <w:rPr>
                <w:rFonts w:ascii="Calibri" w:hAnsi="Calibri" w:cs="Calibri"/>
                <w:color w:val="000000"/>
              </w:rPr>
            </w:pPr>
            <w:r w:rsidRPr="006235D8">
              <w:rPr>
                <w:rFonts w:ascii="Calibri" w:hAnsi="Calibri" w:cs="Calibri"/>
                <w:color w:val="000000"/>
              </w:rPr>
              <w:t xml:space="preserve"> 4 (3.2) </w:t>
            </w:r>
          </w:p>
        </w:tc>
        <w:tc>
          <w:tcPr>
            <w:tcW w:w="997" w:type="dxa"/>
            <w:vAlign w:val="bottom"/>
            <w:tcPrChange w:id="166" w:author="Duy Nguyen-Le" w:date="2022-06-27T13:32:00Z">
              <w:tcPr>
                <w:tcW w:w="997" w:type="dxa"/>
                <w:vAlign w:val="bottom"/>
              </w:tcPr>
            </w:tcPrChange>
          </w:tcPr>
          <w:p w14:paraId="4D8BB59A" w14:textId="27897FAE" w:rsidR="004170B6" w:rsidRPr="004170B6" w:rsidRDefault="004170B6" w:rsidP="004170B6">
            <w:pPr>
              <w:jc w:val="center"/>
              <w:rPr>
                <w:rFonts w:ascii="Calibri" w:hAnsi="Calibri" w:cs="Calibri"/>
                <w:color w:val="000000"/>
                <w:highlight w:val="yellow"/>
              </w:rPr>
            </w:pPr>
            <w:r w:rsidRPr="004170B6">
              <w:rPr>
                <w:rFonts w:ascii="Calibri" w:hAnsi="Calibri" w:cs="Calibri"/>
                <w:color w:val="000000"/>
                <w:highlight w:val="yellow"/>
              </w:rPr>
              <w:t xml:space="preserve"> &lt;0.001  </w:t>
            </w:r>
          </w:p>
        </w:tc>
      </w:tr>
      <w:tr w:rsidR="004170B6" w14:paraId="10E60882" w14:textId="77777777" w:rsidTr="00956396">
        <w:tc>
          <w:tcPr>
            <w:tcW w:w="4590" w:type="dxa"/>
            <w:vAlign w:val="bottom"/>
            <w:tcPrChange w:id="167" w:author="Duy Nguyen-Le" w:date="2022-06-27T13:32:00Z">
              <w:tcPr>
                <w:tcW w:w="4590" w:type="dxa"/>
                <w:vAlign w:val="bottom"/>
              </w:tcPr>
            </w:tcPrChange>
          </w:tcPr>
          <w:p w14:paraId="027499E1" w14:textId="2FADCB67" w:rsidR="004170B6" w:rsidRPr="00D174D4" w:rsidRDefault="004170B6" w:rsidP="004170B6">
            <w:r w:rsidRPr="00D174D4">
              <w:rPr>
                <w:rFonts w:ascii="Calibri" w:hAnsi="Calibri" w:cs="Calibri"/>
                <w:color w:val="000000"/>
              </w:rPr>
              <w:t>Still birth – n (%)</w:t>
            </w:r>
          </w:p>
        </w:tc>
        <w:tc>
          <w:tcPr>
            <w:tcW w:w="1980" w:type="dxa"/>
            <w:vAlign w:val="bottom"/>
            <w:tcPrChange w:id="168" w:author="Duy Nguyen-Le" w:date="2022-06-27T13:32:00Z">
              <w:tcPr>
                <w:tcW w:w="1980" w:type="dxa"/>
                <w:vAlign w:val="bottom"/>
              </w:tcPr>
            </w:tcPrChange>
          </w:tcPr>
          <w:p w14:paraId="4E3FFEF1" w14:textId="3E6F71A4" w:rsidR="004170B6" w:rsidRDefault="004170B6" w:rsidP="004170B6">
            <w:pPr>
              <w:jc w:val="center"/>
              <w:rPr>
                <w:rFonts w:ascii="Calibri" w:hAnsi="Calibri" w:cs="Calibri"/>
                <w:color w:val="000000"/>
              </w:rPr>
            </w:pPr>
            <w:r>
              <w:rPr>
                <w:rFonts w:ascii="Calibri" w:hAnsi="Calibri" w:cs="Calibri"/>
                <w:color w:val="000000"/>
              </w:rPr>
              <w:t xml:space="preserve"> 2 (1.9) </w:t>
            </w:r>
          </w:p>
        </w:tc>
        <w:tc>
          <w:tcPr>
            <w:tcW w:w="2070" w:type="dxa"/>
            <w:vAlign w:val="bottom"/>
            <w:tcPrChange w:id="169" w:author="Duy Nguyen-Le" w:date="2022-06-27T13:32:00Z">
              <w:tcPr>
                <w:tcW w:w="2070" w:type="dxa"/>
                <w:vAlign w:val="bottom"/>
              </w:tcPr>
            </w:tcPrChange>
          </w:tcPr>
          <w:p w14:paraId="082431DB" w14:textId="54678009" w:rsidR="004170B6" w:rsidRDefault="004170B6" w:rsidP="004170B6">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170" w:author="Duy Nguyen-Le" w:date="2022-06-27T13:32:00Z">
              <w:tcPr>
                <w:tcW w:w="2160" w:type="dxa"/>
                <w:vAlign w:val="bottom"/>
              </w:tcPr>
            </w:tcPrChange>
          </w:tcPr>
          <w:p w14:paraId="6F9961EB" w14:textId="21A7C2D8" w:rsidR="004170B6" w:rsidRDefault="004170B6" w:rsidP="004170B6">
            <w:pPr>
              <w:jc w:val="center"/>
              <w:rPr>
                <w:rFonts w:ascii="Calibri" w:hAnsi="Calibri" w:cs="Calibri"/>
                <w:color w:val="000000"/>
              </w:rPr>
            </w:pPr>
            <w:r>
              <w:rPr>
                <w:rFonts w:ascii="Calibri" w:hAnsi="Calibri" w:cs="Calibri"/>
                <w:color w:val="000000"/>
              </w:rPr>
              <w:t xml:space="preserve"> 0 (0.0) </w:t>
            </w:r>
          </w:p>
        </w:tc>
        <w:tc>
          <w:tcPr>
            <w:tcW w:w="2070" w:type="dxa"/>
            <w:vAlign w:val="bottom"/>
            <w:tcPrChange w:id="171" w:author="Duy Nguyen-Le" w:date="2022-06-27T13:32:00Z">
              <w:tcPr>
                <w:tcW w:w="1890" w:type="dxa"/>
                <w:vAlign w:val="bottom"/>
              </w:tcPr>
            </w:tcPrChange>
          </w:tcPr>
          <w:p w14:paraId="6A4E5986" w14:textId="3BEAAFB0" w:rsidR="004170B6" w:rsidRDefault="004170B6" w:rsidP="004170B6">
            <w:pPr>
              <w:jc w:val="center"/>
              <w:rPr>
                <w:rFonts w:ascii="Calibri" w:hAnsi="Calibri" w:cs="Calibri"/>
                <w:color w:val="000000"/>
              </w:rPr>
            </w:pPr>
            <w:r>
              <w:rPr>
                <w:rFonts w:ascii="Calibri" w:hAnsi="Calibri" w:cs="Calibri"/>
                <w:color w:val="000000"/>
              </w:rPr>
              <w:t xml:space="preserve"> 0 (0.0) </w:t>
            </w:r>
          </w:p>
        </w:tc>
        <w:tc>
          <w:tcPr>
            <w:tcW w:w="997" w:type="dxa"/>
            <w:vAlign w:val="bottom"/>
            <w:tcPrChange w:id="172" w:author="Duy Nguyen-Le" w:date="2022-06-27T13:32:00Z">
              <w:tcPr>
                <w:tcW w:w="997" w:type="dxa"/>
                <w:vAlign w:val="bottom"/>
              </w:tcPr>
            </w:tcPrChange>
          </w:tcPr>
          <w:p w14:paraId="5ACD4BE9" w14:textId="3EA56CA7" w:rsidR="004170B6" w:rsidRDefault="004170B6" w:rsidP="004170B6">
            <w:pPr>
              <w:jc w:val="center"/>
              <w:rPr>
                <w:rFonts w:ascii="Calibri" w:hAnsi="Calibri" w:cs="Calibri"/>
                <w:color w:val="000000"/>
              </w:rPr>
            </w:pPr>
            <w:r>
              <w:rPr>
                <w:rFonts w:ascii="Calibri" w:hAnsi="Calibri" w:cs="Calibri"/>
                <w:color w:val="000000"/>
              </w:rPr>
              <w:t>0.105</w:t>
            </w:r>
          </w:p>
        </w:tc>
      </w:tr>
      <w:tr w:rsidR="004B56F1" w14:paraId="2DD9891C" w14:textId="77777777" w:rsidTr="00956396">
        <w:tc>
          <w:tcPr>
            <w:tcW w:w="4590" w:type="dxa"/>
            <w:vAlign w:val="bottom"/>
            <w:tcPrChange w:id="173" w:author="Duy Nguyen-Le" w:date="2022-06-27T13:32:00Z">
              <w:tcPr>
                <w:tcW w:w="4590" w:type="dxa"/>
                <w:vAlign w:val="bottom"/>
              </w:tcPr>
            </w:tcPrChange>
          </w:tcPr>
          <w:p w14:paraId="61F9D5B6" w14:textId="5AD15A49" w:rsidR="004B56F1" w:rsidRPr="00D174D4" w:rsidRDefault="004B56F1" w:rsidP="004B56F1">
            <w:r w:rsidRPr="00D174D4">
              <w:rPr>
                <w:rFonts w:ascii="Calibri" w:hAnsi="Calibri" w:cs="Calibri"/>
                <w:color w:val="000000"/>
              </w:rPr>
              <w:t>Birthweights – grams</w:t>
            </w:r>
          </w:p>
        </w:tc>
        <w:tc>
          <w:tcPr>
            <w:tcW w:w="1980" w:type="dxa"/>
            <w:vAlign w:val="bottom"/>
            <w:tcPrChange w:id="174" w:author="Duy Nguyen-Le" w:date="2022-06-27T13:32:00Z">
              <w:tcPr>
                <w:tcW w:w="1980" w:type="dxa"/>
                <w:vAlign w:val="bottom"/>
              </w:tcPr>
            </w:tcPrChange>
          </w:tcPr>
          <w:p w14:paraId="48888FF1" w14:textId="56CF56C2" w:rsidR="004B56F1" w:rsidRDefault="004B56F1" w:rsidP="004B56F1">
            <w:pPr>
              <w:jc w:val="center"/>
              <w:rPr>
                <w:rFonts w:ascii="Calibri" w:hAnsi="Calibri" w:cs="Calibri"/>
                <w:color w:val="000000"/>
              </w:rPr>
            </w:pPr>
            <w:r>
              <w:rPr>
                <w:rFonts w:ascii="Calibri" w:hAnsi="Calibri" w:cs="Calibri"/>
                <w:color w:val="000000"/>
              </w:rPr>
              <w:t xml:space="preserve">  3056.4±615.2  </w:t>
            </w:r>
          </w:p>
        </w:tc>
        <w:tc>
          <w:tcPr>
            <w:tcW w:w="2070" w:type="dxa"/>
            <w:vAlign w:val="bottom"/>
            <w:tcPrChange w:id="175" w:author="Duy Nguyen-Le" w:date="2022-06-27T13:32:00Z">
              <w:tcPr>
                <w:tcW w:w="2070" w:type="dxa"/>
                <w:vAlign w:val="bottom"/>
              </w:tcPr>
            </w:tcPrChange>
          </w:tcPr>
          <w:p w14:paraId="3A06EED0" w14:textId="6B404690" w:rsidR="004B56F1" w:rsidRDefault="004B56F1" w:rsidP="004B56F1">
            <w:pPr>
              <w:jc w:val="center"/>
              <w:rPr>
                <w:rFonts w:ascii="Calibri" w:hAnsi="Calibri" w:cs="Calibri"/>
                <w:color w:val="000000"/>
              </w:rPr>
            </w:pPr>
            <w:r>
              <w:rPr>
                <w:rFonts w:ascii="Calibri" w:hAnsi="Calibri" w:cs="Calibri"/>
                <w:color w:val="000000"/>
              </w:rPr>
              <w:t xml:space="preserve">  3186.8±294.8  </w:t>
            </w:r>
          </w:p>
        </w:tc>
        <w:tc>
          <w:tcPr>
            <w:tcW w:w="2160" w:type="dxa"/>
            <w:vAlign w:val="bottom"/>
            <w:tcPrChange w:id="176" w:author="Duy Nguyen-Le" w:date="2022-06-27T13:32:00Z">
              <w:tcPr>
                <w:tcW w:w="2160" w:type="dxa"/>
                <w:vAlign w:val="bottom"/>
              </w:tcPr>
            </w:tcPrChange>
          </w:tcPr>
          <w:p w14:paraId="3704685F" w14:textId="1BDFE658" w:rsidR="004B56F1" w:rsidRDefault="004B56F1" w:rsidP="004B56F1">
            <w:pPr>
              <w:jc w:val="center"/>
              <w:rPr>
                <w:rFonts w:ascii="Calibri" w:hAnsi="Calibri" w:cs="Calibri"/>
                <w:color w:val="000000"/>
              </w:rPr>
            </w:pPr>
            <w:r>
              <w:rPr>
                <w:rFonts w:ascii="Calibri" w:hAnsi="Calibri" w:cs="Calibri"/>
                <w:color w:val="000000"/>
              </w:rPr>
              <w:t xml:space="preserve">  3137.7±365.3  </w:t>
            </w:r>
          </w:p>
        </w:tc>
        <w:tc>
          <w:tcPr>
            <w:tcW w:w="2070" w:type="dxa"/>
            <w:vAlign w:val="bottom"/>
            <w:tcPrChange w:id="177" w:author="Duy Nguyen-Le" w:date="2022-06-27T13:32:00Z">
              <w:tcPr>
                <w:tcW w:w="1890" w:type="dxa"/>
                <w:vAlign w:val="bottom"/>
              </w:tcPr>
            </w:tcPrChange>
          </w:tcPr>
          <w:p w14:paraId="3F24D0F0" w14:textId="77948453" w:rsidR="004B56F1" w:rsidRDefault="004B56F1" w:rsidP="004B56F1">
            <w:pPr>
              <w:jc w:val="center"/>
              <w:rPr>
                <w:rFonts w:ascii="Calibri" w:hAnsi="Calibri" w:cs="Calibri"/>
                <w:color w:val="000000"/>
              </w:rPr>
            </w:pPr>
            <w:r>
              <w:rPr>
                <w:rFonts w:ascii="Calibri" w:hAnsi="Calibri" w:cs="Calibri"/>
                <w:color w:val="000000"/>
              </w:rPr>
              <w:t xml:space="preserve">  3138.7±365.8  </w:t>
            </w:r>
          </w:p>
        </w:tc>
        <w:tc>
          <w:tcPr>
            <w:tcW w:w="997" w:type="dxa"/>
            <w:vAlign w:val="bottom"/>
            <w:tcPrChange w:id="178" w:author="Duy Nguyen-Le" w:date="2022-06-27T13:32:00Z">
              <w:tcPr>
                <w:tcW w:w="997" w:type="dxa"/>
                <w:vAlign w:val="bottom"/>
              </w:tcPr>
            </w:tcPrChange>
          </w:tcPr>
          <w:p w14:paraId="02706B85" w14:textId="17A55380" w:rsidR="004B56F1" w:rsidRDefault="004B56F1" w:rsidP="004B56F1">
            <w:pPr>
              <w:jc w:val="center"/>
              <w:rPr>
                <w:rFonts w:ascii="Calibri" w:hAnsi="Calibri" w:cs="Calibri"/>
                <w:color w:val="000000"/>
              </w:rPr>
            </w:pPr>
            <w:r>
              <w:rPr>
                <w:rFonts w:ascii="Calibri" w:hAnsi="Calibri" w:cs="Calibri"/>
                <w:color w:val="000000"/>
              </w:rPr>
              <w:t>0.184</w:t>
            </w:r>
          </w:p>
        </w:tc>
      </w:tr>
      <w:tr w:rsidR="004B56F1" w14:paraId="16FA7B2B" w14:textId="77777777" w:rsidTr="00956396">
        <w:tc>
          <w:tcPr>
            <w:tcW w:w="4590" w:type="dxa"/>
            <w:vAlign w:val="bottom"/>
            <w:tcPrChange w:id="179" w:author="Duy Nguyen-Le" w:date="2022-06-27T13:32:00Z">
              <w:tcPr>
                <w:tcW w:w="4590" w:type="dxa"/>
                <w:vAlign w:val="bottom"/>
              </w:tcPr>
            </w:tcPrChange>
          </w:tcPr>
          <w:p w14:paraId="57773635" w14:textId="7FAC1A28" w:rsidR="004B56F1" w:rsidRPr="00D174D4" w:rsidRDefault="004B56F1" w:rsidP="004B56F1">
            <w:r w:rsidRPr="00D174D4">
              <w:lastRenderedPageBreak/>
              <w:t>Low birthweight – n (%)</w:t>
            </w:r>
          </w:p>
        </w:tc>
        <w:tc>
          <w:tcPr>
            <w:tcW w:w="1980" w:type="dxa"/>
            <w:vAlign w:val="bottom"/>
            <w:tcPrChange w:id="180" w:author="Duy Nguyen-Le" w:date="2022-06-27T13:32:00Z">
              <w:tcPr>
                <w:tcW w:w="1980" w:type="dxa"/>
                <w:vAlign w:val="bottom"/>
              </w:tcPr>
            </w:tcPrChange>
          </w:tcPr>
          <w:p w14:paraId="13677097" w14:textId="3562B6E6" w:rsidR="004B56F1" w:rsidRDefault="004B56F1" w:rsidP="004B56F1">
            <w:pPr>
              <w:jc w:val="center"/>
              <w:rPr>
                <w:rFonts w:ascii="Calibri" w:hAnsi="Calibri" w:cs="Calibri"/>
                <w:color w:val="000000"/>
              </w:rPr>
            </w:pPr>
            <w:r>
              <w:rPr>
                <w:rFonts w:ascii="Calibri" w:hAnsi="Calibri" w:cs="Calibri"/>
                <w:color w:val="000000"/>
              </w:rPr>
              <w:t xml:space="preserve"> 8 (7.6) </w:t>
            </w:r>
          </w:p>
        </w:tc>
        <w:tc>
          <w:tcPr>
            <w:tcW w:w="2070" w:type="dxa"/>
            <w:vAlign w:val="bottom"/>
            <w:tcPrChange w:id="181" w:author="Duy Nguyen-Le" w:date="2022-06-27T13:32:00Z">
              <w:tcPr>
                <w:tcW w:w="2070" w:type="dxa"/>
                <w:vAlign w:val="bottom"/>
              </w:tcPr>
            </w:tcPrChange>
          </w:tcPr>
          <w:p w14:paraId="02570276" w14:textId="270F65BB" w:rsidR="004B56F1" w:rsidRDefault="004B56F1" w:rsidP="004B56F1">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182" w:author="Duy Nguyen-Le" w:date="2022-06-27T13:32:00Z">
              <w:tcPr>
                <w:tcW w:w="2160" w:type="dxa"/>
                <w:vAlign w:val="bottom"/>
              </w:tcPr>
            </w:tcPrChange>
          </w:tcPr>
          <w:p w14:paraId="5F0625C8" w14:textId="14BE780D" w:rsidR="004B56F1" w:rsidRDefault="004B56F1" w:rsidP="004B56F1">
            <w:pPr>
              <w:jc w:val="center"/>
              <w:rPr>
                <w:rFonts w:ascii="Calibri" w:hAnsi="Calibri" w:cs="Calibri"/>
                <w:color w:val="000000"/>
              </w:rPr>
            </w:pPr>
            <w:r>
              <w:rPr>
                <w:rFonts w:ascii="Calibri" w:hAnsi="Calibri" w:cs="Calibri"/>
                <w:color w:val="000000"/>
              </w:rPr>
              <w:t xml:space="preserve"> 0 (0.0) </w:t>
            </w:r>
          </w:p>
        </w:tc>
        <w:tc>
          <w:tcPr>
            <w:tcW w:w="2070" w:type="dxa"/>
            <w:vAlign w:val="bottom"/>
            <w:tcPrChange w:id="183" w:author="Duy Nguyen-Le" w:date="2022-06-27T13:32:00Z">
              <w:tcPr>
                <w:tcW w:w="1890" w:type="dxa"/>
                <w:vAlign w:val="bottom"/>
              </w:tcPr>
            </w:tcPrChange>
          </w:tcPr>
          <w:p w14:paraId="09E45D5A" w14:textId="6A103847" w:rsidR="004B56F1" w:rsidRDefault="004B56F1" w:rsidP="004B56F1">
            <w:pPr>
              <w:jc w:val="center"/>
              <w:rPr>
                <w:rFonts w:ascii="Calibri" w:hAnsi="Calibri" w:cs="Calibri"/>
                <w:color w:val="000000"/>
              </w:rPr>
            </w:pPr>
            <w:r>
              <w:rPr>
                <w:rFonts w:ascii="Calibri" w:hAnsi="Calibri" w:cs="Calibri"/>
                <w:color w:val="000000"/>
              </w:rPr>
              <w:t xml:space="preserve"> 3 (2.4) </w:t>
            </w:r>
          </w:p>
        </w:tc>
        <w:tc>
          <w:tcPr>
            <w:tcW w:w="997" w:type="dxa"/>
            <w:vAlign w:val="bottom"/>
            <w:tcPrChange w:id="184" w:author="Duy Nguyen-Le" w:date="2022-06-27T13:32:00Z">
              <w:tcPr>
                <w:tcW w:w="997" w:type="dxa"/>
                <w:vAlign w:val="bottom"/>
              </w:tcPr>
            </w:tcPrChange>
          </w:tcPr>
          <w:p w14:paraId="18DDFB32" w14:textId="5FF1D7AA" w:rsidR="004B56F1" w:rsidRPr="006235D8" w:rsidRDefault="004B56F1" w:rsidP="004B56F1">
            <w:pPr>
              <w:jc w:val="center"/>
              <w:rPr>
                <w:rFonts w:ascii="Calibri" w:hAnsi="Calibri" w:cs="Calibri"/>
                <w:color w:val="000000"/>
                <w:highlight w:val="yellow"/>
              </w:rPr>
            </w:pPr>
            <w:r w:rsidRPr="006235D8">
              <w:rPr>
                <w:rFonts w:ascii="Calibri" w:hAnsi="Calibri" w:cs="Calibri"/>
                <w:color w:val="000000"/>
                <w:highlight w:val="yellow"/>
              </w:rPr>
              <w:t>0.001</w:t>
            </w:r>
          </w:p>
        </w:tc>
      </w:tr>
      <w:tr w:rsidR="004B56F1" w14:paraId="66595344" w14:textId="77777777" w:rsidTr="00956396">
        <w:tc>
          <w:tcPr>
            <w:tcW w:w="4590" w:type="dxa"/>
            <w:vAlign w:val="bottom"/>
            <w:tcPrChange w:id="185" w:author="Duy Nguyen-Le" w:date="2022-06-27T13:32:00Z">
              <w:tcPr>
                <w:tcW w:w="4590" w:type="dxa"/>
                <w:vAlign w:val="bottom"/>
              </w:tcPr>
            </w:tcPrChange>
          </w:tcPr>
          <w:p w14:paraId="52CBA428" w14:textId="777FDDBF" w:rsidR="004B56F1" w:rsidRPr="00D174D4" w:rsidRDefault="004B56F1" w:rsidP="004B56F1">
            <w:r w:rsidRPr="00D174D4">
              <w:rPr>
                <w:rFonts w:ascii="Calibri" w:hAnsi="Calibri" w:cs="Calibri"/>
                <w:color w:val="000000"/>
              </w:rPr>
              <w:t>Heavy birthweight – n (%)</w:t>
            </w:r>
          </w:p>
        </w:tc>
        <w:tc>
          <w:tcPr>
            <w:tcW w:w="1980" w:type="dxa"/>
            <w:vAlign w:val="bottom"/>
            <w:tcPrChange w:id="186" w:author="Duy Nguyen-Le" w:date="2022-06-27T13:32:00Z">
              <w:tcPr>
                <w:tcW w:w="1980" w:type="dxa"/>
                <w:vAlign w:val="bottom"/>
              </w:tcPr>
            </w:tcPrChange>
          </w:tcPr>
          <w:p w14:paraId="69657F40" w14:textId="0B4BE66B" w:rsidR="004B56F1" w:rsidRDefault="004B56F1" w:rsidP="004B56F1">
            <w:pPr>
              <w:jc w:val="center"/>
              <w:rPr>
                <w:rFonts w:ascii="Calibri" w:hAnsi="Calibri" w:cs="Calibri"/>
                <w:color w:val="000000"/>
              </w:rPr>
            </w:pPr>
            <w:r>
              <w:rPr>
                <w:rFonts w:ascii="Calibri" w:hAnsi="Calibri" w:cs="Calibri"/>
                <w:color w:val="000000"/>
              </w:rPr>
              <w:t xml:space="preserve"> 2 (1.9) </w:t>
            </w:r>
          </w:p>
        </w:tc>
        <w:tc>
          <w:tcPr>
            <w:tcW w:w="2070" w:type="dxa"/>
            <w:vAlign w:val="bottom"/>
            <w:tcPrChange w:id="187" w:author="Duy Nguyen-Le" w:date="2022-06-27T13:32:00Z">
              <w:tcPr>
                <w:tcW w:w="2070" w:type="dxa"/>
                <w:vAlign w:val="bottom"/>
              </w:tcPr>
            </w:tcPrChange>
          </w:tcPr>
          <w:p w14:paraId="75CFA997" w14:textId="79D35C8D" w:rsidR="004B56F1" w:rsidRDefault="004B56F1" w:rsidP="004B56F1">
            <w:pPr>
              <w:jc w:val="center"/>
              <w:rPr>
                <w:rFonts w:ascii="Calibri" w:hAnsi="Calibri" w:cs="Calibri"/>
                <w:color w:val="000000"/>
              </w:rPr>
            </w:pPr>
            <w:r>
              <w:rPr>
                <w:rFonts w:ascii="Calibri" w:hAnsi="Calibri" w:cs="Calibri"/>
                <w:color w:val="000000"/>
              </w:rPr>
              <w:t xml:space="preserve"> 2 (2.2) </w:t>
            </w:r>
          </w:p>
        </w:tc>
        <w:tc>
          <w:tcPr>
            <w:tcW w:w="2160" w:type="dxa"/>
            <w:vAlign w:val="bottom"/>
            <w:tcPrChange w:id="188" w:author="Duy Nguyen-Le" w:date="2022-06-27T13:32:00Z">
              <w:tcPr>
                <w:tcW w:w="2160" w:type="dxa"/>
                <w:vAlign w:val="bottom"/>
              </w:tcPr>
            </w:tcPrChange>
          </w:tcPr>
          <w:p w14:paraId="3AAA02E9" w14:textId="3C928A94" w:rsidR="004B56F1" w:rsidRDefault="004B56F1" w:rsidP="004B56F1">
            <w:pPr>
              <w:jc w:val="center"/>
              <w:rPr>
                <w:rFonts w:ascii="Calibri" w:hAnsi="Calibri" w:cs="Calibri"/>
                <w:color w:val="000000"/>
              </w:rPr>
            </w:pPr>
            <w:r>
              <w:rPr>
                <w:rFonts w:ascii="Calibri" w:hAnsi="Calibri" w:cs="Calibri"/>
                <w:color w:val="000000"/>
              </w:rPr>
              <w:t xml:space="preserve"> 1 (0.9) </w:t>
            </w:r>
          </w:p>
        </w:tc>
        <w:tc>
          <w:tcPr>
            <w:tcW w:w="2070" w:type="dxa"/>
            <w:vAlign w:val="bottom"/>
            <w:tcPrChange w:id="189" w:author="Duy Nguyen-Le" w:date="2022-06-27T13:32:00Z">
              <w:tcPr>
                <w:tcW w:w="1890" w:type="dxa"/>
                <w:vAlign w:val="bottom"/>
              </w:tcPr>
            </w:tcPrChange>
          </w:tcPr>
          <w:p w14:paraId="273E84A1" w14:textId="5CDB2542" w:rsidR="004B56F1" w:rsidRDefault="004B56F1" w:rsidP="004B56F1">
            <w:pPr>
              <w:jc w:val="center"/>
              <w:rPr>
                <w:rFonts w:ascii="Calibri" w:hAnsi="Calibri" w:cs="Calibri"/>
                <w:color w:val="000000"/>
              </w:rPr>
            </w:pPr>
            <w:r>
              <w:rPr>
                <w:rFonts w:ascii="Calibri" w:hAnsi="Calibri" w:cs="Calibri"/>
                <w:color w:val="000000"/>
              </w:rPr>
              <w:t xml:space="preserve"> 1 (0.8) </w:t>
            </w:r>
          </w:p>
        </w:tc>
        <w:tc>
          <w:tcPr>
            <w:tcW w:w="997" w:type="dxa"/>
            <w:vAlign w:val="bottom"/>
            <w:tcPrChange w:id="190" w:author="Duy Nguyen-Le" w:date="2022-06-27T13:32:00Z">
              <w:tcPr>
                <w:tcW w:w="997" w:type="dxa"/>
                <w:vAlign w:val="bottom"/>
              </w:tcPr>
            </w:tcPrChange>
          </w:tcPr>
          <w:p w14:paraId="2472E21E" w14:textId="42DEA546" w:rsidR="004B56F1" w:rsidRDefault="004B56F1" w:rsidP="004B56F1">
            <w:pPr>
              <w:jc w:val="center"/>
              <w:rPr>
                <w:rFonts w:ascii="Calibri" w:hAnsi="Calibri" w:cs="Calibri"/>
                <w:color w:val="000000"/>
              </w:rPr>
            </w:pPr>
            <w:r>
              <w:rPr>
                <w:rFonts w:ascii="Calibri" w:hAnsi="Calibri" w:cs="Calibri"/>
                <w:color w:val="000000"/>
              </w:rPr>
              <w:t>0.736</w:t>
            </w:r>
          </w:p>
        </w:tc>
      </w:tr>
      <w:tr w:rsidR="00EE2283" w14:paraId="60D9E4AB" w14:textId="77777777" w:rsidTr="00956396">
        <w:tc>
          <w:tcPr>
            <w:tcW w:w="4590" w:type="dxa"/>
            <w:vAlign w:val="bottom"/>
            <w:tcPrChange w:id="191" w:author="Duy Nguyen-Le" w:date="2022-06-27T13:32:00Z">
              <w:tcPr>
                <w:tcW w:w="4590" w:type="dxa"/>
                <w:vAlign w:val="bottom"/>
              </w:tcPr>
            </w:tcPrChange>
          </w:tcPr>
          <w:p w14:paraId="4C47BEF7" w14:textId="415032B6" w:rsidR="00EE2283" w:rsidRPr="00D174D4" w:rsidRDefault="00EE2283" w:rsidP="00EE2283">
            <w:r w:rsidRPr="00D174D4">
              <w:rPr>
                <w:rFonts w:ascii="Calibri" w:hAnsi="Calibri" w:cs="Calibri"/>
                <w:color w:val="000000"/>
              </w:rPr>
              <w:t>Birthweight percentile – [mean] percent</w:t>
            </w:r>
          </w:p>
        </w:tc>
        <w:tc>
          <w:tcPr>
            <w:tcW w:w="1980" w:type="dxa"/>
            <w:vAlign w:val="bottom"/>
            <w:tcPrChange w:id="192" w:author="Duy Nguyen-Le" w:date="2022-06-27T13:32:00Z">
              <w:tcPr>
                <w:tcW w:w="1980" w:type="dxa"/>
                <w:vAlign w:val="bottom"/>
              </w:tcPr>
            </w:tcPrChange>
          </w:tcPr>
          <w:p w14:paraId="7775EA9C" w14:textId="5F6725F0" w:rsidR="00EE2283" w:rsidRDefault="00EE2283" w:rsidP="00EE2283">
            <w:pPr>
              <w:jc w:val="center"/>
              <w:rPr>
                <w:rFonts w:ascii="Calibri" w:hAnsi="Calibri" w:cs="Calibri"/>
                <w:color w:val="000000"/>
              </w:rPr>
            </w:pPr>
            <w:r>
              <w:rPr>
                <w:rFonts w:ascii="Calibri" w:hAnsi="Calibri" w:cs="Calibri"/>
                <w:color w:val="000000"/>
              </w:rPr>
              <w:t>50.8±28.5</w:t>
            </w:r>
          </w:p>
        </w:tc>
        <w:tc>
          <w:tcPr>
            <w:tcW w:w="2070" w:type="dxa"/>
            <w:vAlign w:val="bottom"/>
            <w:tcPrChange w:id="193" w:author="Duy Nguyen-Le" w:date="2022-06-27T13:32:00Z">
              <w:tcPr>
                <w:tcW w:w="2070" w:type="dxa"/>
                <w:vAlign w:val="bottom"/>
              </w:tcPr>
            </w:tcPrChange>
          </w:tcPr>
          <w:p w14:paraId="01B65D8F" w14:textId="132758CF" w:rsidR="00EE2283" w:rsidRDefault="00EE2283" w:rsidP="00EE2283">
            <w:pPr>
              <w:jc w:val="center"/>
              <w:rPr>
                <w:rFonts w:ascii="Calibri" w:hAnsi="Calibri" w:cs="Calibri"/>
                <w:color w:val="000000"/>
              </w:rPr>
            </w:pPr>
            <w:r>
              <w:rPr>
                <w:rFonts w:ascii="Calibri" w:hAnsi="Calibri" w:cs="Calibri"/>
                <w:color w:val="000000"/>
              </w:rPr>
              <w:t>47.6±25.3</w:t>
            </w:r>
          </w:p>
        </w:tc>
        <w:tc>
          <w:tcPr>
            <w:tcW w:w="2160" w:type="dxa"/>
            <w:vAlign w:val="bottom"/>
            <w:tcPrChange w:id="194" w:author="Duy Nguyen-Le" w:date="2022-06-27T13:32:00Z">
              <w:tcPr>
                <w:tcW w:w="2160" w:type="dxa"/>
                <w:vAlign w:val="bottom"/>
              </w:tcPr>
            </w:tcPrChange>
          </w:tcPr>
          <w:p w14:paraId="4C2FE63B" w14:textId="6786B0E6" w:rsidR="00EE2283" w:rsidRDefault="00EE2283" w:rsidP="00EE2283">
            <w:pPr>
              <w:jc w:val="center"/>
              <w:rPr>
                <w:rFonts w:ascii="Calibri" w:hAnsi="Calibri" w:cs="Calibri"/>
                <w:color w:val="000000"/>
              </w:rPr>
            </w:pPr>
            <w:r>
              <w:rPr>
                <w:rFonts w:ascii="Calibri" w:hAnsi="Calibri" w:cs="Calibri"/>
                <w:color w:val="000000"/>
              </w:rPr>
              <w:t>47.0±29.0</w:t>
            </w:r>
          </w:p>
        </w:tc>
        <w:tc>
          <w:tcPr>
            <w:tcW w:w="2070" w:type="dxa"/>
            <w:vAlign w:val="bottom"/>
            <w:tcPrChange w:id="195" w:author="Duy Nguyen-Le" w:date="2022-06-27T13:32:00Z">
              <w:tcPr>
                <w:tcW w:w="1890" w:type="dxa"/>
                <w:vAlign w:val="bottom"/>
              </w:tcPr>
            </w:tcPrChange>
          </w:tcPr>
          <w:p w14:paraId="64A03083" w14:textId="353D4E22" w:rsidR="00EE2283" w:rsidRDefault="00EE2283" w:rsidP="00EE2283">
            <w:pPr>
              <w:jc w:val="center"/>
              <w:rPr>
                <w:rFonts w:ascii="Calibri" w:hAnsi="Calibri" w:cs="Calibri"/>
                <w:color w:val="000000"/>
              </w:rPr>
            </w:pPr>
            <w:r>
              <w:rPr>
                <w:rFonts w:ascii="Calibri" w:hAnsi="Calibri" w:cs="Calibri"/>
                <w:color w:val="000000"/>
              </w:rPr>
              <w:t>46.8±28.8</w:t>
            </w:r>
          </w:p>
        </w:tc>
        <w:tc>
          <w:tcPr>
            <w:tcW w:w="997" w:type="dxa"/>
            <w:vAlign w:val="bottom"/>
            <w:tcPrChange w:id="196" w:author="Duy Nguyen-Le" w:date="2022-06-27T13:32:00Z">
              <w:tcPr>
                <w:tcW w:w="997" w:type="dxa"/>
                <w:vAlign w:val="bottom"/>
              </w:tcPr>
            </w:tcPrChange>
          </w:tcPr>
          <w:p w14:paraId="70720294" w14:textId="0BEB3B62" w:rsidR="00EE2283" w:rsidRDefault="00EE2283" w:rsidP="00EE2283">
            <w:pPr>
              <w:jc w:val="center"/>
              <w:rPr>
                <w:rFonts w:ascii="Calibri" w:hAnsi="Calibri" w:cs="Calibri"/>
                <w:color w:val="000000"/>
              </w:rPr>
            </w:pPr>
            <w:r>
              <w:rPr>
                <w:rFonts w:ascii="Calibri" w:hAnsi="Calibri" w:cs="Calibri"/>
                <w:color w:val="000000"/>
              </w:rPr>
              <w:t>0.698</w:t>
            </w:r>
          </w:p>
        </w:tc>
      </w:tr>
      <w:tr w:rsidR="00EB1C2E" w14:paraId="5A2A83B8" w14:textId="77777777" w:rsidTr="00956396">
        <w:tc>
          <w:tcPr>
            <w:tcW w:w="4590" w:type="dxa"/>
            <w:vAlign w:val="bottom"/>
            <w:tcPrChange w:id="197" w:author="Duy Nguyen-Le" w:date="2022-06-27T13:32:00Z">
              <w:tcPr>
                <w:tcW w:w="4590" w:type="dxa"/>
                <w:vAlign w:val="bottom"/>
              </w:tcPr>
            </w:tcPrChange>
          </w:tcPr>
          <w:p w14:paraId="1A60C388" w14:textId="38B30881" w:rsidR="00EB1C2E" w:rsidRDefault="00EB1C2E" w:rsidP="00EB1C2E">
            <w:r>
              <w:rPr>
                <w:rFonts w:ascii="Calibri" w:hAnsi="Calibri" w:cs="Calibri"/>
                <w:color w:val="000000"/>
              </w:rPr>
              <w:t>Birthweight percentile – [median] percent</w:t>
            </w:r>
          </w:p>
        </w:tc>
        <w:tc>
          <w:tcPr>
            <w:tcW w:w="1980" w:type="dxa"/>
            <w:vAlign w:val="bottom"/>
            <w:tcPrChange w:id="198" w:author="Duy Nguyen-Le" w:date="2022-06-27T13:32:00Z">
              <w:tcPr>
                <w:tcW w:w="1980" w:type="dxa"/>
                <w:vAlign w:val="bottom"/>
              </w:tcPr>
            </w:tcPrChange>
          </w:tcPr>
          <w:p w14:paraId="0D39E870" w14:textId="1223865C" w:rsidR="00EB1C2E" w:rsidRDefault="00EB1C2E" w:rsidP="00EB1C2E">
            <w:pPr>
              <w:jc w:val="center"/>
              <w:rPr>
                <w:rFonts w:ascii="Calibri" w:hAnsi="Calibri" w:cs="Calibri"/>
                <w:color w:val="000000"/>
              </w:rPr>
            </w:pPr>
            <w:r>
              <w:rPr>
                <w:rFonts w:ascii="Calibri" w:hAnsi="Calibri" w:cs="Calibri"/>
                <w:color w:val="000000"/>
              </w:rPr>
              <w:t>50.0 [25.0;75.0]</w:t>
            </w:r>
          </w:p>
        </w:tc>
        <w:tc>
          <w:tcPr>
            <w:tcW w:w="2070" w:type="dxa"/>
            <w:vAlign w:val="bottom"/>
            <w:tcPrChange w:id="199" w:author="Duy Nguyen-Le" w:date="2022-06-27T13:32:00Z">
              <w:tcPr>
                <w:tcW w:w="2070" w:type="dxa"/>
                <w:vAlign w:val="bottom"/>
              </w:tcPr>
            </w:tcPrChange>
          </w:tcPr>
          <w:p w14:paraId="0196D4BA" w14:textId="77E6366F" w:rsidR="00EB1C2E" w:rsidRDefault="00EB1C2E" w:rsidP="00EB1C2E">
            <w:pPr>
              <w:jc w:val="center"/>
              <w:rPr>
                <w:rFonts w:ascii="Calibri" w:hAnsi="Calibri" w:cs="Calibri"/>
                <w:color w:val="000000"/>
              </w:rPr>
            </w:pPr>
            <w:r>
              <w:rPr>
                <w:rFonts w:ascii="Calibri" w:hAnsi="Calibri" w:cs="Calibri"/>
                <w:color w:val="000000"/>
              </w:rPr>
              <w:t>50.0 [25.0;75.0]</w:t>
            </w:r>
          </w:p>
        </w:tc>
        <w:tc>
          <w:tcPr>
            <w:tcW w:w="2160" w:type="dxa"/>
            <w:vAlign w:val="bottom"/>
            <w:tcPrChange w:id="200" w:author="Duy Nguyen-Le" w:date="2022-06-27T13:32:00Z">
              <w:tcPr>
                <w:tcW w:w="2160" w:type="dxa"/>
                <w:vAlign w:val="bottom"/>
              </w:tcPr>
            </w:tcPrChange>
          </w:tcPr>
          <w:p w14:paraId="126B945A" w14:textId="55C3374F" w:rsidR="00EB1C2E" w:rsidRDefault="00EB1C2E" w:rsidP="00EB1C2E">
            <w:pPr>
              <w:jc w:val="center"/>
              <w:rPr>
                <w:rFonts w:ascii="Calibri" w:hAnsi="Calibri" w:cs="Calibri"/>
                <w:color w:val="000000"/>
              </w:rPr>
            </w:pPr>
            <w:r>
              <w:rPr>
                <w:rFonts w:ascii="Calibri" w:hAnsi="Calibri" w:cs="Calibri"/>
                <w:color w:val="000000"/>
              </w:rPr>
              <w:t>50.0 [25.0;75.0]</w:t>
            </w:r>
          </w:p>
        </w:tc>
        <w:tc>
          <w:tcPr>
            <w:tcW w:w="2070" w:type="dxa"/>
            <w:vAlign w:val="bottom"/>
            <w:tcPrChange w:id="201" w:author="Duy Nguyen-Le" w:date="2022-06-27T13:32:00Z">
              <w:tcPr>
                <w:tcW w:w="1890" w:type="dxa"/>
                <w:vAlign w:val="bottom"/>
              </w:tcPr>
            </w:tcPrChange>
          </w:tcPr>
          <w:p w14:paraId="4426FDB0" w14:textId="3D2DBC9F" w:rsidR="00EB1C2E" w:rsidRDefault="00EB1C2E" w:rsidP="00EB1C2E">
            <w:pPr>
              <w:jc w:val="center"/>
              <w:rPr>
                <w:rFonts w:ascii="Calibri" w:hAnsi="Calibri" w:cs="Calibri"/>
                <w:color w:val="000000"/>
              </w:rPr>
            </w:pPr>
            <w:r>
              <w:rPr>
                <w:rFonts w:ascii="Calibri" w:hAnsi="Calibri" w:cs="Calibri"/>
                <w:color w:val="000000"/>
              </w:rPr>
              <w:t>50.0 [25.0;75.0]</w:t>
            </w:r>
          </w:p>
        </w:tc>
        <w:tc>
          <w:tcPr>
            <w:tcW w:w="997" w:type="dxa"/>
            <w:vAlign w:val="bottom"/>
            <w:tcPrChange w:id="202" w:author="Duy Nguyen-Le" w:date="2022-06-27T13:32:00Z">
              <w:tcPr>
                <w:tcW w:w="997" w:type="dxa"/>
                <w:vAlign w:val="bottom"/>
              </w:tcPr>
            </w:tcPrChange>
          </w:tcPr>
          <w:p w14:paraId="26DF28BC" w14:textId="1EAA0152" w:rsidR="00EB1C2E" w:rsidRDefault="00EB1C2E" w:rsidP="00EB1C2E">
            <w:pPr>
              <w:jc w:val="center"/>
              <w:rPr>
                <w:rFonts w:ascii="Calibri" w:hAnsi="Calibri" w:cs="Calibri"/>
                <w:color w:val="000000"/>
              </w:rPr>
            </w:pPr>
            <w:r>
              <w:rPr>
                <w:rFonts w:ascii="Calibri" w:hAnsi="Calibri" w:cs="Calibri"/>
                <w:color w:val="000000"/>
              </w:rPr>
              <w:t>0.666</w:t>
            </w:r>
          </w:p>
        </w:tc>
      </w:tr>
      <w:tr w:rsidR="00EB1C2E" w14:paraId="472623D9" w14:textId="77777777" w:rsidTr="00956396">
        <w:tc>
          <w:tcPr>
            <w:tcW w:w="4590" w:type="dxa"/>
            <w:vAlign w:val="bottom"/>
            <w:tcPrChange w:id="203" w:author="Duy Nguyen-Le" w:date="2022-06-27T13:32:00Z">
              <w:tcPr>
                <w:tcW w:w="4590" w:type="dxa"/>
                <w:vAlign w:val="bottom"/>
              </w:tcPr>
            </w:tcPrChange>
          </w:tcPr>
          <w:p w14:paraId="3897A00A" w14:textId="475A0ADD" w:rsidR="00EB1C2E" w:rsidRDefault="00EB1C2E" w:rsidP="00EB1C2E">
            <w:pPr>
              <w:rPr>
                <w:rFonts w:ascii="Calibri" w:hAnsi="Calibri" w:cs="Calibri"/>
                <w:color w:val="000000"/>
              </w:rPr>
            </w:pPr>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bottom"/>
            <w:tcPrChange w:id="204" w:author="Duy Nguyen-Le" w:date="2022-06-27T13:32:00Z">
              <w:tcPr>
                <w:tcW w:w="1980" w:type="dxa"/>
                <w:vAlign w:val="bottom"/>
              </w:tcPr>
            </w:tcPrChange>
          </w:tcPr>
          <w:p w14:paraId="2BE364CB" w14:textId="5E31387B" w:rsidR="00EB1C2E" w:rsidRDefault="00EB1C2E" w:rsidP="00EB1C2E">
            <w:pPr>
              <w:jc w:val="center"/>
              <w:rPr>
                <w:rFonts w:ascii="Calibri" w:hAnsi="Calibri" w:cs="Calibri"/>
                <w:color w:val="000000"/>
              </w:rPr>
            </w:pPr>
            <w:r>
              <w:rPr>
                <w:rFonts w:ascii="Calibri" w:hAnsi="Calibri" w:cs="Calibri"/>
                <w:color w:val="000000"/>
              </w:rPr>
              <w:t xml:space="preserve"> 6 (5.6) </w:t>
            </w:r>
          </w:p>
        </w:tc>
        <w:tc>
          <w:tcPr>
            <w:tcW w:w="2070" w:type="dxa"/>
            <w:vAlign w:val="bottom"/>
            <w:tcPrChange w:id="205" w:author="Duy Nguyen-Le" w:date="2022-06-27T13:32:00Z">
              <w:tcPr>
                <w:tcW w:w="2070" w:type="dxa"/>
                <w:vAlign w:val="bottom"/>
              </w:tcPr>
            </w:tcPrChange>
          </w:tcPr>
          <w:p w14:paraId="4D9E8C53" w14:textId="2150A8EB" w:rsidR="00EB1C2E" w:rsidRDefault="00EB1C2E" w:rsidP="00EB1C2E">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206" w:author="Duy Nguyen-Le" w:date="2022-06-27T13:32:00Z">
              <w:tcPr>
                <w:tcW w:w="2160" w:type="dxa"/>
                <w:vAlign w:val="bottom"/>
              </w:tcPr>
            </w:tcPrChange>
          </w:tcPr>
          <w:p w14:paraId="567A180E" w14:textId="2E6CF7DE" w:rsidR="00EB1C2E" w:rsidRDefault="00EB1C2E" w:rsidP="00EB1C2E">
            <w:pPr>
              <w:jc w:val="center"/>
              <w:rPr>
                <w:rFonts w:ascii="Calibri" w:hAnsi="Calibri" w:cs="Calibri"/>
                <w:color w:val="000000"/>
              </w:rPr>
            </w:pPr>
            <w:r>
              <w:rPr>
                <w:rFonts w:ascii="Calibri" w:hAnsi="Calibri" w:cs="Calibri"/>
                <w:color w:val="000000"/>
              </w:rPr>
              <w:t xml:space="preserve"> 4 (3.7) </w:t>
            </w:r>
          </w:p>
        </w:tc>
        <w:tc>
          <w:tcPr>
            <w:tcW w:w="2070" w:type="dxa"/>
            <w:vAlign w:val="bottom"/>
            <w:tcPrChange w:id="207" w:author="Duy Nguyen-Le" w:date="2022-06-27T13:32:00Z">
              <w:tcPr>
                <w:tcW w:w="1890" w:type="dxa"/>
                <w:vAlign w:val="bottom"/>
              </w:tcPr>
            </w:tcPrChange>
          </w:tcPr>
          <w:p w14:paraId="24F9AB00" w14:textId="256DD7D7" w:rsidR="00EB1C2E" w:rsidRDefault="00EB1C2E" w:rsidP="00EB1C2E">
            <w:pPr>
              <w:jc w:val="center"/>
              <w:rPr>
                <w:rFonts w:ascii="Calibri" w:hAnsi="Calibri" w:cs="Calibri"/>
                <w:color w:val="000000"/>
              </w:rPr>
            </w:pPr>
            <w:r>
              <w:rPr>
                <w:rFonts w:ascii="Calibri" w:hAnsi="Calibri" w:cs="Calibri"/>
                <w:color w:val="000000"/>
              </w:rPr>
              <w:t xml:space="preserve"> 7 (5.6) </w:t>
            </w:r>
          </w:p>
        </w:tc>
        <w:tc>
          <w:tcPr>
            <w:tcW w:w="997" w:type="dxa"/>
            <w:vAlign w:val="bottom"/>
            <w:tcPrChange w:id="208" w:author="Duy Nguyen-Le" w:date="2022-06-27T13:32:00Z">
              <w:tcPr>
                <w:tcW w:w="997" w:type="dxa"/>
                <w:vAlign w:val="bottom"/>
              </w:tcPr>
            </w:tcPrChange>
          </w:tcPr>
          <w:p w14:paraId="1921F7A5" w14:textId="647FC297" w:rsidR="00EB1C2E" w:rsidRDefault="00EB1C2E" w:rsidP="00EB1C2E">
            <w:pPr>
              <w:jc w:val="center"/>
              <w:rPr>
                <w:rFonts w:ascii="Calibri" w:hAnsi="Calibri" w:cs="Calibri"/>
                <w:color w:val="000000"/>
              </w:rPr>
            </w:pPr>
            <w:r>
              <w:rPr>
                <w:rFonts w:ascii="Calibri" w:hAnsi="Calibri" w:cs="Calibri"/>
                <w:color w:val="000000"/>
              </w:rPr>
              <w:t>0.072</w:t>
            </w:r>
          </w:p>
        </w:tc>
      </w:tr>
      <w:tr w:rsidR="00EB1C2E" w14:paraId="19948E41" w14:textId="77777777" w:rsidTr="00956396">
        <w:tc>
          <w:tcPr>
            <w:tcW w:w="4590" w:type="dxa"/>
            <w:vAlign w:val="bottom"/>
            <w:tcPrChange w:id="209" w:author="Duy Nguyen-Le" w:date="2022-06-27T13:32:00Z">
              <w:tcPr>
                <w:tcW w:w="4590" w:type="dxa"/>
                <w:vAlign w:val="bottom"/>
              </w:tcPr>
            </w:tcPrChange>
          </w:tcPr>
          <w:p w14:paraId="53382625" w14:textId="645F9D7E" w:rsidR="00EB1C2E" w:rsidRDefault="00EB1C2E" w:rsidP="00EB1C2E">
            <w:pPr>
              <w:rPr>
                <w:rFonts w:ascii="Calibri" w:hAnsi="Calibri" w:cs="Calibri"/>
                <w:color w:val="000000"/>
              </w:rPr>
            </w:pPr>
            <w:r>
              <w:rPr>
                <w:rFonts w:ascii="Calibri" w:hAnsi="Calibri" w:cs="Calibri"/>
                <w:color w:val="000000"/>
              </w:rPr>
              <w:t>Neonatal ICU events – n (%)</w:t>
            </w:r>
          </w:p>
        </w:tc>
        <w:tc>
          <w:tcPr>
            <w:tcW w:w="1980" w:type="dxa"/>
            <w:vAlign w:val="bottom"/>
            <w:tcPrChange w:id="210" w:author="Duy Nguyen-Le" w:date="2022-06-27T13:32:00Z">
              <w:tcPr>
                <w:tcW w:w="1980" w:type="dxa"/>
                <w:vAlign w:val="bottom"/>
              </w:tcPr>
            </w:tcPrChange>
          </w:tcPr>
          <w:p w14:paraId="2C1C3ED2" w14:textId="01FE24EE" w:rsidR="00EB1C2E" w:rsidRDefault="00EB1C2E" w:rsidP="00EB1C2E">
            <w:pPr>
              <w:jc w:val="center"/>
              <w:rPr>
                <w:rFonts w:ascii="Calibri" w:hAnsi="Calibri" w:cs="Calibri"/>
                <w:color w:val="000000"/>
              </w:rPr>
            </w:pPr>
            <w:r>
              <w:rPr>
                <w:rFonts w:ascii="Calibri" w:hAnsi="Calibri" w:cs="Calibri"/>
                <w:color w:val="000000"/>
              </w:rPr>
              <w:t xml:space="preserve"> 6 (5.6) </w:t>
            </w:r>
          </w:p>
        </w:tc>
        <w:tc>
          <w:tcPr>
            <w:tcW w:w="2070" w:type="dxa"/>
            <w:vAlign w:val="bottom"/>
            <w:tcPrChange w:id="211" w:author="Duy Nguyen-Le" w:date="2022-06-27T13:32:00Z">
              <w:tcPr>
                <w:tcW w:w="2070" w:type="dxa"/>
                <w:vAlign w:val="bottom"/>
              </w:tcPr>
            </w:tcPrChange>
          </w:tcPr>
          <w:p w14:paraId="52A2CEE9" w14:textId="0DDB7F6D" w:rsidR="00EB1C2E" w:rsidRDefault="00EB1C2E" w:rsidP="00EB1C2E">
            <w:pPr>
              <w:jc w:val="center"/>
              <w:rPr>
                <w:rFonts w:ascii="Calibri" w:hAnsi="Calibri" w:cs="Calibri"/>
                <w:color w:val="000000"/>
              </w:rPr>
            </w:pPr>
            <w:r>
              <w:rPr>
                <w:rFonts w:ascii="Calibri" w:hAnsi="Calibri" w:cs="Calibri"/>
                <w:color w:val="000000"/>
              </w:rPr>
              <w:t xml:space="preserve"> 3 (3.2) </w:t>
            </w:r>
          </w:p>
        </w:tc>
        <w:tc>
          <w:tcPr>
            <w:tcW w:w="2160" w:type="dxa"/>
            <w:vAlign w:val="bottom"/>
            <w:tcPrChange w:id="212" w:author="Duy Nguyen-Le" w:date="2022-06-27T13:32:00Z">
              <w:tcPr>
                <w:tcW w:w="2160" w:type="dxa"/>
                <w:vAlign w:val="bottom"/>
              </w:tcPr>
            </w:tcPrChange>
          </w:tcPr>
          <w:p w14:paraId="4AE8AB91" w14:textId="38B43E95" w:rsidR="00EB1C2E" w:rsidRDefault="00EB1C2E" w:rsidP="00EB1C2E">
            <w:pPr>
              <w:jc w:val="center"/>
              <w:rPr>
                <w:rFonts w:ascii="Calibri" w:hAnsi="Calibri" w:cs="Calibri"/>
                <w:color w:val="000000"/>
              </w:rPr>
            </w:pPr>
            <w:r>
              <w:rPr>
                <w:rFonts w:ascii="Calibri" w:hAnsi="Calibri" w:cs="Calibri"/>
                <w:color w:val="000000"/>
              </w:rPr>
              <w:t xml:space="preserve"> 3 (2.8) </w:t>
            </w:r>
          </w:p>
        </w:tc>
        <w:tc>
          <w:tcPr>
            <w:tcW w:w="2070" w:type="dxa"/>
            <w:vAlign w:val="bottom"/>
            <w:tcPrChange w:id="213" w:author="Duy Nguyen-Le" w:date="2022-06-27T13:32:00Z">
              <w:tcPr>
                <w:tcW w:w="1890" w:type="dxa"/>
                <w:vAlign w:val="bottom"/>
              </w:tcPr>
            </w:tcPrChange>
          </w:tcPr>
          <w:p w14:paraId="5B0ABB3B" w14:textId="75D1BDA1" w:rsidR="00EB1C2E" w:rsidRDefault="00EB1C2E" w:rsidP="00EB1C2E">
            <w:pPr>
              <w:jc w:val="center"/>
              <w:rPr>
                <w:rFonts w:ascii="Calibri" w:hAnsi="Calibri" w:cs="Calibri"/>
                <w:color w:val="000000"/>
              </w:rPr>
            </w:pPr>
            <w:r>
              <w:rPr>
                <w:rFonts w:ascii="Calibri" w:hAnsi="Calibri" w:cs="Calibri"/>
                <w:color w:val="000000"/>
              </w:rPr>
              <w:t xml:space="preserve">12 (9.5) </w:t>
            </w:r>
          </w:p>
        </w:tc>
        <w:tc>
          <w:tcPr>
            <w:tcW w:w="997" w:type="dxa"/>
            <w:vAlign w:val="bottom"/>
            <w:tcPrChange w:id="214" w:author="Duy Nguyen-Le" w:date="2022-06-27T13:32:00Z">
              <w:tcPr>
                <w:tcW w:w="997" w:type="dxa"/>
                <w:vAlign w:val="bottom"/>
              </w:tcPr>
            </w:tcPrChange>
          </w:tcPr>
          <w:p w14:paraId="45BDB34E" w14:textId="46EE2609" w:rsidR="00EB1C2E" w:rsidRDefault="00EB1C2E" w:rsidP="00EB1C2E">
            <w:pPr>
              <w:jc w:val="center"/>
              <w:rPr>
                <w:rFonts w:ascii="Calibri" w:hAnsi="Calibri" w:cs="Calibri"/>
                <w:color w:val="000000"/>
              </w:rPr>
            </w:pPr>
            <w:r>
              <w:rPr>
                <w:rFonts w:ascii="Calibri" w:hAnsi="Calibri" w:cs="Calibri"/>
                <w:color w:val="000000"/>
              </w:rPr>
              <w:t>0.093</w:t>
            </w:r>
          </w:p>
        </w:tc>
      </w:tr>
      <w:tr w:rsidR="00EB1C2E" w14:paraId="6271A35F" w14:textId="77777777" w:rsidTr="00956396">
        <w:tc>
          <w:tcPr>
            <w:tcW w:w="4590" w:type="dxa"/>
            <w:vAlign w:val="bottom"/>
            <w:tcPrChange w:id="215" w:author="Duy Nguyen-Le" w:date="2022-06-27T13:32:00Z">
              <w:tcPr>
                <w:tcW w:w="4590" w:type="dxa"/>
                <w:vAlign w:val="bottom"/>
              </w:tcPr>
            </w:tcPrChange>
          </w:tcPr>
          <w:p w14:paraId="38685CB3" w14:textId="4329E97A" w:rsidR="00EB1C2E" w:rsidRDefault="00EB1C2E" w:rsidP="00EB1C2E">
            <w:pPr>
              <w:rPr>
                <w:rFonts w:ascii="Calibri" w:hAnsi="Calibri" w:cs="Calibri"/>
                <w:color w:val="000000"/>
              </w:rPr>
            </w:pPr>
            <w:r>
              <w:rPr>
                <w:rFonts w:ascii="Calibri" w:hAnsi="Calibri" w:cs="Calibri"/>
                <w:color w:val="000000"/>
              </w:rPr>
              <w:t>Neonatal defects – n (%)</w:t>
            </w:r>
          </w:p>
        </w:tc>
        <w:tc>
          <w:tcPr>
            <w:tcW w:w="1980" w:type="dxa"/>
            <w:vAlign w:val="bottom"/>
            <w:tcPrChange w:id="216" w:author="Duy Nguyen-Le" w:date="2022-06-27T13:32:00Z">
              <w:tcPr>
                <w:tcW w:w="1980" w:type="dxa"/>
                <w:vAlign w:val="bottom"/>
              </w:tcPr>
            </w:tcPrChange>
          </w:tcPr>
          <w:p w14:paraId="16B900F8" w14:textId="0A64D216" w:rsidR="00EB1C2E" w:rsidRDefault="00EB1C2E" w:rsidP="00EB1C2E">
            <w:pPr>
              <w:jc w:val="center"/>
              <w:rPr>
                <w:rFonts w:ascii="Calibri" w:hAnsi="Calibri" w:cs="Calibri"/>
                <w:color w:val="000000"/>
              </w:rPr>
            </w:pPr>
            <w:r>
              <w:rPr>
                <w:rFonts w:ascii="Calibri" w:hAnsi="Calibri" w:cs="Calibri"/>
                <w:color w:val="000000"/>
              </w:rPr>
              <w:t xml:space="preserve"> 2 (1.9) </w:t>
            </w:r>
          </w:p>
        </w:tc>
        <w:tc>
          <w:tcPr>
            <w:tcW w:w="2070" w:type="dxa"/>
            <w:vAlign w:val="bottom"/>
            <w:tcPrChange w:id="217" w:author="Duy Nguyen-Le" w:date="2022-06-27T13:32:00Z">
              <w:tcPr>
                <w:tcW w:w="2070" w:type="dxa"/>
                <w:vAlign w:val="bottom"/>
              </w:tcPr>
            </w:tcPrChange>
          </w:tcPr>
          <w:p w14:paraId="5266D793" w14:textId="58DC4E90" w:rsidR="00EB1C2E" w:rsidRDefault="00EB1C2E" w:rsidP="00EB1C2E">
            <w:pPr>
              <w:jc w:val="center"/>
              <w:rPr>
                <w:rFonts w:ascii="Calibri" w:hAnsi="Calibri" w:cs="Calibri"/>
                <w:color w:val="000000"/>
              </w:rPr>
            </w:pPr>
            <w:r>
              <w:rPr>
                <w:rFonts w:ascii="Calibri" w:hAnsi="Calibri" w:cs="Calibri"/>
                <w:color w:val="000000"/>
              </w:rPr>
              <w:t xml:space="preserve"> 0 (0.0) </w:t>
            </w:r>
          </w:p>
        </w:tc>
        <w:tc>
          <w:tcPr>
            <w:tcW w:w="2160" w:type="dxa"/>
            <w:vAlign w:val="bottom"/>
            <w:tcPrChange w:id="218" w:author="Duy Nguyen-Le" w:date="2022-06-27T13:32:00Z">
              <w:tcPr>
                <w:tcW w:w="2160" w:type="dxa"/>
                <w:vAlign w:val="bottom"/>
              </w:tcPr>
            </w:tcPrChange>
          </w:tcPr>
          <w:p w14:paraId="4E69060E" w14:textId="16BEC979" w:rsidR="00EB1C2E" w:rsidRDefault="00EB1C2E" w:rsidP="00EB1C2E">
            <w:pPr>
              <w:jc w:val="center"/>
              <w:rPr>
                <w:rFonts w:ascii="Calibri" w:hAnsi="Calibri" w:cs="Calibri"/>
                <w:color w:val="000000"/>
              </w:rPr>
            </w:pPr>
            <w:r>
              <w:rPr>
                <w:rFonts w:ascii="Calibri" w:hAnsi="Calibri" w:cs="Calibri"/>
                <w:color w:val="000000"/>
              </w:rPr>
              <w:t xml:space="preserve"> 0 (0.0) </w:t>
            </w:r>
          </w:p>
        </w:tc>
        <w:tc>
          <w:tcPr>
            <w:tcW w:w="2070" w:type="dxa"/>
            <w:vAlign w:val="bottom"/>
            <w:tcPrChange w:id="219" w:author="Duy Nguyen-Le" w:date="2022-06-27T13:32:00Z">
              <w:tcPr>
                <w:tcW w:w="1890" w:type="dxa"/>
                <w:vAlign w:val="bottom"/>
              </w:tcPr>
            </w:tcPrChange>
          </w:tcPr>
          <w:p w14:paraId="2E1A3741" w14:textId="3043F4A9" w:rsidR="00EB1C2E" w:rsidRDefault="00EB1C2E" w:rsidP="00EB1C2E">
            <w:pPr>
              <w:jc w:val="center"/>
              <w:rPr>
                <w:rFonts w:ascii="Calibri" w:hAnsi="Calibri" w:cs="Calibri"/>
                <w:color w:val="000000"/>
              </w:rPr>
            </w:pPr>
            <w:r>
              <w:rPr>
                <w:rFonts w:ascii="Calibri" w:hAnsi="Calibri" w:cs="Calibri"/>
                <w:color w:val="000000"/>
              </w:rPr>
              <w:t xml:space="preserve"> 2 (1.6) </w:t>
            </w:r>
          </w:p>
        </w:tc>
        <w:tc>
          <w:tcPr>
            <w:tcW w:w="997" w:type="dxa"/>
            <w:vAlign w:val="bottom"/>
            <w:tcPrChange w:id="220" w:author="Duy Nguyen-Le" w:date="2022-06-27T13:32:00Z">
              <w:tcPr>
                <w:tcW w:w="997" w:type="dxa"/>
                <w:vAlign w:val="bottom"/>
              </w:tcPr>
            </w:tcPrChange>
          </w:tcPr>
          <w:p w14:paraId="3EC68F3B" w14:textId="208AA092" w:rsidR="00EB1C2E" w:rsidRDefault="00EB1C2E" w:rsidP="00EB1C2E">
            <w:pPr>
              <w:jc w:val="center"/>
              <w:rPr>
                <w:rFonts w:ascii="Calibri" w:hAnsi="Calibri" w:cs="Calibri"/>
                <w:color w:val="000000"/>
              </w:rPr>
            </w:pPr>
            <w:r>
              <w:rPr>
                <w:rFonts w:ascii="Calibri" w:hAnsi="Calibri" w:cs="Calibri"/>
                <w:color w:val="000000"/>
              </w:rPr>
              <w:t>0.315</w:t>
            </w:r>
          </w:p>
        </w:tc>
      </w:tr>
      <w:tr w:rsidR="00EB1C2E" w14:paraId="5BA91EDA" w14:textId="77777777" w:rsidTr="00956396">
        <w:tc>
          <w:tcPr>
            <w:tcW w:w="4590" w:type="dxa"/>
            <w:vAlign w:val="bottom"/>
            <w:tcPrChange w:id="221" w:author="Duy Nguyen-Le" w:date="2022-06-27T13:32:00Z">
              <w:tcPr>
                <w:tcW w:w="4590" w:type="dxa"/>
                <w:vAlign w:val="bottom"/>
              </w:tcPr>
            </w:tcPrChange>
          </w:tcPr>
          <w:p w14:paraId="5A1EF41B" w14:textId="39EECD14" w:rsidR="00EB1C2E" w:rsidRDefault="00EB1C2E" w:rsidP="00EB1C2E">
            <w:pPr>
              <w:rPr>
                <w:rFonts w:ascii="Calibri" w:hAnsi="Calibri" w:cs="Calibri"/>
                <w:color w:val="000000"/>
              </w:rPr>
            </w:pPr>
            <w:r>
              <w:rPr>
                <w:rFonts w:ascii="Calibri" w:hAnsi="Calibri" w:cs="Calibri"/>
                <w:color w:val="000000"/>
              </w:rPr>
              <w:t>Maternal infected by Covid-19 – n (%)</w:t>
            </w:r>
          </w:p>
        </w:tc>
        <w:tc>
          <w:tcPr>
            <w:tcW w:w="1980" w:type="dxa"/>
            <w:vAlign w:val="bottom"/>
            <w:tcPrChange w:id="222" w:author="Duy Nguyen-Le" w:date="2022-06-27T13:32:00Z">
              <w:tcPr>
                <w:tcW w:w="1980" w:type="dxa"/>
                <w:vAlign w:val="bottom"/>
              </w:tcPr>
            </w:tcPrChange>
          </w:tcPr>
          <w:p w14:paraId="70878812" w14:textId="3A0DB8BC" w:rsidR="00EB1C2E" w:rsidRDefault="00EB1C2E" w:rsidP="00EB1C2E">
            <w:pPr>
              <w:jc w:val="center"/>
              <w:rPr>
                <w:rFonts w:ascii="Calibri" w:hAnsi="Calibri" w:cs="Calibri"/>
                <w:color w:val="000000"/>
              </w:rPr>
            </w:pPr>
            <w:r>
              <w:rPr>
                <w:rFonts w:ascii="Calibri" w:hAnsi="Calibri" w:cs="Calibri"/>
                <w:color w:val="000000"/>
              </w:rPr>
              <w:t xml:space="preserve">10 (9.3) </w:t>
            </w:r>
          </w:p>
        </w:tc>
        <w:tc>
          <w:tcPr>
            <w:tcW w:w="2070" w:type="dxa"/>
            <w:vAlign w:val="bottom"/>
            <w:tcPrChange w:id="223" w:author="Duy Nguyen-Le" w:date="2022-06-27T13:32:00Z">
              <w:tcPr>
                <w:tcW w:w="2070" w:type="dxa"/>
                <w:vAlign w:val="bottom"/>
              </w:tcPr>
            </w:tcPrChange>
          </w:tcPr>
          <w:p w14:paraId="1A7C19B2" w14:textId="3B74C6C2" w:rsidR="00EB1C2E" w:rsidRDefault="00EB1C2E" w:rsidP="00EB1C2E">
            <w:pPr>
              <w:jc w:val="center"/>
              <w:rPr>
                <w:rFonts w:ascii="Calibri" w:hAnsi="Calibri" w:cs="Calibri"/>
                <w:color w:val="000000"/>
              </w:rPr>
            </w:pPr>
            <w:r>
              <w:rPr>
                <w:rFonts w:ascii="Calibri" w:hAnsi="Calibri" w:cs="Calibri"/>
                <w:color w:val="000000"/>
              </w:rPr>
              <w:t xml:space="preserve"> 5 (5.4) </w:t>
            </w:r>
          </w:p>
        </w:tc>
        <w:tc>
          <w:tcPr>
            <w:tcW w:w="2160" w:type="dxa"/>
            <w:vAlign w:val="bottom"/>
            <w:tcPrChange w:id="224" w:author="Duy Nguyen-Le" w:date="2022-06-27T13:32:00Z">
              <w:tcPr>
                <w:tcW w:w="2160" w:type="dxa"/>
                <w:vAlign w:val="bottom"/>
              </w:tcPr>
            </w:tcPrChange>
          </w:tcPr>
          <w:p w14:paraId="25F27E95" w14:textId="09F9DEBD" w:rsidR="00EB1C2E" w:rsidRDefault="00EB1C2E" w:rsidP="00EB1C2E">
            <w:pPr>
              <w:jc w:val="center"/>
              <w:rPr>
                <w:rFonts w:ascii="Calibri" w:hAnsi="Calibri" w:cs="Calibri"/>
                <w:color w:val="000000"/>
              </w:rPr>
            </w:pPr>
            <w:r>
              <w:rPr>
                <w:rFonts w:ascii="Calibri" w:hAnsi="Calibri" w:cs="Calibri"/>
                <w:color w:val="000000"/>
              </w:rPr>
              <w:t>12 (11.0)</w:t>
            </w:r>
          </w:p>
        </w:tc>
        <w:tc>
          <w:tcPr>
            <w:tcW w:w="2070" w:type="dxa"/>
            <w:vAlign w:val="bottom"/>
            <w:tcPrChange w:id="225" w:author="Duy Nguyen-Le" w:date="2022-06-27T13:32:00Z">
              <w:tcPr>
                <w:tcW w:w="1890" w:type="dxa"/>
                <w:vAlign w:val="bottom"/>
              </w:tcPr>
            </w:tcPrChange>
          </w:tcPr>
          <w:p w14:paraId="62EEE774" w14:textId="51E2BF77" w:rsidR="00EB1C2E" w:rsidRDefault="00EB1C2E" w:rsidP="00EB1C2E">
            <w:pPr>
              <w:jc w:val="center"/>
              <w:rPr>
                <w:rFonts w:ascii="Calibri" w:hAnsi="Calibri" w:cs="Calibri"/>
                <w:color w:val="000000"/>
              </w:rPr>
            </w:pPr>
            <w:r>
              <w:rPr>
                <w:rFonts w:ascii="Calibri" w:hAnsi="Calibri" w:cs="Calibri"/>
                <w:color w:val="000000"/>
              </w:rPr>
              <w:t xml:space="preserve">11 (8.7) </w:t>
            </w:r>
          </w:p>
        </w:tc>
        <w:tc>
          <w:tcPr>
            <w:tcW w:w="997" w:type="dxa"/>
            <w:vAlign w:val="center"/>
            <w:tcPrChange w:id="226" w:author="Duy Nguyen-Le" w:date="2022-06-27T13:32:00Z">
              <w:tcPr>
                <w:tcW w:w="997" w:type="dxa"/>
                <w:vAlign w:val="center"/>
              </w:tcPr>
            </w:tcPrChange>
          </w:tcPr>
          <w:p w14:paraId="0232385E" w14:textId="695EC295" w:rsidR="00EB1C2E" w:rsidRDefault="00EB1C2E" w:rsidP="00EB1C2E">
            <w:pPr>
              <w:jc w:val="center"/>
              <w:rPr>
                <w:rFonts w:ascii="Calibri" w:hAnsi="Calibri" w:cs="Calibri"/>
                <w:color w:val="000000"/>
              </w:rPr>
            </w:pPr>
            <w:r>
              <w:rPr>
                <w:rFonts w:ascii="Calibri" w:hAnsi="Calibri" w:cs="Calibri"/>
                <w:color w:val="000000"/>
              </w:rPr>
              <w:t>0.557</w:t>
            </w:r>
          </w:p>
        </w:tc>
      </w:tr>
    </w:tbl>
    <w:p w14:paraId="431AB0A4" w14:textId="77777777" w:rsidR="007C141E" w:rsidRDefault="007C141E" w:rsidP="007C141E">
      <w:r>
        <w:t xml:space="preserve">Values expressed as </w:t>
      </w:r>
      <w:proofErr w:type="spellStart"/>
      <w:r>
        <w:t>mean</w:t>
      </w:r>
      <w:r>
        <w:rPr>
          <w:rFonts w:cstheme="minorHAnsi"/>
        </w:rPr>
        <w:t>±</w:t>
      </w:r>
      <w:r>
        <w:t>SD</w:t>
      </w:r>
      <w:proofErr w:type="spellEnd"/>
      <w:r>
        <w:t>, median [IQR], and n (%)</w:t>
      </w:r>
    </w:p>
    <w:p w14:paraId="3B8F2A6F" w14:textId="77777777" w:rsidR="00A077A5" w:rsidRDefault="00A077A5"/>
    <w:p w14:paraId="3003C9EC" w14:textId="2011422D" w:rsidR="004F187E" w:rsidRDefault="004F187E">
      <w:r>
        <w:t xml:space="preserve">Table S2. </w:t>
      </w:r>
      <w:r w:rsidR="00A246C8">
        <w:rPr>
          <w:color w:val="1D2228"/>
        </w:rPr>
        <w:t xml:space="preserve">Baseline characteristics of pregnant, </w:t>
      </w:r>
      <w:r w:rsidR="00A246C8">
        <w:t xml:space="preserve">pregnancy, and neonatal outcomes in pregnant within each group of gestational age (weeks) at vaccination point of time of </w:t>
      </w:r>
      <w:proofErr w:type="spellStart"/>
      <w:r w:rsidR="00A246C8">
        <w:t>PfizerBioNTech</w:t>
      </w:r>
      <w:proofErr w:type="spellEnd"/>
      <w:r w:rsidR="00A246C8">
        <w:t xml:space="preserve"> received vaccination group</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956396" w14:paraId="7A59F1C4" w14:textId="77777777" w:rsidTr="00234DFD">
        <w:tc>
          <w:tcPr>
            <w:tcW w:w="4590" w:type="dxa"/>
          </w:tcPr>
          <w:p w14:paraId="2E48BD5F" w14:textId="77777777" w:rsidR="00956396" w:rsidRDefault="00956396" w:rsidP="00956396"/>
        </w:tc>
        <w:tc>
          <w:tcPr>
            <w:tcW w:w="1980" w:type="dxa"/>
            <w:vAlign w:val="center"/>
          </w:tcPr>
          <w:p w14:paraId="231595C3" w14:textId="77777777" w:rsidR="00956396" w:rsidRDefault="00956396" w:rsidP="00956396">
            <w:pPr>
              <w:jc w:val="center"/>
              <w:rPr>
                <w:ins w:id="227" w:author="Duy Nguyen-Le" w:date="2022-06-27T13:32:00Z"/>
                <w:rFonts w:ascii="Calibri" w:hAnsi="Calibri" w:cs="Calibri"/>
                <w:color w:val="000000"/>
              </w:rPr>
            </w:pPr>
            <w:ins w:id="228" w:author="Duy Nguyen-Le" w:date="2022-06-27T13:32:00Z">
              <w:r>
                <w:rPr>
                  <w:rFonts w:ascii="Calibri" w:hAnsi="Calibri" w:cs="Calibri"/>
                  <w:color w:val="000000"/>
                </w:rPr>
                <w:t>Group 1</w:t>
              </w:r>
            </w:ins>
          </w:p>
          <w:p w14:paraId="0E1F17CF" w14:textId="77777777" w:rsidR="00956396" w:rsidRDefault="00956396" w:rsidP="00956396">
            <w:pPr>
              <w:jc w:val="center"/>
              <w:rPr>
                <w:ins w:id="229" w:author="Duy Nguyen-Le" w:date="2022-06-27T13:32:00Z"/>
                <w:rFonts w:ascii="Calibri" w:hAnsi="Calibri" w:cs="Calibri"/>
                <w:color w:val="000000"/>
              </w:rPr>
            </w:pPr>
            <w:ins w:id="230" w:author="Duy Nguyen-Le" w:date="2022-06-27T13:32:00Z">
              <w:r>
                <w:rPr>
                  <w:rFonts w:ascii="Calibri" w:hAnsi="Calibri" w:cs="Calibri"/>
                  <w:color w:val="000000"/>
                </w:rPr>
                <w:t>(&lt;29.43 weeks)</w:t>
              </w:r>
            </w:ins>
          </w:p>
          <w:p w14:paraId="3795B17D" w14:textId="59E11BFE" w:rsidR="00956396" w:rsidDel="005E1A59" w:rsidRDefault="00956396" w:rsidP="00956396">
            <w:pPr>
              <w:jc w:val="center"/>
              <w:rPr>
                <w:del w:id="231" w:author="Duy Nguyen-Le" w:date="2022-06-27T13:32:00Z"/>
                <w:rFonts w:ascii="Calibri" w:hAnsi="Calibri" w:cs="Calibri"/>
                <w:color w:val="000000"/>
              </w:rPr>
            </w:pPr>
            <w:ins w:id="232" w:author="Duy Nguyen-Le" w:date="2022-06-27T13:32:00Z">
              <w:r>
                <w:rPr>
                  <w:rFonts w:ascii="Calibri" w:hAnsi="Calibri" w:cs="Calibri"/>
                  <w:color w:val="000000"/>
                </w:rPr>
                <w:t>N=107</w:t>
              </w:r>
            </w:ins>
            <w:del w:id="233" w:author="Duy Nguyen-Le" w:date="2022-06-27T13:32:00Z">
              <w:r w:rsidDel="005E1A59">
                <w:rPr>
                  <w:rFonts w:ascii="Calibri" w:hAnsi="Calibri" w:cs="Calibri"/>
                  <w:color w:val="000000"/>
                </w:rPr>
                <w:delText>Group 1</w:delText>
              </w:r>
            </w:del>
          </w:p>
          <w:p w14:paraId="04C6E94C" w14:textId="752F032B" w:rsidR="00956396" w:rsidDel="005E1A59" w:rsidRDefault="00956396" w:rsidP="00956396">
            <w:pPr>
              <w:jc w:val="center"/>
              <w:rPr>
                <w:del w:id="234" w:author="Duy Nguyen-Le" w:date="2022-06-27T13:32:00Z"/>
                <w:rFonts w:ascii="Calibri" w:hAnsi="Calibri" w:cs="Calibri"/>
                <w:color w:val="000000"/>
              </w:rPr>
            </w:pPr>
            <w:del w:id="235" w:author="Duy Nguyen-Le" w:date="2022-06-27T13:32:00Z">
              <w:r w:rsidDel="005E1A59">
                <w:rPr>
                  <w:rFonts w:ascii="Calibri" w:hAnsi="Calibri" w:cs="Calibri"/>
                  <w:color w:val="000000"/>
                </w:rPr>
                <w:delText>(&lt;29.43 weeks)</w:delText>
              </w:r>
            </w:del>
          </w:p>
          <w:p w14:paraId="5DF0B6C4" w14:textId="48EC0F59" w:rsidR="00956396" w:rsidRDefault="00956396" w:rsidP="00956396">
            <w:pPr>
              <w:jc w:val="center"/>
              <w:rPr>
                <w:rFonts w:ascii="Calibri" w:hAnsi="Calibri" w:cs="Calibri"/>
                <w:color w:val="000000"/>
              </w:rPr>
            </w:pPr>
            <w:del w:id="236" w:author="Duy Nguyen-Le" w:date="2022-06-27T13:32:00Z">
              <w:r w:rsidDel="005E1A59">
                <w:rPr>
                  <w:rFonts w:ascii="Calibri" w:hAnsi="Calibri" w:cs="Calibri"/>
                  <w:color w:val="000000"/>
                </w:rPr>
                <w:delText>N=128</w:delText>
              </w:r>
            </w:del>
          </w:p>
        </w:tc>
        <w:tc>
          <w:tcPr>
            <w:tcW w:w="2070" w:type="dxa"/>
            <w:vAlign w:val="center"/>
          </w:tcPr>
          <w:p w14:paraId="49173801" w14:textId="77777777" w:rsidR="00956396" w:rsidRDefault="00956396" w:rsidP="00956396">
            <w:pPr>
              <w:jc w:val="center"/>
              <w:rPr>
                <w:ins w:id="237" w:author="Duy Nguyen-Le" w:date="2022-06-27T13:32:00Z"/>
                <w:rFonts w:ascii="Calibri" w:hAnsi="Calibri" w:cs="Calibri"/>
                <w:color w:val="000000"/>
              </w:rPr>
            </w:pPr>
            <w:ins w:id="238" w:author="Duy Nguyen-Le" w:date="2022-06-27T13:32:00Z">
              <w:r>
                <w:rPr>
                  <w:rFonts w:ascii="Calibri" w:hAnsi="Calibri" w:cs="Calibri"/>
                  <w:color w:val="000000"/>
                </w:rPr>
                <w:t>Group 4</w:t>
              </w:r>
            </w:ins>
          </w:p>
          <w:p w14:paraId="1ACC6AF0" w14:textId="77777777" w:rsidR="00956396" w:rsidRDefault="00956396" w:rsidP="00956396">
            <w:pPr>
              <w:jc w:val="center"/>
              <w:rPr>
                <w:ins w:id="239" w:author="Duy Nguyen-Le" w:date="2022-06-27T13:32:00Z"/>
                <w:rFonts w:ascii="Calibri" w:hAnsi="Calibri" w:cs="Calibri"/>
                <w:color w:val="000000"/>
              </w:rPr>
            </w:pPr>
            <w:ins w:id="240" w:author="Duy Nguyen-Le" w:date="2022-06-27T13:32:00Z">
              <w:r>
                <w:rPr>
                  <w:rFonts w:ascii="Calibri" w:hAnsi="Calibri" w:cs="Calibri"/>
                  <w:color w:val="000000"/>
                </w:rPr>
                <w:t>(&gt;35.43 weeks)</w:t>
              </w:r>
            </w:ins>
          </w:p>
          <w:p w14:paraId="76A052D8" w14:textId="2F2F343B" w:rsidR="00956396" w:rsidDel="005E1A59" w:rsidRDefault="00956396" w:rsidP="00956396">
            <w:pPr>
              <w:jc w:val="center"/>
              <w:rPr>
                <w:del w:id="241" w:author="Duy Nguyen-Le" w:date="2022-06-27T13:32:00Z"/>
                <w:rFonts w:ascii="Calibri" w:hAnsi="Calibri" w:cs="Calibri"/>
                <w:color w:val="000000"/>
              </w:rPr>
            </w:pPr>
            <w:ins w:id="242" w:author="Duy Nguyen-Le" w:date="2022-06-27T13:32:00Z">
              <w:r>
                <w:rPr>
                  <w:rFonts w:ascii="Calibri" w:hAnsi="Calibri" w:cs="Calibri"/>
                  <w:color w:val="000000"/>
                </w:rPr>
                <w:t>N=93</w:t>
              </w:r>
            </w:ins>
            <w:del w:id="243" w:author="Duy Nguyen-Le" w:date="2022-06-27T13:32:00Z">
              <w:r w:rsidDel="005E1A59">
                <w:rPr>
                  <w:rFonts w:ascii="Calibri" w:hAnsi="Calibri" w:cs="Calibri"/>
                  <w:color w:val="000000"/>
                </w:rPr>
                <w:delText>Group 2</w:delText>
              </w:r>
            </w:del>
          </w:p>
          <w:p w14:paraId="7F9719E8" w14:textId="73DD5BF7" w:rsidR="00956396" w:rsidDel="005E1A59" w:rsidRDefault="00956396" w:rsidP="00956396">
            <w:pPr>
              <w:jc w:val="center"/>
              <w:rPr>
                <w:del w:id="244" w:author="Duy Nguyen-Le" w:date="2022-06-27T13:32:00Z"/>
                <w:rFonts w:ascii="Calibri" w:hAnsi="Calibri" w:cs="Calibri"/>
                <w:color w:val="000000"/>
              </w:rPr>
            </w:pPr>
            <w:del w:id="245" w:author="Duy Nguyen-Le" w:date="2022-06-27T13:32:00Z">
              <w:r w:rsidDel="005E1A59">
                <w:rPr>
                  <w:rFonts w:ascii="Calibri" w:hAnsi="Calibri" w:cs="Calibri"/>
                  <w:color w:val="000000"/>
                </w:rPr>
                <w:delText>(29.43-32.71 weeks)</w:delText>
              </w:r>
            </w:del>
          </w:p>
          <w:p w14:paraId="62C9D9C8" w14:textId="33F13F54" w:rsidR="00956396" w:rsidRDefault="00956396" w:rsidP="00956396">
            <w:pPr>
              <w:jc w:val="center"/>
              <w:rPr>
                <w:rFonts w:ascii="Calibri" w:hAnsi="Calibri" w:cs="Calibri"/>
                <w:color w:val="000000"/>
              </w:rPr>
            </w:pPr>
            <w:del w:id="246" w:author="Duy Nguyen-Le" w:date="2022-06-27T13:32:00Z">
              <w:r w:rsidDel="005E1A59">
                <w:rPr>
                  <w:rFonts w:ascii="Calibri" w:hAnsi="Calibri" w:cs="Calibri"/>
                  <w:color w:val="000000"/>
                </w:rPr>
                <w:delText>N=136</w:delText>
              </w:r>
            </w:del>
          </w:p>
        </w:tc>
        <w:tc>
          <w:tcPr>
            <w:tcW w:w="2160" w:type="dxa"/>
            <w:vAlign w:val="center"/>
          </w:tcPr>
          <w:p w14:paraId="73C68695" w14:textId="77777777" w:rsidR="00956396" w:rsidRDefault="00956396" w:rsidP="00956396">
            <w:pPr>
              <w:jc w:val="center"/>
              <w:rPr>
                <w:ins w:id="247" w:author="Duy Nguyen-Le" w:date="2022-06-27T13:32:00Z"/>
                <w:rFonts w:ascii="Calibri" w:hAnsi="Calibri" w:cs="Calibri"/>
                <w:color w:val="000000"/>
              </w:rPr>
            </w:pPr>
            <w:ins w:id="248" w:author="Duy Nguyen-Le" w:date="2022-06-27T13:32:00Z">
              <w:r>
                <w:rPr>
                  <w:rFonts w:ascii="Calibri" w:hAnsi="Calibri" w:cs="Calibri"/>
                  <w:color w:val="000000"/>
                </w:rPr>
                <w:t>Group 3</w:t>
              </w:r>
            </w:ins>
          </w:p>
          <w:p w14:paraId="2225F4EC" w14:textId="77777777" w:rsidR="00956396" w:rsidRDefault="00956396" w:rsidP="00956396">
            <w:pPr>
              <w:jc w:val="center"/>
              <w:rPr>
                <w:ins w:id="249" w:author="Duy Nguyen-Le" w:date="2022-06-27T13:32:00Z"/>
                <w:rFonts w:ascii="Calibri" w:hAnsi="Calibri" w:cs="Calibri"/>
                <w:color w:val="000000"/>
              </w:rPr>
            </w:pPr>
            <w:ins w:id="250" w:author="Duy Nguyen-Le" w:date="2022-06-27T13:32:00Z">
              <w:r>
                <w:rPr>
                  <w:rFonts w:ascii="Calibri" w:hAnsi="Calibri" w:cs="Calibri"/>
                  <w:color w:val="000000"/>
                </w:rPr>
                <w:t>(32.71 - 35.43 weeks)</w:t>
              </w:r>
            </w:ins>
          </w:p>
          <w:p w14:paraId="74B4BB46" w14:textId="2531BFB4" w:rsidR="00956396" w:rsidDel="005E1A59" w:rsidRDefault="00956396" w:rsidP="00956396">
            <w:pPr>
              <w:jc w:val="center"/>
              <w:rPr>
                <w:del w:id="251" w:author="Duy Nguyen-Le" w:date="2022-06-27T13:32:00Z"/>
                <w:rFonts w:ascii="Calibri" w:hAnsi="Calibri" w:cs="Calibri"/>
                <w:color w:val="000000"/>
              </w:rPr>
            </w:pPr>
            <w:ins w:id="252" w:author="Duy Nguyen-Le" w:date="2022-06-27T13:32:00Z">
              <w:r>
                <w:rPr>
                  <w:rFonts w:ascii="Calibri" w:hAnsi="Calibri" w:cs="Calibri"/>
                  <w:color w:val="000000"/>
                </w:rPr>
                <w:t>N=109</w:t>
              </w:r>
            </w:ins>
            <w:del w:id="253" w:author="Duy Nguyen-Le" w:date="2022-06-27T13:32:00Z">
              <w:r w:rsidDel="005E1A59">
                <w:rPr>
                  <w:rFonts w:ascii="Calibri" w:hAnsi="Calibri" w:cs="Calibri"/>
                  <w:color w:val="000000"/>
                </w:rPr>
                <w:delText>Group 3</w:delText>
              </w:r>
            </w:del>
          </w:p>
          <w:p w14:paraId="548162AA" w14:textId="188523C2" w:rsidR="00956396" w:rsidDel="005E1A59" w:rsidRDefault="00956396" w:rsidP="00956396">
            <w:pPr>
              <w:jc w:val="center"/>
              <w:rPr>
                <w:del w:id="254" w:author="Duy Nguyen-Le" w:date="2022-06-27T13:32:00Z"/>
                <w:rFonts w:ascii="Calibri" w:hAnsi="Calibri" w:cs="Calibri"/>
                <w:color w:val="000000"/>
              </w:rPr>
            </w:pPr>
            <w:del w:id="255" w:author="Duy Nguyen-Le" w:date="2022-06-27T13:32:00Z">
              <w:r w:rsidDel="005E1A59">
                <w:rPr>
                  <w:rFonts w:ascii="Calibri" w:hAnsi="Calibri" w:cs="Calibri"/>
                  <w:color w:val="000000"/>
                </w:rPr>
                <w:delText>(32.71 - 35.43 weeks)</w:delText>
              </w:r>
            </w:del>
          </w:p>
          <w:p w14:paraId="02B305E1" w14:textId="573A5472" w:rsidR="00956396" w:rsidRDefault="00956396" w:rsidP="00956396">
            <w:pPr>
              <w:jc w:val="center"/>
              <w:rPr>
                <w:rFonts w:ascii="Calibri" w:hAnsi="Calibri" w:cs="Calibri"/>
                <w:color w:val="000000"/>
              </w:rPr>
            </w:pPr>
            <w:del w:id="256" w:author="Duy Nguyen-Le" w:date="2022-06-27T13:32:00Z">
              <w:r w:rsidDel="005E1A59">
                <w:rPr>
                  <w:rFonts w:ascii="Calibri" w:hAnsi="Calibri" w:cs="Calibri"/>
                  <w:color w:val="000000"/>
                </w:rPr>
                <w:delText>N=123</w:delText>
              </w:r>
            </w:del>
          </w:p>
        </w:tc>
        <w:tc>
          <w:tcPr>
            <w:tcW w:w="1890" w:type="dxa"/>
            <w:vAlign w:val="center"/>
          </w:tcPr>
          <w:p w14:paraId="042114F8" w14:textId="77777777" w:rsidR="00956396" w:rsidRDefault="00956396" w:rsidP="00956396">
            <w:pPr>
              <w:jc w:val="center"/>
              <w:rPr>
                <w:ins w:id="257" w:author="Duy Nguyen-Le" w:date="2022-06-27T13:32:00Z"/>
                <w:rFonts w:ascii="Calibri" w:hAnsi="Calibri" w:cs="Calibri"/>
                <w:color w:val="000000"/>
              </w:rPr>
            </w:pPr>
            <w:ins w:id="258" w:author="Duy Nguyen-Le" w:date="2022-06-27T13:32:00Z">
              <w:r>
                <w:rPr>
                  <w:rFonts w:ascii="Calibri" w:hAnsi="Calibri" w:cs="Calibri"/>
                  <w:color w:val="000000"/>
                </w:rPr>
                <w:t>Group 2</w:t>
              </w:r>
            </w:ins>
          </w:p>
          <w:p w14:paraId="042E186F" w14:textId="77777777" w:rsidR="00956396" w:rsidRDefault="00956396" w:rsidP="00956396">
            <w:pPr>
              <w:jc w:val="center"/>
              <w:rPr>
                <w:ins w:id="259" w:author="Duy Nguyen-Le" w:date="2022-06-27T13:32:00Z"/>
                <w:rFonts w:ascii="Calibri" w:hAnsi="Calibri" w:cs="Calibri"/>
                <w:color w:val="000000"/>
              </w:rPr>
            </w:pPr>
            <w:ins w:id="260" w:author="Duy Nguyen-Le" w:date="2022-06-27T13:32:00Z">
              <w:r>
                <w:rPr>
                  <w:rFonts w:ascii="Calibri" w:hAnsi="Calibri" w:cs="Calibri"/>
                  <w:color w:val="000000"/>
                </w:rPr>
                <w:t>(29.43-32.71 weeks)</w:t>
              </w:r>
            </w:ins>
          </w:p>
          <w:p w14:paraId="28F52E5B" w14:textId="776BFF7C" w:rsidR="00956396" w:rsidDel="005E1A59" w:rsidRDefault="00956396" w:rsidP="00956396">
            <w:pPr>
              <w:jc w:val="center"/>
              <w:rPr>
                <w:del w:id="261" w:author="Duy Nguyen-Le" w:date="2022-06-27T13:32:00Z"/>
                <w:rFonts w:ascii="Calibri" w:hAnsi="Calibri" w:cs="Calibri"/>
                <w:color w:val="000000"/>
              </w:rPr>
            </w:pPr>
            <w:ins w:id="262" w:author="Duy Nguyen-Le" w:date="2022-06-27T13:32:00Z">
              <w:r>
                <w:rPr>
                  <w:rFonts w:ascii="Calibri" w:hAnsi="Calibri" w:cs="Calibri"/>
                  <w:color w:val="000000"/>
                </w:rPr>
                <w:t>N=126</w:t>
              </w:r>
            </w:ins>
            <w:del w:id="263" w:author="Duy Nguyen-Le" w:date="2022-06-27T13:32:00Z">
              <w:r w:rsidDel="005E1A59">
                <w:rPr>
                  <w:rFonts w:ascii="Calibri" w:hAnsi="Calibri" w:cs="Calibri"/>
                  <w:color w:val="000000"/>
                </w:rPr>
                <w:delText>Group 4</w:delText>
              </w:r>
            </w:del>
          </w:p>
          <w:p w14:paraId="61001394" w14:textId="6F87CCE8" w:rsidR="00956396" w:rsidDel="005E1A59" w:rsidRDefault="00956396" w:rsidP="00956396">
            <w:pPr>
              <w:jc w:val="center"/>
              <w:rPr>
                <w:del w:id="264" w:author="Duy Nguyen-Le" w:date="2022-06-27T13:32:00Z"/>
                <w:rFonts w:ascii="Calibri" w:hAnsi="Calibri" w:cs="Calibri"/>
                <w:color w:val="000000"/>
              </w:rPr>
            </w:pPr>
            <w:del w:id="265" w:author="Duy Nguyen-Le" w:date="2022-06-27T13:32:00Z">
              <w:r w:rsidDel="005E1A59">
                <w:rPr>
                  <w:rFonts w:ascii="Calibri" w:hAnsi="Calibri" w:cs="Calibri"/>
                  <w:color w:val="000000"/>
                </w:rPr>
                <w:delText>(&gt;35.43 weeks)</w:delText>
              </w:r>
            </w:del>
          </w:p>
          <w:p w14:paraId="5AFC0049" w14:textId="1565F97E" w:rsidR="00956396" w:rsidRDefault="00956396" w:rsidP="00956396">
            <w:pPr>
              <w:jc w:val="center"/>
              <w:rPr>
                <w:rFonts w:ascii="Calibri" w:hAnsi="Calibri" w:cs="Calibri"/>
                <w:color w:val="000000"/>
              </w:rPr>
            </w:pPr>
            <w:del w:id="266" w:author="Duy Nguyen-Le" w:date="2022-06-27T13:32:00Z">
              <w:r w:rsidDel="005E1A59">
                <w:rPr>
                  <w:rFonts w:ascii="Calibri" w:hAnsi="Calibri" w:cs="Calibri"/>
                  <w:color w:val="000000"/>
                </w:rPr>
                <w:delText>N=115</w:delText>
              </w:r>
            </w:del>
          </w:p>
        </w:tc>
        <w:tc>
          <w:tcPr>
            <w:tcW w:w="997" w:type="dxa"/>
            <w:vAlign w:val="center"/>
          </w:tcPr>
          <w:p w14:paraId="10A3E376" w14:textId="77777777" w:rsidR="00956396" w:rsidRDefault="00956396" w:rsidP="00956396">
            <w:pPr>
              <w:jc w:val="center"/>
              <w:rPr>
                <w:rFonts w:ascii="Calibri" w:hAnsi="Calibri" w:cs="Calibri"/>
                <w:color w:val="000000"/>
              </w:rPr>
            </w:pPr>
            <w:proofErr w:type="spellStart"/>
            <w:proofErr w:type="gramStart"/>
            <w:r>
              <w:rPr>
                <w:rFonts w:ascii="Calibri" w:hAnsi="Calibri" w:cs="Calibri"/>
                <w:color w:val="000000"/>
              </w:rPr>
              <w:t>p.overall</w:t>
            </w:r>
            <w:proofErr w:type="spellEnd"/>
            <w:proofErr w:type="gramEnd"/>
          </w:p>
        </w:tc>
      </w:tr>
      <w:tr w:rsidR="004F187E" w14:paraId="77575E8E" w14:textId="77777777" w:rsidTr="00234DFD">
        <w:tc>
          <w:tcPr>
            <w:tcW w:w="4590" w:type="dxa"/>
            <w:vAlign w:val="bottom"/>
          </w:tcPr>
          <w:p w14:paraId="679CEC7A" w14:textId="77777777" w:rsidR="004F187E" w:rsidRPr="00327864" w:rsidRDefault="004F187E" w:rsidP="00234DFD">
            <w:pPr>
              <w:rPr>
                <w:b/>
                <w:bCs/>
              </w:rPr>
            </w:pPr>
            <w:r w:rsidRPr="00327864">
              <w:rPr>
                <w:b/>
                <w:bCs/>
              </w:rPr>
              <w:t>Maternal baseline characteristics</w:t>
            </w:r>
          </w:p>
        </w:tc>
        <w:tc>
          <w:tcPr>
            <w:tcW w:w="1980" w:type="dxa"/>
            <w:vAlign w:val="center"/>
          </w:tcPr>
          <w:p w14:paraId="0A290354" w14:textId="77777777" w:rsidR="004F187E" w:rsidRDefault="004F187E" w:rsidP="00234DFD">
            <w:pPr>
              <w:jc w:val="center"/>
            </w:pPr>
          </w:p>
        </w:tc>
        <w:tc>
          <w:tcPr>
            <w:tcW w:w="2070" w:type="dxa"/>
            <w:vAlign w:val="center"/>
          </w:tcPr>
          <w:p w14:paraId="62715C6B" w14:textId="77777777" w:rsidR="004F187E" w:rsidRDefault="004F187E" w:rsidP="00234DFD">
            <w:pPr>
              <w:jc w:val="center"/>
            </w:pPr>
          </w:p>
        </w:tc>
        <w:tc>
          <w:tcPr>
            <w:tcW w:w="2160" w:type="dxa"/>
            <w:vAlign w:val="center"/>
          </w:tcPr>
          <w:p w14:paraId="31F369D6" w14:textId="77777777" w:rsidR="004F187E" w:rsidRDefault="004F187E" w:rsidP="00234DFD">
            <w:pPr>
              <w:jc w:val="center"/>
            </w:pPr>
          </w:p>
        </w:tc>
        <w:tc>
          <w:tcPr>
            <w:tcW w:w="1890" w:type="dxa"/>
            <w:vAlign w:val="center"/>
          </w:tcPr>
          <w:p w14:paraId="622FFEF9" w14:textId="77777777" w:rsidR="004F187E" w:rsidRDefault="004F187E" w:rsidP="00234DFD">
            <w:pPr>
              <w:jc w:val="center"/>
            </w:pPr>
          </w:p>
        </w:tc>
        <w:tc>
          <w:tcPr>
            <w:tcW w:w="997" w:type="dxa"/>
            <w:vAlign w:val="center"/>
          </w:tcPr>
          <w:p w14:paraId="66557431" w14:textId="77777777" w:rsidR="004F187E" w:rsidRDefault="004F187E" w:rsidP="00234DFD">
            <w:pPr>
              <w:jc w:val="center"/>
            </w:pPr>
          </w:p>
        </w:tc>
      </w:tr>
      <w:tr w:rsidR="006D491A" w14:paraId="60D84C22" w14:textId="77777777" w:rsidTr="00B37ACF">
        <w:tc>
          <w:tcPr>
            <w:tcW w:w="4590" w:type="dxa"/>
            <w:vAlign w:val="bottom"/>
          </w:tcPr>
          <w:p w14:paraId="6DD356DC" w14:textId="77777777" w:rsidR="006D491A" w:rsidRDefault="006D491A" w:rsidP="006D491A">
            <w:r>
              <w:t>Maternal ICU events after vaccination – n (%)</w:t>
            </w:r>
          </w:p>
        </w:tc>
        <w:tc>
          <w:tcPr>
            <w:tcW w:w="1980" w:type="dxa"/>
            <w:vAlign w:val="bottom"/>
          </w:tcPr>
          <w:p w14:paraId="5FB817B4" w14:textId="0C851F84" w:rsidR="006D491A" w:rsidRDefault="006D491A" w:rsidP="006D491A">
            <w:pPr>
              <w:jc w:val="center"/>
              <w:rPr>
                <w:rFonts w:ascii="Calibri" w:hAnsi="Calibri" w:cs="Calibri"/>
                <w:color w:val="000000"/>
              </w:rPr>
            </w:pPr>
            <w:r>
              <w:rPr>
                <w:rFonts w:ascii="Calibri" w:hAnsi="Calibri" w:cs="Calibri"/>
                <w:color w:val="000000"/>
              </w:rPr>
              <w:t xml:space="preserve"> 31.4±4.3 </w:t>
            </w:r>
          </w:p>
        </w:tc>
        <w:tc>
          <w:tcPr>
            <w:tcW w:w="2070" w:type="dxa"/>
            <w:vAlign w:val="bottom"/>
          </w:tcPr>
          <w:p w14:paraId="34722FE1" w14:textId="06CAC5AB" w:rsidR="006D491A" w:rsidRDefault="006D491A" w:rsidP="006D491A">
            <w:pPr>
              <w:jc w:val="center"/>
              <w:rPr>
                <w:rFonts w:ascii="Calibri" w:hAnsi="Calibri" w:cs="Calibri"/>
                <w:color w:val="000000"/>
              </w:rPr>
            </w:pPr>
            <w:r>
              <w:rPr>
                <w:rFonts w:ascii="Calibri" w:hAnsi="Calibri" w:cs="Calibri"/>
                <w:color w:val="000000"/>
              </w:rPr>
              <w:t xml:space="preserve"> 30.4±4.7 </w:t>
            </w:r>
          </w:p>
        </w:tc>
        <w:tc>
          <w:tcPr>
            <w:tcW w:w="2160" w:type="dxa"/>
            <w:vAlign w:val="bottom"/>
          </w:tcPr>
          <w:p w14:paraId="1BA39C43" w14:textId="2E40B9A6" w:rsidR="006D491A" w:rsidRDefault="006D491A" w:rsidP="006D491A">
            <w:pPr>
              <w:jc w:val="center"/>
              <w:rPr>
                <w:rFonts w:ascii="Calibri" w:hAnsi="Calibri" w:cs="Calibri"/>
                <w:color w:val="000000"/>
              </w:rPr>
            </w:pPr>
            <w:r>
              <w:rPr>
                <w:rFonts w:ascii="Calibri" w:hAnsi="Calibri" w:cs="Calibri"/>
                <w:color w:val="000000"/>
              </w:rPr>
              <w:t xml:space="preserve"> 30.9±4.4 </w:t>
            </w:r>
          </w:p>
        </w:tc>
        <w:tc>
          <w:tcPr>
            <w:tcW w:w="1890" w:type="dxa"/>
            <w:vAlign w:val="bottom"/>
          </w:tcPr>
          <w:p w14:paraId="6EAE81CA" w14:textId="302B42BD" w:rsidR="006D491A" w:rsidRDefault="006D491A" w:rsidP="006D491A">
            <w:pPr>
              <w:jc w:val="center"/>
              <w:rPr>
                <w:rFonts w:ascii="Calibri" w:hAnsi="Calibri" w:cs="Calibri"/>
                <w:color w:val="000000"/>
              </w:rPr>
            </w:pPr>
            <w:r>
              <w:rPr>
                <w:rFonts w:ascii="Calibri" w:hAnsi="Calibri" w:cs="Calibri"/>
                <w:color w:val="000000"/>
              </w:rPr>
              <w:t xml:space="preserve"> 30.4±4.4 </w:t>
            </w:r>
          </w:p>
        </w:tc>
        <w:tc>
          <w:tcPr>
            <w:tcW w:w="997" w:type="dxa"/>
            <w:vAlign w:val="bottom"/>
          </w:tcPr>
          <w:p w14:paraId="37B61F37" w14:textId="70EF1096" w:rsidR="006D491A" w:rsidRDefault="006D491A" w:rsidP="006D491A">
            <w:pPr>
              <w:jc w:val="center"/>
              <w:rPr>
                <w:rFonts w:ascii="Calibri" w:hAnsi="Calibri" w:cs="Calibri"/>
                <w:color w:val="000000"/>
              </w:rPr>
            </w:pPr>
            <w:r>
              <w:rPr>
                <w:rFonts w:ascii="Calibri" w:hAnsi="Calibri" w:cs="Calibri"/>
                <w:color w:val="000000"/>
              </w:rPr>
              <w:t>0.244</w:t>
            </w:r>
          </w:p>
        </w:tc>
      </w:tr>
      <w:tr w:rsidR="004F187E" w14:paraId="10FC7399" w14:textId="77777777" w:rsidTr="00234DFD">
        <w:tc>
          <w:tcPr>
            <w:tcW w:w="4590" w:type="dxa"/>
            <w:vAlign w:val="bottom"/>
          </w:tcPr>
          <w:p w14:paraId="64ED954F" w14:textId="77777777" w:rsidR="004F187E" w:rsidRDefault="004F187E" w:rsidP="00234DFD">
            <w:r>
              <w:rPr>
                <w:rFonts w:ascii="Calibri" w:hAnsi="Calibri" w:cs="Calibri"/>
                <w:color w:val="000000"/>
              </w:rPr>
              <w:t>Previous pregnancies – n (%)</w:t>
            </w:r>
          </w:p>
        </w:tc>
        <w:tc>
          <w:tcPr>
            <w:tcW w:w="1980" w:type="dxa"/>
            <w:vAlign w:val="bottom"/>
          </w:tcPr>
          <w:p w14:paraId="0985D331"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6E03A9F5"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1D9C0DD3"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06CB07D6"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997" w:type="dxa"/>
            <w:vAlign w:val="bottom"/>
          </w:tcPr>
          <w:p w14:paraId="35F8485A" w14:textId="77777777" w:rsidR="004F187E" w:rsidRDefault="004F187E" w:rsidP="00234DFD">
            <w:pPr>
              <w:jc w:val="center"/>
              <w:rPr>
                <w:rFonts w:ascii="Calibri" w:hAnsi="Calibri" w:cs="Calibri"/>
                <w:color w:val="000000"/>
              </w:rPr>
            </w:pPr>
            <w:r>
              <w:rPr>
                <w:rFonts w:ascii="Calibri" w:hAnsi="Calibri" w:cs="Calibri"/>
                <w:color w:val="000000"/>
              </w:rPr>
              <w:t>-</w:t>
            </w:r>
          </w:p>
        </w:tc>
      </w:tr>
      <w:tr w:rsidR="006D491A" w14:paraId="104236E0" w14:textId="77777777" w:rsidTr="00234DFD">
        <w:tc>
          <w:tcPr>
            <w:tcW w:w="4590" w:type="dxa"/>
            <w:vAlign w:val="bottom"/>
          </w:tcPr>
          <w:p w14:paraId="3FEB7253" w14:textId="77777777" w:rsidR="006D491A" w:rsidRDefault="006D491A" w:rsidP="00EE2283">
            <w:pPr>
              <w:ind w:left="720"/>
            </w:pPr>
            <w:r>
              <w:rPr>
                <w:rFonts w:ascii="Calibri" w:hAnsi="Calibri" w:cs="Calibri"/>
                <w:color w:val="000000"/>
              </w:rPr>
              <w:t>0</w:t>
            </w:r>
          </w:p>
        </w:tc>
        <w:tc>
          <w:tcPr>
            <w:tcW w:w="1980" w:type="dxa"/>
            <w:vAlign w:val="bottom"/>
          </w:tcPr>
          <w:p w14:paraId="468DA767" w14:textId="05E811AB" w:rsidR="006D491A" w:rsidRDefault="006D491A" w:rsidP="006D491A">
            <w:pPr>
              <w:jc w:val="center"/>
              <w:rPr>
                <w:rFonts w:ascii="Calibri" w:hAnsi="Calibri" w:cs="Calibri"/>
                <w:color w:val="000000"/>
              </w:rPr>
            </w:pPr>
            <w:r>
              <w:rPr>
                <w:rFonts w:ascii="Calibri" w:hAnsi="Calibri" w:cs="Calibri"/>
                <w:color w:val="000000"/>
              </w:rPr>
              <w:t>57 (44.5)</w:t>
            </w:r>
          </w:p>
        </w:tc>
        <w:tc>
          <w:tcPr>
            <w:tcW w:w="2070" w:type="dxa"/>
            <w:vAlign w:val="bottom"/>
          </w:tcPr>
          <w:p w14:paraId="435BFEAC" w14:textId="32FA89AA" w:rsidR="006D491A" w:rsidRDefault="006D491A" w:rsidP="006D491A">
            <w:pPr>
              <w:jc w:val="center"/>
              <w:rPr>
                <w:rFonts w:ascii="Calibri" w:hAnsi="Calibri" w:cs="Calibri"/>
                <w:color w:val="000000"/>
              </w:rPr>
            </w:pPr>
            <w:r>
              <w:rPr>
                <w:rFonts w:ascii="Calibri" w:hAnsi="Calibri" w:cs="Calibri"/>
                <w:color w:val="000000"/>
              </w:rPr>
              <w:t>65 (47.8)</w:t>
            </w:r>
          </w:p>
        </w:tc>
        <w:tc>
          <w:tcPr>
            <w:tcW w:w="2160" w:type="dxa"/>
            <w:vAlign w:val="bottom"/>
          </w:tcPr>
          <w:p w14:paraId="3B45E7AC" w14:textId="50800F9B" w:rsidR="006D491A" w:rsidRDefault="006D491A" w:rsidP="006D491A">
            <w:pPr>
              <w:jc w:val="center"/>
              <w:rPr>
                <w:rFonts w:ascii="Calibri" w:hAnsi="Calibri" w:cs="Calibri"/>
                <w:color w:val="000000"/>
              </w:rPr>
            </w:pPr>
            <w:r>
              <w:rPr>
                <w:rFonts w:ascii="Calibri" w:hAnsi="Calibri" w:cs="Calibri"/>
                <w:color w:val="000000"/>
              </w:rPr>
              <w:t>40 (32.5)</w:t>
            </w:r>
          </w:p>
        </w:tc>
        <w:tc>
          <w:tcPr>
            <w:tcW w:w="1890" w:type="dxa"/>
            <w:vAlign w:val="bottom"/>
          </w:tcPr>
          <w:p w14:paraId="03D58D80" w14:textId="5BE386C6" w:rsidR="006D491A" w:rsidRDefault="006D491A" w:rsidP="006D491A">
            <w:pPr>
              <w:jc w:val="center"/>
              <w:rPr>
                <w:rFonts w:ascii="Calibri" w:hAnsi="Calibri" w:cs="Calibri"/>
                <w:color w:val="000000"/>
              </w:rPr>
            </w:pPr>
            <w:r>
              <w:rPr>
                <w:rFonts w:ascii="Calibri" w:hAnsi="Calibri" w:cs="Calibri"/>
                <w:color w:val="000000"/>
              </w:rPr>
              <w:t>36 (31.3)</w:t>
            </w:r>
          </w:p>
        </w:tc>
        <w:tc>
          <w:tcPr>
            <w:tcW w:w="997" w:type="dxa"/>
            <w:vAlign w:val="bottom"/>
          </w:tcPr>
          <w:p w14:paraId="32A21D13" w14:textId="77777777" w:rsidR="006D491A" w:rsidRDefault="006D491A" w:rsidP="006D491A">
            <w:pPr>
              <w:jc w:val="center"/>
              <w:rPr>
                <w:rFonts w:ascii="Calibri" w:hAnsi="Calibri" w:cs="Calibri"/>
                <w:color w:val="000000"/>
              </w:rPr>
            </w:pPr>
          </w:p>
        </w:tc>
      </w:tr>
      <w:tr w:rsidR="006D491A" w14:paraId="5DD3CDFD" w14:textId="77777777" w:rsidTr="00234DFD">
        <w:tc>
          <w:tcPr>
            <w:tcW w:w="4590" w:type="dxa"/>
            <w:vAlign w:val="bottom"/>
          </w:tcPr>
          <w:p w14:paraId="573FE21A" w14:textId="77777777" w:rsidR="006D491A" w:rsidRDefault="006D491A" w:rsidP="00EE2283">
            <w:pPr>
              <w:ind w:left="720"/>
            </w:pPr>
            <w:r>
              <w:rPr>
                <w:rFonts w:ascii="Calibri" w:hAnsi="Calibri" w:cs="Calibri"/>
                <w:color w:val="000000"/>
              </w:rPr>
              <w:t>1</w:t>
            </w:r>
          </w:p>
        </w:tc>
        <w:tc>
          <w:tcPr>
            <w:tcW w:w="1980" w:type="dxa"/>
            <w:vAlign w:val="bottom"/>
          </w:tcPr>
          <w:p w14:paraId="48D1D829" w14:textId="42B62F20" w:rsidR="006D491A" w:rsidRDefault="006D491A" w:rsidP="006D491A">
            <w:pPr>
              <w:jc w:val="center"/>
              <w:rPr>
                <w:rFonts w:ascii="Calibri" w:hAnsi="Calibri" w:cs="Calibri"/>
                <w:color w:val="000000"/>
              </w:rPr>
            </w:pPr>
            <w:r>
              <w:rPr>
                <w:rFonts w:ascii="Calibri" w:hAnsi="Calibri" w:cs="Calibri"/>
                <w:color w:val="000000"/>
              </w:rPr>
              <w:t>37 (28.9)</w:t>
            </w:r>
          </w:p>
        </w:tc>
        <w:tc>
          <w:tcPr>
            <w:tcW w:w="2070" w:type="dxa"/>
            <w:vAlign w:val="bottom"/>
          </w:tcPr>
          <w:p w14:paraId="355E7922" w14:textId="623AA641" w:rsidR="006D491A" w:rsidRDefault="006D491A" w:rsidP="006D491A">
            <w:pPr>
              <w:jc w:val="center"/>
              <w:rPr>
                <w:rFonts w:ascii="Calibri" w:hAnsi="Calibri" w:cs="Calibri"/>
                <w:color w:val="000000"/>
              </w:rPr>
            </w:pPr>
            <w:r>
              <w:rPr>
                <w:rFonts w:ascii="Calibri" w:hAnsi="Calibri" w:cs="Calibri"/>
                <w:color w:val="000000"/>
              </w:rPr>
              <w:t>38 (27.9)</w:t>
            </w:r>
          </w:p>
        </w:tc>
        <w:tc>
          <w:tcPr>
            <w:tcW w:w="2160" w:type="dxa"/>
            <w:vAlign w:val="bottom"/>
          </w:tcPr>
          <w:p w14:paraId="0459D7D6" w14:textId="7F08FE53" w:rsidR="006D491A" w:rsidRDefault="006D491A" w:rsidP="006D491A">
            <w:pPr>
              <w:jc w:val="center"/>
              <w:rPr>
                <w:rFonts w:ascii="Calibri" w:hAnsi="Calibri" w:cs="Calibri"/>
                <w:color w:val="000000"/>
              </w:rPr>
            </w:pPr>
            <w:r>
              <w:rPr>
                <w:rFonts w:ascii="Calibri" w:hAnsi="Calibri" w:cs="Calibri"/>
                <w:color w:val="000000"/>
              </w:rPr>
              <w:t>41 (33.3)</w:t>
            </w:r>
          </w:p>
        </w:tc>
        <w:tc>
          <w:tcPr>
            <w:tcW w:w="1890" w:type="dxa"/>
            <w:vAlign w:val="bottom"/>
          </w:tcPr>
          <w:p w14:paraId="05B9CEFD" w14:textId="1711B9E1" w:rsidR="006D491A" w:rsidRDefault="006D491A" w:rsidP="006D491A">
            <w:pPr>
              <w:jc w:val="center"/>
              <w:rPr>
                <w:rFonts w:ascii="Calibri" w:hAnsi="Calibri" w:cs="Calibri"/>
                <w:color w:val="000000"/>
              </w:rPr>
            </w:pPr>
            <w:r>
              <w:rPr>
                <w:rFonts w:ascii="Calibri" w:hAnsi="Calibri" w:cs="Calibri"/>
                <w:color w:val="000000"/>
              </w:rPr>
              <w:t>40 (34.8)</w:t>
            </w:r>
          </w:p>
        </w:tc>
        <w:tc>
          <w:tcPr>
            <w:tcW w:w="997" w:type="dxa"/>
            <w:vAlign w:val="bottom"/>
          </w:tcPr>
          <w:p w14:paraId="444673C3" w14:textId="77777777" w:rsidR="006D491A" w:rsidRDefault="006D491A" w:rsidP="006D491A">
            <w:pPr>
              <w:jc w:val="center"/>
              <w:rPr>
                <w:rFonts w:ascii="Calibri" w:hAnsi="Calibri" w:cs="Calibri"/>
                <w:color w:val="000000"/>
              </w:rPr>
            </w:pPr>
          </w:p>
        </w:tc>
      </w:tr>
      <w:tr w:rsidR="006D491A" w14:paraId="63F05AAC" w14:textId="77777777" w:rsidTr="00234DFD">
        <w:tc>
          <w:tcPr>
            <w:tcW w:w="4590" w:type="dxa"/>
            <w:vAlign w:val="bottom"/>
          </w:tcPr>
          <w:p w14:paraId="21924E0F" w14:textId="77777777" w:rsidR="006D491A" w:rsidRDefault="006D491A" w:rsidP="00EE2283">
            <w:pPr>
              <w:ind w:left="720"/>
            </w:pPr>
            <w:r>
              <w:rPr>
                <w:rFonts w:ascii="Calibri" w:hAnsi="Calibri" w:cs="Calibri"/>
                <w:color w:val="000000"/>
              </w:rPr>
              <w:t>2</w:t>
            </w:r>
          </w:p>
        </w:tc>
        <w:tc>
          <w:tcPr>
            <w:tcW w:w="1980" w:type="dxa"/>
            <w:vAlign w:val="bottom"/>
          </w:tcPr>
          <w:p w14:paraId="04C9658D" w14:textId="1E14ACCE" w:rsidR="006D491A" w:rsidRDefault="006D491A" w:rsidP="006D491A">
            <w:pPr>
              <w:jc w:val="center"/>
              <w:rPr>
                <w:rFonts w:ascii="Calibri" w:hAnsi="Calibri" w:cs="Calibri"/>
                <w:color w:val="000000"/>
              </w:rPr>
            </w:pPr>
            <w:r>
              <w:rPr>
                <w:rFonts w:ascii="Calibri" w:hAnsi="Calibri" w:cs="Calibri"/>
                <w:color w:val="000000"/>
              </w:rPr>
              <w:t>27 (21.1)</w:t>
            </w:r>
          </w:p>
        </w:tc>
        <w:tc>
          <w:tcPr>
            <w:tcW w:w="2070" w:type="dxa"/>
            <w:vAlign w:val="bottom"/>
          </w:tcPr>
          <w:p w14:paraId="3D498C5E" w14:textId="1A3619EE" w:rsidR="006D491A" w:rsidRDefault="006D491A" w:rsidP="006D491A">
            <w:pPr>
              <w:jc w:val="center"/>
              <w:rPr>
                <w:rFonts w:ascii="Calibri" w:hAnsi="Calibri" w:cs="Calibri"/>
                <w:color w:val="000000"/>
              </w:rPr>
            </w:pPr>
            <w:r>
              <w:rPr>
                <w:rFonts w:ascii="Calibri" w:hAnsi="Calibri" w:cs="Calibri"/>
                <w:color w:val="000000"/>
              </w:rPr>
              <w:t>25 (18.4)</w:t>
            </w:r>
          </w:p>
        </w:tc>
        <w:tc>
          <w:tcPr>
            <w:tcW w:w="2160" w:type="dxa"/>
            <w:vAlign w:val="bottom"/>
          </w:tcPr>
          <w:p w14:paraId="499ACA30" w14:textId="288D70B1" w:rsidR="006D491A" w:rsidRDefault="006D491A" w:rsidP="006D491A">
            <w:pPr>
              <w:jc w:val="center"/>
              <w:rPr>
                <w:rFonts w:ascii="Calibri" w:hAnsi="Calibri" w:cs="Calibri"/>
                <w:color w:val="000000"/>
              </w:rPr>
            </w:pPr>
            <w:r>
              <w:rPr>
                <w:rFonts w:ascii="Calibri" w:hAnsi="Calibri" w:cs="Calibri"/>
                <w:color w:val="000000"/>
              </w:rPr>
              <w:t>33 (26.8)</w:t>
            </w:r>
          </w:p>
        </w:tc>
        <w:tc>
          <w:tcPr>
            <w:tcW w:w="1890" w:type="dxa"/>
            <w:vAlign w:val="bottom"/>
          </w:tcPr>
          <w:p w14:paraId="524B7DAF" w14:textId="5528F6BD" w:rsidR="006D491A" w:rsidRDefault="006D491A" w:rsidP="006D491A">
            <w:pPr>
              <w:jc w:val="center"/>
              <w:rPr>
                <w:rFonts w:ascii="Calibri" w:hAnsi="Calibri" w:cs="Calibri"/>
                <w:color w:val="000000"/>
              </w:rPr>
            </w:pPr>
            <w:r>
              <w:rPr>
                <w:rFonts w:ascii="Calibri" w:hAnsi="Calibri" w:cs="Calibri"/>
                <w:color w:val="000000"/>
              </w:rPr>
              <w:t>33 (28.7)</w:t>
            </w:r>
          </w:p>
        </w:tc>
        <w:tc>
          <w:tcPr>
            <w:tcW w:w="997" w:type="dxa"/>
            <w:vAlign w:val="bottom"/>
          </w:tcPr>
          <w:p w14:paraId="35219225" w14:textId="77777777" w:rsidR="006D491A" w:rsidRDefault="006D491A" w:rsidP="006D491A">
            <w:pPr>
              <w:jc w:val="center"/>
              <w:rPr>
                <w:rFonts w:ascii="Calibri" w:hAnsi="Calibri" w:cs="Calibri"/>
                <w:color w:val="000000"/>
              </w:rPr>
            </w:pPr>
          </w:p>
        </w:tc>
      </w:tr>
      <w:tr w:rsidR="006D491A" w14:paraId="4929C475" w14:textId="77777777" w:rsidTr="00234DFD">
        <w:tc>
          <w:tcPr>
            <w:tcW w:w="4590" w:type="dxa"/>
            <w:vAlign w:val="bottom"/>
          </w:tcPr>
          <w:p w14:paraId="16D37265" w14:textId="77777777" w:rsidR="006D491A" w:rsidRDefault="006D491A" w:rsidP="00EE2283">
            <w:pPr>
              <w:ind w:left="720"/>
            </w:pPr>
            <w:r>
              <w:rPr>
                <w:rFonts w:ascii="Calibri" w:hAnsi="Calibri" w:cs="Calibri"/>
                <w:color w:val="000000"/>
              </w:rPr>
              <w:t>≥3</w:t>
            </w:r>
          </w:p>
        </w:tc>
        <w:tc>
          <w:tcPr>
            <w:tcW w:w="1980" w:type="dxa"/>
            <w:vAlign w:val="bottom"/>
          </w:tcPr>
          <w:p w14:paraId="48D85479" w14:textId="1F8E9298" w:rsidR="006D491A" w:rsidRDefault="006D491A" w:rsidP="006D491A">
            <w:pPr>
              <w:jc w:val="center"/>
              <w:rPr>
                <w:rFonts w:ascii="Calibri" w:hAnsi="Calibri" w:cs="Calibri"/>
                <w:color w:val="000000"/>
              </w:rPr>
            </w:pPr>
            <w:r>
              <w:rPr>
                <w:rFonts w:ascii="Calibri" w:hAnsi="Calibri" w:cs="Calibri"/>
                <w:color w:val="000000"/>
              </w:rPr>
              <w:t xml:space="preserve"> 7 (5.5) </w:t>
            </w:r>
          </w:p>
        </w:tc>
        <w:tc>
          <w:tcPr>
            <w:tcW w:w="2070" w:type="dxa"/>
            <w:vAlign w:val="bottom"/>
          </w:tcPr>
          <w:p w14:paraId="2E2D803F" w14:textId="3B9A9435" w:rsidR="006D491A" w:rsidRDefault="006D491A" w:rsidP="006D491A">
            <w:pPr>
              <w:jc w:val="center"/>
              <w:rPr>
                <w:rFonts w:ascii="Calibri" w:hAnsi="Calibri" w:cs="Calibri"/>
                <w:color w:val="000000"/>
              </w:rPr>
            </w:pPr>
            <w:r>
              <w:rPr>
                <w:rFonts w:ascii="Calibri" w:hAnsi="Calibri" w:cs="Calibri"/>
                <w:color w:val="000000"/>
              </w:rPr>
              <w:t xml:space="preserve"> 8 (5.8) </w:t>
            </w:r>
          </w:p>
        </w:tc>
        <w:tc>
          <w:tcPr>
            <w:tcW w:w="2160" w:type="dxa"/>
            <w:vAlign w:val="bottom"/>
          </w:tcPr>
          <w:p w14:paraId="229DC602" w14:textId="34347791" w:rsidR="006D491A" w:rsidRDefault="006D491A" w:rsidP="006D491A">
            <w:pPr>
              <w:jc w:val="center"/>
              <w:rPr>
                <w:rFonts w:ascii="Calibri" w:hAnsi="Calibri" w:cs="Calibri"/>
                <w:color w:val="000000"/>
              </w:rPr>
            </w:pPr>
            <w:r>
              <w:rPr>
                <w:rFonts w:ascii="Calibri" w:hAnsi="Calibri" w:cs="Calibri"/>
                <w:color w:val="000000"/>
              </w:rPr>
              <w:t xml:space="preserve"> 9 (</w:t>
            </w:r>
            <w:r w:rsidR="00B306A8">
              <w:rPr>
                <w:rFonts w:ascii="Calibri" w:hAnsi="Calibri" w:cs="Calibri"/>
                <w:color w:val="000000"/>
              </w:rPr>
              <w:t>7</w:t>
            </w:r>
            <w:r>
              <w:rPr>
                <w:rFonts w:ascii="Calibri" w:hAnsi="Calibri" w:cs="Calibri"/>
                <w:color w:val="000000"/>
              </w:rPr>
              <w:t>.</w:t>
            </w:r>
            <w:r w:rsidR="00B306A8">
              <w:rPr>
                <w:rFonts w:ascii="Calibri" w:hAnsi="Calibri" w:cs="Calibri"/>
                <w:color w:val="000000"/>
              </w:rPr>
              <w:t>3</w:t>
            </w:r>
            <w:r>
              <w:rPr>
                <w:rFonts w:ascii="Calibri" w:hAnsi="Calibri" w:cs="Calibri"/>
                <w:color w:val="000000"/>
              </w:rPr>
              <w:t xml:space="preserve">) </w:t>
            </w:r>
          </w:p>
        </w:tc>
        <w:tc>
          <w:tcPr>
            <w:tcW w:w="1890" w:type="dxa"/>
            <w:vAlign w:val="bottom"/>
          </w:tcPr>
          <w:p w14:paraId="19C1FB64" w14:textId="5BDBC5FF" w:rsidR="006D491A" w:rsidRDefault="006D491A" w:rsidP="006D491A">
            <w:pPr>
              <w:jc w:val="center"/>
              <w:rPr>
                <w:rFonts w:ascii="Calibri" w:hAnsi="Calibri" w:cs="Calibri"/>
                <w:color w:val="000000"/>
              </w:rPr>
            </w:pPr>
            <w:r>
              <w:rPr>
                <w:rFonts w:ascii="Calibri" w:hAnsi="Calibri" w:cs="Calibri"/>
                <w:color w:val="000000"/>
              </w:rPr>
              <w:t xml:space="preserve"> </w:t>
            </w:r>
            <w:r w:rsidR="00B306A8">
              <w:rPr>
                <w:rFonts w:ascii="Calibri" w:hAnsi="Calibri" w:cs="Calibri"/>
                <w:color w:val="000000"/>
              </w:rPr>
              <w:t>6</w:t>
            </w:r>
            <w:r>
              <w:rPr>
                <w:rFonts w:ascii="Calibri" w:hAnsi="Calibri" w:cs="Calibri"/>
                <w:color w:val="000000"/>
              </w:rPr>
              <w:t xml:space="preserve"> (</w:t>
            </w:r>
            <w:r w:rsidR="00B306A8">
              <w:rPr>
                <w:rFonts w:ascii="Calibri" w:hAnsi="Calibri" w:cs="Calibri"/>
                <w:color w:val="000000"/>
              </w:rPr>
              <w:t>5</w:t>
            </w:r>
            <w:r>
              <w:rPr>
                <w:rFonts w:ascii="Calibri" w:hAnsi="Calibri" w:cs="Calibri"/>
                <w:color w:val="000000"/>
              </w:rPr>
              <w:t>.</w:t>
            </w:r>
            <w:r w:rsidR="00B306A8">
              <w:rPr>
                <w:rFonts w:ascii="Calibri" w:hAnsi="Calibri" w:cs="Calibri"/>
                <w:color w:val="000000"/>
              </w:rPr>
              <w:t>2</w:t>
            </w:r>
            <w:r>
              <w:rPr>
                <w:rFonts w:ascii="Calibri" w:hAnsi="Calibri" w:cs="Calibri"/>
                <w:color w:val="000000"/>
              </w:rPr>
              <w:t xml:space="preserve">) </w:t>
            </w:r>
          </w:p>
        </w:tc>
        <w:tc>
          <w:tcPr>
            <w:tcW w:w="997" w:type="dxa"/>
            <w:vAlign w:val="bottom"/>
          </w:tcPr>
          <w:p w14:paraId="41D5FBCD" w14:textId="77777777" w:rsidR="006D491A" w:rsidRDefault="006D491A" w:rsidP="006D491A">
            <w:pPr>
              <w:jc w:val="center"/>
              <w:rPr>
                <w:rFonts w:ascii="Calibri" w:hAnsi="Calibri" w:cs="Calibri"/>
                <w:color w:val="000000"/>
              </w:rPr>
            </w:pPr>
          </w:p>
        </w:tc>
      </w:tr>
      <w:tr w:rsidR="00B306A8" w14:paraId="0FA23072" w14:textId="77777777" w:rsidTr="00234DFD">
        <w:tc>
          <w:tcPr>
            <w:tcW w:w="4590" w:type="dxa"/>
            <w:vAlign w:val="bottom"/>
          </w:tcPr>
          <w:p w14:paraId="6262A64D" w14:textId="77777777" w:rsidR="00B306A8" w:rsidRPr="006235D8" w:rsidRDefault="00B306A8" w:rsidP="00B306A8">
            <w:r w:rsidRPr="006235D8">
              <w:rPr>
                <w:rFonts w:ascii="Calibri" w:hAnsi="Calibri" w:cs="Calibri"/>
                <w:color w:val="000000"/>
              </w:rPr>
              <w:t>Type of pregnancy – n (%)</w:t>
            </w:r>
          </w:p>
        </w:tc>
        <w:tc>
          <w:tcPr>
            <w:tcW w:w="1980" w:type="dxa"/>
            <w:vAlign w:val="bottom"/>
          </w:tcPr>
          <w:p w14:paraId="7D92C417" w14:textId="7C94C1F3"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070" w:type="dxa"/>
            <w:vAlign w:val="bottom"/>
          </w:tcPr>
          <w:p w14:paraId="0279AAAF" w14:textId="1C8031F0"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160" w:type="dxa"/>
            <w:vAlign w:val="bottom"/>
          </w:tcPr>
          <w:p w14:paraId="1095A6A9" w14:textId="282284B1"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1890" w:type="dxa"/>
            <w:vAlign w:val="bottom"/>
          </w:tcPr>
          <w:p w14:paraId="582765E1" w14:textId="7E4D9B42"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997" w:type="dxa"/>
            <w:vAlign w:val="bottom"/>
          </w:tcPr>
          <w:p w14:paraId="7A7C5A54" w14:textId="74D6764D" w:rsidR="00B306A8" w:rsidRPr="006235D8" w:rsidRDefault="00B306A8" w:rsidP="00B306A8">
            <w:pPr>
              <w:jc w:val="center"/>
              <w:rPr>
                <w:rFonts w:ascii="Calibri" w:hAnsi="Calibri" w:cs="Calibri"/>
                <w:color w:val="000000"/>
                <w:highlight w:val="yellow"/>
              </w:rPr>
            </w:pPr>
            <w:r w:rsidRPr="006235D8">
              <w:rPr>
                <w:rFonts w:ascii="Calibri" w:hAnsi="Calibri" w:cs="Calibri"/>
                <w:color w:val="000000"/>
                <w:highlight w:val="yellow"/>
              </w:rPr>
              <w:t>0.001</w:t>
            </w:r>
          </w:p>
        </w:tc>
      </w:tr>
      <w:tr w:rsidR="00B306A8" w14:paraId="05EEE893" w14:textId="77777777" w:rsidTr="00234DFD">
        <w:tc>
          <w:tcPr>
            <w:tcW w:w="4590" w:type="dxa"/>
            <w:vAlign w:val="bottom"/>
          </w:tcPr>
          <w:p w14:paraId="5C29367E" w14:textId="77777777" w:rsidR="00B306A8" w:rsidRPr="006235D8" w:rsidRDefault="00B306A8" w:rsidP="00EE2283">
            <w:pPr>
              <w:ind w:left="720"/>
            </w:pPr>
            <w:r w:rsidRPr="006235D8">
              <w:rPr>
                <w:rFonts w:ascii="Calibri" w:hAnsi="Calibri" w:cs="Calibri"/>
                <w:color w:val="000000"/>
              </w:rPr>
              <w:t>Assisted</w:t>
            </w:r>
          </w:p>
        </w:tc>
        <w:tc>
          <w:tcPr>
            <w:tcW w:w="1980" w:type="dxa"/>
            <w:vAlign w:val="bottom"/>
          </w:tcPr>
          <w:p w14:paraId="341C58A4" w14:textId="1947BD0D" w:rsidR="00B306A8" w:rsidRPr="006235D8" w:rsidRDefault="00B306A8" w:rsidP="00B306A8">
            <w:pPr>
              <w:jc w:val="center"/>
              <w:rPr>
                <w:rFonts w:ascii="Calibri" w:hAnsi="Calibri" w:cs="Calibri"/>
                <w:color w:val="000000"/>
              </w:rPr>
            </w:pPr>
            <w:r w:rsidRPr="006235D8">
              <w:rPr>
                <w:rFonts w:ascii="Calibri" w:hAnsi="Calibri" w:cs="Calibri"/>
                <w:color w:val="000000"/>
              </w:rPr>
              <w:t>19 (14.8)</w:t>
            </w:r>
          </w:p>
        </w:tc>
        <w:tc>
          <w:tcPr>
            <w:tcW w:w="2070" w:type="dxa"/>
            <w:vAlign w:val="bottom"/>
          </w:tcPr>
          <w:p w14:paraId="3E814F63" w14:textId="702C6766"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10 (7.4) </w:t>
            </w:r>
          </w:p>
        </w:tc>
        <w:tc>
          <w:tcPr>
            <w:tcW w:w="2160" w:type="dxa"/>
            <w:vAlign w:val="bottom"/>
          </w:tcPr>
          <w:p w14:paraId="01CF7192" w14:textId="72879F6D"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3 (2.4) </w:t>
            </w:r>
          </w:p>
        </w:tc>
        <w:tc>
          <w:tcPr>
            <w:tcW w:w="1890" w:type="dxa"/>
            <w:vAlign w:val="bottom"/>
          </w:tcPr>
          <w:p w14:paraId="0E449109" w14:textId="57FBFDAD"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5 (4.3) </w:t>
            </w:r>
          </w:p>
        </w:tc>
        <w:tc>
          <w:tcPr>
            <w:tcW w:w="997" w:type="dxa"/>
            <w:vAlign w:val="bottom"/>
          </w:tcPr>
          <w:p w14:paraId="777CB313" w14:textId="1DC2B7E3"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B306A8" w14:paraId="138EB13B" w14:textId="77777777" w:rsidTr="00234DFD">
        <w:tc>
          <w:tcPr>
            <w:tcW w:w="4590" w:type="dxa"/>
            <w:vAlign w:val="bottom"/>
          </w:tcPr>
          <w:p w14:paraId="395D0EDE" w14:textId="77777777" w:rsidR="00B306A8" w:rsidRPr="006235D8" w:rsidRDefault="00B306A8" w:rsidP="00EE2283">
            <w:pPr>
              <w:ind w:left="720"/>
            </w:pPr>
            <w:r w:rsidRPr="006235D8">
              <w:rPr>
                <w:rFonts w:ascii="Calibri" w:hAnsi="Calibri" w:cs="Calibri"/>
                <w:color w:val="000000"/>
              </w:rPr>
              <w:t>Natural</w:t>
            </w:r>
          </w:p>
        </w:tc>
        <w:tc>
          <w:tcPr>
            <w:tcW w:w="1980" w:type="dxa"/>
            <w:vAlign w:val="bottom"/>
          </w:tcPr>
          <w:p w14:paraId="42102EB8" w14:textId="793FB108"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109 (85.2)</w:t>
            </w:r>
          </w:p>
        </w:tc>
        <w:tc>
          <w:tcPr>
            <w:tcW w:w="2070" w:type="dxa"/>
            <w:vAlign w:val="bottom"/>
          </w:tcPr>
          <w:p w14:paraId="01DD1B0B" w14:textId="1B778249"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126 (92.6)</w:t>
            </w:r>
          </w:p>
        </w:tc>
        <w:tc>
          <w:tcPr>
            <w:tcW w:w="2160" w:type="dxa"/>
            <w:vAlign w:val="bottom"/>
          </w:tcPr>
          <w:p w14:paraId="1A633271" w14:textId="52CDE018"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120 (97.6)</w:t>
            </w:r>
          </w:p>
        </w:tc>
        <w:tc>
          <w:tcPr>
            <w:tcW w:w="1890" w:type="dxa"/>
            <w:vAlign w:val="bottom"/>
          </w:tcPr>
          <w:p w14:paraId="6A92CA6E" w14:textId="3F1ACDB0"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110 (95.7)</w:t>
            </w:r>
          </w:p>
        </w:tc>
        <w:tc>
          <w:tcPr>
            <w:tcW w:w="997" w:type="dxa"/>
            <w:vAlign w:val="bottom"/>
          </w:tcPr>
          <w:p w14:paraId="1C6CC357" w14:textId="35B1D141"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B306A8" w14:paraId="6AA69137" w14:textId="77777777" w:rsidTr="00234DFD">
        <w:tc>
          <w:tcPr>
            <w:tcW w:w="4590" w:type="dxa"/>
            <w:vAlign w:val="bottom"/>
          </w:tcPr>
          <w:p w14:paraId="6431E8FE" w14:textId="77777777" w:rsidR="00B306A8" w:rsidRPr="006235D8" w:rsidRDefault="00B306A8" w:rsidP="00B306A8">
            <w:r w:rsidRPr="006235D8">
              <w:t>Vaccination status – n (%)</w:t>
            </w:r>
          </w:p>
        </w:tc>
        <w:tc>
          <w:tcPr>
            <w:tcW w:w="1980" w:type="dxa"/>
            <w:vAlign w:val="bottom"/>
          </w:tcPr>
          <w:p w14:paraId="69C439D4" w14:textId="669C08C5"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070" w:type="dxa"/>
            <w:vAlign w:val="bottom"/>
          </w:tcPr>
          <w:p w14:paraId="27EB66E3" w14:textId="1F83E096"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160" w:type="dxa"/>
            <w:vAlign w:val="bottom"/>
          </w:tcPr>
          <w:p w14:paraId="0CD6E963" w14:textId="10063518"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1890" w:type="dxa"/>
            <w:vAlign w:val="bottom"/>
          </w:tcPr>
          <w:p w14:paraId="2BC4230E" w14:textId="300C6181"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997" w:type="dxa"/>
            <w:vAlign w:val="bottom"/>
          </w:tcPr>
          <w:p w14:paraId="1E818A62" w14:textId="501D54F2" w:rsidR="00B306A8" w:rsidRPr="006235D8" w:rsidRDefault="00B306A8" w:rsidP="00B306A8">
            <w:pPr>
              <w:jc w:val="center"/>
              <w:rPr>
                <w:rFonts w:ascii="Calibri" w:hAnsi="Calibri" w:cs="Calibri"/>
                <w:color w:val="000000"/>
                <w:highlight w:val="yellow"/>
              </w:rPr>
            </w:pPr>
            <w:r w:rsidRPr="006235D8">
              <w:rPr>
                <w:rFonts w:ascii="Calibri" w:hAnsi="Calibri" w:cs="Calibri"/>
                <w:color w:val="000000"/>
                <w:highlight w:val="yellow"/>
              </w:rPr>
              <w:t xml:space="preserve"> &lt;0.001  </w:t>
            </w:r>
          </w:p>
        </w:tc>
      </w:tr>
      <w:tr w:rsidR="00B306A8" w14:paraId="413411BD" w14:textId="77777777" w:rsidTr="00234DFD">
        <w:tc>
          <w:tcPr>
            <w:tcW w:w="4590" w:type="dxa"/>
            <w:vAlign w:val="bottom"/>
          </w:tcPr>
          <w:p w14:paraId="131DCCFD" w14:textId="77777777" w:rsidR="00B306A8" w:rsidRPr="006235D8" w:rsidRDefault="00B306A8" w:rsidP="00EE2283">
            <w:pPr>
              <w:ind w:left="720"/>
            </w:pPr>
            <w:r w:rsidRPr="006235D8">
              <w:rPr>
                <w:rFonts w:ascii="Calibri" w:hAnsi="Calibri" w:cs="Calibri"/>
                <w:color w:val="000000"/>
              </w:rPr>
              <w:t>Fully vaccinated</w:t>
            </w:r>
          </w:p>
        </w:tc>
        <w:tc>
          <w:tcPr>
            <w:tcW w:w="1980" w:type="dxa"/>
            <w:vAlign w:val="bottom"/>
          </w:tcPr>
          <w:p w14:paraId="794DCFDC" w14:textId="0251B208" w:rsidR="00B306A8" w:rsidRPr="006235D8" w:rsidRDefault="00B306A8" w:rsidP="00B306A8">
            <w:pPr>
              <w:jc w:val="center"/>
              <w:rPr>
                <w:rFonts w:ascii="Calibri" w:hAnsi="Calibri" w:cs="Calibri"/>
                <w:color w:val="000000"/>
              </w:rPr>
            </w:pPr>
            <w:r w:rsidRPr="006235D8">
              <w:rPr>
                <w:rFonts w:ascii="Calibri" w:hAnsi="Calibri" w:cs="Calibri"/>
                <w:color w:val="000000"/>
              </w:rPr>
              <w:t>81 (63.3)</w:t>
            </w:r>
          </w:p>
        </w:tc>
        <w:tc>
          <w:tcPr>
            <w:tcW w:w="2070" w:type="dxa"/>
            <w:vAlign w:val="bottom"/>
          </w:tcPr>
          <w:p w14:paraId="392C35D7" w14:textId="13278F43"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121 (89.0)</w:t>
            </w:r>
          </w:p>
        </w:tc>
        <w:tc>
          <w:tcPr>
            <w:tcW w:w="2160" w:type="dxa"/>
            <w:vAlign w:val="bottom"/>
          </w:tcPr>
          <w:p w14:paraId="701A49F3" w14:textId="6FAFB337"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102 (82.9)</w:t>
            </w:r>
          </w:p>
        </w:tc>
        <w:tc>
          <w:tcPr>
            <w:tcW w:w="1890" w:type="dxa"/>
            <w:vAlign w:val="bottom"/>
          </w:tcPr>
          <w:p w14:paraId="3B93EF1B" w14:textId="427B2676"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100 (87.0)</w:t>
            </w:r>
          </w:p>
        </w:tc>
        <w:tc>
          <w:tcPr>
            <w:tcW w:w="997" w:type="dxa"/>
            <w:vAlign w:val="bottom"/>
          </w:tcPr>
          <w:p w14:paraId="3548B427" w14:textId="6A4E8FFA"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B306A8" w14:paraId="628318F4" w14:textId="77777777" w:rsidTr="00234DFD">
        <w:tc>
          <w:tcPr>
            <w:tcW w:w="4590" w:type="dxa"/>
            <w:vAlign w:val="bottom"/>
          </w:tcPr>
          <w:p w14:paraId="059943C6" w14:textId="77777777" w:rsidR="00B306A8" w:rsidRPr="006235D8" w:rsidRDefault="00B306A8" w:rsidP="00EE2283">
            <w:pPr>
              <w:ind w:left="720"/>
            </w:pPr>
            <w:r w:rsidRPr="006235D8">
              <w:rPr>
                <w:rFonts w:ascii="Calibri" w:hAnsi="Calibri" w:cs="Calibri"/>
                <w:color w:val="000000"/>
              </w:rPr>
              <w:t>Only 1 dose</w:t>
            </w:r>
          </w:p>
        </w:tc>
        <w:tc>
          <w:tcPr>
            <w:tcW w:w="1980" w:type="dxa"/>
            <w:vAlign w:val="bottom"/>
          </w:tcPr>
          <w:p w14:paraId="63C9BAAD" w14:textId="097F62D9" w:rsidR="00B306A8" w:rsidRPr="006235D8" w:rsidRDefault="00B306A8" w:rsidP="00B306A8">
            <w:pPr>
              <w:jc w:val="center"/>
              <w:rPr>
                <w:rFonts w:ascii="Calibri" w:hAnsi="Calibri" w:cs="Calibri"/>
                <w:color w:val="000000"/>
              </w:rPr>
            </w:pPr>
            <w:r w:rsidRPr="006235D8">
              <w:rPr>
                <w:rFonts w:ascii="Calibri" w:hAnsi="Calibri" w:cs="Calibri"/>
                <w:color w:val="000000"/>
              </w:rPr>
              <w:t>47 (36.7)</w:t>
            </w:r>
          </w:p>
        </w:tc>
        <w:tc>
          <w:tcPr>
            <w:tcW w:w="2070" w:type="dxa"/>
            <w:vAlign w:val="bottom"/>
          </w:tcPr>
          <w:p w14:paraId="4D0B5E15" w14:textId="76FFDA79" w:rsidR="00B306A8" w:rsidRPr="006235D8" w:rsidRDefault="00B306A8" w:rsidP="00B306A8">
            <w:pPr>
              <w:jc w:val="center"/>
              <w:rPr>
                <w:rFonts w:ascii="Calibri" w:hAnsi="Calibri" w:cs="Calibri"/>
                <w:color w:val="000000"/>
              </w:rPr>
            </w:pPr>
            <w:r w:rsidRPr="006235D8">
              <w:rPr>
                <w:rFonts w:ascii="Calibri" w:hAnsi="Calibri" w:cs="Calibri"/>
                <w:color w:val="000000"/>
              </w:rPr>
              <w:t>15 (11.0)</w:t>
            </w:r>
          </w:p>
        </w:tc>
        <w:tc>
          <w:tcPr>
            <w:tcW w:w="2160" w:type="dxa"/>
            <w:vAlign w:val="bottom"/>
          </w:tcPr>
          <w:p w14:paraId="4825204C" w14:textId="506D4446" w:rsidR="00B306A8" w:rsidRPr="006235D8" w:rsidRDefault="00B306A8" w:rsidP="00B306A8">
            <w:pPr>
              <w:jc w:val="center"/>
              <w:rPr>
                <w:rFonts w:ascii="Calibri" w:hAnsi="Calibri" w:cs="Calibri"/>
                <w:color w:val="000000"/>
              </w:rPr>
            </w:pPr>
            <w:r w:rsidRPr="006235D8">
              <w:rPr>
                <w:rFonts w:ascii="Calibri" w:hAnsi="Calibri" w:cs="Calibri"/>
                <w:color w:val="000000"/>
              </w:rPr>
              <w:t>21 (17.1)</w:t>
            </w:r>
          </w:p>
        </w:tc>
        <w:tc>
          <w:tcPr>
            <w:tcW w:w="1890" w:type="dxa"/>
            <w:vAlign w:val="bottom"/>
          </w:tcPr>
          <w:p w14:paraId="5354E730" w14:textId="0AE11610" w:rsidR="00B306A8" w:rsidRPr="006235D8" w:rsidRDefault="00B306A8" w:rsidP="00B306A8">
            <w:pPr>
              <w:jc w:val="center"/>
              <w:rPr>
                <w:rFonts w:ascii="Calibri" w:hAnsi="Calibri" w:cs="Calibri"/>
                <w:color w:val="000000"/>
              </w:rPr>
            </w:pPr>
            <w:r w:rsidRPr="006235D8">
              <w:rPr>
                <w:rFonts w:ascii="Calibri" w:hAnsi="Calibri" w:cs="Calibri"/>
                <w:color w:val="000000"/>
              </w:rPr>
              <w:t>15 (13.0)</w:t>
            </w:r>
          </w:p>
        </w:tc>
        <w:tc>
          <w:tcPr>
            <w:tcW w:w="997" w:type="dxa"/>
            <w:vAlign w:val="bottom"/>
          </w:tcPr>
          <w:p w14:paraId="7B3605A2" w14:textId="18C245BC"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550ECA" w14:paraId="27F133A9" w14:textId="77777777" w:rsidTr="00234DFD">
        <w:tc>
          <w:tcPr>
            <w:tcW w:w="4590" w:type="dxa"/>
            <w:vAlign w:val="bottom"/>
          </w:tcPr>
          <w:p w14:paraId="5A612148" w14:textId="77777777" w:rsidR="00550ECA" w:rsidRPr="006235D8" w:rsidRDefault="00550ECA" w:rsidP="00550ECA">
            <w:pPr>
              <w:rPr>
                <w:rFonts w:ascii="Calibri" w:hAnsi="Calibri" w:cs="Calibri"/>
                <w:color w:val="000000"/>
              </w:rPr>
            </w:pPr>
            <w:r w:rsidRPr="006235D8">
              <w:t>Gestational HBP before vaccination – n (%)</w:t>
            </w:r>
          </w:p>
        </w:tc>
        <w:tc>
          <w:tcPr>
            <w:tcW w:w="1980" w:type="dxa"/>
            <w:vAlign w:val="bottom"/>
          </w:tcPr>
          <w:p w14:paraId="5B469C6C" w14:textId="7818151D"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1 (0.8) </w:t>
            </w:r>
          </w:p>
        </w:tc>
        <w:tc>
          <w:tcPr>
            <w:tcW w:w="2070" w:type="dxa"/>
            <w:vAlign w:val="bottom"/>
          </w:tcPr>
          <w:p w14:paraId="3EEBD033" w14:textId="4EEEE74E"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1 (0.7) </w:t>
            </w:r>
          </w:p>
        </w:tc>
        <w:tc>
          <w:tcPr>
            <w:tcW w:w="2160" w:type="dxa"/>
            <w:vAlign w:val="bottom"/>
          </w:tcPr>
          <w:p w14:paraId="779EFCC1" w14:textId="3E2C7939"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0 (0.0) </w:t>
            </w:r>
          </w:p>
        </w:tc>
        <w:tc>
          <w:tcPr>
            <w:tcW w:w="1890" w:type="dxa"/>
            <w:vAlign w:val="bottom"/>
          </w:tcPr>
          <w:p w14:paraId="29537C37" w14:textId="4B334A09"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02D10674" w14:textId="458DE242" w:rsidR="00550ECA" w:rsidRPr="006235D8" w:rsidRDefault="00550ECA" w:rsidP="00550ECA">
            <w:pPr>
              <w:jc w:val="center"/>
              <w:rPr>
                <w:rFonts w:ascii="Calibri" w:hAnsi="Calibri" w:cs="Calibri"/>
                <w:color w:val="000000"/>
              </w:rPr>
            </w:pPr>
            <w:r w:rsidRPr="006235D8">
              <w:rPr>
                <w:rFonts w:ascii="Calibri" w:hAnsi="Calibri" w:cs="Calibri"/>
                <w:color w:val="000000"/>
              </w:rPr>
              <w:t>0.898</w:t>
            </w:r>
          </w:p>
        </w:tc>
      </w:tr>
      <w:tr w:rsidR="00550ECA" w14:paraId="1A4326B1" w14:textId="77777777" w:rsidTr="00234DFD">
        <w:tc>
          <w:tcPr>
            <w:tcW w:w="4590" w:type="dxa"/>
            <w:vAlign w:val="bottom"/>
          </w:tcPr>
          <w:p w14:paraId="6B57919E" w14:textId="77777777" w:rsidR="00550ECA" w:rsidRPr="006235D8" w:rsidRDefault="00550ECA" w:rsidP="00550ECA">
            <w:pPr>
              <w:rPr>
                <w:rFonts w:ascii="Calibri" w:hAnsi="Calibri" w:cs="Calibri"/>
                <w:color w:val="000000"/>
              </w:rPr>
            </w:pPr>
            <w:r w:rsidRPr="006235D8">
              <w:t>Gestational diabetes before vaccination – n (%)</w:t>
            </w:r>
          </w:p>
        </w:tc>
        <w:tc>
          <w:tcPr>
            <w:tcW w:w="1980" w:type="dxa"/>
            <w:vAlign w:val="bottom"/>
          </w:tcPr>
          <w:p w14:paraId="197A4639" w14:textId="09AC1C4E" w:rsidR="00550ECA" w:rsidRPr="006235D8" w:rsidRDefault="00550ECA" w:rsidP="00550ECA">
            <w:pPr>
              <w:jc w:val="center"/>
              <w:rPr>
                <w:rFonts w:ascii="Calibri" w:hAnsi="Calibri" w:cs="Calibri"/>
                <w:color w:val="000000"/>
              </w:rPr>
            </w:pPr>
            <w:r w:rsidRPr="006235D8">
              <w:rPr>
                <w:rFonts w:ascii="Calibri" w:hAnsi="Calibri" w:cs="Calibri"/>
                <w:color w:val="000000"/>
              </w:rPr>
              <w:t>26 (20.3)</w:t>
            </w:r>
          </w:p>
        </w:tc>
        <w:tc>
          <w:tcPr>
            <w:tcW w:w="2070" w:type="dxa"/>
            <w:vAlign w:val="bottom"/>
          </w:tcPr>
          <w:p w14:paraId="02E4BADF" w14:textId="2AC6986E"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6 (4.4) </w:t>
            </w:r>
          </w:p>
        </w:tc>
        <w:tc>
          <w:tcPr>
            <w:tcW w:w="2160" w:type="dxa"/>
            <w:vAlign w:val="bottom"/>
          </w:tcPr>
          <w:p w14:paraId="1BE1BF67" w14:textId="1FD2815D" w:rsidR="00550ECA" w:rsidRPr="006235D8" w:rsidRDefault="00550ECA" w:rsidP="00550ECA">
            <w:pPr>
              <w:jc w:val="center"/>
              <w:rPr>
                <w:rFonts w:ascii="Calibri" w:hAnsi="Calibri" w:cs="Calibri"/>
                <w:color w:val="000000"/>
              </w:rPr>
            </w:pPr>
            <w:r w:rsidRPr="006235D8">
              <w:rPr>
                <w:rFonts w:ascii="Calibri" w:hAnsi="Calibri" w:cs="Calibri"/>
                <w:color w:val="000000"/>
              </w:rPr>
              <w:t>15 (12.2)</w:t>
            </w:r>
          </w:p>
        </w:tc>
        <w:tc>
          <w:tcPr>
            <w:tcW w:w="1890" w:type="dxa"/>
            <w:vAlign w:val="bottom"/>
          </w:tcPr>
          <w:p w14:paraId="3E788359" w14:textId="69B9989C" w:rsidR="00550ECA" w:rsidRPr="006235D8" w:rsidRDefault="00550ECA" w:rsidP="00550ECA">
            <w:pPr>
              <w:jc w:val="center"/>
              <w:rPr>
                <w:rFonts w:ascii="Calibri" w:hAnsi="Calibri" w:cs="Calibri"/>
                <w:color w:val="000000"/>
              </w:rPr>
            </w:pPr>
            <w:r w:rsidRPr="006235D8">
              <w:rPr>
                <w:rFonts w:ascii="Calibri" w:hAnsi="Calibri" w:cs="Calibri"/>
                <w:color w:val="000000"/>
              </w:rPr>
              <w:t>15 (13.0)</w:t>
            </w:r>
          </w:p>
        </w:tc>
        <w:tc>
          <w:tcPr>
            <w:tcW w:w="997" w:type="dxa"/>
            <w:vAlign w:val="bottom"/>
          </w:tcPr>
          <w:p w14:paraId="3053CF44" w14:textId="6EB637BC" w:rsidR="00550ECA" w:rsidRPr="006235D8" w:rsidRDefault="00550ECA" w:rsidP="00550ECA">
            <w:pPr>
              <w:jc w:val="center"/>
              <w:rPr>
                <w:rFonts w:ascii="Calibri" w:hAnsi="Calibri" w:cs="Calibri"/>
                <w:color w:val="000000"/>
                <w:highlight w:val="yellow"/>
              </w:rPr>
            </w:pPr>
            <w:r w:rsidRPr="006235D8">
              <w:rPr>
                <w:rFonts w:ascii="Calibri" w:hAnsi="Calibri" w:cs="Calibri"/>
                <w:color w:val="000000"/>
                <w:highlight w:val="yellow"/>
              </w:rPr>
              <w:t>0.001</w:t>
            </w:r>
          </w:p>
        </w:tc>
      </w:tr>
      <w:tr w:rsidR="00550ECA" w14:paraId="5C451943" w14:textId="77777777" w:rsidTr="00234DFD">
        <w:tc>
          <w:tcPr>
            <w:tcW w:w="4590" w:type="dxa"/>
            <w:vAlign w:val="bottom"/>
          </w:tcPr>
          <w:p w14:paraId="1D30169D" w14:textId="77777777" w:rsidR="00550ECA" w:rsidRPr="006235D8" w:rsidRDefault="00550ECA" w:rsidP="00550ECA">
            <w:pPr>
              <w:rPr>
                <w:rFonts w:ascii="Calibri" w:hAnsi="Calibri" w:cs="Calibri"/>
                <w:color w:val="000000"/>
              </w:rPr>
            </w:pPr>
            <w:r w:rsidRPr="006235D8">
              <w:rPr>
                <w:rFonts w:ascii="Calibri" w:hAnsi="Calibri" w:cs="Calibri"/>
                <w:color w:val="000000"/>
              </w:rPr>
              <w:lastRenderedPageBreak/>
              <w:t>Gestational oligohydramnios – n (%)</w:t>
            </w:r>
          </w:p>
        </w:tc>
        <w:tc>
          <w:tcPr>
            <w:tcW w:w="1980" w:type="dxa"/>
            <w:vAlign w:val="bottom"/>
          </w:tcPr>
          <w:p w14:paraId="58E0555B" w14:textId="102091FC"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2 (1.6) </w:t>
            </w:r>
          </w:p>
        </w:tc>
        <w:tc>
          <w:tcPr>
            <w:tcW w:w="2070" w:type="dxa"/>
            <w:vAlign w:val="bottom"/>
          </w:tcPr>
          <w:p w14:paraId="31377979" w14:textId="4C8D26F2"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3 (2.2) </w:t>
            </w:r>
          </w:p>
        </w:tc>
        <w:tc>
          <w:tcPr>
            <w:tcW w:w="2160" w:type="dxa"/>
            <w:vAlign w:val="bottom"/>
          </w:tcPr>
          <w:p w14:paraId="383BE2A3" w14:textId="5E1BE6CE"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4 (3.3) </w:t>
            </w:r>
          </w:p>
        </w:tc>
        <w:tc>
          <w:tcPr>
            <w:tcW w:w="1890" w:type="dxa"/>
            <w:vAlign w:val="bottom"/>
          </w:tcPr>
          <w:p w14:paraId="6C724C39" w14:textId="6F726551"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6 (5.2) </w:t>
            </w:r>
          </w:p>
        </w:tc>
        <w:tc>
          <w:tcPr>
            <w:tcW w:w="997" w:type="dxa"/>
            <w:vAlign w:val="bottom"/>
          </w:tcPr>
          <w:p w14:paraId="77E30BB5" w14:textId="200A497A" w:rsidR="00550ECA" w:rsidRPr="006235D8" w:rsidRDefault="00550ECA" w:rsidP="00550ECA">
            <w:pPr>
              <w:jc w:val="center"/>
              <w:rPr>
                <w:rFonts w:ascii="Calibri" w:hAnsi="Calibri" w:cs="Calibri"/>
                <w:color w:val="000000"/>
              </w:rPr>
            </w:pPr>
            <w:r w:rsidRPr="006235D8">
              <w:rPr>
                <w:rFonts w:ascii="Calibri" w:hAnsi="Calibri" w:cs="Calibri"/>
                <w:color w:val="000000"/>
              </w:rPr>
              <w:t>0.398</w:t>
            </w:r>
          </w:p>
        </w:tc>
      </w:tr>
      <w:tr w:rsidR="00550ECA" w14:paraId="2D630CB5" w14:textId="77777777" w:rsidTr="00234DFD">
        <w:tc>
          <w:tcPr>
            <w:tcW w:w="4590" w:type="dxa"/>
            <w:vAlign w:val="bottom"/>
          </w:tcPr>
          <w:p w14:paraId="61E6F894" w14:textId="77777777" w:rsidR="00550ECA" w:rsidRPr="006235D8" w:rsidRDefault="00550ECA" w:rsidP="00550ECA">
            <w:pPr>
              <w:rPr>
                <w:rFonts w:ascii="Calibri" w:hAnsi="Calibri" w:cs="Calibri"/>
                <w:color w:val="000000"/>
              </w:rPr>
            </w:pPr>
            <w:r w:rsidRPr="006235D8">
              <w:rPr>
                <w:rFonts w:ascii="Calibri" w:hAnsi="Calibri" w:cs="Calibri"/>
                <w:color w:val="000000"/>
              </w:rPr>
              <w:t>Gestational polyhydramnios – n (%)</w:t>
            </w:r>
          </w:p>
        </w:tc>
        <w:tc>
          <w:tcPr>
            <w:tcW w:w="1980" w:type="dxa"/>
            <w:vAlign w:val="bottom"/>
          </w:tcPr>
          <w:p w14:paraId="74DB2C6A" w14:textId="12A5D7A1"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5 (3.9) </w:t>
            </w:r>
          </w:p>
        </w:tc>
        <w:tc>
          <w:tcPr>
            <w:tcW w:w="2070" w:type="dxa"/>
            <w:vAlign w:val="bottom"/>
          </w:tcPr>
          <w:p w14:paraId="1743D8DE" w14:textId="7F4DF10F"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4 (2.9) </w:t>
            </w:r>
          </w:p>
        </w:tc>
        <w:tc>
          <w:tcPr>
            <w:tcW w:w="2160" w:type="dxa"/>
            <w:vAlign w:val="bottom"/>
          </w:tcPr>
          <w:p w14:paraId="20E387F4" w14:textId="6C25C7C7"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7 (5.7) </w:t>
            </w:r>
          </w:p>
        </w:tc>
        <w:tc>
          <w:tcPr>
            <w:tcW w:w="1890" w:type="dxa"/>
            <w:vAlign w:val="bottom"/>
          </w:tcPr>
          <w:p w14:paraId="53E3642C" w14:textId="006E1CE6"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7 (6.1) </w:t>
            </w:r>
          </w:p>
        </w:tc>
        <w:tc>
          <w:tcPr>
            <w:tcW w:w="997" w:type="dxa"/>
            <w:vAlign w:val="bottom"/>
          </w:tcPr>
          <w:p w14:paraId="5586BF3B" w14:textId="07C34325" w:rsidR="00550ECA" w:rsidRPr="006235D8" w:rsidRDefault="00550ECA" w:rsidP="00550ECA">
            <w:pPr>
              <w:jc w:val="center"/>
              <w:rPr>
                <w:rFonts w:ascii="Calibri" w:hAnsi="Calibri" w:cs="Calibri"/>
                <w:color w:val="000000"/>
              </w:rPr>
            </w:pPr>
            <w:r w:rsidRPr="006235D8">
              <w:rPr>
                <w:rFonts w:ascii="Calibri" w:hAnsi="Calibri" w:cs="Calibri"/>
                <w:color w:val="000000"/>
              </w:rPr>
              <w:t>0.591</w:t>
            </w:r>
          </w:p>
        </w:tc>
      </w:tr>
      <w:tr w:rsidR="004F187E" w14:paraId="622337EA" w14:textId="77777777" w:rsidTr="00234DFD">
        <w:tc>
          <w:tcPr>
            <w:tcW w:w="4590" w:type="dxa"/>
            <w:vAlign w:val="bottom"/>
          </w:tcPr>
          <w:p w14:paraId="4BEB402A" w14:textId="77777777" w:rsidR="004F187E" w:rsidRPr="006235D8" w:rsidRDefault="004F187E" w:rsidP="00234DFD">
            <w:pPr>
              <w:rPr>
                <w:rFonts w:ascii="Calibri" w:hAnsi="Calibri" w:cs="Calibri"/>
                <w:b/>
                <w:bCs/>
                <w:color w:val="000000"/>
              </w:rPr>
            </w:pPr>
            <w:r w:rsidRPr="006235D8">
              <w:rPr>
                <w:rFonts w:ascii="Calibri" w:hAnsi="Calibri" w:cs="Calibri"/>
                <w:b/>
                <w:bCs/>
                <w:color w:val="000000"/>
              </w:rPr>
              <w:t>Gestational and Neonatal outcomes</w:t>
            </w:r>
          </w:p>
        </w:tc>
        <w:tc>
          <w:tcPr>
            <w:tcW w:w="1980" w:type="dxa"/>
            <w:vAlign w:val="bottom"/>
          </w:tcPr>
          <w:p w14:paraId="1B095EE1" w14:textId="77777777" w:rsidR="004F187E" w:rsidRPr="006235D8" w:rsidRDefault="004F187E" w:rsidP="00234DFD">
            <w:pPr>
              <w:jc w:val="center"/>
              <w:rPr>
                <w:rFonts w:ascii="Calibri" w:hAnsi="Calibri" w:cs="Calibri"/>
                <w:color w:val="000000"/>
              </w:rPr>
            </w:pPr>
          </w:p>
        </w:tc>
        <w:tc>
          <w:tcPr>
            <w:tcW w:w="2070" w:type="dxa"/>
            <w:vAlign w:val="bottom"/>
          </w:tcPr>
          <w:p w14:paraId="5189AC7D" w14:textId="77777777" w:rsidR="004F187E" w:rsidRPr="006235D8" w:rsidRDefault="004F187E" w:rsidP="00234DFD">
            <w:pPr>
              <w:jc w:val="center"/>
              <w:rPr>
                <w:rFonts w:ascii="Calibri" w:hAnsi="Calibri" w:cs="Calibri"/>
                <w:color w:val="000000"/>
              </w:rPr>
            </w:pPr>
          </w:p>
        </w:tc>
        <w:tc>
          <w:tcPr>
            <w:tcW w:w="2160" w:type="dxa"/>
            <w:vAlign w:val="bottom"/>
          </w:tcPr>
          <w:p w14:paraId="29AB0D94" w14:textId="77777777" w:rsidR="004F187E" w:rsidRPr="006235D8" w:rsidRDefault="004F187E" w:rsidP="00234DFD">
            <w:pPr>
              <w:jc w:val="center"/>
              <w:rPr>
                <w:rFonts w:ascii="Calibri" w:hAnsi="Calibri" w:cs="Calibri"/>
                <w:color w:val="000000"/>
              </w:rPr>
            </w:pPr>
          </w:p>
        </w:tc>
        <w:tc>
          <w:tcPr>
            <w:tcW w:w="1890" w:type="dxa"/>
            <w:vAlign w:val="bottom"/>
          </w:tcPr>
          <w:p w14:paraId="2234BC43" w14:textId="77777777" w:rsidR="004F187E" w:rsidRPr="006235D8" w:rsidRDefault="004F187E" w:rsidP="00234DFD">
            <w:pPr>
              <w:jc w:val="center"/>
              <w:rPr>
                <w:rFonts w:ascii="Calibri" w:hAnsi="Calibri" w:cs="Calibri"/>
                <w:color w:val="000000"/>
              </w:rPr>
            </w:pPr>
          </w:p>
        </w:tc>
        <w:tc>
          <w:tcPr>
            <w:tcW w:w="997" w:type="dxa"/>
            <w:vAlign w:val="bottom"/>
          </w:tcPr>
          <w:p w14:paraId="5C27137B" w14:textId="77777777" w:rsidR="004F187E" w:rsidRPr="006235D8" w:rsidRDefault="004F187E" w:rsidP="00234DFD">
            <w:pPr>
              <w:jc w:val="center"/>
              <w:rPr>
                <w:rFonts w:ascii="Calibri" w:hAnsi="Calibri" w:cs="Calibri"/>
                <w:color w:val="000000"/>
              </w:rPr>
            </w:pPr>
          </w:p>
        </w:tc>
      </w:tr>
      <w:tr w:rsidR="008F58C4" w14:paraId="58F9EC4E" w14:textId="77777777" w:rsidTr="00EA11FB">
        <w:tc>
          <w:tcPr>
            <w:tcW w:w="4590" w:type="dxa"/>
            <w:vAlign w:val="bottom"/>
          </w:tcPr>
          <w:p w14:paraId="7C24EADD" w14:textId="77777777" w:rsidR="008F58C4" w:rsidRPr="006235D8" w:rsidRDefault="008F58C4" w:rsidP="008F58C4">
            <w:r w:rsidRPr="006235D8">
              <w:t>Maternal ICU events after vaccination – n (%)</w:t>
            </w:r>
          </w:p>
        </w:tc>
        <w:tc>
          <w:tcPr>
            <w:tcW w:w="1980" w:type="dxa"/>
            <w:vAlign w:val="bottom"/>
          </w:tcPr>
          <w:p w14:paraId="2F531ED7" w14:textId="1B5763EC"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(0.8) </w:t>
            </w:r>
          </w:p>
        </w:tc>
        <w:tc>
          <w:tcPr>
            <w:tcW w:w="2070" w:type="dxa"/>
            <w:vAlign w:val="bottom"/>
          </w:tcPr>
          <w:p w14:paraId="22D2F001" w14:textId="02A1095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114E1E4C" w14:textId="76EFFAD9"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(0.8) </w:t>
            </w:r>
          </w:p>
        </w:tc>
        <w:tc>
          <w:tcPr>
            <w:tcW w:w="1890" w:type="dxa"/>
            <w:vAlign w:val="bottom"/>
          </w:tcPr>
          <w:p w14:paraId="7CED0B78" w14:textId="6F774DC8"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997" w:type="dxa"/>
            <w:vAlign w:val="bottom"/>
          </w:tcPr>
          <w:p w14:paraId="2CDDEDD6" w14:textId="646736F4" w:rsidR="008F58C4" w:rsidRPr="006235D8" w:rsidRDefault="008F58C4" w:rsidP="008F58C4">
            <w:pPr>
              <w:jc w:val="center"/>
              <w:rPr>
                <w:rFonts w:ascii="Calibri" w:hAnsi="Calibri" w:cs="Calibri"/>
                <w:color w:val="000000"/>
              </w:rPr>
            </w:pPr>
            <w:r w:rsidRPr="006235D8">
              <w:rPr>
                <w:rFonts w:ascii="Calibri" w:hAnsi="Calibri" w:cs="Calibri"/>
                <w:color w:val="000000"/>
              </w:rPr>
              <w:t>0.729</w:t>
            </w:r>
          </w:p>
        </w:tc>
      </w:tr>
      <w:tr w:rsidR="008F58C4" w14:paraId="63CC176F" w14:textId="77777777" w:rsidTr="0083511D">
        <w:tc>
          <w:tcPr>
            <w:tcW w:w="4590" w:type="dxa"/>
            <w:vAlign w:val="bottom"/>
          </w:tcPr>
          <w:p w14:paraId="06EB43B5" w14:textId="77777777" w:rsidR="008F58C4" w:rsidRPr="006235D8" w:rsidRDefault="008F58C4" w:rsidP="008F58C4">
            <w:r w:rsidRPr="006235D8">
              <w:t>Gestational HBP after vaccination – n (%)</w:t>
            </w:r>
          </w:p>
        </w:tc>
        <w:tc>
          <w:tcPr>
            <w:tcW w:w="1980" w:type="dxa"/>
            <w:vAlign w:val="bottom"/>
          </w:tcPr>
          <w:p w14:paraId="0A91224A" w14:textId="4EEFDD0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070" w:type="dxa"/>
            <w:vAlign w:val="bottom"/>
          </w:tcPr>
          <w:p w14:paraId="7CDD38D0" w14:textId="62FF3A9F"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(0.7) </w:t>
            </w:r>
          </w:p>
        </w:tc>
        <w:tc>
          <w:tcPr>
            <w:tcW w:w="2160" w:type="dxa"/>
            <w:vAlign w:val="bottom"/>
          </w:tcPr>
          <w:p w14:paraId="4DD96BCA" w14:textId="7478C0DF"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(0.8) </w:t>
            </w:r>
          </w:p>
        </w:tc>
        <w:tc>
          <w:tcPr>
            <w:tcW w:w="1890" w:type="dxa"/>
            <w:vAlign w:val="bottom"/>
          </w:tcPr>
          <w:p w14:paraId="2908F156" w14:textId="578C266B"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 (2.6) </w:t>
            </w:r>
          </w:p>
        </w:tc>
        <w:tc>
          <w:tcPr>
            <w:tcW w:w="997" w:type="dxa"/>
            <w:vAlign w:val="bottom"/>
          </w:tcPr>
          <w:p w14:paraId="571F389F" w14:textId="60A2CE1D" w:rsidR="008F58C4" w:rsidRPr="006235D8" w:rsidRDefault="008F58C4" w:rsidP="008F58C4">
            <w:pPr>
              <w:jc w:val="center"/>
              <w:rPr>
                <w:rFonts w:ascii="Calibri" w:hAnsi="Calibri" w:cs="Calibri"/>
                <w:color w:val="000000"/>
              </w:rPr>
            </w:pPr>
            <w:r w:rsidRPr="006235D8">
              <w:rPr>
                <w:rFonts w:ascii="Calibri" w:hAnsi="Calibri" w:cs="Calibri"/>
                <w:color w:val="000000"/>
              </w:rPr>
              <w:t>0.209</w:t>
            </w:r>
          </w:p>
        </w:tc>
      </w:tr>
      <w:tr w:rsidR="008F58C4" w14:paraId="3EF9ECBD" w14:textId="77777777" w:rsidTr="00234DFD">
        <w:tc>
          <w:tcPr>
            <w:tcW w:w="4590" w:type="dxa"/>
            <w:vAlign w:val="bottom"/>
          </w:tcPr>
          <w:p w14:paraId="27ABD7D7" w14:textId="77777777" w:rsidR="008F58C4" w:rsidRPr="006235D8" w:rsidRDefault="008F58C4" w:rsidP="008F58C4">
            <w:r w:rsidRPr="006235D8">
              <w:t>Gestational diabetes after vaccination – n (%)</w:t>
            </w:r>
          </w:p>
        </w:tc>
        <w:tc>
          <w:tcPr>
            <w:tcW w:w="1980" w:type="dxa"/>
            <w:vAlign w:val="bottom"/>
          </w:tcPr>
          <w:p w14:paraId="068416C5" w14:textId="36AAB70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4 (3.1) </w:t>
            </w:r>
          </w:p>
        </w:tc>
        <w:tc>
          <w:tcPr>
            <w:tcW w:w="2070" w:type="dxa"/>
            <w:vAlign w:val="bottom"/>
          </w:tcPr>
          <w:p w14:paraId="146A37DF" w14:textId="4E3B7CED"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49EE113F" w14:textId="5B346896"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1890" w:type="dxa"/>
            <w:vAlign w:val="bottom"/>
          </w:tcPr>
          <w:p w14:paraId="4D18704F" w14:textId="049D303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3D99590C" w14:textId="555A7E25" w:rsidR="008F58C4" w:rsidRPr="006235D8" w:rsidRDefault="008F58C4" w:rsidP="008F58C4">
            <w:pPr>
              <w:jc w:val="center"/>
              <w:rPr>
                <w:rFonts w:ascii="Calibri" w:hAnsi="Calibri" w:cs="Calibri"/>
                <w:color w:val="000000"/>
                <w:highlight w:val="yellow"/>
              </w:rPr>
            </w:pPr>
            <w:r w:rsidRPr="006235D8">
              <w:rPr>
                <w:rFonts w:ascii="Calibri" w:hAnsi="Calibri" w:cs="Calibri"/>
                <w:color w:val="000000"/>
                <w:highlight w:val="yellow"/>
              </w:rPr>
              <w:t>0.027</w:t>
            </w:r>
          </w:p>
        </w:tc>
      </w:tr>
      <w:tr w:rsidR="008F58C4" w:rsidRPr="004170B6" w14:paraId="56A5276E" w14:textId="77777777" w:rsidTr="00234DFD">
        <w:tc>
          <w:tcPr>
            <w:tcW w:w="4590" w:type="dxa"/>
            <w:vAlign w:val="bottom"/>
          </w:tcPr>
          <w:p w14:paraId="14FBDE29" w14:textId="77777777" w:rsidR="008F58C4" w:rsidRPr="006235D8" w:rsidRDefault="008F58C4" w:rsidP="008F58C4">
            <w:r w:rsidRPr="006235D8">
              <w:rPr>
                <w:rFonts w:ascii="Calibri" w:hAnsi="Calibri" w:cs="Calibri"/>
                <w:color w:val="000000"/>
              </w:rPr>
              <w:t>Gestational at birth – weeks</w:t>
            </w:r>
          </w:p>
        </w:tc>
        <w:tc>
          <w:tcPr>
            <w:tcW w:w="1980" w:type="dxa"/>
            <w:vAlign w:val="bottom"/>
          </w:tcPr>
          <w:p w14:paraId="1D869A05" w14:textId="7565FF7D"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38.2±1.7 </w:t>
            </w:r>
          </w:p>
        </w:tc>
        <w:tc>
          <w:tcPr>
            <w:tcW w:w="2070" w:type="dxa"/>
            <w:vAlign w:val="bottom"/>
          </w:tcPr>
          <w:p w14:paraId="4FCF8476" w14:textId="6594CC7D"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38.9±0.7 </w:t>
            </w:r>
          </w:p>
        </w:tc>
        <w:tc>
          <w:tcPr>
            <w:tcW w:w="2160" w:type="dxa"/>
            <w:vAlign w:val="bottom"/>
          </w:tcPr>
          <w:p w14:paraId="67198A1E" w14:textId="7950F110"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38.5±1.5 </w:t>
            </w:r>
          </w:p>
        </w:tc>
        <w:tc>
          <w:tcPr>
            <w:tcW w:w="1890" w:type="dxa"/>
            <w:vAlign w:val="bottom"/>
          </w:tcPr>
          <w:p w14:paraId="59D48646" w14:textId="06A8FBCB"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38.6±1.2 </w:t>
            </w:r>
          </w:p>
        </w:tc>
        <w:tc>
          <w:tcPr>
            <w:tcW w:w="997" w:type="dxa"/>
            <w:vAlign w:val="bottom"/>
          </w:tcPr>
          <w:p w14:paraId="4930226A" w14:textId="5C912E93" w:rsidR="008F58C4" w:rsidRPr="006235D8" w:rsidRDefault="008F58C4" w:rsidP="008F58C4">
            <w:pPr>
              <w:jc w:val="center"/>
              <w:rPr>
                <w:rFonts w:ascii="Calibri" w:hAnsi="Calibri" w:cs="Calibri"/>
                <w:color w:val="000000"/>
                <w:highlight w:val="yellow"/>
              </w:rPr>
            </w:pPr>
            <w:r w:rsidRPr="006235D8">
              <w:rPr>
                <w:rFonts w:ascii="Calibri" w:hAnsi="Calibri" w:cs="Calibri"/>
                <w:color w:val="000000"/>
                <w:highlight w:val="yellow"/>
              </w:rPr>
              <w:t xml:space="preserve"> &lt;0.001  </w:t>
            </w:r>
          </w:p>
        </w:tc>
      </w:tr>
      <w:tr w:rsidR="008F58C4" w:rsidRPr="004170B6" w14:paraId="2EDC3BEB" w14:textId="77777777" w:rsidTr="00234DFD">
        <w:tc>
          <w:tcPr>
            <w:tcW w:w="4590" w:type="dxa"/>
            <w:vAlign w:val="bottom"/>
          </w:tcPr>
          <w:p w14:paraId="18E68885" w14:textId="77777777" w:rsidR="008F58C4" w:rsidRPr="006235D8" w:rsidRDefault="008F58C4" w:rsidP="008F58C4">
            <w:r w:rsidRPr="006235D8">
              <w:t>Preterm delivery &lt;28 weeks</w:t>
            </w:r>
          </w:p>
        </w:tc>
        <w:tc>
          <w:tcPr>
            <w:tcW w:w="1980" w:type="dxa"/>
            <w:vAlign w:val="bottom"/>
          </w:tcPr>
          <w:p w14:paraId="5F101CD3" w14:textId="1D4E7848"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128 (100.0)  </w:t>
            </w:r>
          </w:p>
        </w:tc>
        <w:tc>
          <w:tcPr>
            <w:tcW w:w="2070" w:type="dxa"/>
            <w:vAlign w:val="bottom"/>
          </w:tcPr>
          <w:p w14:paraId="082EA193" w14:textId="666929A3"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136 (100.0)  </w:t>
            </w:r>
          </w:p>
        </w:tc>
        <w:tc>
          <w:tcPr>
            <w:tcW w:w="2160" w:type="dxa"/>
            <w:vAlign w:val="bottom"/>
          </w:tcPr>
          <w:p w14:paraId="7FF92C7C" w14:textId="6B6F36FE"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123 (100.0)  </w:t>
            </w:r>
          </w:p>
        </w:tc>
        <w:tc>
          <w:tcPr>
            <w:tcW w:w="1890" w:type="dxa"/>
            <w:vAlign w:val="bottom"/>
          </w:tcPr>
          <w:p w14:paraId="152C9812" w14:textId="249D93E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115 (100.0)  </w:t>
            </w:r>
          </w:p>
        </w:tc>
        <w:tc>
          <w:tcPr>
            <w:tcW w:w="997" w:type="dxa"/>
            <w:vAlign w:val="bottom"/>
          </w:tcPr>
          <w:p w14:paraId="6AD2AA4D" w14:textId="4877E783" w:rsidR="008F58C4" w:rsidRPr="006235D8" w:rsidRDefault="006235D8" w:rsidP="006235D8">
            <w:pPr>
              <w:jc w:val="center"/>
              <w:rPr>
                <w:rFonts w:ascii="Calibri" w:hAnsi="Calibri" w:cs="Calibri"/>
                <w:color w:val="000000"/>
              </w:rPr>
            </w:pPr>
            <w:r>
              <w:rPr>
                <w:rFonts w:ascii="Calibri" w:hAnsi="Calibri" w:cs="Calibri"/>
                <w:color w:val="000000"/>
              </w:rPr>
              <w:t>-</w:t>
            </w:r>
          </w:p>
        </w:tc>
      </w:tr>
      <w:tr w:rsidR="008F58C4" w:rsidRPr="004170B6" w14:paraId="0D553888" w14:textId="77777777" w:rsidTr="00234DFD">
        <w:tc>
          <w:tcPr>
            <w:tcW w:w="4590" w:type="dxa"/>
            <w:vAlign w:val="bottom"/>
          </w:tcPr>
          <w:p w14:paraId="51F3683B" w14:textId="77777777" w:rsidR="008F58C4" w:rsidRPr="006235D8" w:rsidRDefault="008F58C4" w:rsidP="008F58C4">
            <w:r w:rsidRPr="006235D8">
              <w:t>Preterm delivery &lt;34 weeks</w:t>
            </w:r>
          </w:p>
        </w:tc>
        <w:tc>
          <w:tcPr>
            <w:tcW w:w="1980" w:type="dxa"/>
            <w:vAlign w:val="bottom"/>
          </w:tcPr>
          <w:p w14:paraId="01F292AD" w14:textId="4C3EDDE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5 (3.9) </w:t>
            </w:r>
          </w:p>
        </w:tc>
        <w:tc>
          <w:tcPr>
            <w:tcW w:w="2070" w:type="dxa"/>
            <w:vAlign w:val="bottom"/>
          </w:tcPr>
          <w:p w14:paraId="51F1B842" w14:textId="22D3C57B"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4136ABC6" w14:textId="314BBC0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2 (1.6) </w:t>
            </w:r>
          </w:p>
        </w:tc>
        <w:tc>
          <w:tcPr>
            <w:tcW w:w="1890" w:type="dxa"/>
            <w:vAlign w:val="bottom"/>
          </w:tcPr>
          <w:p w14:paraId="696895B5" w14:textId="41782E4E"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6C44253B" w14:textId="5275E0F3" w:rsidR="008F58C4" w:rsidRPr="006235D8" w:rsidRDefault="008F58C4" w:rsidP="008F58C4">
            <w:pPr>
              <w:jc w:val="center"/>
              <w:rPr>
                <w:rFonts w:ascii="Calibri" w:hAnsi="Calibri" w:cs="Calibri"/>
                <w:color w:val="000000"/>
              </w:rPr>
            </w:pPr>
            <w:r w:rsidRPr="006235D8">
              <w:rPr>
                <w:rFonts w:ascii="Calibri" w:hAnsi="Calibri" w:cs="Calibri"/>
                <w:color w:val="000000"/>
              </w:rPr>
              <w:t>0.056</w:t>
            </w:r>
          </w:p>
        </w:tc>
      </w:tr>
      <w:tr w:rsidR="008F58C4" w:rsidRPr="004170B6" w14:paraId="25B2152F" w14:textId="77777777" w:rsidTr="00234DFD">
        <w:tc>
          <w:tcPr>
            <w:tcW w:w="4590" w:type="dxa"/>
            <w:vAlign w:val="bottom"/>
          </w:tcPr>
          <w:p w14:paraId="196662B2" w14:textId="77777777" w:rsidR="008F58C4" w:rsidRPr="006235D8" w:rsidRDefault="008F58C4" w:rsidP="008F58C4">
            <w:r w:rsidRPr="006235D8">
              <w:t>Preterm delivery &lt;37 weeks</w:t>
            </w:r>
          </w:p>
        </w:tc>
        <w:tc>
          <w:tcPr>
            <w:tcW w:w="1980" w:type="dxa"/>
            <w:vAlign w:val="bottom"/>
          </w:tcPr>
          <w:p w14:paraId="07E4FD5E" w14:textId="3A954C2A" w:rsidR="008F58C4" w:rsidRPr="006235D8" w:rsidRDefault="008F58C4" w:rsidP="008F58C4">
            <w:pPr>
              <w:jc w:val="center"/>
              <w:rPr>
                <w:rFonts w:ascii="Calibri" w:hAnsi="Calibri" w:cs="Calibri"/>
                <w:color w:val="000000"/>
              </w:rPr>
            </w:pPr>
            <w:r w:rsidRPr="006235D8">
              <w:rPr>
                <w:rFonts w:ascii="Calibri" w:hAnsi="Calibri" w:cs="Calibri"/>
                <w:color w:val="000000"/>
              </w:rPr>
              <w:t>14 (10.9)</w:t>
            </w:r>
          </w:p>
        </w:tc>
        <w:tc>
          <w:tcPr>
            <w:tcW w:w="2070" w:type="dxa"/>
            <w:vAlign w:val="bottom"/>
          </w:tcPr>
          <w:p w14:paraId="76D8A330" w14:textId="0C97BB55"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(0.7) </w:t>
            </w:r>
          </w:p>
        </w:tc>
        <w:tc>
          <w:tcPr>
            <w:tcW w:w="2160" w:type="dxa"/>
            <w:vAlign w:val="bottom"/>
          </w:tcPr>
          <w:p w14:paraId="6FF9506F" w14:textId="33FA57B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12 (9.8) </w:t>
            </w:r>
          </w:p>
        </w:tc>
        <w:tc>
          <w:tcPr>
            <w:tcW w:w="1890" w:type="dxa"/>
            <w:vAlign w:val="bottom"/>
          </w:tcPr>
          <w:p w14:paraId="4A8FB706" w14:textId="2603C4EC"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7 (6.1) </w:t>
            </w:r>
          </w:p>
        </w:tc>
        <w:tc>
          <w:tcPr>
            <w:tcW w:w="997" w:type="dxa"/>
            <w:vAlign w:val="bottom"/>
          </w:tcPr>
          <w:p w14:paraId="066D2F09" w14:textId="2018F560" w:rsidR="008F58C4" w:rsidRPr="006235D8" w:rsidRDefault="008F58C4" w:rsidP="008F58C4">
            <w:pPr>
              <w:jc w:val="center"/>
              <w:rPr>
                <w:rFonts w:ascii="Calibri" w:hAnsi="Calibri" w:cs="Calibri"/>
                <w:color w:val="000000"/>
                <w:highlight w:val="yellow"/>
              </w:rPr>
            </w:pPr>
            <w:r w:rsidRPr="006235D8">
              <w:rPr>
                <w:rFonts w:ascii="Calibri" w:hAnsi="Calibri" w:cs="Calibri"/>
                <w:color w:val="000000"/>
                <w:highlight w:val="yellow"/>
              </w:rPr>
              <w:t>0.004</w:t>
            </w:r>
          </w:p>
        </w:tc>
      </w:tr>
      <w:tr w:rsidR="00EC3137" w14:paraId="08367AEC" w14:textId="77777777" w:rsidTr="00234DFD">
        <w:tc>
          <w:tcPr>
            <w:tcW w:w="4590" w:type="dxa"/>
            <w:vAlign w:val="bottom"/>
          </w:tcPr>
          <w:p w14:paraId="3BE3664B" w14:textId="77777777" w:rsidR="00EC3137" w:rsidRPr="006235D8" w:rsidRDefault="00EC3137" w:rsidP="00EC3137">
            <w:r w:rsidRPr="006235D8">
              <w:rPr>
                <w:rFonts w:ascii="Calibri" w:hAnsi="Calibri" w:cs="Calibri"/>
                <w:color w:val="000000"/>
              </w:rPr>
              <w:t>Still birth – n (%)</w:t>
            </w:r>
          </w:p>
        </w:tc>
        <w:tc>
          <w:tcPr>
            <w:tcW w:w="1980" w:type="dxa"/>
            <w:vAlign w:val="bottom"/>
          </w:tcPr>
          <w:p w14:paraId="1DD82A42" w14:textId="79A66979"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0 (0.0) </w:t>
            </w:r>
          </w:p>
        </w:tc>
        <w:tc>
          <w:tcPr>
            <w:tcW w:w="2070" w:type="dxa"/>
            <w:vAlign w:val="bottom"/>
          </w:tcPr>
          <w:p w14:paraId="08D9E5BF" w14:textId="00293BB3"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2A4F739B" w14:textId="48E3F581"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0 (0.0) </w:t>
            </w:r>
          </w:p>
        </w:tc>
        <w:tc>
          <w:tcPr>
            <w:tcW w:w="1890" w:type="dxa"/>
            <w:vAlign w:val="bottom"/>
          </w:tcPr>
          <w:p w14:paraId="4512C305" w14:textId="6C4E2789"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7BD07C1E" w14:textId="6DB9A78E" w:rsidR="00EC3137" w:rsidRPr="006235D8" w:rsidRDefault="00EC3137" w:rsidP="00EC3137">
            <w:pPr>
              <w:jc w:val="center"/>
              <w:rPr>
                <w:rFonts w:ascii="Calibri" w:hAnsi="Calibri" w:cs="Calibri"/>
                <w:color w:val="000000"/>
              </w:rPr>
            </w:pPr>
            <w:r w:rsidRPr="006235D8">
              <w:rPr>
                <w:rFonts w:ascii="Calibri" w:hAnsi="Calibri" w:cs="Calibri"/>
                <w:color w:val="000000"/>
              </w:rPr>
              <w:t>0.229</w:t>
            </w:r>
          </w:p>
        </w:tc>
      </w:tr>
      <w:tr w:rsidR="00EC3137" w14:paraId="3831754E" w14:textId="77777777" w:rsidTr="00234DFD">
        <w:tc>
          <w:tcPr>
            <w:tcW w:w="4590" w:type="dxa"/>
            <w:vAlign w:val="bottom"/>
          </w:tcPr>
          <w:p w14:paraId="2D165221" w14:textId="77777777" w:rsidR="00EC3137" w:rsidRPr="006235D8" w:rsidRDefault="00EC3137" w:rsidP="00EC3137">
            <w:r w:rsidRPr="006235D8">
              <w:rPr>
                <w:rFonts w:ascii="Calibri" w:hAnsi="Calibri" w:cs="Calibri"/>
                <w:color w:val="000000"/>
              </w:rPr>
              <w:t>Birthweights – grams</w:t>
            </w:r>
          </w:p>
        </w:tc>
        <w:tc>
          <w:tcPr>
            <w:tcW w:w="1980" w:type="dxa"/>
            <w:vAlign w:val="bottom"/>
          </w:tcPr>
          <w:p w14:paraId="4C597DC6" w14:textId="30128DAC"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3126.7±412.4  </w:t>
            </w:r>
          </w:p>
        </w:tc>
        <w:tc>
          <w:tcPr>
            <w:tcW w:w="2070" w:type="dxa"/>
            <w:vAlign w:val="bottom"/>
          </w:tcPr>
          <w:p w14:paraId="203B0134" w14:textId="5512B346"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3183.3±355.2  </w:t>
            </w:r>
          </w:p>
        </w:tc>
        <w:tc>
          <w:tcPr>
            <w:tcW w:w="2160" w:type="dxa"/>
            <w:vAlign w:val="bottom"/>
          </w:tcPr>
          <w:p w14:paraId="12A9ED6D" w14:textId="13E3659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3130.2±415.5  </w:t>
            </w:r>
          </w:p>
        </w:tc>
        <w:tc>
          <w:tcPr>
            <w:tcW w:w="1890" w:type="dxa"/>
            <w:vAlign w:val="bottom"/>
          </w:tcPr>
          <w:p w14:paraId="1C0637A8" w14:textId="36C39B6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3073.7±453.1  </w:t>
            </w:r>
          </w:p>
        </w:tc>
        <w:tc>
          <w:tcPr>
            <w:tcW w:w="997" w:type="dxa"/>
            <w:vAlign w:val="bottom"/>
          </w:tcPr>
          <w:p w14:paraId="3591DF54" w14:textId="5A3F0321" w:rsidR="00EC3137" w:rsidRPr="006235D8" w:rsidRDefault="00EC3137" w:rsidP="00EC3137">
            <w:pPr>
              <w:jc w:val="center"/>
              <w:rPr>
                <w:rFonts w:ascii="Calibri" w:hAnsi="Calibri" w:cs="Calibri"/>
                <w:color w:val="000000"/>
              </w:rPr>
            </w:pPr>
            <w:r w:rsidRPr="006235D8">
              <w:rPr>
                <w:rFonts w:ascii="Calibri" w:hAnsi="Calibri" w:cs="Calibri"/>
                <w:color w:val="000000"/>
              </w:rPr>
              <w:t>0.213</w:t>
            </w:r>
          </w:p>
        </w:tc>
      </w:tr>
      <w:tr w:rsidR="00EC3137" w14:paraId="5720454E" w14:textId="77777777" w:rsidTr="00234DFD">
        <w:tc>
          <w:tcPr>
            <w:tcW w:w="4590" w:type="dxa"/>
            <w:vAlign w:val="bottom"/>
          </w:tcPr>
          <w:p w14:paraId="5C6DF85E" w14:textId="77777777" w:rsidR="00EC3137" w:rsidRPr="006235D8" w:rsidRDefault="00EC3137" w:rsidP="00EC3137">
            <w:r w:rsidRPr="006235D8">
              <w:t>Low birthweight – n (%)</w:t>
            </w:r>
          </w:p>
        </w:tc>
        <w:tc>
          <w:tcPr>
            <w:tcW w:w="1980" w:type="dxa"/>
            <w:vAlign w:val="bottom"/>
          </w:tcPr>
          <w:p w14:paraId="01DE0F7C" w14:textId="0D4F9A8C"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8 (6.2) </w:t>
            </w:r>
          </w:p>
        </w:tc>
        <w:tc>
          <w:tcPr>
            <w:tcW w:w="2070" w:type="dxa"/>
            <w:vAlign w:val="bottom"/>
          </w:tcPr>
          <w:p w14:paraId="3F04B9A6" w14:textId="41E8B65D"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2 (1.5) </w:t>
            </w:r>
          </w:p>
        </w:tc>
        <w:tc>
          <w:tcPr>
            <w:tcW w:w="2160" w:type="dxa"/>
            <w:vAlign w:val="bottom"/>
          </w:tcPr>
          <w:p w14:paraId="3352F897" w14:textId="17A8EEE5"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7 (5.7) </w:t>
            </w:r>
          </w:p>
        </w:tc>
        <w:tc>
          <w:tcPr>
            <w:tcW w:w="1890" w:type="dxa"/>
            <w:vAlign w:val="bottom"/>
          </w:tcPr>
          <w:p w14:paraId="111776D3" w14:textId="46E18A41"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10 (8.7) </w:t>
            </w:r>
          </w:p>
        </w:tc>
        <w:tc>
          <w:tcPr>
            <w:tcW w:w="997" w:type="dxa"/>
            <w:vAlign w:val="bottom"/>
          </w:tcPr>
          <w:p w14:paraId="4C363872" w14:textId="6AC71363" w:rsidR="00EC3137" w:rsidRPr="006235D8" w:rsidRDefault="00EC3137" w:rsidP="00EC3137">
            <w:pPr>
              <w:jc w:val="center"/>
              <w:rPr>
                <w:rFonts w:ascii="Calibri" w:hAnsi="Calibri" w:cs="Calibri"/>
                <w:color w:val="000000"/>
              </w:rPr>
            </w:pPr>
            <w:r w:rsidRPr="006235D8">
              <w:rPr>
                <w:rFonts w:ascii="Calibri" w:hAnsi="Calibri" w:cs="Calibri"/>
                <w:color w:val="000000"/>
              </w:rPr>
              <w:t>0.079</w:t>
            </w:r>
          </w:p>
        </w:tc>
      </w:tr>
      <w:tr w:rsidR="00EC3137" w14:paraId="5F7B84BC" w14:textId="77777777" w:rsidTr="00234DFD">
        <w:tc>
          <w:tcPr>
            <w:tcW w:w="4590" w:type="dxa"/>
            <w:vAlign w:val="bottom"/>
          </w:tcPr>
          <w:p w14:paraId="0C0F9DA7" w14:textId="77777777" w:rsidR="00EC3137" w:rsidRPr="006235D8" w:rsidRDefault="00EC3137" w:rsidP="00EC3137">
            <w:r w:rsidRPr="006235D8">
              <w:rPr>
                <w:rFonts w:ascii="Calibri" w:hAnsi="Calibri" w:cs="Calibri"/>
                <w:color w:val="000000"/>
              </w:rPr>
              <w:t>Heavy birthweight – n (%)</w:t>
            </w:r>
          </w:p>
        </w:tc>
        <w:tc>
          <w:tcPr>
            <w:tcW w:w="1980" w:type="dxa"/>
            <w:vAlign w:val="bottom"/>
          </w:tcPr>
          <w:p w14:paraId="4E1FBAC0" w14:textId="5581A8E4"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2 (1.6) </w:t>
            </w:r>
          </w:p>
        </w:tc>
        <w:tc>
          <w:tcPr>
            <w:tcW w:w="2070" w:type="dxa"/>
            <w:vAlign w:val="bottom"/>
          </w:tcPr>
          <w:p w14:paraId="324C4299" w14:textId="6A392564"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 (2.2) </w:t>
            </w:r>
          </w:p>
        </w:tc>
        <w:tc>
          <w:tcPr>
            <w:tcW w:w="2160" w:type="dxa"/>
            <w:vAlign w:val="bottom"/>
          </w:tcPr>
          <w:p w14:paraId="32A3C22C" w14:textId="2D5C631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2 (1.6) </w:t>
            </w:r>
          </w:p>
        </w:tc>
        <w:tc>
          <w:tcPr>
            <w:tcW w:w="1890" w:type="dxa"/>
            <w:vAlign w:val="bottom"/>
          </w:tcPr>
          <w:p w14:paraId="4F5CDC9D" w14:textId="4C533E0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 (2.6) </w:t>
            </w:r>
          </w:p>
        </w:tc>
        <w:tc>
          <w:tcPr>
            <w:tcW w:w="997" w:type="dxa"/>
            <w:vAlign w:val="bottom"/>
          </w:tcPr>
          <w:p w14:paraId="38884994" w14:textId="336019AE" w:rsidR="00EC3137" w:rsidRPr="006235D8" w:rsidRDefault="00EC3137" w:rsidP="00EC3137">
            <w:pPr>
              <w:jc w:val="center"/>
              <w:rPr>
                <w:rFonts w:ascii="Calibri" w:hAnsi="Calibri" w:cs="Calibri"/>
                <w:color w:val="000000"/>
              </w:rPr>
            </w:pPr>
            <w:r w:rsidRPr="006235D8">
              <w:rPr>
                <w:rFonts w:ascii="Calibri" w:hAnsi="Calibri" w:cs="Calibri"/>
                <w:color w:val="000000"/>
              </w:rPr>
              <w:t>0.923</w:t>
            </w:r>
          </w:p>
        </w:tc>
      </w:tr>
      <w:tr w:rsidR="005B2962" w14:paraId="268B7E11" w14:textId="77777777" w:rsidTr="00EA3257">
        <w:tc>
          <w:tcPr>
            <w:tcW w:w="4590" w:type="dxa"/>
            <w:vAlign w:val="bottom"/>
          </w:tcPr>
          <w:p w14:paraId="20A01590" w14:textId="77777777" w:rsidR="005B2962" w:rsidRPr="006235D8" w:rsidRDefault="005B2962" w:rsidP="005B2962">
            <w:r w:rsidRPr="006235D8">
              <w:rPr>
                <w:rFonts w:ascii="Calibri" w:hAnsi="Calibri" w:cs="Calibri"/>
                <w:color w:val="000000"/>
              </w:rPr>
              <w:t>Birthweight percentile – [mean] percent</w:t>
            </w:r>
          </w:p>
        </w:tc>
        <w:tc>
          <w:tcPr>
            <w:tcW w:w="1980" w:type="dxa"/>
            <w:vAlign w:val="bottom"/>
          </w:tcPr>
          <w:p w14:paraId="3867F30E" w14:textId="6F56BC4F" w:rsidR="005B2962" w:rsidRPr="006235D8" w:rsidRDefault="005B2962" w:rsidP="005B2962">
            <w:pPr>
              <w:jc w:val="center"/>
              <w:rPr>
                <w:rFonts w:ascii="Calibri" w:hAnsi="Calibri" w:cs="Calibri"/>
                <w:color w:val="000000"/>
              </w:rPr>
            </w:pPr>
            <w:r>
              <w:rPr>
                <w:rFonts w:ascii="Calibri" w:hAnsi="Calibri" w:cs="Calibri"/>
                <w:color w:val="000000"/>
              </w:rPr>
              <w:t>51.0±28.7</w:t>
            </w:r>
          </w:p>
        </w:tc>
        <w:tc>
          <w:tcPr>
            <w:tcW w:w="2070" w:type="dxa"/>
            <w:vAlign w:val="bottom"/>
          </w:tcPr>
          <w:p w14:paraId="06E42D57" w14:textId="6D830A9F" w:rsidR="005B2962" w:rsidRPr="006235D8" w:rsidRDefault="005B2962" w:rsidP="005B2962">
            <w:pPr>
              <w:jc w:val="center"/>
              <w:rPr>
                <w:rFonts w:ascii="Calibri" w:hAnsi="Calibri" w:cs="Calibri"/>
                <w:color w:val="000000"/>
              </w:rPr>
            </w:pPr>
            <w:r>
              <w:rPr>
                <w:rFonts w:ascii="Calibri" w:hAnsi="Calibri" w:cs="Calibri"/>
                <w:color w:val="000000"/>
              </w:rPr>
              <w:t>46.6±28.1</w:t>
            </w:r>
          </w:p>
        </w:tc>
        <w:tc>
          <w:tcPr>
            <w:tcW w:w="2160" w:type="dxa"/>
            <w:vAlign w:val="bottom"/>
          </w:tcPr>
          <w:p w14:paraId="7AAC207E" w14:textId="573B7391" w:rsidR="005B2962" w:rsidRPr="006235D8" w:rsidRDefault="005B2962" w:rsidP="005B2962">
            <w:pPr>
              <w:jc w:val="center"/>
              <w:rPr>
                <w:rFonts w:ascii="Calibri" w:hAnsi="Calibri" w:cs="Calibri"/>
                <w:color w:val="000000"/>
              </w:rPr>
            </w:pPr>
            <w:r>
              <w:rPr>
                <w:rFonts w:ascii="Calibri" w:hAnsi="Calibri" w:cs="Calibri"/>
                <w:color w:val="000000"/>
              </w:rPr>
              <w:t>48.3±27.6</w:t>
            </w:r>
          </w:p>
        </w:tc>
        <w:tc>
          <w:tcPr>
            <w:tcW w:w="1890" w:type="dxa"/>
            <w:vAlign w:val="bottom"/>
          </w:tcPr>
          <w:p w14:paraId="38678353" w14:textId="1ECD5A9E" w:rsidR="005B2962" w:rsidRPr="006235D8" w:rsidRDefault="005B2962" w:rsidP="005B2962">
            <w:pPr>
              <w:jc w:val="center"/>
              <w:rPr>
                <w:rFonts w:ascii="Calibri" w:hAnsi="Calibri" w:cs="Calibri"/>
                <w:color w:val="000000"/>
              </w:rPr>
            </w:pPr>
            <w:r>
              <w:rPr>
                <w:rFonts w:ascii="Calibri" w:hAnsi="Calibri" w:cs="Calibri"/>
                <w:color w:val="000000"/>
              </w:rPr>
              <w:t>41.0±28.8</w:t>
            </w:r>
          </w:p>
        </w:tc>
        <w:tc>
          <w:tcPr>
            <w:tcW w:w="997" w:type="dxa"/>
            <w:vAlign w:val="bottom"/>
          </w:tcPr>
          <w:p w14:paraId="7625E33C" w14:textId="471A2A2D" w:rsidR="005B2962" w:rsidRPr="005B2962" w:rsidRDefault="005B2962" w:rsidP="005B2962">
            <w:pPr>
              <w:jc w:val="center"/>
              <w:rPr>
                <w:rFonts w:ascii="Calibri" w:hAnsi="Calibri" w:cs="Calibri"/>
                <w:color w:val="000000"/>
                <w:highlight w:val="yellow"/>
              </w:rPr>
            </w:pPr>
            <w:r w:rsidRPr="005B2962">
              <w:rPr>
                <w:rFonts w:ascii="Calibri" w:hAnsi="Calibri" w:cs="Calibri"/>
                <w:color w:val="000000"/>
                <w:highlight w:val="yellow"/>
              </w:rPr>
              <w:t>0.048</w:t>
            </w:r>
          </w:p>
        </w:tc>
      </w:tr>
      <w:tr w:rsidR="004B4650" w14:paraId="0A30D24F" w14:textId="77777777" w:rsidTr="00234DFD">
        <w:tc>
          <w:tcPr>
            <w:tcW w:w="4590" w:type="dxa"/>
            <w:vAlign w:val="bottom"/>
          </w:tcPr>
          <w:p w14:paraId="50702306" w14:textId="77777777" w:rsidR="004B4650" w:rsidRPr="006235D8" w:rsidRDefault="004B4650" w:rsidP="004B4650">
            <w:r w:rsidRPr="006235D8">
              <w:rPr>
                <w:rFonts w:ascii="Calibri" w:hAnsi="Calibri" w:cs="Calibri"/>
                <w:color w:val="000000"/>
              </w:rPr>
              <w:t>Birthweight percentile – [median] percent</w:t>
            </w:r>
          </w:p>
        </w:tc>
        <w:tc>
          <w:tcPr>
            <w:tcW w:w="1980" w:type="dxa"/>
            <w:vAlign w:val="bottom"/>
          </w:tcPr>
          <w:p w14:paraId="78FC76A4" w14:textId="49CF62C7" w:rsidR="004B4650" w:rsidRPr="006235D8" w:rsidRDefault="004B4650" w:rsidP="004B4650">
            <w:pPr>
              <w:jc w:val="center"/>
              <w:rPr>
                <w:rFonts w:ascii="Calibri" w:hAnsi="Calibri" w:cs="Calibri"/>
                <w:color w:val="000000"/>
              </w:rPr>
            </w:pPr>
            <w:r w:rsidRPr="006235D8">
              <w:rPr>
                <w:rFonts w:ascii="Calibri" w:hAnsi="Calibri" w:cs="Calibri"/>
                <w:color w:val="000000"/>
              </w:rPr>
              <w:t>50.0 [25.0;75.0]</w:t>
            </w:r>
          </w:p>
        </w:tc>
        <w:tc>
          <w:tcPr>
            <w:tcW w:w="2070" w:type="dxa"/>
            <w:vAlign w:val="bottom"/>
          </w:tcPr>
          <w:p w14:paraId="08606D23" w14:textId="7D6AAAF5" w:rsidR="004B4650" w:rsidRPr="006235D8" w:rsidRDefault="004B4650" w:rsidP="004B4650">
            <w:pPr>
              <w:jc w:val="center"/>
              <w:rPr>
                <w:rFonts w:ascii="Calibri" w:hAnsi="Calibri" w:cs="Calibri"/>
                <w:color w:val="000000"/>
              </w:rPr>
            </w:pPr>
            <w:r w:rsidRPr="006235D8">
              <w:rPr>
                <w:rFonts w:ascii="Calibri" w:hAnsi="Calibri" w:cs="Calibri"/>
                <w:color w:val="000000"/>
              </w:rPr>
              <w:t>50.0 [25.0;75.0]</w:t>
            </w:r>
          </w:p>
        </w:tc>
        <w:tc>
          <w:tcPr>
            <w:tcW w:w="2160" w:type="dxa"/>
            <w:vAlign w:val="bottom"/>
          </w:tcPr>
          <w:p w14:paraId="76479F6B" w14:textId="6C5BCEE4" w:rsidR="004B4650" w:rsidRPr="006235D8" w:rsidRDefault="004B4650" w:rsidP="004B4650">
            <w:pPr>
              <w:jc w:val="center"/>
              <w:rPr>
                <w:rFonts w:ascii="Calibri" w:hAnsi="Calibri" w:cs="Calibri"/>
                <w:color w:val="000000"/>
              </w:rPr>
            </w:pPr>
            <w:r w:rsidRPr="006235D8">
              <w:rPr>
                <w:rFonts w:ascii="Calibri" w:hAnsi="Calibri" w:cs="Calibri"/>
                <w:color w:val="000000"/>
              </w:rPr>
              <w:t>50.0 [25.0;75.0]</w:t>
            </w:r>
          </w:p>
        </w:tc>
        <w:tc>
          <w:tcPr>
            <w:tcW w:w="1890" w:type="dxa"/>
            <w:vAlign w:val="bottom"/>
          </w:tcPr>
          <w:p w14:paraId="34BBC58E" w14:textId="07282234" w:rsidR="004B4650" w:rsidRPr="006235D8" w:rsidRDefault="004B4650" w:rsidP="004B4650">
            <w:pPr>
              <w:jc w:val="center"/>
              <w:rPr>
                <w:rFonts w:ascii="Calibri" w:hAnsi="Calibri" w:cs="Calibri"/>
                <w:color w:val="000000"/>
              </w:rPr>
            </w:pPr>
            <w:r w:rsidRPr="006235D8">
              <w:rPr>
                <w:rFonts w:ascii="Calibri" w:hAnsi="Calibri" w:cs="Calibri"/>
                <w:color w:val="000000"/>
              </w:rPr>
              <w:t>25.0 [10.0;75.0]</w:t>
            </w:r>
          </w:p>
        </w:tc>
        <w:tc>
          <w:tcPr>
            <w:tcW w:w="997" w:type="dxa"/>
            <w:vAlign w:val="bottom"/>
          </w:tcPr>
          <w:p w14:paraId="2296B1D4" w14:textId="19EBBF2D" w:rsidR="004B4650" w:rsidRPr="006235D8" w:rsidRDefault="004B4650" w:rsidP="004B4650">
            <w:pPr>
              <w:jc w:val="center"/>
              <w:rPr>
                <w:rFonts w:ascii="Calibri" w:hAnsi="Calibri" w:cs="Calibri"/>
                <w:color w:val="000000"/>
                <w:highlight w:val="yellow"/>
              </w:rPr>
            </w:pPr>
            <w:r w:rsidRPr="006235D8">
              <w:rPr>
                <w:rFonts w:ascii="Calibri" w:hAnsi="Calibri" w:cs="Calibri"/>
                <w:color w:val="000000"/>
                <w:highlight w:val="yellow"/>
              </w:rPr>
              <w:t>0.04</w:t>
            </w:r>
          </w:p>
        </w:tc>
      </w:tr>
      <w:tr w:rsidR="004B4650" w14:paraId="4D5AC498" w14:textId="77777777" w:rsidTr="00234DFD">
        <w:tc>
          <w:tcPr>
            <w:tcW w:w="4590" w:type="dxa"/>
            <w:vAlign w:val="bottom"/>
          </w:tcPr>
          <w:p w14:paraId="0E00CE55" w14:textId="77777777" w:rsidR="004B4650" w:rsidRPr="006235D8" w:rsidRDefault="004B4650" w:rsidP="004B4650">
            <w:pPr>
              <w:rPr>
                <w:rFonts w:ascii="Calibri" w:hAnsi="Calibri" w:cs="Calibri"/>
                <w:color w:val="000000"/>
              </w:rPr>
            </w:pPr>
            <w:r w:rsidRPr="006235D8">
              <w:rPr>
                <w:rFonts w:ascii="Calibri" w:hAnsi="Calibri" w:cs="Calibri"/>
                <w:color w:val="000000"/>
              </w:rPr>
              <w:t>Lower than 10</w:t>
            </w:r>
            <w:r w:rsidRPr="006235D8">
              <w:rPr>
                <w:rFonts w:ascii="Calibri" w:hAnsi="Calibri" w:cs="Calibri"/>
                <w:color w:val="000000"/>
                <w:vertAlign w:val="superscript"/>
              </w:rPr>
              <w:t>th</w:t>
            </w:r>
            <w:r w:rsidRPr="006235D8">
              <w:rPr>
                <w:rFonts w:ascii="Calibri" w:hAnsi="Calibri" w:cs="Calibri"/>
                <w:color w:val="000000"/>
              </w:rPr>
              <w:t xml:space="preserve"> percentile birthweight – n (%)</w:t>
            </w:r>
          </w:p>
        </w:tc>
        <w:tc>
          <w:tcPr>
            <w:tcW w:w="1980" w:type="dxa"/>
            <w:vAlign w:val="bottom"/>
          </w:tcPr>
          <w:p w14:paraId="4FF85E1B" w14:textId="308075DB"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4 (3.1) </w:t>
            </w:r>
          </w:p>
        </w:tc>
        <w:tc>
          <w:tcPr>
            <w:tcW w:w="2070" w:type="dxa"/>
            <w:vAlign w:val="bottom"/>
          </w:tcPr>
          <w:p w14:paraId="063F19BD" w14:textId="4B361312"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7 (5.1) </w:t>
            </w:r>
          </w:p>
        </w:tc>
        <w:tc>
          <w:tcPr>
            <w:tcW w:w="2160" w:type="dxa"/>
            <w:vAlign w:val="bottom"/>
          </w:tcPr>
          <w:p w14:paraId="3DCB18AA" w14:textId="74868270"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4 (3.3) </w:t>
            </w:r>
          </w:p>
        </w:tc>
        <w:tc>
          <w:tcPr>
            <w:tcW w:w="1890" w:type="dxa"/>
            <w:vAlign w:val="bottom"/>
          </w:tcPr>
          <w:p w14:paraId="337E03A8" w14:textId="6746E7EA" w:rsidR="004B4650" w:rsidRPr="006235D8" w:rsidRDefault="004B4650" w:rsidP="004B4650">
            <w:pPr>
              <w:jc w:val="center"/>
              <w:rPr>
                <w:rFonts w:ascii="Calibri" w:hAnsi="Calibri" w:cs="Calibri"/>
                <w:color w:val="000000"/>
              </w:rPr>
            </w:pPr>
            <w:r w:rsidRPr="006235D8">
              <w:rPr>
                <w:rFonts w:ascii="Calibri" w:hAnsi="Calibri" w:cs="Calibri"/>
                <w:color w:val="000000"/>
              </w:rPr>
              <w:t>12 (10.4)</w:t>
            </w:r>
          </w:p>
        </w:tc>
        <w:tc>
          <w:tcPr>
            <w:tcW w:w="997" w:type="dxa"/>
            <w:vAlign w:val="bottom"/>
          </w:tcPr>
          <w:p w14:paraId="045F0BF7" w14:textId="5AD70986" w:rsidR="004B4650" w:rsidRPr="006235D8" w:rsidRDefault="004B4650" w:rsidP="004B4650">
            <w:pPr>
              <w:jc w:val="center"/>
              <w:rPr>
                <w:rFonts w:ascii="Calibri" w:hAnsi="Calibri" w:cs="Calibri"/>
                <w:color w:val="000000"/>
                <w:highlight w:val="yellow"/>
              </w:rPr>
            </w:pPr>
            <w:r w:rsidRPr="006235D8">
              <w:rPr>
                <w:rFonts w:ascii="Calibri" w:hAnsi="Calibri" w:cs="Calibri"/>
                <w:color w:val="000000"/>
                <w:highlight w:val="yellow"/>
              </w:rPr>
              <w:t>0.043</w:t>
            </w:r>
          </w:p>
        </w:tc>
      </w:tr>
      <w:tr w:rsidR="004B4650" w14:paraId="13DD2BFE" w14:textId="77777777" w:rsidTr="00234DFD">
        <w:tc>
          <w:tcPr>
            <w:tcW w:w="4590" w:type="dxa"/>
            <w:vAlign w:val="bottom"/>
          </w:tcPr>
          <w:p w14:paraId="2E34C819" w14:textId="77777777" w:rsidR="004B4650" w:rsidRPr="006235D8" w:rsidRDefault="004B4650" w:rsidP="004B4650">
            <w:pPr>
              <w:rPr>
                <w:rFonts w:ascii="Calibri" w:hAnsi="Calibri" w:cs="Calibri"/>
                <w:color w:val="000000"/>
              </w:rPr>
            </w:pPr>
            <w:r w:rsidRPr="006235D8">
              <w:rPr>
                <w:rFonts w:ascii="Calibri" w:hAnsi="Calibri" w:cs="Calibri"/>
                <w:color w:val="000000"/>
              </w:rPr>
              <w:t>Neonatal ICU events – n (%)</w:t>
            </w:r>
          </w:p>
        </w:tc>
        <w:tc>
          <w:tcPr>
            <w:tcW w:w="1980" w:type="dxa"/>
            <w:vAlign w:val="bottom"/>
          </w:tcPr>
          <w:p w14:paraId="39ED287F" w14:textId="263BE522"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6 (4.7) </w:t>
            </w:r>
          </w:p>
        </w:tc>
        <w:tc>
          <w:tcPr>
            <w:tcW w:w="2070" w:type="dxa"/>
            <w:vAlign w:val="bottom"/>
          </w:tcPr>
          <w:p w14:paraId="5A375991" w14:textId="62D21D1F"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4 (2.9) </w:t>
            </w:r>
          </w:p>
        </w:tc>
        <w:tc>
          <w:tcPr>
            <w:tcW w:w="2160" w:type="dxa"/>
            <w:vAlign w:val="bottom"/>
          </w:tcPr>
          <w:p w14:paraId="1873E9D1" w14:textId="31B40AF3"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6 (4.9) </w:t>
            </w:r>
          </w:p>
        </w:tc>
        <w:tc>
          <w:tcPr>
            <w:tcW w:w="1890" w:type="dxa"/>
            <w:vAlign w:val="bottom"/>
          </w:tcPr>
          <w:p w14:paraId="31DDBE1C" w14:textId="6314DA33"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7 (6.1) </w:t>
            </w:r>
          </w:p>
        </w:tc>
        <w:tc>
          <w:tcPr>
            <w:tcW w:w="997" w:type="dxa"/>
            <w:vAlign w:val="bottom"/>
          </w:tcPr>
          <w:p w14:paraId="22D30114" w14:textId="7C7C04D1" w:rsidR="004B4650" w:rsidRPr="006235D8" w:rsidRDefault="004B4650" w:rsidP="004B4650">
            <w:pPr>
              <w:jc w:val="center"/>
              <w:rPr>
                <w:rFonts w:ascii="Calibri" w:hAnsi="Calibri" w:cs="Calibri"/>
                <w:color w:val="000000"/>
              </w:rPr>
            </w:pPr>
            <w:r w:rsidRPr="006235D8">
              <w:rPr>
                <w:rFonts w:ascii="Calibri" w:hAnsi="Calibri" w:cs="Calibri"/>
                <w:color w:val="000000"/>
              </w:rPr>
              <w:t>0.683</w:t>
            </w:r>
          </w:p>
        </w:tc>
      </w:tr>
      <w:tr w:rsidR="004B4650" w14:paraId="0D501235" w14:textId="77777777" w:rsidTr="00234DFD">
        <w:tc>
          <w:tcPr>
            <w:tcW w:w="4590" w:type="dxa"/>
            <w:vAlign w:val="bottom"/>
          </w:tcPr>
          <w:p w14:paraId="26ED6CF1" w14:textId="77777777" w:rsidR="004B4650" w:rsidRDefault="004B4650" w:rsidP="004B4650">
            <w:pPr>
              <w:rPr>
                <w:rFonts w:ascii="Calibri" w:hAnsi="Calibri" w:cs="Calibri"/>
                <w:color w:val="000000"/>
              </w:rPr>
            </w:pPr>
            <w:r>
              <w:rPr>
                <w:rFonts w:ascii="Calibri" w:hAnsi="Calibri" w:cs="Calibri"/>
                <w:color w:val="000000"/>
              </w:rPr>
              <w:t>Neonatal defects – n (%)</w:t>
            </w:r>
          </w:p>
        </w:tc>
        <w:tc>
          <w:tcPr>
            <w:tcW w:w="1980" w:type="dxa"/>
            <w:vAlign w:val="bottom"/>
          </w:tcPr>
          <w:p w14:paraId="7D791FD5" w14:textId="3203D322" w:rsidR="004B4650" w:rsidRDefault="004B4650" w:rsidP="004B4650">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2AC716C1" w14:textId="57C79BD0" w:rsidR="004B4650" w:rsidRDefault="004B4650" w:rsidP="004B4650">
            <w:pPr>
              <w:jc w:val="center"/>
              <w:rPr>
                <w:rFonts w:ascii="Calibri" w:hAnsi="Calibri" w:cs="Calibri"/>
                <w:color w:val="000000"/>
              </w:rPr>
            </w:pPr>
            <w:r>
              <w:rPr>
                <w:rFonts w:ascii="Calibri" w:hAnsi="Calibri" w:cs="Calibri"/>
                <w:color w:val="000000"/>
              </w:rPr>
              <w:t xml:space="preserve"> 2 (1.5) </w:t>
            </w:r>
          </w:p>
        </w:tc>
        <w:tc>
          <w:tcPr>
            <w:tcW w:w="2160" w:type="dxa"/>
            <w:vAlign w:val="bottom"/>
          </w:tcPr>
          <w:p w14:paraId="32C0C501" w14:textId="1FB159F3" w:rsidR="004B4650" w:rsidRDefault="004B4650" w:rsidP="004B4650">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28527781" w14:textId="71D47B84" w:rsidR="004B4650" w:rsidRDefault="004B4650" w:rsidP="004B4650">
            <w:pPr>
              <w:jc w:val="center"/>
              <w:rPr>
                <w:rFonts w:ascii="Calibri" w:hAnsi="Calibri" w:cs="Calibri"/>
                <w:color w:val="000000"/>
              </w:rPr>
            </w:pPr>
            <w:r>
              <w:rPr>
                <w:rFonts w:ascii="Calibri" w:hAnsi="Calibri" w:cs="Calibri"/>
                <w:color w:val="000000"/>
              </w:rPr>
              <w:t xml:space="preserve"> 2 (1.7) </w:t>
            </w:r>
          </w:p>
        </w:tc>
        <w:tc>
          <w:tcPr>
            <w:tcW w:w="997" w:type="dxa"/>
            <w:vAlign w:val="bottom"/>
          </w:tcPr>
          <w:p w14:paraId="7EBF55EB" w14:textId="1433A411" w:rsidR="004B4650" w:rsidRDefault="004B4650" w:rsidP="004B4650">
            <w:pPr>
              <w:jc w:val="center"/>
              <w:rPr>
                <w:rFonts w:ascii="Calibri" w:hAnsi="Calibri" w:cs="Calibri"/>
                <w:color w:val="000000"/>
              </w:rPr>
            </w:pPr>
            <w:r>
              <w:rPr>
                <w:rFonts w:ascii="Calibri" w:hAnsi="Calibri" w:cs="Calibri"/>
                <w:color w:val="000000"/>
              </w:rPr>
              <w:t>0.264</w:t>
            </w:r>
          </w:p>
        </w:tc>
      </w:tr>
      <w:tr w:rsidR="004B4650" w14:paraId="45FDA0BE" w14:textId="77777777" w:rsidTr="00234DFD">
        <w:tc>
          <w:tcPr>
            <w:tcW w:w="4590" w:type="dxa"/>
            <w:vAlign w:val="bottom"/>
          </w:tcPr>
          <w:p w14:paraId="53D73C37" w14:textId="77777777" w:rsidR="004B4650" w:rsidRDefault="004B4650" w:rsidP="004B4650">
            <w:pPr>
              <w:rPr>
                <w:rFonts w:ascii="Calibri" w:hAnsi="Calibri" w:cs="Calibri"/>
                <w:color w:val="000000"/>
              </w:rPr>
            </w:pPr>
            <w:r>
              <w:rPr>
                <w:rFonts w:ascii="Calibri" w:hAnsi="Calibri" w:cs="Calibri"/>
                <w:color w:val="000000"/>
              </w:rPr>
              <w:t>Maternal infected by Covid-19 – n (%)</w:t>
            </w:r>
          </w:p>
        </w:tc>
        <w:tc>
          <w:tcPr>
            <w:tcW w:w="1980" w:type="dxa"/>
            <w:vAlign w:val="bottom"/>
          </w:tcPr>
          <w:p w14:paraId="032DF655" w14:textId="7F9378A7" w:rsidR="004B4650" w:rsidRDefault="004B4650" w:rsidP="004B4650">
            <w:pPr>
              <w:jc w:val="center"/>
              <w:rPr>
                <w:rFonts w:ascii="Calibri" w:hAnsi="Calibri" w:cs="Calibri"/>
                <w:color w:val="000000"/>
              </w:rPr>
            </w:pPr>
            <w:r>
              <w:rPr>
                <w:rFonts w:ascii="Calibri" w:hAnsi="Calibri" w:cs="Calibri"/>
                <w:color w:val="000000"/>
              </w:rPr>
              <w:t>14 (10.9)</w:t>
            </w:r>
          </w:p>
        </w:tc>
        <w:tc>
          <w:tcPr>
            <w:tcW w:w="2070" w:type="dxa"/>
            <w:vAlign w:val="bottom"/>
          </w:tcPr>
          <w:p w14:paraId="154FC105" w14:textId="578888B1" w:rsidR="004B4650" w:rsidRDefault="004B4650" w:rsidP="004B4650">
            <w:pPr>
              <w:jc w:val="center"/>
              <w:rPr>
                <w:rFonts w:ascii="Calibri" w:hAnsi="Calibri" w:cs="Calibri"/>
                <w:color w:val="000000"/>
              </w:rPr>
            </w:pPr>
            <w:r>
              <w:rPr>
                <w:rFonts w:ascii="Calibri" w:hAnsi="Calibri" w:cs="Calibri"/>
                <w:color w:val="000000"/>
              </w:rPr>
              <w:t xml:space="preserve"> 7 (5.1) </w:t>
            </w:r>
          </w:p>
        </w:tc>
        <w:tc>
          <w:tcPr>
            <w:tcW w:w="2160" w:type="dxa"/>
            <w:vAlign w:val="bottom"/>
          </w:tcPr>
          <w:p w14:paraId="2FACA1C1" w14:textId="2BF0C90A" w:rsidR="004B4650" w:rsidRDefault="004B4650" w:rsidP="004B4650">
            <w:pPr>
              <w:jc w:val="center"/>
              <w:rPr>
                <w:rFonts w:ascii="Calibri" w:hAnsi="Calibri" w:cs="Calibri"/>
                <w:color w:val="000000"/>
              </w:rPr>
            </w:pPr>
            <w:r>
              <w:rPr>
                <w:rFonts w:ascii="Calibri" w:hAnsi="Calibri" w:cs="Calibri"/>
                <w:color w:val="000000"/>
              </w:rPr>
              <w:t xml:space="preserve"> 7 (5.7) </w:t>
            </w:r>
          </w:p>
        </w:tc>
        <w:tc>
          <w:tcPr>
            <w:tcW w:w="1890" w:type="dxa"/>
            <w:vAlign w:val="bottom"/>
          </w:tcPr>
          <w:p w14:paraId="0CC637CB" w14:textId="4F5D5D33" w:rsidR="004B4650" w:rsidRDefault="004B4650" w:rsidP="004B4650">
            <w:pPr>
              <w:jc w:val="center"/>
              <w:rPr>
                <w:rFonts w:ascii="Calibri" w:hAnsi="Calibri" w:cs="Calibri"/>
                <w:color w:val="000000"/>
              </w:rPr>
            </w:pPr>
            <w:r>
              <w:rPr>
                <w:rFonts w:ascii="Calibri" w:hAnsi="Calibri" w:cs="Calibri"/>
                <w:color w:val="000000"/>
              </w:rPr>
              <w:t xml:space="preserve"> 7 (6.1) </w:t>
            </w:r>
          </w:p>
        </w:tc>
        <w:tc>
          <w:tcPr>
            <w:tcW w:w="997" w:type="dxa"/>
            <w:vAlign w:val="center"/>
          </w:tcPr>
          <w:p w14:paraId="2B570F95" w14:textId="0E9BAD3E" w:rsidR="004B4650" w:rsidRDefault="004B4650" w:rsidP="004B4650">
            <w:pPr>
              <w:jc w:val="center"/>
              <w:rPr>
                <w:rFonts w:ascii="Calibri" w:hAnsi="Calibri" w:cs="Calibri"/>
                <w:color w:val="000000"/>
              </w:rPr>
            </w:pPr>
            <w:r>
              <w:rPr>
                <w:rFonts w:ascii="Calibri" w:hAnsi="Calibri" w:cs="Calibri"/>
                <w:color w:val="000000"/>
              </w:rPr>
              <w:t>0.236</w:t>
            </w:r>
          </w:p>
        </w:tc>
      </w:tr>
    </w:tbl>
    <w:p w14:paraId="77C09519" w14:textId="77777777" w:rsidR="007C141E" w:rsidRDefault="007C141E" w:rsidP="007C141E">
      <w:r>
        <w:t xml:space="preserve">Values expressed as </w:t>
      </w:r>
      <w:proofErr w:type="spellStart"/>
      <w:r>
        <w:t>mean</w:t>
      </w:r>
      <w:r>
        <w:rPr>
          <w:rFonts w:cstheme="minorHAnsi"/>
        </w:rPr>
        <w:t>±</w:t>
      </w:r>
      <w:r>
        <w:t>SD</w:t>
      </w:r>
      <w:proofErr w:type="spellEnd"/>
      <w:r>
        <w:t>, median [IQR], and n (%)</w:t>
      </w:r>
    </w:p>
    <w:p w14:paraId="3DD1A236" w14:textId="77777777" w:rsidR="004F187E" w:rsidRDefault="004F187E"/>
    <w:p w14:paraId="38EB6650" w14:textId="6C7466A5" w:rsidR="003337D6" w:rsidRDefault="003337D6">
      <w:r>
        <w:t xml:space="preserve">Table 3. </w:t>
      </w:r>
      <w:r>
        <w:rPr>
          <w:color w:val="1D2228"/>
        </w:rPr>
        <w:t xml:space="preserve">Baseline characteristics of pregnant </w:t>
      </w:r>
      <w:r>
        <w:t>within each group of gestational age (weeks) at vaccination point of time</w:t>
      </w:r>
      <w:r>
        <w:t xml:space="preserve"> in non</w:t>
      </w:r>
      <w:r w:rsidR="00556CD7">
        <w:t xml:space="preserve">-infected </w:t>
      </w:r>
      <w:proofErr w:type="spellStart"/>
      <w:r w:rsidR="00556CD7">
        <w:t>wome</w:t>
      </w:r>
      <w:proofErr w:type="spellEnd"/>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3337D6" w14:paraId="1780EB10" w14:textId="77777777" w:rsidTr="00511586">
        <w:tc>
          <w:tcPr>
            <w:tcW w:w="4590" w:type="dxa"/>
          </w:tcPr>
          <w:p w14:paraId="05C56EE7" w14:textId="77777777" w:rsidR="003337D6" w:rsidRDefault="003337D6" w:rsidP="00511586"/>
        </w:tc>
        <w:tc>
          <w:tcPr>
            <w:tcW w:w="1980" w:type="dxa"/>
            <w:vAlign w:val="center"/>
          </w:tcPr>
          <w:p w14:paraId="023C4022" w14:textId="77777777" w:rsidR="003337D6" w:rsidRDefault="003337D6" w:rsidP="00511586">
            <w:pPr>
              <w:jc w:val="center"/>
              <w:rPr>
                <w:rFonts w:ascii="Calibri" w:hAnsi="Calibri" w:cs="Calibri"/>
                <w:color w:val="000000"/>
              </w:rPr>
            </w:pPr>
            <w:r>
              <w:rPr>
                <w:rFonts w:ascii="Calibri" w:hAnsi="Calibri" w:cs="Calibri"/>
                <w:color w:val="000000"/>
              </w:rPr>
              <w:t>Group 1</w:t>
            </w:r>
          </w:p>
          <w:p w14:paraId="5C74F767" w14:textId="77777777" w:rsidR="003337D6" w:rsidRDefault="003337D6" w:rsidP="00511586">
            <w:pPr>
              <w:jc w:val="center"/>
              <w:rPr>
                <w:rFonts w:ascii="Calibri" w:hAnsi="Calibri" w:cs="Calibri"/>
                <w:color w:val="000000"/>
              </w:rPr>
            </w:pPr>
            <w:r>
              <w:rPr>
                <w:rFonts w:ascii="Calibri" w:hAnsi="Calibri" w:cs="Calibri"/>
                <w:color w:val="000000"/>
              </w:rPr>
              <w:t>(&lt;29.43 weeks)</w:t>
            </w:r>
          </w:p>
          <w:p w14:paraId="0E441AF1" w14:textId="24DED7CA"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211</w:t>
            </w:r>
          </w:p>
        </w:tc>
        <w:tc>
          <w:tcPr>
            <w:tcW w:w="2070" w:type="dxa"/>
            <w:vAlign w:val="center"/>
          </w:tcPr>
          <w:p w14:paraId="65CA5382" w14:textId="77777777" w:rsidR="003337D6" w:rsidRDefault="003337D6" w:rsidP="00511586">
            <w:pPr>
              <w:jc w:val="center"/>
              <w:rPr>
                <w:rFonts w:ascii="Calibri" w:hAnsi="Calibri" w:cs="Calibri"/>
                <w:color w:val="000000"/>
              </w:rPr>
            </w:pPr>
            <w:r>
              <w:rPr>
                <w:rFonts w:ascii="Calibri" w:hAnsi="Calibri" w:cs="Calibri"/>
                <w:color w:val="000000"/>
              </w:rPr>
              <w:t>Group 2</w:t>
            </w:r>
          </w:p>
          <w:p w14:paraId="1DF298C4" w14:textId="77777777" w:rsidR="003337D6" w:rsidRDefault="003337D6" w:rsidP="00511586">
            <w:pPr>
              <w:jc w:val="center"/>
              <w:rPr>
                <w:rFonts w:ascii="Calibri" w:hAnsi="Calibri" w:cs="Calibri"/>
                <w:color w:val="000000"/>
              </w:rPr>
            </w:pPr>
            <w:r>
              <w:rPr>
                <w:rFonts w:ascii="Calibri" w:hAnsi="Calibri" w:cs="Calibri"/>
                <w:color w:val="000000"/>
              </w:rPr>
              <w:t>(29.43-32.71 weeks)</w:t>
            </w:r>
          </w:p>
          <w:p w14:paraId="7EDB5850" w14:textId="56340E87"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213</w:t>
            </w:r>
          </w:p>
        </w:tc>
        <w:tc>
          <w:tcPr>
            <w:tcW w:w="2160" w:type="dxa"/>
            <w:vAlign w:val="center"/>
          </w:tcPr>
          <w:p w14:paraId="3FD7EF59" w14:textId="77777777" w:rsidR="003337D6" w:rsidRDefault="003337D6" w:rsidP="00511586">
            <w:pPr>
              <w:jc w:val="center"/>
              <w:rPr>
                <w:rFonts w:ascii="Calibri" w:hAnsi="Calibri" w:cs="Calibri"/>
                <w:color w:val="000000"/>
              </w:rPr>
            </w:pPr>
            <w:r>
              <w:rPr>
                <w:rFonts w:ascii="Calibri" w:hAnsi="Calibri" w:cs="Calibri"/>
                <w:color w:val="000000"/>
              </w:rPr>
              <w:t>Group 3</w:t>
            </w:r>
          </w:p>
          <w:p w14:paraId="5A05ED97" w14:textId="77777777" w:rsidR="003337D6" w:rsidRDefault="003337D6" w:rsidP="00511586">
            <w:pPr>
              <w:jc w:val="center"/>
              <w:rPr>
                <w:rFonts w:ascii="Calibri" w:hAnsi="Calibri" w:cs="Calibri"/>
                <w:color w:val="000000"/>
              </w:rPr>
            </w:pPr>
            <w:r>
              <w:rPr>
                <w:rFonts w:ascii="Calibri" w:hAnsi="Calibri" w:cs="Calibri"/>
                <w:color w:val="000000"/>
              </w:rPr>
              <w:t>(32.71 - 35.43 weeks)</w:t>
            </w:r>
          </w:p>
          <w:p w14:paraId="3078A5E7" w14:textId="14352DE4"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223</w:t>
            </w:r>
          </w:p>
        </w:tc>
        <w:tc>
          <w:tcPr>
            <w:tcW w:w="1890" w:type="dxa"/>
            <w:vAlign w:val="center"/>
          </w:tcPr>
          <w:p w14:paraId="1F8165E9" w14:textId="77777777" w:rsidR="003337D6" w:rsidRDefault="003337D6" w:rsidP="00511586">
            <w:pPr>
              <w:jc w:val="center"/>
              <w:rPr>
                <w:rFonts w:ascii="Calibri" w:hAnsi="Calibri" w:cs="Calibri"/>
                <w:color w:val="000000"/>
              </w:rPr>
            </w:pPr>
            <w:r>
              <w:rPr>
                <w:rFonts w:ascii="Calibri" w:hAnsi="Calibri" w:cs="Calibri"/>
                <w:color w:val="000000"/>
              </w:rPr>
              <w:t>Group 4</w:t>
            </w:r>
          </w:p>
          <w:p w14:paraId="422F7110" w14:textId="77777777" w:rsidR="003337D6" w:rsidRDefault="003337D6" w:rsidP="00511586">
            <w:pPr>
              <w:jc w:val="center"/>
              <w:rPr>
                <w:rFonts w:ascii="Calibri" w:hAnsi="Calibri" w:cs="Calibri"/>
                <w:color w:val="000000"/>
              </w:rPr>
            </w:pPr>
            <w:r>
              <w:rPr>
                <w:rFonts w:ascii="Calibri" w:hAnsi="Calibri" w:cs="Calibri"/>
                <w:color w:val="000000"/>
              </w:rPr>
              <w:t>(&gt;35.43 weeks)</w:t>
            </w:r>
          </w:p>
          <w:p w14:paraId="31114F5A" w14:textId="3F6CEC61"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217</w:t>
            </w:r>
          </w:p>
        </w:tc>
        <w:tc>
          <w:tcPr>
            <w:tcW w:w="997" w:type="dxa"/>
            <w:vAlign w:val="center"/>
          </w:tcPr>
          <w:p w14:paraId="001DEFB0" w14:textId="77777777" w:rsidR="003337D6" w:rsidRDefault="003337D6" w:rsidP="00511586">
            <w:pPr>
              <w:jc w:val="center"/>
              <w:rPr>
                <w:rFonts w:ascii="Calibri" w:hAnsi="Calibri" w:cs="Calibri"/>
                <w:color w:val="000000"/>
              </w:rPr>
            </w:pPr>
            <w:proofErr w:type="spellStart"/>
            <w:proofErr w:type="gramStart"/>
            <w:r>
              <w:rPr>
                <w:rFonts w:ascii="Calibri" w:hAnsi="Calibri" w:cs="Calibri"/>
                <w:color w:val="000000"/>
              </w:rPr>
              <w:t>p.overall</w:t>
            </w:r>
            <w:proofErr w:type="spellEnd"/>
            <w:proofErr w:type="gramEnd"/>
          </w:p>
        </w:tc>
      </w:tr>
      <w:tr w:rsidR="003337D6" w14:paraId="27AA7E7D" w14:textId="77777777" w:rsidTr="00511586">
        <w:tc>
          <w:tcPr>
            <w:tcW w:w="4590" w:type="dxa"/>
            <w:vAlign w:val="bottom"/>
          </w:tcPr>
          <w:p w14:paraId="47C67A2A" w14:textId="77777777" w:rsidR="003337D6" w:rsidRPr="00327864" w:rsidRDefault="003337D6" w:rsidP="00511586">
            <w:pPr>
              <w:rPr>
                <w:b/>
                <w:bCs/>
              </w:rPr>
            </w:pPr>
            <w:r w:rsidRPr="00327864">
              <w:rPr>
                <w:b/>
                <w:bCs/>
              </w:rPr>
              <w:t>Maternal baseline characteristics</w:t>
            </w:r>
          </w:p>
        </w:tc>
        <w:tc>
          <w:tcPr>
            <w:tcW w:w="1980" w:type="dxa"/>
            <w:vAlign w:val="center"/>
          </w:tcPr>
          <w:p w14:paraId="24496BB1" w14:textId="77777777" w:rsidR="003337D6" w:rsidRDefault="003337D6" w:rsidP="00511586">
            <w:pPr>
              <w:jc w:val="center"/>
            </w:pPr>
          </w:p>
        </w:tc>
        <w:tc>
          <w:tcPr>
            <w:tcW w:w="2070" w:type="dxa"/>
            <w:vAlign w:val="center"/>
          </w:tcPr>
          <w:p w14:paraId="2FB52777" w14:textId="77777777" w:rsidR="003337D6" w:rsidRDefault="003337D6" w:rsidP="00511586">
            <w:pPr>
              <w:jc w:val="center"/>
            </w:pPr>
          </w:p>
        </w:tc>
        <w:tc>
          <w:tcPr>
            <w:tcW w:w="2160" w:type="dxa"/>
            <w:vAlign w:val="center"/>
          </w:tcPr>
          <w:p w14:paraId="53B7C29E" w14:textId="77777777" w:rsidR="003337D6" w:rsidRDefault="003337D6" w:rsidP="00511586">
            <w:pPr>
              <w:jc w:val="center"/>
            </w:pPr>
          </w:p>
        </w:tc>
        <w:tc>
          <w:tcPr>
            <w:tcW w:w="1890" w:type="dxa"/>
            <w:vAlign w:val="center"/>
          </w:tcPr>
          <w:p w14:paraId="4BB1FEB1" w14:textId="77777777" w:rsidR="003337D6" w:rsidRDefault="003337D6" w:rsidP="00511586">
            <w:pPr>
              <w:jc w:val="center"/>
            </w:pPr>
          </w:p>
        </w:tc>
        <w:tc>
          <w:tcPr>
            <w:tcW w:w="997" w:type="dxa"/>
            <w:vAlign w:val="center"/>
          </w:tcPr>
          <w:p w14:paraId="0684973C" w14:textId="77777777" w:rsidR="003337D6" w:rsidRDefault="003337D6" w:rsidP="00511586">
            <w:pPr>
              <w:jc w:val="center"/>
            </w:pPr>
          </w:p>
        </w:tc>
      </w:tr>
      <w:tr w:rsidR="00814299" w14:paraId="21F2FF4D" w14:textId="77777777" w:rsidTr="00511586">
        <w:tc>
          <w:tcPr>
            <w:tcW w:w="4590" w:type="dxa"/>
            <w:vAlign w:val="bottom"/>
          </w:tcPr>
          <w:p w14:paraId="52C342E6" w14:textId="77777777" w:rsidR="00814299" w:rsidRDefault="00814299" w:rsidP="00814299">
            <w:r>
              <w:rPr>
                <w:rFonts w:ascii="Calibri" w:hAnsi="Calibri" w:cs="Calibri"/>
                <w:color w:val="000000"/>
              </w:rPr>
              <w:t>Maternal age – years</w:t>
            </w:r>
          </w:p>
        </w:tc>
        <w:tc>
          <w:tcPr>
            <w:tcW w:w="1980" w:type="dxa"/>
            <w:vAlign w:val="bottom"/>
          </w:tcPr>
          <w:p w14:paraId="27EA41F4" w14:textId="4F9903BD" w:rsidR="00814299" w:rsidRDefault="00814299" w:rsidP="00814299">
            <w:pPr>
              <w:jc w:val="center"/>
              <w:rPr>
                <w:rFonts w:ascii="Calibri" w:hAnsi="Calibri" w:cs="Calibri"/>
                <w:color w:val="000000"/>
              </w:rPr>
            </w:pPr>
            <w:r>
              <w:rPr>
                <w:rFonts w:ascii="Calibri" w:hAnsi="Calibri" w:cs="Calibri"/>
                <w:color w:val="000000"/>
              </w:rPr>
              <w:t xml:space="preserve"> 31.8±4.2 </w:t>
            </w:r>
          </w:p>
        </w:tc>
        <w:tc>
          <w:tcPr>
            <w:tcW w:w="2070" w:type="dxa"/>
            <w:vAlign w:val="bottom"/>
          </w:tcPr>
          <w:p w14:paraId="60F103A8" w14:textId="49F72BA9" w:rsidR="00814299" w:rsidRDefault="00814299" w:rsidP="00814299">
            <w:pPr>
              <w:jc w:val="center"/>
              <w:rPr>
                <w:rFonts w:ascii="Calibri" w:hAnsi="Calibri" w:cs="Calibri"/>
                <w:color w:val="000000"/>
              </w:rPr>
            </w:pPr>
            <w:r>
              <w:rPr>
                <w:rFonts w:ascii="Calibri" w:hAnsi="Calibri" w:cs="Calibri"/>
                <w:color w:val="000000"/>
              </w:rPr>
              <w:t xml:space="preserve"> 31.3±4.2 </w:t>
            </w:r>
          </w:p>
        </w:tc>
        <w:tc>
          <w:tcPr>
            <w:tcW w:w="2160" w:type="dxa"/>
            <w:vAlign w:val="bottom"/>
          </w:tcPr>
          <w:p w14:paraId="192631F4" w14:textId="47E76F25" w:rsidR="00814299" w:rsidRDefault="00814299" w:rsidP="00814299">
            <w:pPr>
              <w:jc w:val="center"/>
              <w:rPr>
                <w:rFonts w:ascii="Calibri" w:hAnsi="Calibri" w:cs="Calibri"/>
                <w:color w:val="000000"/>
              </w:rPr>
            </w:pPr>
            <w:r>
              <w:rPr>
                <w:rFonts w:ascii="Calibri" w:hAnsi="Calibri" w:cs="Calibri"/>
                <w:color w:val="000000"/>
              </w:rPr>
              <w:t xml:space="preserve"> 31.3±4.6 </w:t>
            </w:r>
          </w:p>
        </w:tc>
        <w:tc>
          <w:tcPr>
            <w:tcW w:w="1890" w:type="dxa"/>
            <w:vAlign w:val="bottom"/>
          </w:tcPr>
          <w:p w14:paraId="69572306" w14:textId="5116B52D" w:rsidR="00814299" w:rsidRDefault="00814299" w:rsidP="00814299">
            <w:pPr>
              <w:jc w:val="center"/>
              <w:rPr>
                <w:rFonts w:ascii="Calibri" w:hAnsi="Calibri" w:cs="Calibri"/>
                <w:color w:val="000000"/>
              </w:rPr>
            </w:pPr>
            <w:r>
              <w:rPr>
                <w:rFonts w:ascii="Calibri" w:hAnsi="Calibri" w:cs="Calibri"/>
                <w:color w:val="000000"/>
              </w:rPr>
              <w:t xml:space="preserve"> 31.4±4.8 </w:t>
            </w:r>
          </w:p>
        </w:tc>
        <w:tc>
          <w:tcPr>
            <w:tcW w:w="997" w:type="dxa"/>
            <w:vAlign w:val="bottom"/>
          </w:tcPr>
          <w:p w14:paraId="4EE77EA9" w14:textId="615F6AF1" w:rsidR="00814299" w:rsidRDefault="00814299" w:rsidP="00814299">
            <w:pPr>
              <w:jc w:val="center"/>
              <w:rPr>
                <w:rFonts w:ascii="Calibri" w:hAnsi="Calibri" w:cs="Calibri"/>
                <w:color w:val="000000"/>
              </w:rPr>
            </w:pPr>
            <w:r>
              <w:rPr>
                <w:rFonts w:ascii="Calibri" w:hAnsi="Calibri" w:cs="Calibri"/>
                <w:color w:val="000000"/>
              </w:rPr>
              <w:t>0.573</w:t>
            </w:r>
          </w:p>
        </w:tc>
      </w:tr>
      <w:tr w:rsidR="003337D6" w14:paraId="7F4D9431" w14:textId="77777777" w:rsidTr="00511586">
        <w:tc>
          <w:tcPr>
            <w:tcW w:w="4590" w:type="dxa"/>
            <w:vAlign w:val="bottom"/>
          </w:tcPr>
          <w:p w14:paraId="0238E1A7" w14:textId="77777777" w:rsidR="003337D6" w:rsidRDefault="003337D6" w:rsidP="00511586">
            <w:r>
              <w:rPr>
                <w:rFonts w:ascii="Calibri" w:hAnsi="Calibri" w:cs="Calibri"/>
                <w:color w:val="000000"/>
              </w:rPr>
              <w:t>Previous pregnancies – n (%)</w:t>
            </w:r>
          </w:p>
        </w:tc>
        <w:tc>
          <w:tcPr>
            <w:tcW w:w="1980" w:type="dxa"/>
            <w:vAlign w:val="bottom"/>
          </w:tcPr>
          <w:p w14:paraId="5B356B61"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2B654C6C"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8319017"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5071BFC9"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997" w:type="dxa"/>
            <w:vAlign w:val="bottom"/>
          </w:tcPr>
          <w:p w14:paraId="36D75E68" w14:textId="77777777" w:rsidR="003337D6" w:rsidRDefault="003337D6" w:rsidP="00511586">
            <w:pPr>
              <w:jc w:val="center"/>
              <w:rPr>
                <w:rFonts w:ascii="Calibri" w:hAnsi="Calibri" w:cs="Calibri"/>
                <w:color w:val="000000"/>
              </w:rPr>
            </w:pPr>
            <w:r>
              <w:rPr>
                <w:rFonts w:ascii="Calibri" w:hAnsi="Calibri" w:cs="Calibri"/>
                <w:color w:val="000000"/>
              </w:rPr>
              <w:t>-</w:t>
            </w:r>
          </w:p>
        </w:tc>
      </w:tr>
      <w:tr w:rsidR="008764E8" w14:paraId="277C5BB5" w14:textId="77777777" w:rsidTr="00511586">
        <w:tc>
          <w:tcPr>
            <w:tcW w:w="4590" w:type="dxa"/>
            <w:vAlign w:val="bottom"/>
          </w:tcPr>
          <w:p w14:paraId="5E3B28E4" w14:textId="77777777" w:rsidR="008764E8" w:rsidRDefault="008764E8" w:rsidP="008764E8">
            <w:pPr>
              <w:ind w:left="720"/>
            </w:pPr>
            <w:r>
              <w:rPr>
                <w:rFonts w:ascii="Calibri" w:hAnsi="Calibri" w:cs="Calibri"/>
                <w:color w:val="000000"/>
              </w:rPr>
              <w:t>0</w:t>
            </w:r>
          </w:p>
        </w:tc>
        <w:tc>
          <w:tcPr>
            <w:tcW w:w="1980" w:type="dxa"/>
            <w:vAlign w:val="bottom"/>
          </w:tcPr>
          <w:p w14:paraId="1E9C8DDE" w14:textId="454C4116" w:rsidR="008764E8" w:rsidRDefault="008764E8" w:rsidP="008764E8">
            <w:pPr>
              <w:jc w:val="center"/>
              <w:rPr>
                <w:rFonts w:ascii="Calibri" w:hAnsi="Calibri" w:cs="Calibri"/>
                <w:color w:val="000000"/>
              </w:rPr>
            </w:pPr>
            <w:r>
              <w:rPr>
                <w:rFonts w:ascii="Calibri" w:hAnsi="Calibri" w:cs="Calibri"/>
                <w:color w:val="000000"/>
              </w:rPr>
              <w:t xml:space="preserve">  128 (60.7)</w:t>
            </w:r>
          </w:p>
        </w:tc>
        <w:tc>
          <w:tcPr>
            <w:tcW w:w="2070" w:type="dxa"/>
            <w:vAlign w:val="bottom"/>
          </w:tcPr>
          <w:p w14:paraId="76FB4BB8" w14:textId="1969CFDF" w:rsidR="008764E8" w:rsidRDefault="008764E8" w:rsidP="008764E8">
            <w:pPr>
              <w:jc w:val="center"/>
              <w:rPr>
                <w:rFonts w:ascii="Calibri" w:hAnsi="Calibri" w:cs="Calibri"/>
                <w:color w:val="000000"/>
              </w:rPr>
            </w:pPr>
            <w:r>
              <w:rPr>
                <w:rFonts w:ascii="Calibri" w:hAnsi="Calibri" w:cs="Calibri"/>
                <w:color w:val="000000"/>
              </w:rPr>
              <w:t>92 (43.2)</w:t>
            </w:r>
          </w:p>
        </w:tc>
        <w:tc>
          <w:tcPr>
            <w:tcW w:w="2160" w:type="dxa"/>
            <w:vAlign w:val="bottom"/>
          </w:tcPr>
          <w:p w14:paraId="2194DC63" w14:textId="0B58608D" w:rsidR="008764E8" w:rsidRDefault="008764E8" w:rsidP="008764E8">
            <w:pPr>
              <w:jc w:val="center"/>
              <w:rPr>
                <w:rFonts w:ascii="Calibri" w:hAnsi="Calibri" w:cs="Calibri"/>
                <w:color w:val="000000"/>
              </w:rPr>
            </w:pPr>
            <w:r>
              <w:rPr>
                <w:rFonts w:ascii="Calibri" w:hAnsi="Calibri" w:cs="Calibri"/>
                <w:color w:val="000000"/>
              </w:rPr>
              <w:t>87 (39.0)</w:t>
            </w:r>
          </w:p>
        </w:tc>
        <w:tc>
          <w:tcPr>
            <w:tcW w:w="1890" w:type="dxa"/>
            <w:vAlign w:val="bottom"/>
          </w:tcPr>
          <w:p w14:paraId="66D79642" w14:textId="587CC016" w:rsidR="008764E8" w:rsidRDefault="008764E8" w:rsidP="008764E8">
            <w:pPr>
              <w:jc w:val="center"/>
              <w:rPr>
                <w:rFonts w:ascii="Calibri" w:hAnsi="Calibri" w:cs="Calibri"/>
                <w:color w:val="000000"/>
              </w:rPr>
            </w:pPr>
            <w:r>
              <w:rPr>
                <w:rFonts w:ascii="Calibri" w:hAnsi="Calibri" w:cs="Calibri"/>
                <w:color w:val="000000"/>
              </w:rPr>
              <w:t xml:space="preserve">  118 (54.4)</w:t>
            </w:r>
          </w:p>
        </w:tc>
        <w:tc>
          <w:tcPr>
            <w:tcW w:w="997" w:type="dxa"/>
            <w:vAlign w:val="bottom"/>
          </w:tcPr>
          <w:p w14:paraId="77AC4913" w14:textId="77777777" w:rsidR="008764E8" w:rsidRDefault="008764E8" w:rsidP="008764E8">
            <w:pPr>
              <w:jc w:val="center"/>
              <w:rPr>
                <w:rFonts w:ascii="Calibri" w:hAnsi="Calibri" w:cs="Calibri"/>
                <w:color w:val="000000"/>
              </w:rPr>
            </w:pPr>
          </w:p>
        </w:tc>
      </w:tr>
      <w:tr w:rsidR="008764E8" w14:paraId="71D03D1B" w14:textId="77777777" w:rsidTr="00511586">
        <w:tc>
          <w:tcPr>
            <w:tcW w:w="4590" w:type="dxa"/>
            <w:vAlign w:val="bottom"/>
          </w:tcPr>
          <w:p w14:paraId="68D707B1" w14:textId="77777777" w:rsidR="008764E8" w:rsidRDefault="008764E8" w:rsidP="008764E8">
            <w:pPr>
              <w:ind w:left="720"/>
            </w:pPr>
            <w:r>
              <w:rPr>
                <w:rFonts w:ascii="Calibri" w:hAnsi="Calibri" w:cs="Calibri"/>
                <w:color w:val="000000"/>
              </w:rPr>
              <w:t>1</w:t>
            </w:r>
          </w:p>
        </w:tc>
        <w:tc>
          <w:tcPr>
            <w:tcW w:w="1980" w:type="dxa"/>
            <w:vAlign w:val="bottom"/>
          </w:tcPr>
          <w:p w14:paraId="1C4F0272" w14:textId="44E1F50B" w:rsidR="008764E8" w:rsidRDefault="008764E8" w:rsidP="008764E8">
            <w:pPr>
              <w:jc w:val="center"/>
              <w:rPr>
                <w:rFonts w:ascii="Calibri" w:hAnsi="Calibri" w:cs="Calibri"/>
                <w:color w:val="000000"/>
              </w:rPr>
            </w:pPr>
            <w:r>
              <w:rPr>
                <w:rFonts w:ascii="Calibri" w:hAnsi="Calibri" w:cs="Calibri"/>
                <w:color w:val="000000"/>
              </w:rPr>
              <w:t>44 (20.9)</w:t>
            </w:r>
          </w:p>
        </w:tc>
        <w:tc>
          <w:tcPr>
            <w:tcW w:w="2070" w:type="dxa"/>
            <w:vAlign w:val="bottom"/>
          </w:tcPr>
          <w:p w14:paraId="1E1D8D88" w14:textId="2B8273CD" w:rsidR="008764E8" w:rsidRDefault="008764E8" w:rsidP="008764E8">
            <w:pPr>
              <w:jc w:val="center"/>
              <w:rPr>
                <w:rFonts w:ascii="Calibri" w:hAnsi="Calibri" w:cs="Calibri"/>
                <w:color w:val="000000"/>
              </w:rPr>
            </w:pPr>
            <w:r>
              <w:rPr>
                <w:rFonts w:ascii="Calibri" w:hAnsi="Calibri" w:cs="Calibri"/>
                <w:color w:val="000000"/>
              </w:rPr>
              <w:t>59 (27.7)</w:t>
            </w:r>
          </w:p>
        </w:tc>
        <w:tc>
          <w:tcPr>
            <w:tcW w:w="2160" w:type="dxa"/>
            <w:vAlign w:val="bottom"/>
          </w:tcPr>
          <w:p w14:paraId="6ECB6422" w14:textId="46A139EB" w:rsidR="008764E8" w:rsidRDefault="008764E8" w:rsidP="008764E8">
            <w:pPr>
              <w:jc w:val="center"/>
              <w:rPr>
                <w:rFonts w:ascii="Calibri" w:hAnsi="Calibri" w:cs="Calibri"/>
                <w:color w:val="000000"/>
              </w:rPr>
            </w:pPr>
            <w:r>
              <w:rPr>
                <w:rFonts w:ascii="Calibri" w:hAnsi="Calibri" w:cs="Calibri"/>
                <w:color w:val="000000"/>
              </w:rPr>
              <w:t>68 (30.5)</w:t>
            </w:r>
          </w:p>
        </w:tc>
        <w:tc>
          <w:tcPr>
            <w:tcW w:w="1890" w:type="dxa"/>
            <w:vAlign w:val="bottom"/>
          </w:tcPr>
          <w:p w14:paraId="0BCD625E" w14:textId="3237B9EC" w:rsidR="008764E8" w:rsidRDefault="008764E8" w:rsidP="008764E8">
            <w:pPr>
              <w:jc w:val="center"/>
              <w:rPr>
                <w:rFonts w:ascii="Calibri" w:hAnsi="Calibri" w:cs="Calibri"/>
                <w:color w:val="000000"/>
              </w:rPr>
            </w:pPr>
            <w:r>
              <w:rPr>
                <w:rFonts w:ascii="Calibri" w:hAnsi="Calibri" w:cs="Calibri"/>
                <w:color w:val="000000"/>
              </w:rPr>
              <w:t>47 (21.7)</w:t>
            </w:r>
          </w:p>
        </w:tc>
        <w:tc>
          <w:tcPr>
            <w:tcW w:w="997" w:type="dxa"/>
            <w:vAlign w:val="bottom"/>
          </w:tcPr>
          <w:p w14:paraId="614366EB" w14:textId="77777777" w:rsidR="008764E8" w:rsidRDefault="008764E8" w:rsidP="008764E8">
            <w:pPr>
              <w:jc w:val="center"/>
              <w:rPr>
                <w:rFonts w:ascii="Calibri" w:hAnsi="Calibri" w:cs="Calibri"/>
                <w:color w:val="000000"/>
              </w:rPr>
            </w:pPr>
          </w:p>
        </w:tc>
      </w:tr>
      <w:tr w:rsidR="008764E8" w14:paraId="70792E0F" w14:textId="77777777" w:rsidTr="00511586">
        <w:tc>
          <w:tcPr>
            <w:tcW w:w="4590" w:type="dxa"/>
            <w:vAlign w:val="bottom"/>
          </w:tcPr>
          <w:p w14:paraId="5CC518B0" w14:textId="77777777" w:rsidR="008764E8" w:rsidRDefault="008764E8" w:rsidP="008764E8">
            <w:pPr>
              <w:ind w:left="720"/>
            </w:pPr>
            <w:r>
              <w:rPr>
                <w:rFonts w:ascii="Calibri" w:hAnsi="Calibri" w:cs="Calibri"/>
                <w:color w:val="000000"/>
              </w:rPr>
              <w:lastRenderedPageBreak/>
              <w:t>2</w:t>
            </w:r>
          </w:p>
        </w:tc>
        <w:tc>
          <w:tcPr>
            <w:tcW w:w="1980" w:type="dxa"/>
            <w:vAlign w:val="bottom"/>
          </w:tcPr>
          <w:p w14:paraId="1050F6BA" w14:textId="1EE46C80" w:rsidR="008764E8" w:rsidRDefault="008764E8" w:rsidP="008764E8">
            <w:pPr>
              <w:jc w:val="center"/>
              <w:rPr>
                <w:rFonts w:ascii="Calibri" w:hAnsi="Calibri" w:cs="Calibri"/>
                <w:color w:val="000000"/>
              </w:rPr>
            </w:pPr>
            <w:r>
              <w:rPr>
                <w:rFonts w:ascii="Calibri" w:hAnsi="Calibri" w:cs="Calibri"/>
                <w:color w:val="000000"/>
              </w:rPr>
              <w:t>30 (14.2)</w:t>
            </w:r>
          </w:p>
        </w:tc>
        <w:tc>
          <w:tcPr>
            <w:tcW w:w="2070" w:type="dxa"/>
            <w:vAlign w:val="bottom"/>
          </w:tcPr>
          <w:p w14:paraId="0D15E86F" w14:textId="3C233534" w:rsidR="008764E8" w:rsidRDefault="008764E8" w:rsidP="008764E8">
            <w:pPr>
              <w:jc w:val="center"/>
              <w:rPr>
                <w:rFonts w:ascii="Calibri" w:hAnsi="Calibri" w:cs="Calibri"/>
                <w:color w:val="000000"/>
              </w:rPr>
            </w:pPr>
            <w:r>
              <w:rPr>
                <w:rFonts w:ascii="Calibri" w:hAnsi="Calibri" w:cs="Calibri"/>
                <w:color w:val="000000"/>
              </w:rPr>
              <w:t>51 (23.9)</w:t>
            </w:r>
          </w:p>
        </w:tc>
        <w:tc>
          <w:tcPr>
            <w:tcW w:w="2160" w:type="dxa"/>
            <w:vAlign w:val="bottom"/>
          </w:tcPr>
          <w:p w14:paraId="1C8299E8" w14:textId="2DBCE967" w:rsidR="008764E8" w:rsidRDefault="008764E8" w:rsidP="008764E8">
            <w:pPr>
              <w:jc w:val="center"/>
              <w:rPr>
                <w:rFonts w:ascii="Calibri" w:hAnsi="Calibri" w:cs="Calibri"/>
                <w:color w:val="000000"/>
              </w:rPr>
            </w:pPr>
            <w:r>
              <w:rPr>
                <w:rFonts w:ascii="Calibri" w:hAnsi="Calibri" w:cs="Calibri"/>
                <w:color w:val="000000"/>
              </w:rPr>
              <w:t>53 (23.8)</w:t>
            </w:r>
          </w:p>
        </w:tc>
        <w:tc>
          <w:tcPr>
            <w:tcW w:w="1890" w:type="dxa"/>
            <w:vAlign w:val="bottom"/>
          </w:tcPr>
          <w:p w14:paraId="595719DE" w14:textId="4352E245" w:rsidR="008764E8" w:rsidRDefault="008764E8" w:rsidP="008764E8">
            <w:pPr>
              <w:jc w:val="center"/>
              <w:rPr>
                <w:rFonts w:ascii="Calibri" w:hAnsi="Calibri" w:cs="Calibri"/>
                <w:color w:val="000000"/>
              </w:rPr>
            </w:pPr>
            <w:r>
              <w:rPr>
                <w:rFonts w:ascii="Calibri" w:hAnsi="Calibri" w:cs="Calibri"/>
                <w:color w:val="000000"/>
              </w:rPr>
              <w:t>40 (18.4)</w:t>
            </w:r>
          </w:p>
        </w:tc>
        <w:tc>
          <w:tcPr>
            <w:tcW w:w="997" w:type="dxa"/>
            <w:vAlign w:val="bottom"/>
          </w:tcPr>
          <w:p w14:paraId="7D884983" w14:textId="77777777" w:rsidR="008764E8" w:rsidRDefault="008764E8" w:rsidP="008764E8">
            <w:pPr>
              <w:jc w:val="center"/>
              <w:rPr>
                <w:rFonts w:ascii="Calibri" w:hAnsi="Calibri" w:cs="Calibri"/>
                <w:color w:val="000000"/>
              </w:rPr>
            </w:pPr>
          </w:p>
        </w:tc>
      </w:tr>
      <w:tr w:rsidR="003337D6" w14:paraId="7BDD74A7" w14:textId="77777777" w:rsidTr="00511586">
        <w:tc>
          <w:tcPr>
            <w:tcW w:w="4590" w:type="dxa"/>
            <w:vAlign w:val="bottom"/>
          </w:tcPr>
          <w:p w14:paraId="73E8DEDF" w14:textId="77777777" w:rsidR="003337D6" w:rsidRDefault="003337D6" w:rsidP="00511586">
            <w:pPr>
              <w:ind w:left="720"/>
            </w:pPr>
            <w:r>
              <w:rPr>
                <w:rFonts w:ascii="Calibri" w:hAnsi="Calibri" w:cs="Calibri"/>
                <w:color w:val="000000"/>
              </w:rPr>
              <w:t>≥3</w:t>
            </w:r>
          </w:p>
        </w:tc>
        <w:tc>
          <w:tcPr>
            <w:tcW w:w="1980" w:type="dxa"/>
            <w:vAlign w:val="bottom"/>
          </w:tcPr>
          <w:p w14:paraId="47BB00BB" w14:textId="626D2490" w:rsidR="003337D6" w:rsidRDefault="008764E8" w:rsidP="00511586">
            <w:pPr>
              <w:jc w:val="center"/>
              <w:rPr>
                <w:rFonts w:ascii="Calibri" w:hAnsi="Calibri" w:cs="Calibri"/>
                <w:color w:val="000000"/>
              </w:rPr>
            </w:pPr>
            <w:r>
              <w:rPr>
                <w:rFonts w:ascii="Calibri" w:hAnsi="Calibri" w:cs="Calibri"/>
                <w:color w:val="000000"/>
              </w:rPr>
              <w:t>9 (4.2)</w:t>
            </w:r>
          </w:p>
        </w:tc>
        <w:tc>
          <w:tcPr>
            <w:tcW w:w="2070" w:type="dxa"/>
            <w:vAlign w:val="bottom"/>
          </w:tcPr>
          <w:p w14:paraId="6C17D92D" w14:textId="6632478E" w:rsidR="003337D6" w:rsidRDefault="008764E8" w:rsidP="00511586">
            <w:pPr>
              <w:jc w:val="center"/>
              <w:rPr>
                <w:rFonts w:ascii="Calibri" w:hAnsi="Calibri" w:cs="Calibri"/>
                <w:color w:val="000000"/>
              </w:rPr>
            </w:pPr>
            <w:r>
              <w:rPr>
                <w:rFonts w:ascii="Calibri" w:hAnsi="Calibri" w:cs="Calibri"/>
                <w:color w:val="000000"/>
              </w:rPr>
              <w:t>11 (5.2)</w:t>
            </w:r>
          </w:p>
        </w:tc>
        <w:tc>
          <w:tcPr>
            <w:tcW w:w="2160" w:type="dxa"/>
            <w:vAlign w:val="bottom"/>
          </w:tcPr>
          <w:p w14:paraId="69F38BFB" w14:textId="4B4C7A4E" w:rsidR="003337D6" w:rsidRDefault="005D5153" w:rsidP="00511586">
            <w:pPr>
              <w:jc w:val="center"/>
              <w:rPr>
                <w:rFonts w:ascii="Calibri" w:hAnsi="Calibri" w:cs="Calibri"/>
                <w:color w:val="000000"/>
              </w:rPr>
            </w:pPr>
            <w:r>
              <w:rPr>
                <w:rFonts w:ascii="Calibri" w:hAnsi="Calibri" w:cs="Calibri"/>
                <w:color w:val="000000"/>
              </w:rPr>
              <w:t>15 (6.7)</w:t>
            </w:r>
          </w:p>
        </w:tc>
        <w:tc>
          <w:tcPr>
            <w:tcW w:w="1890" w:type="dxa"/>
            <w:vAlign w:val="bottom"/>
          </w:tcPr>
          <w:p w14:paraId="3F4E071B" w14:textId="41330712" w:rsidR="003337D6" w:rsidRDefault="005D5153" w:rsidP="00511586">
            <w:pPr>
              <w:jc w:val="center"/>
              <w:rPr>
                <w:rFonts w:ascii="Calibri" w:hAnsi="Calibri" w:cs="Calibri"/>
                <w:color w:val="000000"/>
              </w:rPr>
            </w:pPr>
            <w:r>
              <w:rPr>
                <w:rFonts w:ascii="Calibri" w:hAnsi="Calibri" w:cs="Calibri"/>
                <w:color w:val="000000"/>
              </w:rPr>
              <w:t>12 (5.6)</w:t>
            </w:r>
          </w:p>
        </w:tc>
        <w:tc>
          <w:tcPr>
            <w:tcW w:w="997" w:type="dxa"/>
            <w:vAlign w:val="bottom"/>
          </w:tcPr>
          <w:p w14:paraId="2F73785E" w14:textId="77777777" w:rsidR="003337D6" w:rsidRDefault="003337D6" w:rsidP="00511586">
            <w:pPr>
              <w:jc w:val="center"/>
              <w:rPr>
                <w:rFonts w:ascii="Calibri" w:hAnsi="Calibri" w:cs="Calibri"/>
                <w:color w:val="000000"/>
              </w:rPr>
            </w:pPr>
          </w:p>
        </w:tc>
      </w:tr>
      <w:tr w:rsidR="00F65B0D" w:rsidRPr="006235D8" w14:paraId="20F4CD27" w14:textId="77777777" w:rsidTr="00511586">
        <w:tc>
          <w:tcPr>
            <w:tcW w:w="4590" w:type="dxa"/>
            <w:vAlign w:val="bottom"/>
          </w:tcPr>
          <w:p w14:paraId="79D127F2" w14:textId="77777777" w:rsidR="00F65B0D" w:rsidRDefault="00F65B0D" w:rsidP="00F65B0D">
            <w:r>
              <w:rPr>
                <w:rFonts w:ascii="Calibri" w:hAnsi="Calibri" w:cs="Calibri"/>
                <w:color w:val="000000"/>
              </w:rPr>
              <w:t>Type of pregnancy – n (%)</w:t>
            </w:r>
          </w:p>
        </w:tc>
        <w:tc>
          <w:tcPr>
            <w:tcW w:w="1980" w:type="dxa"/>
            <w:vAlign w:val="bottom"/>
          </w:tcPr>
          <w:p w14:paraId="67F663BA" w14:textId="53B48A94"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725CB74D" w14:textId="18FCB82D"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9F0F1EB" w14:textId="677D13FF"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5B7DA268" w14:textId="7B3274C4"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DCC480B" w14:textId="6B0CD85A" w:rsidR="00F65B0D" w:rsidRPr="006235D8" w:rsidRDefault="00F65B0D" w:rsidP="00F65B0D">
            <w:pPr>
              <w:jc w:val="center"/>
              <w:rPr>
                <w:rFonts w:ascii="Calibri" w:hAnsi="Calibri" w:cs="Calibri"/>
                <w:color w:val="000000"/>
                <w:highlight w:val="yellow"/>
              </w:rPr>
            </w:pPr>
            <w:r>
              <w:rPr>
                <w:rFonts w:ascii="Calibri" w:hAnsi="Calibri" w:cs="Calibri"/>
                <w:color w:val="000000"/>
              </w:rPr>
              <w:t xml:space="preserve"> &lt;0.001  </w:t>
            </w:r>
          </w:p>
        </w:tc>
      </w:tr>
      <w:tr w:rsidR="00F65B0D" w14:paraId="3E601FD2" w14:textId="77777777" w:rsidTr="00511586">
        <w:tc>
          <w:tcPr>
            <w:tcW w:w="4590" w:type="dxa"/>
            <w:vAlign w:val="bottom"/>
          </w:tcPr>
          <w:p w14:paraId="6A6F0E15" w14:textId="77777777" w:rsidR="00F65B0D" w:rsidRDefault="00F65B0D" w:rsidP="00F65B0D">
            <w:pPr>
              <w:ind w:left="720"/>
            </w:pPr>
            <w:r>
              <w:rPr>
                <w:rFonts w:ascii="Calibri" w:hAnsi="Calibri" w:cs="Calibri"/>
                <w:color w:val="000000"/>
              </w:rPr>
              <w:t>Assisted</w:t>
            </w:r>
          </w:p>
        </w:tc>
        <w:tc>
          <w:tcPr>
            <w:tcW w:w="1980" w:type="dxa"/>
            <w:vAlign w:val="bottom"/>
          </w:tcPr>
          <w:p w14:paraId="417C2F52" w14:textId="5DBF4057" w:rsidR="00F65B0D" w:rsidRDefault="00F65B0D" w:rsidP="00F65B0D">
            <w:pPr>
              <w:jc w:val="center"/>
              <w:rPr>
                <w:rFonts w:ascii="Calibri" w:hAnsi="Calibri" w:cs="Calibri"/>
                <w:color w:val="000000"/>
              </w:rPr>
            </w:pPr>
            <w:r>
              <w:rPr>
                <w:rFonts w:ascii="Calibri" w:hAnsi="Calibri" w:cs="Calibri"/>
                <w:color w:val="000000"/>
              </w:rPr>
              <w:t>41 (19.4)</w:t>
            </w:r>
          </w:p>
        </w:tc>
        <w:tc>
          <w:tcPr>
            <w:tcW w:w="2070" w:type="dxa"/>
            <w:vAlign w:val="bottom"/>
          </w:tcPr>
          <w:p w14:paraId="543021A6" w14:textId="0D142A31" w:rsidR="00F65B0D" w:rsidRDefault="00F65B0D" w:rsidP="00F65B0D">
            <w:pPr>
              <w:jc w:val="center"/>
              <w:rPr>
                <w:rFonts w:ascii="Calibri" w:hAnsi="Calibri" w:cs="Calibri"/>
                <w:color w:val="000000"/>
              </w:rPr>
            </w:pPr>
            <w:r>
              <w:rPr>
                <w:rFonts w:ascii="Calibri" w:hAnsi="Calibri" w:cs="Calibri"/>
                <w:color w:val="000000"/>
              </w:rPr>
              <w:t xml:space="preserve">14 (6.6) </w:t>
            </w:r>
          </w:p>
        </w:tc>
        <w:tc>
          <w:tcPr>
            <w:tcW w:w="2160" w:type="dxa"/>
            <w:vAlign w:val="bottom"/>
          </w:tcPr>
          <w:p w14:paraId="5587B45F" w14:textId="59A35272" w:rsidR="00F65B0D" w:rsidRDefault="00F65B0D" w:rsidP="00F65B0D">
            <w:pPr>
              <w:jc w:val="center"/>
              <w:rPr>
                <w:rFonts w:ascii="Calibri" w:hAnsi="Calibri" w:cs="Calibri"/>
                <w:color w:val="000000"/>
              </w:rPr>
            </w:pPr>
            <w:r>
              <w:rPr>
                <w:rFonts w:ascii="Calibri" w:hAnsi="Calibri" w:cs="Calibri"/>
                <w:color w:val="000000"/>
              </w:rPr>
              <w:t xml:space="preserve">15 (6.7) </w:t>
            </w:r>
          </w:p>
        </w:tc>
        <w:tc>
          <w:tcPr>
            <w:tcW w:w="1890" w:type="dxa"/>
            <w:vAlign w:val="bottom"/>
          </w:tcPr>
          <w:p w14:paraId="521F7CE6" w14:textId="699EC58A" w:rsidR="00F65B0D" w:rsidRDefault="00F65B0D" w:rsidP="00F65B0D">
            <w:pPr>
              <w:jc w:val="center"/>
              <w:rPr>
                <w:rFonts w:ascii="Calibri" w:hAnsi="Calibri" w:cs="Calibri"/>
                <w:color w:val="000000"/>
              </w:rPr>
            </w:pPr>
            <w:r>
              <w:rPr>
                <w:rFonts w:ascii="Calibri" w:hAnsi="Calibri" w:cs="Calibri"/>
                <w:color w:val="000000"/>
              </w:rPr>
              <w:t xml:space="preserve">20 (9.2) </w:t>
            </w:r>
          </w:p>
        </w:tc>
        <w:tc>
          <w:tcPr>
            <w:tcW w:w="997" w:type="dxa"/>
            <w:vAlign w:val="bottom"/>
          </w:tcPr>
          <w:p w14:paraId="1D075BF9" w14:textId="7242706E" w:rsidR="00F65B0D" w:rsidRDefault="00F65B0D" w:rsidP="00F65B0D">
            <w:pPr>
              <w:jc w:val="center"/>
              <w:rPr>
                <w:rFonts w:ascii="Calibri" w:hAnsi="Calibri" w:cs="Calibri"/>
                <w:color w:val="000000"/>
              </w:rPr>
            </w:pPr>
          </w:p>
        </w:tc>
      </w:tr>
      <w:tr w:rsidR="00F65B0D" w14:paraId="4AB1AAC9" w14:textId="77777777" w:rsidTr="00511586">
        <w:tc>
          <w:tcPr>
            <w:tcW w:w="4590" w:type="dxa"/>
            <w:vAlign w:val="bottom"/>
          </w:tcPr>
          <w:p w14:paraId="08B19641" w14:textId="77777777" w:rsidR="00F65B0D" w:rsidRDefault="00F65B0D" w:rsidP="00F65B0D">
            <w:pPr>
              <w:ind w:left="720"/>
            </w:pPr>
            <w:r>
              <w:rPr>
                <w:rFonts w:ascii="Calibri" w:hAnsi="Calibri" w:cs="Calibri"/>
                <w:color w:val="000000"/>
              </w:rPr>
              <w:t>Natural</w:t>
            </w:r>
          </w:p>
        </w:tc>
        <w:tc>
          <w:tcPr>
            <w:tcW w:w="1980" w:type="dxa"/>
            <w:vAlign w:val="bottom"/>
          </w:tcPr>
          <w:p w14:paraId="1FDE02B9" w14:textId="0B0D2F14" w:rsidR="00F65B0D" w:rsidRDefault="00F65B0D" w:rsidP="00F65B0D">
            <w:pPr>
              <w:jc w:val="center"/>
              <w:rPr>
                <w:rFonts w:ascii="Calibri" w:hAnsi="Calibri" w:cs="Calibri"/>
                <w:color w:val="000000"/>
              </w:rPr>
            </w:pPr>
            <w:r>
              <w:rPr>
                <w:rFonts w:ascii="Calibri" w:hAnsi="Calibri" w:cs="Calibri"/>
                <w:color w:val="000000"/>
              </w:rPr>
              <w:t xml:space="preserve">  170 (80.6)</w:t>
            </w:r>
          </w:p>
        </w:tc>
        <w:tc>
          <w:tcPr>
            <w:tcW w:w="2070" w:type="dxa"/>
            <w:vAlign w:val="bottom"/>
          </w:tcPr>
          <w:p w14:paraId="231B3525" w14:textId="13D3D3FB" w:rsidR="00F65B0D" w:rsidRDefault="00F65B0D" w:rsidP="00F65B0D">
            <w:pPr>
              <w:jc w:val="center"/>
              <w:rPr>
                <w:rFonts w:ascii="Calibri" w:hAnsi="Calibri" w:cs="Calibri"/>
                <w:color w:val="000000"/>
              </w:rPr>
            </w:pPr>
            <w:r>
              <w:rPr>
                <w:rFonts w:ascii="Calibri" w:hAnsi="Calibri" w:cs="Calibri"/>
                <w:color w:val="000000"/>
              </w:rPr>
              <w:t xml:space="preserve">  199 (93.4)</w:t>
            </w:r>
          </w:p>
        </w:tc>
        <w:tc>
          <w:tcPr>
            <w:tcW w:w="2160" w:type="dxa"/>
            <w:vAlign w:val="bottom"/>
          </w:tcPr>
          <w:p w14:paraId="65D2A049" w14:textId="40780320" w:rsidR="00F65B0D" w:rsidRDefault="00F65B0D" w:rsidP="00F65B0D">
            <w:pPr>
              <w:jc w:val="center"/>
              <w:rPr>
                <w:rFonts w:ascii="Calibri" w:hAnsi="Calibri" w:cs="Calibri"/>
                <w:color w:val="000000"/>
              </w:rPr>
            </w:pPr>
            <w:r>
              <w:rPr>
                <w:rFonts w:ascii="Calibri" w:hAnsi="Calibri" w:cs="Calibri"/>
                <w:color w:val="000000"/>
              </w:rPr>
              <w:t xml:space="preserve">  208 (93.3)</w:t>
            </w:r>
          </w:p>
        </w:tc>
        <w:tc>
          <w:tcPr>
            <w:tcW w:w="1890" w:type="dxa"/>
            <w:vAlign w:val="bottom"/>
          </w:tcPr>
          <w:p w14:paraId="5C5BF42C" w14:textId="571CAC47" w:rsidR="00F65B0D" w:rsidRDefault="00F65B0D" w:rsidP="00F65B0D">
            <w:pPr>
              <w:jc w:val="center"/>
              <w:rPr>
                <w:rFonts w:ascii="Calibri" w:hAnsi="Calibri" w:cs="Calibri"/>
                <w:color w:val="000000"/>
              </w:rPr>
            </w:pPr>
            <w:r>
              <w:rPr>
                <w:rFonts w:ascii="Calibri" w:hAnsi="Calibri" w:cs="Calibri"/>
                <w:color w:val="000000"/>
              </w:rPr>
              <w:t xml:space="preserve">  197 (90.8)</w:t>
            </w:r>
          </w:p>
        </w:tc>
        <w:tc>
          <w:tcPr>
            <w:tcW w:w="997" w:type="dxa"/>
            <w:vAlign w:val="bottom"/>
          </w:tcPr>
          <w:p w14:paraId="4EB32C27" w14:textId="456BE8E4" w:rsidR="00F65B0D" w:rsidRDefault="00F65B0D" w:rsidP="00F65B0D">
            <w:pPr>
              <w:jc w:val="center"/>
              <w:rPr>
                <w:rFonts w:ascii="Calibri" w:hAnsi="Calibri" w:cs="Calibri"/>
                <w:color w:val="000000"/>
              </w:rPr>
            </w:pPr>
          </w:p>
        </w:tc>
      </w:tr>
      <w:tr w:rsidR="00F65B0D" w:rsidRPr="006235D8" w14:paraId="25D0D3E7" w14:textId="77777777" w:rsidTr="00511586">
        <w:tc>
          <w:tcPr>
            <w:tcW w:w="4590" w:type="dxa"/>
            <w:vAlign w:val="bottom"/>
          </w:tcPr>
          <w:p w14:paraId="1CF1B9F6" w14:textId="77777777" w:rsidR="00F65B0D" w:rsidRDefault="00F65B0D" w:rsidP="00F65B0D">
            <w:r>
              <w:t>Vaccination status – n (%)</w:t>
            </w:r>
          </w:p>
        </w:tc>
        <w:tc>
          <w:tcPr>
            <w:tcW w:w="1980" w:type="dxa"/>
            <w:vAlign w:val="bottom"/>
          </w:tcPr>
          <w:p w14:paraId="0077DD26" w14:textId="4ABB2538"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116BB8EC" w14:textId="2B952FE9"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CA1FF76" w14:textId="6913E19D"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1DD25362" w14:textId="1865C3E2"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997" w:type="dxa"/>
            <w:vAlign w:val="bottom"/>
          </w:tcPr>
          <w:p w14:paraId="28D59C10" w14:textId="4B285D6E" w:rsidR="00F65B0D" w:rsidRPr="006235D8" w:rsidRDefault="00F65B0D" w:rsidP="00F65B0D">
            <w:pPr>
              <w:jc w:val="center"/>
              <w:rPr>
                <w:rFonts w:ascii="Calibri" w:hAnsi="Calibri" w:cs="Calibri"/>
                <w:color w:val="000000"/>
                <w:highlight w:val="yellow"/>
              </w:rPr>
            </w:pPr>
            <w:r>
              <w:rPr>
                <w:rFonts w:ascii="Calibri" w:hAnsi="Calibri" w:cs="Calibri"/>
                <w:color w:val="000000"/>
              </w:rPr>
              <w:t xml:space="preserve"> &lt;0.001  </w:t>
            </w:r>
          </w:p>
        </w:tc>
      </w:tr>
      <w:tr w:rsidR="00F65B0D" w14:paraId="0CE2EA7C" w14:textId="77777777" w:rsidTr="00511586">
        <w:tc>
          <w:tcPr>
            <w:tcW w:w="4590" w:type="dxa"/>
            <w:vAlign w:val="bottom"/>
          </w:tcPr>
          <w:p w14:paraId="575E0056" w14:textId="77777777" w:rsidR="00F65B0D" w:rsidRDefault="00F65B0D" w:rsidP="00F65B0D">
            <w:pPr>
              <w:ind w:left="720"/>
            </w:pPr>
            <w:r>
              <w:rPr>
                <w:rFonts w:ascii="Calibri" w:hAnsi="Calibri" w:cs="Calibri"/>
                <w:color w:val="000000"/>
              </w:rPr>
              <w:t>Fully vaccinated</w:t>
            </w:r>
          </w:p>
        </w:tc>
        <w:tc>
          <w:tcPr>
            <w:tcW w:w="1980" w:type="dxa"/>
            <w:vAlign w:val="bottom"/>
          </w:tcPr>
          <w:p w14:paraId="4C3FBEA7" w14:textId="020A0ED7" w:rsidR="00F65B0D" w:rsidRDefault="00F65B0D" w:rsidP="00F65B0D">
            <w:pPr>
              <w:jc w:val="center"/>
              <w:rPr>
                <w:rFonts w:ascii="Calibri" w:hAnsi="Calibri" w:cs="Calibri"/>
                <w:color w:val="000000"/>
              </w:rPr>
            </w:pPr>
            <w:r>
              <w:rPr>
                <w:rFonts w:ascii="Calibri" w:hAnsi="Calibri" w:cs="Calibri"/>
                <w:color w:val="000000"/>
              </w:rPr>
              <w:t xml:space="preserve">  104 (49.3)</w:t>
            </w:r>
          </w:p>
        </w:tc>
        <w:tc>
          <w:tcPr>
            <w:tcW w:w="2070" w:type="dxa"/>
            <w:vAlign w:val="bottom"/>
          </w:tcPr>
          <w:p w14:paraId="4481FD96" w14:textId="56E808EC" w:rsidR="00F65B0D" w:rsidRDefault="00F65B0D" w:rsidP="00F65B0D">
            <w:pPr>
              <w:jc w:val="center"/>
              <w:rPr>
                <w:rFonts w:ascii="Calibri" w:hAnsi="Calibri" w:cs="Calibri"/>
                <w:color w:val="000000"/>
              </w:rPr>
            </w:pPr>
            <w:r>
              <w:rPr>
                <w:rFonts w:ascii="Calibri" w:hAnsi="Calibri" w:cs="Calibri"/>
                <w:color w:val="000000"/>
              </w:rPr>
              <w:t xml:space="preserve">  159 (74.6)</w:t>
            </w:r>
          </w:p>
        </w:tc>
        <w:tc>
          <w:tcPr>
            <w:tcW w:w="2160" w:type="dxa"/>
            <w:vAlign w:val="bottom"/>
          </w:tcPr>
          <w:p w14:paraId="49EA3311" w14:textId="1EAB3622" w:rsidR="00F65B0D" w:rsidRDefault="00F65B0D" w:rsidP="00F65B0D">
            <w:pPr>
              <w:jc w:val="center"/>
              <w:rPr>
                <w:rFonts w:ascii="Calibri" w:hAnsi="Calibri" w:cs="Calibri"/>
                <w:color w:val="000000"/>
              </w:rPr>
            </w:pPr>
            <w:r>
              <w:rPr>
                <w:rFonts w:ascii="Calibri" w:hAnsi="Calibri" w:cs="Calibri"/>
                <w:color w:val="000000"/>
              </w:rPr>
              <w:t xml:space="preserve">  184 (82.5)</w:t>
            </w:r>
          </w:p>
        </w:tc>
        <w:tc>
          <w:tcPr>
            <w:tcW w:w="1890" w:type="dxa"/>
            <w:vAlign w:val="bottom"/>
          </w:tcPr>
          <w:p w14:paraId="38B5E945" w14:textId="29486C27" w:rsidR="00F65B0D" w:rsidRDefault="00F65B0D" w:rsidP="00F65B0D">
            <w:pPr>
              <w:jc w:val="center"/>
              <w:rPr>
                <w:rFonts w:ascii="Calibri" w:hAnsi="Calibri" w:cs="Calibri"/>
                <w:color w:val="000000"/>
              </w:rPr>
            </w:pPr>
            <w:r>
              <w:rPr>
                <w:rFonts w:ascii="Calibri" w:hAnsi="Calibri" w:cs="Calibri"/>
                <w:color w:val="000000"/>
              </w:rPr>
              <w:t xml:space="preserve">  165 (76.0)</w:t>
            </w:r>
          </w:p>
        </w:tc>
        <w:tc>
          <w:tcPr>
            <w:tcW w:w="997" w:type="dxa"/>
            <w:vAlign w:val="bottom"/>
          </w:tcPr>
          <w:p w14:paraId="35C2CA98" w14:textId="68AF98A5" w:rsidR="00F65B0D" w:rsidRDefault="00F65B0D" w:rsidP="00F65B0D">
            <w:pPr>
              <w:jc w:val="center"/>
              <w:rPr>
                <w:rFonts w:ascii="Calibri" w:hAnsi="Calibri" w:cs="Calibri"/>
                <w:color w:val="000000"/>
              </w:rPr>
            </w:pPr>
          </w:p>
        </w:tc>
      </w:tr>
      <w:tr w:rsidR="00F65B0D" w14:paraId="3F8C573A" w14:textId="77777777" w:rsidTr="00511586">
        <w:tc>
          <w:tcPr>
            <w:tcW w:w="4590" w:type="dxa"/>
            <w:vAlign w:val="bottom"/>
          </w:tcPr>
          <w:p w14:paraId="784A5289" w14:textId="77777777" w:rsidR="00F65B0D" w:rsidRDefault="00F65B0D" w:rsidP="00F65B0D">
            <w:pPr>
              <w:ind w:left="720"/>
            </w:pPr>
            <w:r>
              <w:rPr>
                <w:rFonts w:ascii="Calibri" w:hAnsi="Calibri" w:cs="Calibri"/>
                <w:color w:val="000000"/>
              </w:rPr>
              <w:t>Only 1 dose</w:t>
            </w:r>
          </w:p>
        </w:tc>
        <w:tc>
          <w:tcPr>
            <w:tcW w:w="1980" w:type="dxa"/>
            <w:vAlign w:val="bottom"/>
          </w:tcPr>
          <w:p w14:paraId="564D5A83" w14:textId="5A69D7AD" w:rsidR="00F65B0D" w:rsidRDefault="00F65B0D" w:rsidP="00F65B0D">
            <w:pPr>
              <w:jc w:val="center"/>
              <w:rPr>
                <w:rFonts w:ascii="Calibri" w:hAnsi="Calibri" w:cs="Calibri"/>
                <w:color w:val="000000"/>
              </w:rPr>
            </w:pPr>
            <w:r>
              <w:rPr>
                <w:rFonts w:ascii="Calibri" w:hAnsi="Calibri" w:cs="Calibri"/>
                <w:color w:val="000000"/>
              </w:rPr>
              <w:t xml:space="preserve">  107 (50.7)</w:t>
            </w:r>
          </w:p>
        </w:tc>
        <w:tc>
          <w:tcPr>
            <w:tcW w:w="2070" w:type="dxa"/>
            <w:vAlign w:val="bottom"/>
          </w:tcPr>
          <w:p w14:paraId="70964075" w14:textId="2983FAF0" w:rsidR="00F65B0D" w:rsidRDefault="00F65B0D" w:rsidP="00F65B0D">
            <w:pPr>
              <w:jc w:val="center"/>
              <w:rPr>
                <w:rFonts w:ascii="Calibri" w:hAnsi="Calibri" w:cs="Calibri"/>
                <w:color w:val="000000"/>
              </w:rPr>
            </w:pPr>
            <w:r>
              <w:rPr>
                <w:rFonts w:ascii="Calibri" w:hAnsi="Calibri" w:cs="Calibri"/>
                <w:color w:val="000000"/>
              </w:rPr>
              <w:t>54 (25.4)</w:t>
            </w:r>
          </w:p>
        </w:tc>
        <w:tc>
          <w:tcPr>
            <w:tcW w:w="2160" w:type="dxa"/>
            <w:vAlign w:val="bottom"/>
          </w:tcPr>
          <w:p w14:paraId="4F33C5C9" w14:textId="473EA307" w:rsidR="00F65B0D" w:rsidRDefault="00F65B0D" w:rsidP="00F65B0D">
            <w:pPr>
              <w:jc w:val="center"/>
              <w:rPr>
                <w:rFonts w:ascii="Calibri" w:hAnsi="Calibri" w:cs="Calibri"/>
                <w:color w:val="000000"/>
              </w:rPr>
            </w:pPr>
            <w:r>
              <w:rPr>
                <w:rFonts w:ascii="Calibri" w:hAnsi="Calibri" w:cs="Calibri"/>
                <w:color w:val="000000"/>
              </w:rPr>
              <w:t>39 (17.5)</w:t>
            </w:r>
          </w:p>
        </w:tc>
        <w:tc>
          <w:tcPr>
            <w:tcW w:w="1890" w:type="dxa"/>
            <w:vAlign w:val="bottom"/>
          </w:tcPr>
          <w:p w14:paraId="10377E79" w14:textId="49011537" w:rsidR="00F65B0D" w:rsidRDefault="00F65B0D" w:rsidP="00F65B0D">
            <w:pPr>
              <w:jc w:val="center"/>
              <w:rPr>
                <w:rFonts w:ascii="Calibri" w:hAnsi="Calibri" w:cs="Calibri"/>
                <w:color w:val="000000"/>
              </w:rPr>
            </w:pPr>
            <w:r>
              <w:rPr>
                <w:rFonts w:ascii="Calibri" w:hAnsi="Calibri" w:cs="Calibri"/>
                <w:color w:val="000000"/>
              </w:rPr>
              <w:t>52 (24.0)</w:t>
            </w:r>
          </w:p>
        </w:tc>
        <w:tc>
          <w:tcPr>
            <w:tcW w:w="997" w:type="dxa"/>
            <w:vAlign w:val="bottom"/>
          </w:tcPr>
          <w:p w14:paraId="3BFBA240" w14:textId="41AA185E" w:rsidR="00F65B0D" w:rsidRDefault="00F65B0D" w:rsidP="00F65B0D">
            <w:pPr>
              <w:jc w:val="center"/>
              <w:rPr>
                <w:rFonts w:ascii="Calibri" w:hAnsi="Calibri" w:cs="Calibri"/>
                <w:color w:val="000000"/>
              </w:rPr>
            </w:pPr>
          </w:p>
        </w:tc>
      </w:tr>
      <w:tr w:rsidR="007942A9" w14:paraId="6627F24D" w14:textId="77777777" w:rsidTr="00511586">
        <w:tc>
          <w:tcPr>
            <w:tcW w:w="4590" w:type="dxa"/>
            <w:vAlign w:val="bottom"/>
          </w:tcPr>
          <w:p w14:paraId="510E5877" w14:textId="4B5D3F9C" w:rsidR="007942A9" w:rsidRDefault="007942A9" w:rsidP="007942A9">
            <w:pPr>
              <w:rPr>
                <w:rFonts w:ascii="Calibri" w:hAnsi="Calibri" w:cs="Calibri"/>
                <w:color w:val="000000"/>
              </w:rPr>
            </w:pPr>
            <w:proofErr w:type="spellStart"/>
            <w:r>
              <w:rPr>
                <w:rFonts w:ascii="Calibri" w:hAnsi="Calibri" w:cs="Calibri"/>
                <w:color w:val="000000"/>
              </w:rPr>
              <w:t>Vaccince</w:t>
            </w:r>
            <w:proofErr w:type="spellEnd"/>
          </w:p>
        </w:tc>
        <w:tc>
          <w:tcPr>
            <w:tcW w:w="1980" w:type="dxa"/>
            <w:vAlign w:val="bottom"/>
          </w:tcPr>
          <w:p w14:paraId="2E64B695" w14:textId="2610360A"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68BD3470" w14:textId="621A5385"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3D91A360" w14:textId="187B2405"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173568ED" w14:textId="4C783A0F"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70717C6" w14:textId="14E0C94F" w:rsidR="007942A9" w:rsidRDefault="007942A9" w:rsidP="007942A9">
            <w:pPr>
              <w:jc w:val="center"/>
              <w:rPr>
                <w:rFonts w:ascii="Calibri" w:hAnsi="Calibri" w:cs="Calibri"/>
                <w:color w:val="000000"/>
              </w:rPr>
            </w:pPr>
            <w:r>
              <w:rPr>
                <w:rFonts w:ascii="Calibri" w:hAnsi="Calibri" w:cs="Calibri"/>
                <w:color w:val="000000"/>
              </w:rPr>
              <w:t>0.145</w:t>
            </w:r>
          </w:p>
        </w:tc>
      </w:tr>
      <w:tr w:rsidR="00F65B0D" w14:paraId="51633548" w14:textId="77777777" w:rsidTr="00511586">
        <w:tc>
          <w:tcPr>
            <w:tcW w:w="4590" w:type="dxa"/>
            <w:vAlign w:val="bottom"/>
          </w:tcPr>
          <w:p w14:paraId="02214D12" w14:textId="5CA1FA75" w:rsidR="00F65B0D" w:rsidRDefault="00F65B0D" w:rsidP="00F65B0D">
            <w:pPr>
              <w:ind w:left="720"/>
              <w:rPr>
                <w:rFonts w:ascii="Calibri" w:hAnsi="Calibri" w:cs="Calibri"/>
                <w:color w:val="000000"/>
              </w:rPr>
            </w:pPr>
            <w:r>
              <w:rPr>
                <w:rFonts w:ascii="Calibri" w:hAnsi="Calibri" w:cs="Calibri"/>
                <w:color w:val="000000"/>
              </w:rPr>
              <w:t>AstraZeneca</w:t>
            </w:r>
          </w:p>
        </w:tc>
        <w:tc>
          <w:tcPr>
            <w:tcW w:w="1980" w:type="dxa"/>
            <w:vAlign w:val="bottom"/>
          </w:tcPr>
          <w:p w14:paraId="5296575F" w14:textId="4997B85F" w:rsidR="00F65B0D" w:rsidRDefault="00F65B0D" w:rsidP="00F65B0D">
            <w:pPr>
              <w:jc w:val="center"/>
              <w:rPr>
                <w:rFonts w:ascii="Calibri" w:hAnsi="Calibri" w:cs="Calibri"/>
                <w:color w:val="000000"/>
              </w:rPr>
            </w:pPr>
            <w:r>
              <w:rPr>
                <w:rFonts w:ascii="Calibri" w:hAnsi="Calibri" w:cs="Calibri"/>
                <w:color w:val="000000"/>
              </w:rPr>
              <w:t>97 (46.0)</w:t>
            </w:r>
          </w:p>
        </w:tc>
        <w:tc>
          <w:tcPr>
            <w:tcW w:w="2070" w:type="dxa"/>
            <w:vAlign w:val="bottom"/>
          </w:tcPr>
          <w:p w14:paraId="6CA2BB51" w14:textId="5C88E2BC" w:rsidR="00F65B0D" w:rsidRDefault="00F65B0D" w:rsidP="00F65B0D">
            <w:pPr>
              <w:jc w:val="center"/>
              <w:rPr>
                <w:rFonts w:ascii="Calibri" w:hAnsi="Calibri" w:cs="Calibri"/>
                <w:color w:val="000000"/>
              </w:rPr>
            </w:pPr>
            <w:r>
              <w:rPr>
                <w:rFonts w:ascii="Calibri" w:hAnsi="Calibri" w:cs="Calibri"/>
                <w:color w:val="000000"/>
              </w:rPr>
              <w:t>97 (45.5)</w:t>
            </w:r>
          </w:p>
        </w:tc>
        <w:tc>
          <w:tcPr>
            <w:tcW w:w="2160" w:type="dxa"/>
            <w:vAlign w:val="bottom"/>
          </w:tcPr>
          <w:p w14:paraId="39F9012C" w14:textId="0A6F386B" w:rsidR="00F65B0D" w:rsidRDefault="00F65B0D" w:rsidP="00F65B0D">
            <w:pPr>
              <w:jc w:val="center"/>
              <w:rPr>
                <w:rFonts w:ascii="Calibri" w:hAnsi="Calibri" w:cs="Calibri"/>
                <w:color w:val="000000"/>
              </w:rPr>
            </w:pPr>
            <w:r>
              <w:rPr>
                <w:rFonts w:ascii="Calibri" w:hAnsi="Calibri" w:cs="Calibri"/>
                <w:color w:val="000000"/>
              </w:rPr>
              <w:t xml:space="preserve">  115 (51.6)</w:t>
            </w:r>
          </w:p>
        </w:tc>
        <w:tc>
          <w:tcPr>
            <w:tcW w:w="1890" w:type="dxa"/>
            <w:vAlign w:val="bottom"/>
          </w:tcPr>
          <w:p w14:paraId="20AEBA72" w14:textId="67D4067C" w:rsidR="00F65B0D" w:rsidRDefault="00F65B0D" w:rsidP="00F65B0D">
            <w:pPr>
              <w:jc w:val="center"/>
              <w:rPr>
                <w:rFonts w:ascii="Calibri" w:hAnsi="Calibri" w:cs="Calibri"/>
                <w:color w:val="000000"/>
              </w:rPr>
            </w:pPr>
            <w:r>
              <w:rPr>
                <w:rFonts w:ascii="Calibri" w:hAnsi="Calibri" w:cs="Calibri"/>
                <w:color w:val="000000"/>
              </w:rPr>
              <w:t>88 (40.6)</w:t>
            </w:r>
          </w:p>
        </w:tc>
        <w:tc>
          <w:tcPr>
            <w:tcW w:w="997" w:type="dxa"/>
            <w:vAlign w:val="bottom"/>
          </w:tcPr>
          <w:p w14:paraId="6A336980" w14:textId="5BBBD283" w:rsidR="00F65B0D" w:rsidRDefault="00F65B0D" w:rsidP="00F65B0D">
            <w:pPr>
              <w:jc w:val="center"/>
              <w:rPr>
                <w:rFonts w:ascii="Calibri" w:hAnsi="Calibri" w:cs="Calibri"/>
                <w:color w:val="000000"/>
              </w:rPr>
            </w:pPr>
          </w:p>
        </w:tc>
      </w:tr>
      <w:tr w:rsidR="00F65B0D" w14:paraId="1E6F3826" w14:textId="77777777" w:rsidTr="00511586">
        <w:tc>
          <w:tcPr>
            <w:tcW w:w="4590" w:type="dxa"/>
            <w:vAlign w:val="bottom"/>
          </w:tcPr>
          <w:p w14:paraId="40CF5D35" w14:textId="54911365" w:rsidR="00F65B0D" w:rsidRDefault="00F65B0D" w:rsidP="00F65B0D">
            <w:pPr>
              <w:ind w:left="720"/>
              <w:rPr>
                <w:rFonts w:ascii="Calibri" w:hAnsi="Calibri" w:cs="Calibri"/>
                <w:color w:val="000000"/>
              </w:rPr>
            </w:pPr>
            <w:r>
              <w:rPr>
                <w:rFonts w:ascii="Calibri" w:hAnsi="Calibri" w:cs="Calibri"/>
                <w:color w:val="000000"/>
              </w:rPr>
              <w:t>Pfizer BioNTech</w:t>
            </w:r>
          </w:p>
        </w:tc>
        <w:tc>
          <w:tcPr>
            <w:tcW w:w="1980" w:type="dxa"/>
            <w:vAlign w:val="bottom"/>
          </w:tcPr>
          <w:p w14:paraId="6E379A16" w14:textId="4C09A3EE" w:rsidR="00F65B0D" w:rsidRDefault="00F65B0D" w:rsidP="00F65B0D">
            <w:pPr>
              <w:jc w:val="center"/>
              <w:rPr>
                <w:rFonts w:ascii="Calibri" w:hAnsi="Calibri" w:cs="Calibri"/>
                <w:color w:val="000000"/>
              </w:rPr>
            </w:pPr>
            <w:r>
              <w:rPr>
                <w:rFonts w:ascii="Calibri" w:hAnsi="Calibri" w:cs="Calibri"/>
                <w:color w:val="000000"/>
              </w:rPr>
              <w:t xml:space="preserve">  114 (54.0)</w:t>
            </w:r>
          </w:p>
        </w:tc>
        <w:tc>
          <w:tcPr>
            <w:tcW w:w="2070" w:type="dxa"/>
            <w:vAlign w:val="bottom"/>
          </w:tcPr>
          <w:p w14:paraId="661F240B" w14:textId="28E2B5FB" w:rsidR="00F65B0D" w:rsidRDefault="00F65B0D" w:rsidP="00F65B0D">
            <w:pPr>
              <w:jc w:val="center"/>
              <w:rPr>
                <w:rFonts w:ascii="Calibri" w:hAnsi="Calibri" w:cs="Calibri"/>
                <w:color w:val="000000"/>
              </w:rPr>
            </w:pPr>
            <w:r>
              <w:rPr>
                <w:rFonts w:ascii="Calibri" w:hAnsi="Calibri" w:cs="Calibri"/>
                <w:color w:val="000000"/>
              </w:rPr>
              <w:t xml:space="preserve">  116 (54.5)</w:t>
            </w:r>
          </w:p>
        </w:tc>
        <w:tc>
          <w:tcPr>
            <w:tcW w:w="2160" w:type="dxa"/>
            <w:vAlign w:val="bottom"/>
          </w:tcPr>
          <w:p w14:paraId="53B6A31F" w14:textId="1C6C33D4" w:rsidR="00F65B0D" w:rsidRDefault="00F65B0D" w:rsidP="00F65B0D">
            <w:pPr>
              <w:jc w:val="center"/>
              <w:rPr>
                <w:rFonts w:ascii="Calibri" w:hAnsi="Calibri" w:cs="Calibri"/>
                <w:color w:val="000000"/>
              </w:rPr>
            </w:pPr>
            <w:r>
              <w:rPr>
                <w:rFonts w:ascii="Calibri" w:hAnsi="Calibri" w:cs="Calibri"/>
                <w:color w:val="000000"/>
              </w:rPr>
              <w:t xml:space="preserve">  108 (48.4)</w:t>
            </w:r>
          </w:p>
        </w:tc>
        <w:tc>
          <w:tcPr>
            <w:tcW w:w="1890" w:type="dxa"/>
            <w:vAlign w:val="bottom"/>
          </w:tcPr>
          <w:p w14:paraId="209CB009" w14:textId="7E0D1717" w:rsidR="00F65B0D" w:rsidRDefault="00F65B0D" w:rsidP="00F65B0D">
            <w:pPr>
              <w:jc w:val="center"/>
              <w:rPr>
                <w:rFonts w:ascii="Calibri" w:hAnsi="Calibri" w:cs="Calibri"/>
                <w:color w:val="000000"/>
              </w:rPr>
            </w:pPr>
            <w:r>
              <w:rPr>
                <w:rFonts w:ascii="Calibri" w:hAnsi="Calibri" w:cs="Calibri"/>
                <w:color w:val="000000"/>
              </w:rPr>
              <w:t xml:space="preserve">  129 (59.4)</w:t>
            </w:r>
          </w:p>
        </w:tc>
        <w:tc>
          <w:tcPr>
            <w:tcW w:w="997" w:type="dxa"/>
            <w:vAlign w:val="bottom"/>
          </w:tcPr>
          <w:p w14:paraId="3619FF98" w14:textId="31B8126F" w:rsidR="00F65B0D" w:rsidRDefault="00F65B0D" w:rsidP="00F65B0D">
            <w:pPr>
              <w:jc w:val="center"/>
              <w:rPr>
                <w:rFonts w:ascii="Calibri" w:hAnsi="Calibri" w:cs="Calibri"/>
                <w:color w:val="000000"/>
              </w:rPr>
            </w:pPr>
          </w:p>
        </w:tc>
      </w:tr>
      <w:tr w:rsidR="00C7750E" w14:paraId="1609DCD7" w14:textId="77777777" w:rsidTr="00511586">
        <w:tc>
          <w:tcPr>
            <w:tcW w:w="4590" w:type="dxa"/>
            <w:vAlign w:val="bottom"/>
          </w:tcPr>
          <w:p w14:paraId="05FB2E15" w14:textId="77777777" w:rsidR="00C7750E" w:rsidRDefault="00C7750E" w:rsidP="00C7750E">
            <w:pPr>
              <w:rPr>
                <w:rFonts w:ascii="Calibri" w:hAnsi="Calibri" w:cs="Calibri"/>
                <w:color w:val="000000"/>
              </w:rPr>
            </w:pPr>
            <w:r>
              <w:t>Gestational HBP before vaccination – n (%)</w:t>
            </w:r>
          </w:p>
        </w:tc>
        <w:tc>
          <w:tcPr>
            <w:tcW w:w="1980" w:type="dxa"/>
            <w:vAlign w:val="bottom"/>
          </w:tcPr>
          <w:p w14:paraId="10237F39" w14:textId="0FC3B6C5" w:rsidR="00C7750E" w:rsidRDefault="00C7750E" w:rsidP="00C7750E">
            <w:pPr>
              <w:jc w:val="center"/>
              <w:rPr>
                <w:rFonts w:ascii="Calibri" w:hAnsi="Calibri" w:cs="Calibri"/>
                <w:color w:val="000000"/>
              </w:rPr>
            </w:pPr>
            <w:r>
              <w:rPr>
                <w:rFonts w:ascii="Calibri" w:hAnsi="Calibri" w:cs="Calibri"/>
                <w:color w:val="000000"/>
              </w:rPr>
              <w:t xml:space="preserve"> 1 (0.5) </w:t>
            </w:r>
          </w:p>
        </w:tc>
        <w:tc>
          <w:tcPr>
            <w:tcW w:w="2070" w:type="dxa"/>
            <w:vAlign w:val="bottom"/>
          </w:tcPr>
          <w:p w14:paraId="3CD46BE6" w14:textId="646A839C" w:rsidR="00C7750E" w:rsidRDefault="00C7750E" w:rsidP="00C7750E">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3C3C2741" w14:textId="0F967C42" w:rsidR="00C7750E" w:rsidRDefault="00C7750E" w:rsidP="00C7750E">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6ABAB424" w14:textId="25796172" w:rsidR="00C7750E" w:rsidRDefault="00C7750E" w:rsidP="00C7750E">
            <w:pPr>
              <w:jc w:val="center"/>
              <w:rPr>
                <w:rFonts w:ascii="Calibri" w:hAnsi="Calibri" w:cs="Calibri"/>
                <w:color w:val="000000"/>
              </w:rPr>
            </w:pPr>
            <w:r>
              <w:rPr>
                <w:rFonts w:ascii="Calibri" w:hAnsi="Calibri" w:cs="Calibri"/>
                <w:color w:val="000000"/>
              </w:rPr>
              <w:t xml:space="preserve"> 1 (0.5) </w:t>
            </w:r>
          </w:p>
        </w:tc>
        <w:tc>
          <w:tcPr>
            <w:tcW w:w="997" w:type="dxa"/>
            <w:vAlign w:val="bottom"/>
          </w:tcPr>
          <w:p w14:paraId="179DA684" w14:textId="2BAF75D6" w:rsidR="00C7750E" w:rsidRDefault="00C7750E" w:rsidP="00C7750E">
            <w:pPr>
              <w:jc w:val="center"/>
              <w:rPr>
                <w:rFonts w:ascii="Calibri" w:hAnsi="Calibri" w:cs="Calibri"/>
                <w:color w:val="000000"/>
              </w:rPr>
            </w:pPr>
            <w:r>
              <w:rPr>
                <w:rFonts w:ascii="Calibri" w:hAnsi="Calibri" w:cs="Calibri"/>
                <w:color w:val="000000"/>
              </w:rPr>
              <w:t>0.904</w:t>
            </w:r>
          </w:p>
        </w:tc>
      </w:tr>
      <w:tr w:rsidR="00C7750E" w14:paraId="50524C2A" w14:textId="77777777" w:rsidTr="00511586">
        <w:tc>
          <w:tcPr>
            <w:tcW w:w="4590" w:type="dxa"/>
            <w:vAlign w:val="bottom"/>
          </w:tcPr>
          <w:p w14:paraId="1369D124" w14:textId="77777777" w:rsidR="00C7750E" w:rsidRPr="009B0FBE" w:rsidRDefault="00C7750E" w:rsidP="00C7750E">
            <w:pPr>
              <w:rPr>
                <w:rFonts w:ascii="Calibri" w:hAnsi="Calibri" w:cs="Calibri"/>
                <w:color w:val="000000"/>
              </w:rPr>
            </w:pPr>
            <w:r w:rsidRPr="009B0FBE">
              <w:t>Gestational diabetes before vaccination – n (%)</w:t>
            </w:r>
          </w:p>
        </w:tc>
        <w:tc>
          <w:tcPr>
            <w:tcW w:w="1980" w:type="dxa"/>
            <w:vAlign w:val="bottom"/>
          </w:tcPr>
          <w:p w14:paraId="5D890BEC" w14:textId="4D213962" w:rsidR="00C7750E" w:rsidRDefault="00C7750E" w:rsidP="00C7750E">
            <w:pPr>
              <w:jc w:val="center"/>
              <w:rPr>
                <w:rFonts w:ascii="Calibri" w:hAnsi="Calibri" w:cs="Calibri"/>
                <w:color w:val="000000"/>
              </w:rPr>
            </w:pPr>
            <w:r>
              <w:rPr>
                <w:rFonts w:ascii="Calibri" w:hAnsi="Calibri" w:cs="Calibri"/>
                <w:color w:val="000000"/>
              </w:rPr>
              <w:t>44 (20.9)</w:t>
            </w:r>
          </w:p>
        </w:tc>
        <w:tc>
          <w:tcPr>
            <w:tcW w:w="2070" w:type="dxa"/>
            <w:vAlign w:val="bottom"/>
          </w:tcPr>
          <w:p w14:paraId="6D9B3F43" w14:textId="25E1BAC5" w:rsidR="00C7750E" w:rsidRDefault="00C7750E" w:rsidP="00C7750E">
            <w:pPr>
              <w:jc w:val="center"/>
              <w:rPr>
                <w:rFonts w:ascii="Calibri" w:hAnsi="Calibri" w:cs="Calibri"/>
                <w:color w:val="000000"/>
              </w:rPr>
            </w:pPr>
            <w:r>
              <w:rPr>
                <w:rFonts w:ascii="Calibri" w:hAnsi="Calibri" w:cs="Calibri"/>
                <w:color w:val="000000"/>
              </w:rPr>
              <w:t>29 (13.6)</w:t>
            </w:r>
          </w:p>
        </w:tc>
        <w:tc>
          <w:tcPr>
            <w:tcW w:w="2160" w:type="dxa"/>
            <w:vAlign w:val="bottom"/>
          </w:tcPr>
          <w:p w14:paraId="77D6E812" w14:textId="6C142C60" w:rsidR="00C7750E" w:rsidRDefault="00C7750E" w:rsidP="00C7750E">
            <w:pPr>
              <w:jc w:val="center"/>
              <w:rPr>
                <w:rFonts w:ascii="Calibri" w:hAnsi="Calibri" w:cs="Calibri"/>
                <w:color w:val="000000"/>
              </w:rPr>
            </w:pPr>
            <w:r>
              <w:rPr>
                <w:rFonts w:ascii="Calibri" w:hAnsi="Calibri" w:cs="Calibri"/>
                <w:color w:val="000000"/>
              </w:rPr>
              <w:t>28 (12.6)</w:t>
            </w:r>
          </w:p>
        </w:tc>
        <w:tc>
          <w:tcPr>
            <w:tcW w:w="1890" w:type="dxa"/>
            <w:vAlign w:val="bottom"/>
          </w:tcPr>
          <w:p w14:paraId="0A91E8C3" w14:textId="183B3D1F" w:rsidR="00C7750E" w:rsidRDefault="00C7750E" w:rsidP="00C7750E">
            <w:pPr>
              <w:jc w:val="center"/>
              <w:rPr>
                <w:rFonts w:ascii="Calibri" w:hAnsi="Calibri" w:cs="Calibri"/>
                <w:color w:val="000000"/>
              </w:rPr>
            </w:pPr>
            <w:r>
              <w:rPr>
                <w:rFonts w:ascii="Calibri" w:hAnsi="Calibri" w:cs="Calibri"/>
                <w:color w:val="000000"/>
              </w:rPr>
              <w:t xml:space="preserve">10 (4.6) </w:t>
            </w:r>
          </w:p>
        </w:tc>
        <w:tc>
          <w:tcPr>
            <w:tcW w:w="997" w:type="dxa"/>
            <w:vAlign w:val="bottom"/>
          </w:tcPr>
          <w:p w14:paraId="1A9B3BD0" w14:textId="799E71B0" w:rsidR="00C7750E" w:rsidRDefault="00C7750E" w:rsidP="00C7750E">
            <w:pPr>
              <w:jc w:val="center"/>
              <w:rPr>
                <w:rFonts w:ascii="Calibri" w:hAnsi="Calibri" w:cs="Calibri"/>
                <w:color w:val="000000"/>
              </w:rPr>
            </w:pPr>
            <w:r>
              <w:rPr>
                <w:rFonts w:ascii="Calibri" w:hAnsi="Calibri" w:cs="Calibri"/>
                <w:color w:val="000000"/>
              </w:rPr>
              <w:t xml:space="preserve"> &lt;0.001  </w:t>
            </w:r>
          </w:p>
        </w:tc>
      </w:tr>
      <w:tr w:rsidR="00EA673F" w14:paraId="1A79EE15" w14:textId="77777777" w:rsidTr="00511586">
        <w:tc>
          <w:tcPr>
            <w:tcW w:w="4590" w:type="dxa"/>
            <w:vAlign w:val="bottom"/>
          </w:tcPr>
          <w:p w14:paraId="0040CA8B" w14:textId="77777777" w:rsidR="00EA673F" w:rsidRDefault="00EA673F" w:rsidP="00EA673F">
            <w:pPr>
              <w:rPr>
                <w:rFonts w:ascii="Calibri" w:hAnsi="Calibri" w:cs="Calibri"/>
                <w:color w:val="000000"/>
              </w:rPr>
            </w:pPr>
            <w:r w:rsidRPr="0064566B">
              <w:rPr>
                <w:rFonts w:ascii="Calibri" w:hAnsi="Calibri" w:cs="Calibri"/>
                <w:color w:val="000000"/>
              </w:rPr>
              <w:t>Gestational oligohydramnios – n (%)</w:t>
            </w:r>
          </w:p>
        </w:tc>
        <w:tc>
          <w:tcPr>
            <w:tcW w:w="1980" w:type="dxa"/>
            <w:vAlign w:val="bottom"/>
          </w:tcPr>
          <w:p w14:paraId="50A6DD75" w14:textId="4C9B7898" w:rsidR="00EA673F" w:rsidRDefault="00EA673F" w:rsidP="00EA673F">
            <w:pPr>
              <w:jc w:val="center"/>
              <w:rPr>
                <w:rFonts w:ascii="Calibri" w:hAnsi="Calibri" w:cs="Calibri"/>
                <w:color w:val="000000"/>
              </w:rPr>
            </w:pPr>
            <w:r>
              <w:rPr>
                <w:rFonts w:ascii="Calibri" w:hAnsi="Calibri" w:cs="Calibri"/>
                <w:color w:val="000000"/>
              </w:rPr>
              <w:t xml:space="preserve"> 7 (3.3) </w:t>
            </w:r>
          </w:p>
        </w:tc>
        <w:tc>
          <w:tcPr>
            <w:tcW w:w="2070" w:type="dxa"/>
            <w:vAlign w:val="bottom"/>
          </w:tcPr>
          <w:p w14:paraId="2C8ABCBB" w14:textId="376D1C2A" w:rsidR="00EA673F" w:rsidRDefault="00EA673F" w:rsidP="00EA673F">
            <w:pPr>
              <w:jc w:val="center"/>
              <w:rPr>
                <w:rFonts w:ascii="Calibri" w:hAnsi="Calibri" w:cs="Calibri"/>
                <w:color w:val="000000"/>
              </w:rPr>
            </w:pPr>
            <w:r>
              <w:rPr>
                <w:rFonts w:ascii="Calibri" w:hAnsi="Calibri" w:cs="Calibri"/>
                <w:color w:val="000000"/>
              </w:rPr>
              <w:t xml:space="preserve"> 4 (1.9) </w:t>
            </w:r>
          </w:p>
        </w:tc>
        <w:tc>
          <w:tcPr>
            <w:tcW w:w="2160" w:type="dxa"/>
            <w:vAlign w:val="bottom"/>
          </w:tcPr>
          <w:p w14:paraId="61771106" w14:textId="3D393082" w:rsidR="00EA673F" w:rsidRDefault="00EA673F" w:rsidP="00EA673F">
            <w:pPr>
              <w:jc w:val="center"/>
              <w:rPr>
                <w:rFonts w:ascii="Calibri" w:hAnsi="Calibri" w:cs="Calibri"/>
                <w:color w:val="000000"/>
              </w:rPr>
            </w:pPr>
            <w:r>
              <w:rPr>
                <w:rFonts w:ascii="Calibri" w:hAnsi="Calibri" w:cs="Calibri"/>
                <w:color w:val="000000"/>
              </w:rPr>
              <w:t xml:space="preserve"> 7 (3.2) </w:t>
            </w:r>
          </w:p>
        </w:tc>
        <w:tc>
          <w:tcPr>
            <w:tcW w:w="1890" w:type="dxa"/>
            <w:vAlign w:val="bottom"/>
          </w:tcPr>
          <w:p w14:paraId="2FD4EAC6" w14:textId="5A44CB8F" w:rsidR="00EA673F" w:rsidRDefault="00EA673F" w:rsidP="00EA673F">
            <w:pPr>
              <w:jc w:val="center"/>
              <w:rPr>
                <w:rFonts w:ascii="Calibri" w:hAnsi="Calibri" w:cs="Calibri"/>
                <w:color w:val="000000"/>
              </w:rPr>
            </w:pPr>
            <w:r>
              <w:rPr>
                <w:rFonts w:ascii="Calibri" w:hAnsi="Calibri" w:cs="Calibri"/>
                <w:color w:val="000000"/>
              </w:rPr>
              <w:t xml:space="preserve"> 3 (1.4) </w:t>
            </w:r>
          </w:p>
        </w:tc>
        <w:tc>
          <w:tcPr>
            <w:tcW w:w="997" w:type="dxa"/>
            <w:vAlign w:val="bottom"/>
          </w:tcPr>
          <w:p w14:paraId="163F6E5F" w14:textId="6A061C30" w:rsidR="00EA673F" w:rsidRDefault="00EA673F" w:rsidP="00EA673F">
            <w:pPr>
              <w:jc w:val="center"/>
              <w:rPr>
                <w:rFonts w:ascii="Calibri" w:hAnsi="Calibri" w:cs="Calibri"/>
                <w:color w:val="000000"/>
              </w:rPr>
            </w:pPr>
            <w:r>
              <w:rPr>
                <w:rFonts w:ascii="Calibri" w:hAnsi="Calibri" w:cs="Calibri"/>
                <w:color w:val="000000"/>
              </w:rPr>
              <w:t>0.485</w:t>
            </w:r>
          </w:p>
        </w:tc>
      </w:tr>
      <w:tr w:rsidR="00EA673F" w14:paraId="520611EE" w14:textId="77777777" w:rsidTr="00511586">
        <w:tc>
          <w:tcPr>
            <w:tcW w:w="4590" w:type="dxa"/>
            <w:vAlign w:val="bottom"/>
          </w:tcPr>
          <w:p w14:paraId="52AF5E9D" w14:textId="77777777" w:rsidR="00EA673F" w:rsidRDefault="00EA673F" w:rsidP="00EA673F">
            <w:pPr>
              <w:rPr>
                <w:rFonts w:ascii="Calibri" w:hAnsi="Calibri" w:cs="Calibri"/>
                <w:color w:val="000000"/>
              </w:rPr>
            </w:pPr>
            <w:r>
              <w:rPr>
                <w:rFonts w:ascii="Calibri" w:hAnsi="Calibri" w:cs="Calibri"/>
                <w:color w:val="000000"/>
              </w:rPr>
              <w:t>Gestational polyhydramnios – n (%)</w:t>
            </w:r>
          </w:p>
        </w:tc>
        <w:tc>
          <w:tcPr>
            <w:tcW w:w="1980" w:type="dxa"/>
            <w:vAlign w:val="bottom"/>
          </w:tcPr>
          <w:p w14:paraId="2CCD95B6" w14:textId="2B19CFEB" w:rsidR="00EA673F" w:rsidRDefault="00EA673F" w:rsidP="00EA673F">
            <w:pPr>
              <w:jc w:val="center"/>
              <w:rPr>
                <w:rFonts w:ascii="Calibri" w:hAnsi="Calibri" w:cs="Calibri"/>
                <w:color w:val="000000"/>
              </w:rPr>
            </w:pPr>
            <w:r>
              <w:rPr>
                <w:rFonts w:ascii="Calibri" w:hAnsi="Calibri" w:cs="Calibri"/>
                <w:color w:val="000000"/>
              </w:rPr>
              <w:t xml:space="preserve"> 5 (2.4) </w:t>
            </w:r>
          </w:p>
        </w:tc>
        <w:tc>
          <w:tcPr>
            <w:tcW w:w="2070" w:type="dxa"/>
            <w:vAlign w:val="bottom"/>
          </w:tcPr>
          <w:p w14:paraId="65F53770" w14:textId="7438DC83" w:rsidR="00EA673F" w:rsidRDefault="00EA673F" w:rsidP="00EA673F">
            <w:pPr>
              <w:jc w:val="center"/>
              <w:rPr>
                <w:rFonts w:ascii="Calibri" w:hAnsi="Calibri" w:cs="Calibri"/>
                <w:color w:val="000000"/>
              </w:rPr>
            </w:pPr>
            <w:r>
              <w:rPr>
                <w:rFonts w:ascii="Calibri" w:hAnsi="Calibri" w:cs="Calibri"/>
                <w:color w:val="000000"/>
              </w:rPr>
              <w:t xml:space="preserve"> 8 (3.8) </w:t>
            </w:r>
          </w:p>
        </w:tc>
        <w:tc>
          <w:tcPr>
            <w:tcW w:w="2160" w:type="dxa"/>
            <w:vAlign w:val="bottom"/>
          </w:tcPr>
          <w:p w14:paraId="0B5CB91B" w14:textId="2936A1F3" w:rsidR="00EA673F" w:rsidRDefault="00EA673F" w:rsidP="00EA673F">
            <w:pPr>
              <w:jc w:val="center"/>
              <w:rPr>
                <w:rFonts w:ascii="Calibri" w:hAnsi="Calibri" w:cs="Calibri"/>
                <w:color w:val="000000"/>
              </w:rPr>
            </w:pPr>
            <w:r>
              <w:rPr>
                <w:rFonts w:ascii="Calibri" w:hAnsi="Calibri" w:cs="Calibri"/>
                <w:color w:val="000000"/>
              </w:rPr>
              <w:t xml:space="preserve">13 (5.8) </w:t>
            </w:r>
          </w:p>
        </w:tc>
        <w:tc>
          <w:tcPr>
            <w:tcW w:w="1890" w:type="dxa"/>
            <w:vAlign w:val="bottom"/>
          </w:tcPr>
          <w:p w14:paraId="7F35E61F" w14:textId="1794BE54" w:rsidR="00EA673F" w:rsidRDefault="00EA673F" w:rsidP="00EA673F">
            <w:pPr>
              <w:jc w:val="center"/>
              <w:rPr>
                <w:rFonts w:ascii="Calibri" w:hAnsi="Calibri" w:cs="Calibri"/>
                <w:color w:val="000000"/>
              </w:rPr>
            </w:pPr>
            <w:r>
              <w:rPr>
                <w:rFonts w:ascii="Calibri" w:hAnsi="Calibri" w:cs="Calibri"/>
                <w:color w:val="000000"/>
              </w:rPr>
              <w:t xml:space="preserve"> 7 (3.2) </w:t>
            </w:r>
          </w:p>
        </w:tc>
        <w:tc>
          <w:tcPr>
            <w:tcW w:w="997" w:type="dxa"/>
            <w:vAlign w:val="bottom"/>
          </w:tcPr>
          <w:p w14:paraId="51CA1EA2" w14:textId="222886EB" w:rsidR="00EA673F" w:rsidRDefault="00EA673F" w:rsidP="00EA673F">
            <w:pPr>
              <w:jc w:val="center"/>
              <w:rPr>
                <w:rFonts w:ascii="Calibri" w:hAnsi="Calibri" w:cs="Calibri"/>
                <w:color w:val="000000"/>
              </w:rPr>
            </w:pPr>
            <w:r>
              <w:rPr>
                <w:rFonts w:ascii="Calibri" w:hAnsi="Calibri" w:cs="Calibri"/>
                <w:color w:val="000000"/>
              </w:rPr>
              <w:t>0.276</w:t>
            </w:r>
          </w:p>
        </w:tc>
      </w:tr>
      <w:tr w:rsidR="003337D6" w14:paraId="1D2EAB65" w14:textId="77777777" w:rsidTr="00511586">
        <w:tc>
          <w:tcPr>
            <w:tcW w:w="4590" w:type="dxa"/>
            <w:vAlign w:val="bottom"/>
          </w:tcPr>
          <w:p w14:paraId="4DEAB293" w14:textId="77777777" w:rsidR="003337D6" w:rsidRPr="00327864" w:rsidRDefault="003337D6" w:rsidP="00511586">
            <w:pPr>
              <w:rPr>
                <w:rFonts w:ascii="Calibri" w:hAnsi="Calibri" w:cs="Calibri"/>
                <w:b/>
                <w:bCs/>
                <w:color w:val="000000"/>
              </w:rPr>
            </w:pPr>
            <w:r w:rsidRPr="00327864">
              <w:rPr>
                <w:rFonts w:ascii="Calibri" w:hAnsi="Calibri" w:cs="Calibri"/>
                <w:b/>
                <w:bCs/>
                <w:color w:val="000000"/>
              </w:rPr>
              <w:t>Gestational and Neonatal outcomes</w:t>
            </w:r>
          </w:p>
        </w:tc>
        <w:tc>
          <w:tcPr>
            <w:tcW w:w="1980" w:type="dxa"/>
            <w:vAlign w:val="bottom"/>
          </w:tcPr>
          <w:p w14:paraId="3FD18672" w14:textId="77777777" w:rsidR="003337D6" w:rsidRDefault="003337D6" w:rsidP="00511586">
            <w:pPr>
              <w:jc w:val="center"/>
              <w:rPr>
                <w:rFonts w:ascii="Calibri" w:hAnsi="Calibri" w:cs="Calibri"/>
                <w:color w:val="000000"/>
              </w:rPr>
            </w:pPr>
          </w:p>
        </w:tc>
        <w:tc>
          <w:tcPr>
            <w:tcW w:w="2070" w:type="dxa"/>
            <w:vAlign w:val="bottom"/>
          </w:tcPr>
          <w:p w14:paraId="641FA378" w14:textId="77777777" w:rsidR="003337D6" w:rsidRDefault="003337D6" w:rsidP="00511586">
            <w:pPr>
              <w:jc w:val="center"/>
              <w:rPr>
                <w:rFonts w:ascii="Calibri" w:hAnsi="Calibri" w:cs="Calibri"/>
                <w:color w:val="000000"/>
              </w:rPr>
            </w:pPr>
          </w:p>
        </w:tc>
        <w:tc>
          <w:tcPr>
            <w:tcW w:w="2160" w:type="dxa"/>
            <w:vAlign w:val="bottom"/>
          </w:tcPr>
          <w:p w14:paraId="2CCF2D8D" w14:textId="77777777" w:rsidR="003337D6" w:rsidRDefault="003337D6" w:rsidP="00511586">
            <w:pPr>
              <w:jc w:val="center"/>
              <w:rPr>
                <w:rFonts w:ascii="Calibri" w:hAnsi="Calibri" w:cs="Calibri"/>
                <w:color w:val="000000"/>
              </w:rPr>
            </w:pPr>
          </w:p>
        </w:tc>
        <w:tc>
          <w:tcPr>
            <w:tcW w:w="1890" w:type="dxa"/>
            <w:vAlign w:val="bottom"/>
          </w:tcPr>
          <w:p w14:paraId="231356D6" w14:textId="77777777" w:rsidR="003337D6" w:rsidRDefault="003337D6" w:rsidP="00511586">
            <w:pPr>
              <w:jc w:val="center"/>
              <w:rPr>
                <w:rFonts w:ascii="Calibri" w:hAnsi="Calibri" w:cs="Calibri"/>
                <w:color w:val="000000"/>
              </w:rPr>
            </w:pPr>
          </w:p>
        </w:tc>
        <w:tc>
          <w:tcPr>
            <w:tcW w:w="997" w:type="dxa"/>
            <w:vAlign w:val="bottom"/>
          </w:tcPr>
          <w:p w14:paraId="37F716B3" w14:textId="77777777" w:rsidR="003337D6" w:rsidRDefault="003337D6" w:rsidP="00511586">
            <w:pPr>
              <w:jc w:val="center"/>
              <w:rPr>
                <w:rFonts w:ascii="Calibri" w:hAnsi="Calibri" w:cs="Calibri"/>
                <w:color w:val="000000"/>
              </w:rPr>
            </w:pPr>
          </w:p>
        </w:tc>
      </w:tr>
      <w:tr w:rsidR="003337D6" w14:paraId="2FEC8515" w14:textId="77777777" w:rsidTr="00511586">
        <w:tc>
          <w:tcPr>
            <w:tcW w:w="4590" w:type="dxa"/>
            <w:vAlign w:val="bottom"/>
          </w:tcPr>
          <w:p w14:paraId="2271F76B" w14:textId="77777777" w:rsidR="003337D6" w:rsidRDefault="003337D6" w:rsidP="00511586">
            <w:r>
              <w:t>Maternal ICU events after vaccination – n (%)</w:t>
            </w:r>
          </w:p>
        </w:tc>
        <w:tc>
          <w:tcPr>
            <w:tcW w:w="1980" w:type="dxa"/>
            <w:vAlign w:val="center"/>
          </w:tcPr>
          <w:p w14:paraId="092D806B"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2070" w:type="dxa"/>
            <w:vAlign w:val="center"/>
          </w:tcPr>
          <w:p w14:paraId="31A4335B"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2160" w:type="dxa"/>
            <w:vAlign w:val="center"/>
          </w:tcPr>
          <w:p w14:paraId="03530387"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1890" w:type="dxa"/>
            <w:vAlign w:val="center"/>
          </w:tcPr>
          <w:p w14:paraId="22BB00E0"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997" w:type="dxa"/>
            <w:vAlign w:val="center"/>
          </w:tcPr>
          <w:p w14:paraId="7B1D5901" w14:textId="77777777" w:rsidR="003337D6" w:rsidRDefault="003337D6" w:rsidP="00511586">
            <w:pPr>
              <w:jc w:val="center"/>
              <w:rPr>
                <w:rFonts w:ascii="Calibri" w:hAnsi="Calibri" w:cs="Calibri"/>
                <w:color w:val="000000"/>
              </w:rPr>
            </w:pPr>
            <w:r>
              <w:rPr>
                <w:rFonts w:ascii="Calibri" w:hAnsi="Calibri" w:cs="Calibri"/>
                <w:color w:val="000000"/>
              </w:rPr>
              <w:t>-</w:t>
            </w:r>
          </w:p>
        </w:tc>
      </w:tr>
      <w:tr w:rsidR="006D44E0" w14:paraId="76E858D7" w14:textId="77777777" w:rsidTr="00B93CD2">
        <w:tc>
          <w:tcPr>
            <w:tcW w:w="4590" w:type="dxa"/>
            <w:vAlign w:val="bottom"/>
          </w:tcPr>
          <w:p w14:paraId="1FBA4B13" w14:textId="77777777" w:rsidR="006D44E0" w:rsidRDefault="006D44E0" w:rsidP="006D44E0">
            <w:r>
              <w:t>Gestational HBP after vaccination – n (%)</w:t>
            </w:r>
          </w:p>
        </w:tc>
        <w:tc>
          <w:tcPr>
            <w:tcW w:w="1980" w:type="dxa"/>
            <w:vAlign w:val="bottom"/>
          </w:tcPr>
          <w:p w14:paraId="48DEE694" w14:textId="573BCDB5" w:rsidR="006D44E0" w:rsidRDefault="006D44E0" w:rsidP="006D44E0">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2A408AF7" w14:textId="2C4F7870" w:rsidR="006D44E0" w:rsidRDefault="006D44E0" w:rsidP="006D44E0">
            <w:pPr>
              <w:jc w:val="center"/>
              <w:rPr>
                <w:rFonts w:ascii="Calibri" w:hAnsi="Calibri" w:cs="Calibri"/>
                <w:color w:val="000000"/>
              </w:rPr>
            </w:pPr>
            <w:r>
              <w:rPr>
                <w:rFonts w:ascii="Calibri" w:hAnsi="Calibri" w:cs="Calibri"/>
                <w:color w:val="000000"/>
              </w:rPr>
              <w:t xml:space="preserve"> 1 (0.5) </w:t>
            </w:r>
          </w:p>
        </w:tc>
        <w:tc>
          <w:tcPr>
            <w:tcW w:w="2160" w:type="dxa"/>
            <w:vAlign w:val="bottom"/>
          </w:tcPr>
          <w:p w14:paraId="091FFF59" w14:textId="7FCC38CD" w:rsidR="006D44E0" w:rsidRDefault="006D44E0" w:rsidP="006D44E0">
            <w:pPr>
              <w:jc w:val="center"/>
              <w:rPr>
                <w:rFonts w:ascii="Calibri" w:hAnsi="Calibri" w:cs="Calibri"/>
                <w:color w:val="000000"/>
              </w:rPr>
            </w:pPr>
            <w:r>
              <w:rPr>
                <w:rFonts w:ascii="Calibri" w:hAnsi="Calibri" w:cs="Calibri"/>
                <w:color w:val="000000"/>
              </w:rPr>
              <w:t xml:space="preserve"> 4 (1.8) </w:t>
            </w:r>
          </w:p>
        </w:tc>
        <w:tc>
          <w:tcPr>
            <w:tcW w:w="1890" w:type="dxa"/>
            <w:vAlign w:val="bottom"/>
          </w:tcPr>
          <w:p w14:paraId="2B93B61A" w14:textId="58AC01B0" w:rsidR="006D44E0" w:rsidRDefault="006D44E0" w:rsidP="006D44E0">
            <w:pPr>
              <w:jc w:val="center"/>
              <w:rPr>
                <w:rFonts w:ascii="Calibri" w:hAnsi="Calibri" w:cs="Calibri"/>
                <w:color w:val="000000"/>
              </w:rPr>
            </w:pPr>
            <w:r>
              <w:rPr>
                <w:rFonts w:ascii="Calibri" w:hAnsi="Calibri" w:cs="Calibri"/>
                <w:color w:val="000000"/>
              </w:rPr>
              <w:t xml:space="preserve"> 1 (0.5) </w:t>
            </w:r>
          </w:p>
        </w:tc>
        <w:tc>
          <w:tcPr>
            <w:tcW w:w="997" w:type="dxa"/>
            <w:vAlign w:val="bottom"/>
          </w:tcPr>
          <w:p w14:paraId="5CBDC2D5" w14:textId="6271095D" w:rsidR="006D44E0" w:rsidRDefault="006D44E0" w:rsidP="006D44E0">
            <w:pPr>
              <w:jc w:val="center"/>
              <w:rPr>
                <w:rFonts w:ascii="Calibri" w:hAnsi="Calibri" w:cs="Calibri"/>
                <w:color w:val="000000"/>
              </w:rPr>
            </w:pPr>
            <w:r>
              <w:rPr>
                <w:rFonts w:ascii="Calibri" w:hAnsi="Calibri" w:cs="Calibri"/>
                <w:color w:val="000000"/>
              </w:rPr>
              <w:t>0.178</w:t>
            </w:r>
          </w:p>
        </w:tc>
      </w:tr>
      <w:tr w:rsidR="006D44E0" w14:paraId="2170A8B4" w14:textId="77777777" w:rsidTr="00511586">
        <w:tc>
          <w:tcPr>
            <w:tcW w:w="4590" w:type="dxa"/>
            <w:vAlign w:val="bottom"/>
          </w:tcPr>
          <w:p w14:paraId="4AA52CC9" w14:textId="77777777" w:rsidR="006D44E0" w:rsidRDefault="006D44E0" w:rsidP="006D44E0">
            <w:r>
              <w:t>Gestational diabetes after vaccination – n (%)</w:t>
            </w:r>
          </w:p>
        </w:tc>
        <w:tc>
          <w:tcPr>
            <w:tcW w:w="1980" w:type="dxa"/>
            <w:vAlign w:val="bottom"/>
          </w:tcPr>
          <w:p w14:paraId="3DB3FE73" w14:textId="59C9A875" w:rsidR="006D44E0" w:rsidRDefault="006D44E0" w:rsidP="006D44E0">
            <w:pPr>
              <w:jc w:val="center"/>
              <w:rPr>
                <w:rFonts w:ascii="Calibri" w:hAnsi="Calibri" w:cs="Calibri"/>
                <w:color w:val="000000"/>
              </w:rPr>
            </w:pPr>
            <w:r>
              <w:rPr>
                <w:rFonts w:ascii="Calibri" w:hAnsi="Calibri" w:cs="Calibri"/>
                <w:color w:val="000000"/>
              </w:rPr>
              <w:t xml:space="preserve"> 2 (0.9) </w:t>
            </w:r>
          </w:p>
        </w:tc>
        <w:tc>
          <w:tcPr>
            <w:tcW w:w="2070" w:type="dxa"/>
            <w:vAlign w:val="bottom"/>
          </w:tcPr>
          <w:p w14:paraId="3D355D0A" w14:textId="28508372" w:rsidR="006D44E0" w:rsidRDefault="006D44E0" w:rsidP="006D44E0">
            <w:pPr>
              <w:jc w:val="center"/>
              <w:rPr>
                <w:rFonts w:ascii="Calibri" w:hAnsi="Calibri" w:cs="Calibri"/>
                <w:color w:val="000000"/>
              </w:rPr>
            </w:pPr>
            <w:r>
              <w:rPr>
                <w:rFonts w:ascii="Calibri" w:hAnsi="Calibri" w:cs="Calibri"/>
                <w:color w:val="000000"/>
              </w:rPr>
              <w:t xml:space="preserve"> 1 (0.5) </w:t>
            </w:r>
          </w:p>
        </w:tc>
        <w:tc>
          <w:tcPr>
            <w:tcW w:w="2160" w:type="dxa"/>
            <w:vAlign w:val="bottom"/>
          </w:tcPr>
          <w:p w14:paraId="433F2B9D" w14:textId="33CF7851" w:rsidR="006D44E0" w:rsidRDefault="006D44E0" w:rsidP="006D44E0">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6978FDD9" w14:textId="39479557" w:rsidR="006D44E0" w:rsidRDefault="006D44E0" w:rsidP="006D44E0">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61AF6989" w14:textId="2B04C5A7" w:rsidR="006D44E0" w:rsidRDefault="006D44E0" w:rsidP="006D44E0">
            <w:pPr>
              <w:jc w:val="center"/>
              <w:rPr>
                <w:rFonts w:ascii="Calibri" w:hAnsi="Calibri" w:cs="Calibri"/>
                <w:color w:val="000000"/>
              </w:rPr>
            </w:pPr>
            <w:r>
              <w:rPr>
                <w:rFonts w:ascii="Calibri" w:hAnsi="Calibri" w:cs="Calibri"/>
                <w:color w:val="000000"/>
              </w:rPr>
              <w:t>0.477</w:t>
            </w:r>
          </w:p>
        </w:tc>
      </w:tr>
      <w:tr w:rsidR="006D44E0" w:rsidRPr="004170B6" w14:paraId="0491B438" w14:textId="77777777" w:rsidTr="00511586">
        <w:tc>
          <w:tcPr>
            <w:tcW w:w="4590" w:type="dxa"/>
            <w:vAlign w:val="bottom"/>
          </w:tcPr>
          <w:p w14:paraId="7A04C57F" w14:textId="77777777" w:rsidR="006D44E0" w:rsidRPr="006235D8" w:rsidRDefault="006D44E0" w:rsidP="006D44E0">
            <w:r w:rsidRPr="006235D8">
              <w:rPr>
                <w:rFonts w:ascii="Calibri" w:hAnsi="Calibri" w:cs="Calibri"/>
                <w:color w:val="000000"/>
              </w:rPr>
              <w:t>Gestational at birth – weeks</w:t>
            </w:r>
          </w:p>
        </w:tc>
        <w:tc>
          <w:tcPr>
            <w:tcW w:w="1980" w:type="dxa"/>
            <w:vAlign w:val="bottom"/>
          </w:tcPr>
          <w:p w14:paraId="24199D9D" w14:textId="0C19A675" w:rsidR="006D44E0" w:rsidRPr="006235D8" w:rsidRDefault="006D44E0" w:rsidP="006D44E0">
            <w:pPr>
              <w:jc w:val="center"/>
              <w:rPr>
                <w:rFonts w:ascii="Calibri" w:hAnsi="Calibri" w:cs="Calibri"/>
                <w:color w:val="000000"/>
              </w:rPr>
            </w:pPr>
            <w:r>
              <w:rPr>
                <w:rFonts w:ascii="Calibri" w:hAnsi="Calibri" w:cs="Calibri"/>
                <w:color w:val="000000"/>
              </w:rPr>
              <w:t xml:space="preserve"> 38.0±2.3 </w:t>
            </w:r>
          </w:p>
        </w:tc>
        <w:tc>
          <w:tcPr>
            <w:tcW w:w="2070" w:type="dxa"/>
            <w:vAlign w:val="bottom"/>
          </w:tcPr>
          <w:p w14:paraId="05C048E9" w14:textId="3DBABBAC" w:rsidR="006D44E0" w:rsidRPr="006235D8" w:rsidRDefault="006D44E0" w:rsidP="006D44E0">
            <w:pPr>
              <w:jc w:val="center"/>
              <w:rPr>
                <w:rFonts w:ascii="Calibri" w:hAnsi="Calibri" w:cs="Calibri"/>
                <w:color w:val="000000"/>
              </w:rPr>
            </w:pPr>
            <w:r>
              <w:rPr>
                <w:rFonts w:ascii="Calibri" w:hAnsi="Calibri" w:cs="Calibri"/>
                <w:color w:val="000000"/>
              </w:rPr>
              <w:t xml:space="preserve"> 38.5±1.3 </w:t>
            </w:r>
          </w:p>
        </w:tc>
        <w:tc>
          <w:tcPr>
            <w:tcW w:w="2160" w:type="dxa"/>
            <w:vAlign w:val="bottom"/>
          </w:tcPr>
          <w:p w14:paraId="3CB9C0F3" w14:textId="0BFA9B6C" w:rsidR="006D44E0" w:rsidRPr="006235D8" w:rsidRDefault="006D44E0" w:rsidP="006D44E0">
            <w:pPr>
              <w:jc w:val="center"/>
              <w:rPr>
                <w:rFonts w:ascii="Calibri" w:hAnsi="Calibri" w:cs="Calibri"/>
                <w:color w:val="000000"/>
              </w:rPr>
            </w:pPr>
            <w:r>
              <w:rPr>
                <w:rFonts w:ascii="Calibri" w:hAnsi="Calibri" w:cs="Calibri"/>
                <w:color w:val="000000"/>
              </w:rPr>
              <w:t xml:space="preserve"> 38.6±1.1 </w:t>
            </w:r>
          </w:p>
        </w:tc>
        <w:tc>
          <w:tcPr>
            <w:tcW w:w="1890" w:type="dxa"/>
            <w:vAlign w:val="bottom"/>
          </w:tcPr>
          <w:p w14:paraId="3D2C0DDC" w14:textId="5213E5E1" w:rsidR="006D44E0" w:rsidRPr="006235D8" w:rsidRDefault="006D44E0" w:rsidP="006D44E0">
            <w:pPr>
              <w:jc w:val="center"/>
              <w:rPr>
                <w:rFonts w:ascii="Calibri" w:hAnsi="Calibri" w:cs="Calibri"/>
                <w:color w:val="000000"/>
              </w:rPr>
            </w:pPr>
            <w:r>
              <w:rPr>
                <w:rFonts w:ascii="Calibri" w:hAnsi="Calibri" w:cs="Calibri"/>
                <w:color w:val="000000"/>
              </w:rPr>
              <w:t xml:space="preserve"> 38.8±0.7 </w:t>
            </w:r>
          </w:p>
        </w:tc>
        <w:tc>
          <w:tcPr>
            <w:tcW w:w="997" w:type="dxa"/>
            <w:vAlign w:val="bottom"/>
          </w:tcPr>
          <w:p w14:paraId="5E1C73C2" w14:textId="6A92A28B" w:rsidR="006D44E0" w:rsidRPr="004170B6" w:rsidRDefault="006D44E0" w:rsidP="006D44E0">
            <w:pPr>
              <w:jc w:val="center"/>
              <w:rPr>
                <w:rFonts w:ascii="Calibri" w:hAnsi="Calibri" w:cs="Calibri"/>
                <w:color w:val="000000"/>
                <w:highlight w:val="yellow"/>
              </w:rPr>
            </w:pPr>
            <w:r>
              <w:rPr>
                <w:rFonts w:ascii="Calibri" w:hAnsi="Calibri" w:cs="Calibri"/>
                <w:color w:val="000000"/>
              </w:rPr>
              <w:t xml:space="preserve"> &lt;0.001  </w:t>
            </w:r>
          </w:p>
        </w:tc>
      </w:tr>
      <w:tr w:rsidR="0067444B" w:rsidRPr="004170B6" w14:paraId="5830A949" w14:textId="77777777" w:rsidTr="00511586">
        <w:tc>
          <w:tcPr>
            <w:tcW w:w="4590" w:type="dxa"/>
            <w:vAlign w:val="bottom"/>
          </w:tcPr>
          <w:p w14:paraId="64BB7A8B" w14:textId="77777777" w:rsidR="0067444B" w:rsidRPr="006235D8" w:rsidRDefault="0067444B" w:rsidP="0067444B">
            <w:r w:rsidRPr="006235D8">
              <w:t>Preterm delivery &lt;28 weeks</w:t>
            </w:r>
          </w:p>
        </w:tc>
        <w:tc>
          <w:tcPr>
            <w:tcW w:w="1980" w:type="dxa"/>
            <w:vAlign w:val="bottom"/>
          </w:tcPr>
          <w:p w14:paraId="07591B2A" w14:textId="0A390340" w:rsidR="0067444B" w:rsidRPr="006235D8" w:rsidRDefault="0067444B" w:rsidP="0067444B">
            <w:pPr>
              <w:jc w:val="center"/>
              <w:rPr>
                <w:rFonts w:ascii="Calibri" w:hAnsi="Calibri" w:cs="Calibri"/>
                <w:color w:val="000000"/>
              </w:rPr>
            </w:pPr>
            <w:r>
              <w:rPr>
                <w:rFonts w:ascii="Calibri" w:hAnsi="Calibri" w:cs="Calibri"/>
                <w:color w:val="000000"/>
              </w:rPr>
              <w:t xml:space="preserve"> 3 (1.4) </w:t>
            </w:r>
          </w:p>
        </w:tc>
        <w:tc>
          <w:tcPr>
            <w:tcW w:w="2070" w:type="dxa"/>
            <w:vAlign w:val="bottom"/>
          </w:tcPr>
          <w:p w14:paraId="0073C69F" w14:textId="483E5D28"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74976340" w14:textId="1B889622"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6EC795DE" w14:textId="61F45E95"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79CD688C" w14:textId="7277E34E" w:rsidR="0067444B" w:rsidRPr="004170B6" w:rsidRDefault="0067444B" w:rsidP="0067444B">
            <w:pPr>
              <w:jc w:val="center"/>
              <w:rPr>
                <w:rFonts w:ascii="Calibri" w:hAnsi="Calibri" w:cs="Calibri"/>
                <w:color w:val="000000"/>
                <w:highlight w:val="yellow"/>
              </w:rPr>
            </w:pPr>
            <w:r>
              <w:rPr>
                <w:rFonts w:ascii="Calibri" w:hAnsi="Calibri" w:cs="Calibri"/>
                <w:color w:val="000000"/>
              </w:rPr>
              <w:t>0.014</w:t>
            </w:r>
          </w:p>
        </w:tc>
      </w:tr>
      <w:tr w:rsidR="0067444B" w:rsidRPr="004170B6" w14:paraId="58268053" w14:textId="77777777" w:rsidTr="00511586">
        <w:tc>
          <w:tcPr>
            <w:tcW w:w="4590" w:type="dxa"/>
            <w:vAlign w:val="bottom"/>
          </w:tcPr>
          <w:p w14:paraId="5DDB3B0C" w14:textId="77777777" w:rsidR="0067444B" w:rsidRPr="006235D8" w:rsidRDefault="0067444B" w:rsidP="0067444B">
            <w:r w:rsidRPr="006235D8">
              <w:t>Preterm delivery &lt;34 weeks</w:t>
            </w:r>
          </w:p>
        </w:tc>
        <w:tc>
          <w:tcPr>
            <w:tcW w:w="1980" w:type="dxa"/>
            <w:vAlign w:val="bottom"/>
          </w:tcPr>
          <w:p w14:paraId="3E7519EB" w14:textId="76DD57DC" w:rsidR="0067444B" w:rsidRPr="006235D8" w:rsidRDefault="0067444B" w:rsidP="0067444B">
            <w:pPr>
              <w:jc w:val="center"/>
              <w:rPr>
                <w:rFonts w:ascii="Calibri" w:hAnsi="Calibri" w:cs="Calibri"/>
                <w:color w:val="000000"/>
              </w:rPr>
            </w:pPr>
            <w:r>
              <w:rPr>
                <w:rFonts w:ascii="Calibri" w:hAnsi="Calibri" w:cs="Calibri"/>
                <w:color w:val="000000"/>
              </w:rPr>
              <w:t xml:space="preserve">11 (5.2) </w:t>
            </w:r>
          </w:p>
        </w:tc>
        <w:tc>
          <w:tcPr>
            <w:tcW w:w="2070" w:type="dxa"/>
            <w:vAlign w:val="bottom"/>
          </w:tcPr>
          <w:p w14:paraId="2D702F0E" w14:textId="24809C0B" w:rsidR="0067444B" w:rsidRPr="006235D8" w:rsidRDefault="0067444B" w:rsidP="0067444B">
            <w:pPr>
              <w:jc w:val="center"/>
              <w:rPr>
                <w:rFonts w:ascii="Calibri" w:hAnsi="Calibri" w:cs="Calibri"/>
                <w:color w:val="000000"/>
              </w:rPr>
            </w:pPr>
            <w:r>
              <w:rPr>
                <w:rFonts w:ascii="Calibri" w:hAnsi="Calibri" w:cs="Calibri"/>
                <w:color w:val="000000"/>
              </w:rPr>
              <w:t xml:space="preserve"> 2 (0.9) </w:t>
            </w:r>
          </w:p>
        </w:tc>
        <w:tc>
          <w:tcPr>
            <w:tcW w:w="2160" w:type="dxa"/>
            <w:vAlign w:val="bottom"/>
          </w:tcPr>
          <w:p w14:paraId="43C9E807" w14:textId="74EF150E" w:rsidR="0067444B" w:rsidRPr="006235D8" w:rsidRDefault="0067444B" w:rsidP="0067444B">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33D73A5F" w14:textId="1307A9BB"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62E72294" w14:textId="27F7D102" w:rsidR="0067444B" w:rsidRPr="004170B6" w:rsidRDefault="0067444B" w:rsidP="0067444B">
            <w:pPr>
              <w:jc w:val="center"/>
              <w:rPr>
                <w:rFonts w:ascii="Calibri" w:hAnsi="Calibri" w:cs="Calibri"/>
                <w:color w:val="000000"/>
                <w:highlight w:val="yellow"/>
              </w:rPr>
            </w:pPr>
            <w:r>
              <w:rPr>
                <w:rFonts w:ascii="Calibri" w:hAnsi="Calibri" w:cs="Calibri"/>
                <w:color w:val="000000"/>
              </w:rPr>
              <w:t xml:space="preserve"> &lt;0.001  </w:t>
            </w:r>
          </w:p>
        </w:tc>
      </w:tr>
      <w:tr w:rsidR="0067444B" w:rsidRPr="004170B6" w14:paraId="44CFF698" w14:textId="77777777" w:rsidTr="00511586">
        <w:tc>
          <w:tcPr>
            <w:tcW w:w="4590" w:type="dxa"/>
            <w:vAlign w:val="bottom"/>
          </w:tcPr>
          <w:p w14:paraId="5815D3F5" w14:textId="77777777" w:rsidR="0067444B" w:rsidRPr="006235D8" w:rsidRDefault="0067444B" w:rsidP="0067444B">
            <w:r w:rsidRPr="006235D8">
              <w:t>Preterm delivery &lt;37 weeks</w:t>
            </w:r>
          </w:p>
        </w:tc>
        <w:tc>
          <w:tcPr>
            <w:tcW w:w="1980" w:type="dxa"/>
            <w:vAlign w:val="bottom"/>
          </w:tcPr>
          <w:p w14:paraId="587135BE" w14:textId="2807374A" w:rsidR="0067444B" w:rsidRPr="006235D8" w:rsidRDefault="0067444B" w:rsidP="0067444B">
            <w:pPr>
              <w:jc w:val="center"/>
              <w:rPr>
                <w:rFonts w:ascii="Calibri" w:hAnsi="Calibri" w:cs="Calibri"/>
                <w:color w:val="000000"/>
              </w:rPr>
            </w:pPr>
            <w:r>
              <w:rPr>
                <w:rFonts w:ascii="Calibri" w:hAnsi="Calibri" w:cs="Calibri"/>
                <w:color w:val="000000"/>
              </w:rPr>
              <w:t>27 (12.8)</w:t>
            </w:r>
          </w:p>
        </w:tc>
        <w:tc>
          <w:tcPr>
            <w:tcW w:w="2070" w:type="dxa"/>
            <w:vAlign w:val="bottom"/>
          </w:tcPr>
          <w:p w14:paraId="0A27AEC4" w14:textId="37E0C8E2" w:rsidR="0067444B" w:rsidRPr="006235D8" w:rsidRDefault="0067444B" w:rsidP="0067444B">
            <w:pPr>
              <w:jc w:val="center"/>
              <w:rPr>
                <w:rFonts w:ascii="Calibri" w:hAnsi="Calibri" w:cs="Calibri"/>
                <w:color w:val="000000"/>
              </w:rPr>
            </w:pPr>
            <w:r>
              <w:rPr>
                <w:rFonts w:ascii="Calibri" w:hAnsi="Calibri" w:cs="Calibri"/>
                <w:color w:val="000000"/>
              </w:rPr>
              <w:t xml:space="preserve">17 (8.0) </w:t>
            </w:r>
          </w:p>
        </w:tc>
        <w:tc>
          <w:tcPr>
            <w:tcW w:w="2160" w:type="dxa"/>
            <w:vAlign w:val="bottom"/>
          </w:tcPr>
          <w:p w14:paraId="2F684888" w14:textId="45874604" w:rsidR="0067444B" w:rsidRPr="006235D8" w:rsidRDefault="0067444B" w:rsidP="0067444B">
            <w:pPr>
              <w:jc w:val="center"/>
              <w:rPr>
                <w:rFonts w:ascii="Calibri" w:hAnsi="Calibri" w:cs="Calibri"/>
                <w:color w:val="000000"/>
              </w:rPr>
            </w:pPr>
            <w:r>
              <w:rPr>
                <w:rFonts w:ascii="Calibri" w:hAnsi="Calibri" w:cs="Calibri"/>
                <w:color w:val="000000"/>
              </w:rPr>
              <w:t xml:space="preserve">11 (4.9) </w:t>
            </w:r>
          </w:p>
        </w:tc>
        <w:tc>
          <w:tcPr>
            <w:tcW w:w="1890" w:type="dxa"/>
            <w:vAlign w:val="bottom"/>
          </w:tcPr>
          <w:p w14:paraId="4EB34D24" w14:textId="7195DEF7" w:rsidR="0067444B" w:rsidRPr="006235D8" w:rsidRDefault="0067444B" w:rsidP="0067444B">
            <w:pPr>
              <w:jc w:val="center"/>
              <w:rPr>
                <w:rFonts w:ascii="Calibri" w:hAnsi="Calibri" w:cs="Calibri"/>
                <w:color w:val="000000"/>
              </w:rPr>
            </w:pPr>
            <w:r>
              <w:rPr>
                <w:rFonts w:ascii="Calibri" w:hAnsi="Calibri" w:cs="Calibri"/>
                <w:color w:val="000000"/>
              </w:rPr>
              <w:t xml:space="preserve"> 2 (0.9) </w:t>
            </w:r>
          </w:p>
        </w:tc>
        <w:tc>
          <w:tcPr>
            <w:tcW w:w="997" w:type="dxa"/>
            <w:vAlign w:val="bottom"/>
          </w:tcPr>
          <w:p w14:paraId="4FA33FB6" w14:textId="7EDF81FB" w:rsidR="0067444B" w:rsidRPr="004170B6" w:rsidRDefault="0067444B" w:rsidP="0067444B">
            <w:pPr>
              <w:jc w:val="center"/>
              <w:rPr>
                <w:rFonts w:ascii="Calibri" w:hAnsi="Calibri" w:cs="Calibri"/>
                <w:color w:val="000000"/>
                <w:highlight w:val="yellow"/>
              </w:rPr>
            </w:pPr>
            <w:r>
              <w:rPr>
                <w:rFonts w:ascii="Calibri" w:hAnsi="Calibri" w:cs="Calibri"/>
                <w:color w:val="000000"/>
              </w:rPr>
              <w:t xml:space="preserve"> &lt;0.001  </w:t>
            </w:r>
          </w:p>
        </w:tc>
      </w:tr>
      <w:tr w:rsidR="00C82D9E" w14:paraId="62DC65F9" w14:textId="77777777" w:rsidTr="00511586">
        <w:tc>
          <w:tcPr>
            <w:tcW w:w="4590" w:type="dxa"/>
            <w:vAlign w:val="bottom"/>
          </w:tcPr>
          <w:p w14:paraId="7933F803" w14:textId="77777777" w:rsidR="00C82D9E" w:rsidRPr="00D174D4" w:rsidRDefault="00C82D9E" w:rsidP="00C82D9E">
            <w:r w:rsidRPr="00D174D4">
              <w:rPr>
                <w:rFonts w:ascii="Calibri" w:hAnsi="Calibri" w:cs="Calibri"/>
                <w:color w:val="000000"/>
              </w:rPr>
              <w:t>Still birth – n (%)</w:t>
            </w:r>
          </w:p>
        </w:tc>
        <w:tc>
          <w:tcPr>
            <w:tcW w:w="1980" w:type="dxa"/>
            <w:vAlign w:val="bottom"/>
          </w:tcPr>
          <w:p w14:paraId="59BE8047" w14:textId="021BBE33" w:rsidR="00C82D9E" w:rsidRDefault="00C82D9E" w:rsidP="00C82D9E">
            <w:pPr>
              <w:jc w:val="center"/>
              <w:rPr>
                <w:rFonts w:ascii="Calibri" w:hAnsi="Calibri" w:cs="Calibri"/>
                <w:color w:val="000000"/>
              </w:rPr>
            </w:pPr>
            <w:r>
              <w:rPr>
                <w:rFonts w:ascii="Calibri" w:hAnsi="Calibri" w:cs="Calibri"/>
                <w:color w:val="000000"/>
              </w:rPr>
              <w:t xml:space="preserve"> 2 (0.9) </w:t>
            </w:r>
          </w:p>
        </w:tc>
        <w:tc>
          <w:tcPr>
            <w:tcW w:w="2070" w:type="dxa"/>
            <w:vAlign w:val="bottom"/>
          </w:tcPr>
          <w:p w14:paraId="7C4C00ED" w14:textId="7D5C590E" w:rsidR="00C82D9E" w:rsidRDefault="00C82D9E" w:rsidP="00C82D9E">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0ACC7BD6" w14:textId="5AD16692" w:rsidR="00C82D9E" w:rsidRDefault="00C82D9E" w:rsidP="00C82D9E">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61B77E68" w14:textId="2E58E2F4" w:rsidR="00C82D9E" w:rsidRDefault="00C82D9E" w:rsidP="00C82D9E">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779486D" w14:textId="1C9E05B7" w:rsidR="00C82D9E" w:rsidRDefault="00C82D9E" w:rsidP="00C82D9E">
            <w:pPr>
              <w:jc w:val="center"/>
              <w:rPr>
                <w:rFonts w:ascii="Calibri" w:hAnsi="Calibri" w:cs="Calibri"/>
                <w:color w:val="000000"/>
              </w:rPr>
            </w:pPr>
            <w:r>
              <w:rPr>
                <w:rFonts w:ascii="Calibri" w:hAnsi="Calibri" w:cs="Calibri"/>
                <w:color w:val="000000"/>
              </w:rPr>
              <w:t>0.287</w:t>
            </w:r>
          </w:p>
        </w:tc>
      </w:tr>
      <w:tr w:rsidR="00C82D9E" w14:paraId="7EDFF4BF" w14:textId="77777777" w:rsidTr="00511586">
        <w:tc>
          <w:tcPr>
            <w:tcW w:w="4590" w:type="dxa"/>
            <w:vAlign w:val="bottom"/>
          </w:tcPr>
          <w:p w14:paraId="3C40DC45" w14:textId="77777777" w:rsidR="00C82D9E" w:rsidRPr="00D174D4" w:rsidRDefault="00C82D9E" w:rsidP="00C82D9E">
            <w:r w:rsidRPr="00D174D4">
              <w:rPr>
                <w:rFonts w:ascii="Calibri" w:hAnsi="Calibri" w:cs="Calibri"/>
                <w:color w:val="000000"/>
              </w:rPr>
              <w:t>Birthweights – grams</w:t>
            </w:r>
          </w:p>
        </w:tc>
        <w:tc>
          <w:tcPr>
            <w:tcW w:w="1980" w:type="dxa"/>
            <w:vAlign w:val="bottom"/>
          </w:tcPr>
          <w:p w14:paraId="1F4F229A" w14:textId="4C9FDBF7" w:rsidR="00C82D9E" w:rsidRDefault="00C82D9E" w:rsidP="00C82D9E">
            <w:pPr>
              <w:jc w:val="center"/>
              <w:rPr>
                <w:rFonts w:ascii="Calibri" w:hAnsi="Calibri" w:cs="Calibri"/>
                <w:color w:val="000000"/>
              </w:rPr>
            </w:pPr>
            <w:r>
              <w:rPr>
                <w:rFonts w:ascii="Calibri" w:hAnsi="Calibri" w:cs="Calibri"/>
                <w:color w:val="000000"/>
              </w:rPr>
              <w:t xml:space="preserve">  3089.7±520.4  </w:t>
            </w:r>
          </w:p>
        </w:tc>
        <w:tc>
          <w:tcPr>
            <w:tcW w:w="2070" w:type="dxa"/>
            <w:vAlign w:val="bottom"/>
          </w:tcPr>
          <w:p w14:paraId="39EF3820" w14:textId="770EE565" w:rsidR="00C82D9E" w:rsidRDefault="00C82D9E" w:rsidP="00C82D9E">
            <w:pPr>
              <w:jc w:val="center"/>
              <w:rPr>
                <w:rFonts w:ascii="Calibri" w:hAnsi="Calibri" w:cs="Calibri"/>
                <w:color w:val="000000"/>
              </w:rPr>
            </w:pPr>
            <w:r>
              <w:rPr>
                <w:rFonts w:ascii="Calibri" w:hAnsi="Calibri" w:cs="Calibri"/>
                <w:color w:val="000000"/>
              </w:rPr>
              <w:t xml:space="preserve">  3130.6±391.4  </w:t>
            </w:r>
          </w:p>
        </w:tc>
        <w:tc>
          <w:tcPr>
            <w:tcW w:w="2160" w:type="dxa"/>
            <w:vAlign w:val="bottom"/>
          </w:tcPr>
          <w:p w14:paraId="2948F6B9" w14:textId="77ABF91F" w:rsidR="00C82D9E" w:rsidRDefault="00C82D9E" w:rsidP="00C82D9E">
            <w:pPr>
              <w:jc w:val="center"/>
              <w:rPr>
                <w:rFonts w:ascii="Calibri" w:hAnsi="Calibri" w:cs="Calibri"/>
                <w:color w:val="000000"/>
              </w:rPr>
            </w:pPr>
            <w:r>
              <w:rPr>
                <w:rFonts w:ascii="Calibri" w:hAnsi="Calibri" w:cs="Calibri"/>
                <w:color w:val="000000"/>
              </w:rPr>
              <w:t xml:space="preserve">  3095.0±416.5  </w:t>
            </w:r>
          </w:p>
        </w:tc>
        <w:tc>
          <w:tcPr>
            <w:tcW w:w="1890" w:type="dxa"/>
            <w:vAlign w:val="bottom"/>
          </w:tcPr>
          <w:p w14:paraId="6F2DDB8A" w14:textId="440EEB53" w:rsidR="00C82D9E" w:rsidRDefault="00C82D9E" w:rsidP="00C82D9E">
            <w:pPr>
              <w:jc w:val="center"/>
              <w:rPr>
                <w:rFonts w:ascii="Calibri" w:hAnsi="Calibri" w:cs="Calibri"/>
                <w:color w:val="000000"/>
              </w:rPr>
            </w:pPr>
            <w:r>
              <w:rPr>
                <w:rFonts w:ascii="Calibri" w:hAnsi="Calibri" w:cs="Calibri"/>
                <w:color w:val="000000"/>
              </w:rPr>
              <w:t xml:space="preserve">  3180.9±324.2  </w:t>
            </w:r>
          </w:p>
        </w:tc>
        <w:tc>
          <w:tcPr>
            <w:tcW w:w="997" w:type="dxa"/>
            <w:vAlign w:val="bottom"/>
          </w:tcPr>
          <w:p w14:paraId="4D4C3026" w14:textId="7AC19D36" w:rsidR="00C82D9E" w:rsidRDefault="00C82D9E" w:rsidP="00C82D9E">
            <w:pPr>
              <w:jc w:val="center"/>
              <w:rPr>
                <w:rFonts w:ascii="Calibri" w:hAnsi="Calibri" w:cs="Calibri"/>
                <w:color w:val="000000"/>
              </w:rPr>
            </w:pPr>
            <w:r>
              <w:rPr>
                <w:rFonts w:ascii="Calibri" w:hAnsi="Calibri" w:cs="Calibri"/>
                <w:color w:val="000000"/>
              </w:rPr>
              <w:t>0.089</w:t>
            </w:r>
          </w:p>
        </w:tc>
      </w:tr>
      <w:tr w:rsidR="007458A2" w:rsidRPr="006235D8" w14:paraId="3E42F533" w14:textId="77777777" w:rsidTr="00511586">
        <w:tc>
          <w:tcPr>
            <w:tcW w:w="4590" w:type="dxa"/>
            <w:vAlign w:val="bottom"/>
          </w:tcPr>
          <w:p w14:paraId="70BD4682" w14:textId="77777777" w:rsidR="007458A2" w:rsidRPr="00D174D4" w:rsidRDefault="007458A2" w:rsidP="007458A2">
            <w:r w:rsidRPr="00D174D4">
              <w:t>Low birthweight – n (%)</w:t>
            </w:r>
          </w:p>
        </w:tc>
        <w:tc>
          <w:tcPr>
            <w:tcW w:w="1980" w:type="dxa"/>
            <w:vAlign w:val="bottom"/>
          </w:tcPr>
          <w:p w14:paraId="2846E4A3" w14:textId="1D97AFEE" w:rsidR="007458A2" w:rsidRDefault="007458A2" w:rsidP="007458A2">
            <w:pPr>
              <w:jc w:val="center"/>
              <w:rPr>
                <w:rFonts w:ascii="Calibri" w:hAnsi="Calibri" w:cs="Calibri"/>
                <w:color w:val="000000"/>
              </w:rPr>
            </w:pPr>
            <w:r>
              <w:rPr>
                <w:rFonts w:ascii="Calibri" w:hAnsi="Calibri" w:cs="Calibri"/>
                <w:color w:val="000000"/>
              </w:rPr>
              <w:t xml:space="preserve">14 (6.7) </w:t>
            </w:r>
          </w:p>
        </w:tc>
        <w:tc>
          <w:tcPr>
            <w:tcW w:w="2070" w:type="dxa"/>
            <w:vAlign w:val="bottom"/>
          </w:tcPr>
          <w:p w14:paraId="42BDFAFC" w14:textId="5F44FD39" w:rsidR="007458A2" w:rsidRDefault="007458A2" w:rsidP="007458A2">
            <w:pPr>
              <w:jc w:val="center"/>
              <w:rPr>
                <w:rFonts w:ascii="Calibri" w:hAnsi="Calibri" w:cs="Calibri"/>
                <w:color w:val="000000"/>
              </w:rPr>
            </w:pPr>
            <w:r>
              <w:rPr>
                <w:rFonts w:ascii="Calibri" w:hAnsi="Calibri" w:cs="Calibri"/>
                <w:color w:val="000000"/>
              </w:rPr>
              <w:t xml:space="preserve"> 7 (3.3) </w:t>
            </w:r>
          </w:p>
        </w:tc>
        <w:tc>
          <w:tcPr>
            <w:tcW w:w="2160" w:type="dxa"/>
            <w:vAlign w:val="bottom"/>
          </w:tcPr>
          <w:p w14:paraId="0D52711D" w14:textId="74B363A6" w:rsidR="007458A2" w:rsidRDefault="007458A2" w:rsidP="007458A2">
            <w:pPr>
              <w:jc w:val="center"/>
              <w:rPr>
                <w:rFonts w:ascii="Calibri" w:hAnsi="Calibri" w:cs="Calibri"/>
                <w:color w:val="000000"/>
              </w:rPr>
            </w:pPr>
            <w:r>
              <w:rPr>
                <w:rFonts w:ascii="Calibri" w:hAnsi="Calibri" w:cs="Calibri"/>
                <w:color w:val="000000"/>
              </w:rPr>
              <w:t xml:space="preserve">13 (5.8) </w:t>
            </w:r>
          </w:p>
        </w:tc>
        <w:tc>
          <w:tcPr>
            <w:tcW w:w="1890" w:type="dxa"/>
            <w:vAlign w:val="bottom"/>
          </w:tcPr>
          <w:p w14:paraId="2ECA17AA" w14:textId="2102BF62" w:rsidR="007458A2" w:rsidRDefault="007458A2" w:rsidP="007458A2">
            <w:pPr>
              <w:jc w:val="center"/>
              <w:rPr>
                <w:rFonts w:ascii="Calibri" w:hAnsi="Calibri" w:cs="Calibri"/>
                <w:color w:val="000000"/>
              </w:rPr>
            </w:pPr>
            <w:r>
              <w:rPr>
                <w:rFonts w:ascii="Calibri" w:hAnsi="Calibri" w:cs="Calibri"/>
                <w:color w:val="000000"/>
              </w:rPr>
              <w:t xml:space="preserve"> 2 (0.9) </w:t>
            </w:r>
          </w:p>
        </w:tc>
        <w:tc>
          <w:tcPr>
            <w:tcW w:w="997" w:type="dxa"/>
            <w:vAlign w:val="bottom"/>
          </w:tcPr>
          <w:p w14:paraId="19FA9C18" w14:textId="390E97B6" w:rsidR="007458A2" w:rsidRPr="006235D8" w:rsidRDefault="007458A2" w:rsidP="007458A2">
            <w:pPr>
              <w:jc w:val="center"/>
              <w:rPr>
                <w:rFonts w:ascii="Calibri" w:hAnsi="Calibri" w:cs="Calibri"/>
                <w:color w:val="000000"/>
                <w:highlight w:val="yellow"/>
              </w:rPr>
            </w:pPr>
            <w:r>
              <w:rPr>
                <w:rFonts w:ascii="Calibri" w:hAnsi="Calibri" w:cs="Calibri"/>
                <w:color w:val="000000"/>
              </w:rPr>
              <w:t>0.012</w:t>
            </w:r>
          </w:p>
        </w:tc>
      </w:tr>
      <w:tr w:rsidR="007458A2" w14:paraId="0092F296" w14:textId="77777777" w:rsidTr="00511586">
        <w:tc>
          <w:tcPr>
            <w:tcW w:w="4590" w:type="dxa"/>
            <w:vAlign w:val="bottom"/>
          </w:tcPr>
          <w:p w14:paraId="29C56D03" w14:textId="77777777" w:rsidR="007458A2" w:rsidRPr="00D174D4" w:rsidRDefault="007458A2" w:rsidP="007458A2">
            <w:r w:rsidRPr="00D174D4">
              <w:rPr>
                <w:rFonts w:ascii="Calibri" w:hAnsi="Calibri" w:cs="Calibri"/>
                <w:color w:val="000000"/>
              </w:rPr>
              <w:t>Heavy birthweight – n (%)</w:t>
            </w:r>
          </w:p>
        </w:tc>
        <w:tc>
          <w:tcPr>
            <w:tcW w:w="1980" w:type="dxa"/>
            <w:vAlign w:val="bottom"/>
          </w:tcPr>
          <w:p w14:paraId="15F3CA82" w14:textId="0174D19F" w:rsidR="007458A2" w:rsidRDefault="007458A2" w:rsidP="007458A2">
            <w:pPr>
              <w:jc w:val="center"/>
              <w:rPr>
                <w:rFonts w:ascii="Calibri" w:hAnsi="Calibri" w:cs="Calibri"/>
                <w:color w:val="000000"/>
              </w:rPr>
            </w:pPr>
            <w:r>
              <w:rPr>
                <w:rFonts w:ascii="Calibri" w:hAnsi="Calibri" w:cs="Calibri"/>
                <w:color w:val="000000"/>
              </w:rPr>
              <w:t xml:space="preserve"> 3 (1.4) </w:t>
            </w:r>
          </w:p>
        </w:tc>
        <w:tc>
          <w:tcPr>
            <w:tcW w:w="2070" w:type="dxa"/>
            <w:vAlign w:val="bottom"/>
          </w:tcPr>
          <w:p w14:paraId="44AC9C77" w14:textId="799A6B05" w:rsidR="007458A2" w:rsidRDefault="007458A2" w:rsidP="007458A2">
            <w:pPr>
              <w:jc w:val="center"/>
              <w:rPr>
                <w:rFonts w:ascii="Calibri" w:hAnsi="Calibri" w:cs="Calibri"/>
                <w:color w:val="000000"/>
              </w:rPr>
            </w:pPr>
            <w:r>
              <w:rPr>
                <w:rFonts w:ascii="Calibri" w:hAnsi="Calibri" w:cs="Calibri"/>
                <w:color w:val="000000"/>
              </w:rPr>
              <w:t xml:space="preserve"> 3 (1.4) </w:t>
            </w:r>
          </w:p>
        </w:tc>
        <w:tc>
          <w:tcPr>
            <w:tcW w:w="2160" w:type="dxa"/>
            <w:vAlign w:val="bottom"/>
          </w:tcPr>
          <w:p w14:paraId="2CFB66C3" w14:textId="340889BE" w:rsidR="007458A2" w:rsidRDefault="007458A2" w:rsidP="007458A2">
            <w:pPr>
              <w:jc w:val="center"/>
              <w:rPr>
                <w:rFonts w:ascii="Calibri" w:hAnsi="Calibri" w:cs="Calibri"/>
                <w:color w:val="000000"/>
              </w:rPr>
            </w:pPr>
            <w:r>
              <w:rPr>
                <w:rFonts w:ascii="Calibri" w:hAnsi="Calibri" w:cs="Calibri"/>
                <w:color w:val="000000"/>
              </w:rPr>
              <w:t xml:space="preserve"> 4 (1.8) </w:t>
            </w:r>
          </w:p>
        </w:tc>
        <w:tc>
          <w:tcPr>
            <w:tcW w:w="1890" w:type="dxa"/>
            <w:vAlign w:val="bottom"/>
          </w:tcPr>
          <w:p w14:paraId="43A1FF09" w14:textId="469904D5" w:rsidR="007458A2" w:rsidRDefault="007458A2" w:rsidP="007458A2">
            <w:pPr>
              <w:jc w:val="center"/>
              <w:rPr>
                <w:rFonts w:ascii="Calibri" w:hAnsi="Calibri" w:cs="Calibri"/>
                <w:color w:val="000000"/>
              </w:rPr>
            </w:pPr>
            <w:r>
              <w:rPr>
                <w:rFonts w:ascii="Calibri" w:hAnsi="Calibri" w:cs="Calibri"/>
                <w:color w:val="000000"/>
              </w:rPr>
              <w:t xml:space="preserve"> 4 (1.8) </w:t>
            </w:r>
          </w:p>
        </w:tc>
        <w:tc>
          <w:tcPr>
            <w:tcW w:w="997" w:type="dxa"/>
            <w:vAlign w:val="bottom"/>
          </w:tcPr>
          <w:p w14:paraId="38C1DEF3" w14:textId="5B18B51A" w:rsidR="007458A2" w:rsidRDefault="007458A2" w:rsidP="007458A2">
            <w:pPr>
              <w:jc w:val="center"/>
              <w:rPr>
                <w:rFonts w:ascii="Calibri" w:hAnsi="Calibri" w:cs="Calibri"/>
                <w:color w:val="000000"/>
              </w:rPr>
            </w:pPr>
            <w:r>
              <w:rPr>
                <w:rFonts w:ascii="Calibri" w:hAnsi="Calibri" w:cs="Calibri"/>
                <w:color w:val="000000"/>
              </w:rPr>
              <w:t>0.95</w:t>
            </w:r>
          </w:p>
        </w:tc>
      </w:tr>
      <w:tr w:rsidR="00C80D95" w14:paraId="6BBC5043" w14:textId="77777777" w:rsidTr="00511586">
        <w:tc>
          <w:tcPr>
            <w:tcW w:w="4590" w:type="dxa"/>
            <w:vAlign w:val="bottom"/>
          </w:tcPr>
          <w:p w14:paraId="207123F5" w14:textId="77777777" w:rsidR="00C80D95" w:rsidRPr="00D174D4" w:rsidRDefault="00C80D95" w:rsidP="00C80D95">
            <w:r w:rsidRPr="00D174D4">
              <w:rPr>
                <w:rFonts w:ascii="Calibri" w:hAnsi="Calibri" w:cs="Calibri"/>
                <w:color w:val="000000"/>
              </w:rPr>
              <w:t>Birthweight percentile – [mean] percent</w:t>
            </w:r>
          </w:p>
        </w:tc>
        <w:tc>
          <w:tcPr>
            <w:tcW w:w="1980" w:type="dxa"/>
            <w:vAlign w:val="bottom"/>
          </w:tcPr>
          <w:p w14:paraId="2F7D4213" w14:textId="77777777" w:rsidR="00C80D95" w:rsidRDefault="00C80D95" w:rsidP="00C80D95">
            <w:pPr>
              <w:jc w:val="center"/>
              <w:rPr>
                <w:rFonts w:ascii="Calibri" w:hAnsi="Calibri" w:cs="Calibri"/>
                <w:color w:val="000000"/>
              </w:rPr>
            </w:pPr>
            <w:r>
              <w:rPr>
                <w:rFonts w:ascii="Calibri" w:hAnsi="Calibri" w:cs="Calibri"/>
                <w:color w:val="000000"/>
              </w:rPr>
              <w:t>50.8±28.5</w:t>
            </w:r>
          </w:p>
        </w:tc>
        <w:tc>
          <w:tcPr>
            <w:tcW w:w="2070" w:type="dxa"/>
            <w:vAlign w:val="bottom"/>
          </w:tcPr>
          <w:p w14:paraId="735CB099" w14:textId="77CE5B7C" w:rsidR="00C80D95" w:rsidRDefault="00C80D95" w:rsidP="00C80D95">
            <w:pPr>
              <w:jc w:val="center"/>
              <w:rPr>
                <w:rFonts w:ascii="Calibri" w:hAnsi="Calibri" w:cs="Calibri"/>
                <w:color w:val="000000"/>
              </w:rPr>
            </w:pPr>
            <w:r>
              <w:rPr>
                <w:rFonts w:ascii="Calibri" w:hAnsi="Calibri" w:cs="Calibri"/>
                <w:color w:val="000000"/>
              </w:rPr>
              <w:t>47.0±29.0</w:t>
            </w:r>
          </w:p>
        </w:tc>
        <w:tc>
          <w:tcPr>
            <w:tcW w:w="2160" w:type="dxa"/>
            <w:vAlign w:val="bottom"/>
          </w:tcPr>
          <w:p w14:paraId="45EFD009" w14:textId="4298AD17" w:rsidR="00C80D95" w:rsidRDefault="00C80D95" w:rsidP="00C80D95">
            <w:pPr>
              <w:jc w:val="center"/>
              <w:rPr>
                <w:rFonts w:ascii="Calibri" w:hAnsi="Calibri" w:cs="Calibri"/>
                <w:color w:val="000000"/>
              </w:rPr>
            </w:pPr>
            <w:r>
              <w:rPr>
                <w:rFonts w:ascii="Calibri" w:hAnsi="Calibri" w:cs="Calibri"/>
                <w:color w:val="000000"/>
              </w:rPr>
              <w:t>46.8±28.8</w:t>
            </w:r>
          </w:p>
        </w:tc>
        <w:tc>
          <w:tcPr>
            <w:tcW w:w="1890" w:type="dxa"/>
            <w:vAlign w:val="bottom"/>
          </w:tcPr>
          <w:p w14:paraId="1C0CC176" w14:textId="063C6047" w:rsidR="00C80D95" w:rsidRDefault="00C80D95" w:rsidP="00C80D95">
            <w:pPr>
              <w:jc w:val="center"/>
              <w:rPr>
                <w:rFonts w:ascii="Calibri" w:hAnsi="Calibri" w:cs="Calibri"/>
                <w:color w:val="000000"/>
              </w:rPr>
            </w:pPr>
            <w:r>
              <w:rPr>
                <w:rFonts w:ascii="Calibri" w:hAnsi="Calibri" w:cs="Calibri"/>
                <w:color w:val="000000"/>
              </w:rPr>
              <w:t>47.6±25.3</w:t>
            </w:r>
          </w:p>
        </w:tc>
        <w:tc>
          <w:tcPr>
            <w:tcW w:w="997" w:type="dxa"/>
            <w:vAlign w:val="bottom"/>
          </w:tcPr>
          <w:p w14:paraId="30669DB1" w14:textId="77777777" w:rsidR="00C80D95" w:rsidRDefault="00C80D95" w:rsidP="00C80D95">
            <w:pPr>
              <w:jc w:val="center"/>
              <w:rPr>
                <w:rFonts w:ascii="Calibri" w:hAnsi="Calibri" w:cs="Calibri"/>
                <w:color w:val="000000"/>
              </w:rPr>
            </w:pPr>
            <w:r>
              <w:rPr>
                <w:rFonts w:ascii="Calibri" w:hAnsi="Calibri" w:cs="Calibri"/>
                <w:color w:val="000000"/>
              </w:rPr>
              <w:t>0.698</w:t>
            </w:r>
          </w:p>
        </w:tc>
      </w:tr>
      <w:tr w:rsidR="007458A2" w14:paraId="634F2CB3" w14:textId="77777777" w:rsidTr="00511586">
        <w:tc>
          <w:tcPr>
            <w:tcW w:w="4590" w:type="dxa"/>
            <w:vAlign w:val="bottom"/>
          </w:tcPr>
          <w:p w14:paraId="326006B0" w14:textId="77777777" w:rsidR="007458A2" w:rsidRDefault="007458A2" w:rsidP="007458A2">
            <w:r>
              <w:rPr>
                <w:rFonts w:ascii="Calibri" w:hAnsi="Calibri" w:cs="Calibri"/>
                <w:color w:val="000000"/>
              </w:rPr>
              <w:t>Birthweight percentile – [median] percent</w:t>
            </w:r>
          </w:p>
        </w:tc>
        <w:tc>
          <w:tcPr>
            <w:tcW w:w="1980" w:type="dxa"/>
            <w:vAlign w:val="bottom"/>
          </w:tcPr>
          <w:p w14:paraId="28ED5A97" w14:textId="442BA99A" w:rsidR="007458A2" w:rsidRDefault="007458A2" w:rsidP="007458A2">
            <w:pPr>
              <w:jc w:val="center"/>
              <w:rPr>
                <w:rFonts w:ascii="Calibri" w:hAnsi="Calibri" w:cs="Calibri"/>
                <w:color w:val="000000"/>
              </w:rPr>
            </w:pPr>
            <w:r>
              <w:rPr>
                <w:rFonts w:ascii="Calibri" w:hAnsi="Calibri" w:cs="Calibri"/>
                <w:color w:val="000000"/>
              </w:rPr>
              <w:t>50.0 [25.0;75.0]</w:t>
            </w:r>
          </w:p>
        </w:tc>
        <w:tc>
          <w:tcPr>
            <w:tcW w:w="2070" w:type="dxa"/>
            <w:vAlign w:val="bottom"/>
          </w:tcPr>
          <w:p w14:paraId="34B925BA" w14:textId="275E4494" w:rsidR="007458A2" w:rsidRDefault="007458A2" w:rsidP="007458A2">
            <w:pPr>
              <w:jc w:val="center"/>
              <w:rPr>
                <w:rFonts w:ascii="Calibri" w:hAnsi="Calibri" w:cs="Calibri"/>
                <w:color w:val="000000"/>
              </w:rPr>
            </w:pPr>
            <w:r>
              <w:rPr>
                <w:rFonts w:ascii="Calibri" w:hAnsi="Calibri" w:cs="Calibri"/>
                <w:color w:val="000000"/>
              </w:rPr>
              <w:t>50.0 [25.0;75.0]</w:t>
            </w:r>
          </w:p>
        </w:tc>
        <w:tc>
          <w:tcPr>
            <w:tcW w:w="2160" w:type="dxa"/>
            <w:vAlign w:val="bottom"/>
          </w:tcPr>
          <w:p w14:paraId="3DE9265D" w14:textId="64EE7432" w:rsidR="007458A2" w:rsidRDefault="007458A2" w:rsidP="007458A2">
            <w:pPr>
              <w:jc w:val="center"/>
              <w:rPr>
                <w:rFonts w:ascii="Calibri" w:hAnsi="Calibri" w:cs="Calibri"/>
                <w:color w:val="000000"/>
              </w:rPr>
            </w:pPr>
            <w:r>
              <w:rPr>
                <w:rFonts w:ascii="Calibri" w:hAnsi="Calibri" w:cs="Calibri"/>
                <w:color w:val="000000"/>
              </w:rPr>
              <w:t>50.0 [25.0;75.0]</w:t>
            </w:r>
          </w:p>
        </w:tc>
        <w:tc>
          <w:tcPr>
            <w:tcW w:w="1890" w:type="dxa"/>
            <w:vAlign w:val="bottom"/>
          </w:tcPr>
          <w:p w14:paraId="347196CD" w14:textId="52BEE616" w:rsidR="007458A2" w:rsidRDefault="007458A2" w:rsidP="007458A2">
            <w:pPr>
              <w:jc w:val="center"/>
              <w:rPr>
                <w:rFonts w:ascii="Calibri" w:hAnsi="Calibri" w:cs="Calibri"/>
                <w:color w:val="000000"/>
              </w:rPr>
            </w:pPr>
            <w:r>
              <w:rPr>
                <w:rFonts w:ascii="Calibri" w:hAnsi="Calibri" w:cs="Calibri"/>
                <w:color w:val="000000"/>
              </w:rPr>
              <w:t>50.0 [25.0;75.0]</w:t>
            </w:r>
          </w:p>
        </w:tc>
        <w:tc>
          <w:tcPr>
            <w:tcW w:w="997" w:type="dxa"/>
            <w:vAlign w:val="bottom"/>
          </w:tcPr>
          <w:p w14:paraId="04B30839" w14:textId="5A4980BE" w:rsidR="007458A2" w:rsidRDefault="007458A2" w:rsidP="007458A2">
            <w:pPr>
              <w:jc w:val="center"/>
              <w:rPr>
                <w:rFonts w:ascii="Calibri" w:hAnsi="Calibri" w:cs="Calibri"/>
                <w:color w:val="000000"/>
              </w:rPr>
            </w:pPr>
            <w:r>
              <w:rPr>
                <w:rFonts w:ascii="Calibri" w:hAnsi="Calibri" w:cs="Calibri"/>
                <w:color w:val="000000"/>
              </w:rPr>
              <w:t>0.022</w:t>
            </w:r>
          </w:p>
        </w:tc>
      </w:tr>
      <w:tr w:rsidR="00F27035" w14:paraId="0D0A9493" w14:textId="77777777" w:rsidTr="00511586">
        <w:tc>
          <w:tcPr>
            <w:tcW w:w="4590" w:type="dxa"/>
            <w:vAlign w:val="bottom"/>
          </w:tcPr>
          <w:p w14:paraId="6F72BF7E" w14:textId="77777777" w:rsidR="00F27035" w:rsidRDefault="00F27035" w:rsidP="00F27035">
            <w:pPr>
              <w:rPr>
                <w:rFonts w:ascii="Calibri" w:hAnsi="Calibri" w:cs="Calibri"/>
                <w:color w:val="000000"/>
              </w:rPr>
            </w:pPr>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bottom"/>
          </w:tcPr>
          <w:p w14:paraId="20293744" w14:textId="775B2BCD" w:rsidR="00F27035" w:rsidRDefault="00F27035" w:rsidP="00F27035">
            <w:pPr>
              <w:jc w:val="center"/>
              <w:rPr>
                <w:rFonts w:ascii="Calibri" w:hAnsi="Calibri" w:cs="Calibri"/>
                <w:color w:val="000000"/>
              </w:rPr>
            </w:pPr>
            <w:r>
              <w:rPr>
                <w:rFonts w:ascii="Calibri" w:hAnsi="Calibri" w:cs="Calibri"/>
                <w:color w:val="000000"/>
              </w:rPr>
              <w:t xml:space="preserve"> 9 (4.3) </w:t>
            </w:r>
          </w:p>
        </w:tc>
        <w:tc>
          <w:tcPr>
            <w:tcW w:w="2070" w:type="dxa"/>
            <w:vAlign w:val="bottom"/>
          </w:tcPr>
          <w:p w14:paraId="6839F428" w14:textId="7FAC6229" w:rsidR="00F27035" w:rsidRDefault="00F27035" w:rsidP="00F27035">
            <w:pPr>
              <w:jc w:val="center"/>
              <w:rPr>
                <w:rFonts w:ascii="Calibri" w:hAnsi="Calibri" w:cs="Calibri"/>
                <w:color w:val="000000"/>
              </w:rPr>
            </w:pPr>
            <w:r>
              <w:rPr>
                <w:rFonts w:ascii="Calibri" w:hAnsi="Calibri" w:cs="Calibri"/>
                <w:color w:val="000000"/>
              </w:rPr>
              <w:t xml:space="preserve"> 8 (3.8) </w:t>
            </w:r>
          </w:p>
        </w:tc>
        <w:tc>
          <w:tcPr>
            <w:tcW w:w="2160" w:type="dxa"/>
            <w:vAlign w:val="bottom"/>
          </w:tcPr>
          <w:p w14:paraId="1258952D" w14:textId="133EC77E" w:rsidR="00F27035" w:rsidRDefault="00F27035" w:rsidP="00F27035">
            <w:pPr>
              <w:jc w:val="center"/>
              <w:rPr>
                <w:rFonts w:ascii="Calibri" w:hAnsi="Calibri" w:cs="Calibri"/>
                <w:color w:val="000000"/>
              </w:rPr>
            </w:pPr>
            <w:r>
              <w:rPr>
                <w:rFonts w:ascii="Calibri" w:hAnsi="Calibri" w:cs="Calibri"/>
                <w:color w:val="000000"/>
              </w:rPr>
              <w:t xml:space="preserve">19 (8.5) </w:t>
            </w:r>
          </w:p>
        </w:tc>
        <w:tc>
          <w:tcPr>
            <w:tcW w:w="1890" w:type="dxa"/>
            <w:vAlign w:val="bottom"/>
          </w:tcPr>
          <w:p w14:paraId="6B5F8F60" w14:textId="6A77E558" w:rsidR="00F27035" w:rsidRDefault="00F27035" w:rsidP="00F27035">
            <w:pPr>
              <w:jc w:val="center"/>
              <w:rPr>
                <w:rFonts w:ascii="Calibri" w:hAnsi="Calibri" w:cs="Calibri"/>
                <w:color w:val="000000"/>
              </w:rPr>
            </w:pPr>
            <w:r>
              <w:rPr>
                <w:rFonts w:ascii="Calibri" w:hAnsi="Calibri" w:cs="Calibri"/>
                <w:color w:val="000000"/>
              </w:rPr>
              <w:t xml:space="preserve"> 7 (3.2) </w:t>
            </w:r>
          </w:p>
        </w:tc>
        <w:tc>
          <w:tcPr>
            <w:tcW w:w="997" w:type="dxa"/>
            <w:vAlign w:val="bottom"/>
          </w:tcPr>
          <w:p w14:paraId="4C0C4046" w14:textId="59950E3D" w:rsidR="00F27035" w:rsidRDefault="00F27035" w:rsidP="00F27035">
            <w:pPr>
              <w:jc w:val="center"/>
              <w:rPr>
                <w:rFonts w:ascii="Calibri" w:hAnsi="Calibri" w:cs="Calibri"/>
                <w:color w:val="000000"/>
              </w:rPr>
            </w:pPr>
            <w:r>
              <w:rPr>
                <w:rFonts w:ascii="Calibri" w:hAnsi="Calibri" w:cs="Calibri"/>
                <w:color w:val="000000"/>
              </w:rPr>
              <w:t>0.042</w:t>
            </w:r>
          </w:p>
        </w:tc>
      </w:tr>
      <w:tr w:rsidR="00F27035" w14:paraId="51C88FD5" w14:textId="77777777" w:rsidTr="00511586">
        <w:tc>
          <w:tcPr>
            <w:tcW w:w="4590" w:type="dxa"/>
            <w:vAlign w:val="bottom"/>
          </w:tcPr>
          <w:p w14:paraId="69F28864" w14:textId="77777777" w:rsidR="00F27035" w:rsidRDefault="00F27035" w:rsidP="00F27035">
            <w:pPr>
              <w:rPr>
                <w:rFonts w:ascii="Calibri" w:hAnsi="Calibri" w:cs="Calibri"/>
                <w:color w:val="000000"/>
              </w:rPr>
            </w:pPr>
            <w:r>
              <w:rPr>
                <w:rFonts w:ascii="Calibri" w:hAnsi="Calibri" w:cs="Calibri"/>
                <w:color w:val="000000"/>
              </w:rPr>
              <w:t>Neonatal ICU events – n (%)</w:t>
            </w:r>
          </w:p>
        </w:tc>
        <w:tc>
          <w:tcPr>
            <w:tcW w:w="1980" w:type="dxa"/>
            <w:vAlign w:val="bottom"/>
          </w:tcPr>
          <w:p w14:paraId="18675EFD" w14:textId="14A64021" w:rsidR="00F27035" w:rsidRDefault="00F27035" w:rsidP="00F27035">
            <w:pPr>
              <w:jc w:val="center"/>
              <w:rPr>
                <w:rFonts w:ascii="Calibri" w:hAnsi="Calibri" w:cs="Calibri"/>
                <w:color w:val="000000"/>
              </w:rPr>
            </w:pPr>
            <w:r>
              <w:rPr>
                <w:rFonts w:ascii="Calibri" w:hAnsi="Calibri" w:cs="Calibri"/>
                <w:color w:val="000000"/>
              </w:rPr>
              <w:t xml:space="preserve">11 (5.2) </w:t>
            </w:r>
          </w:p>
        </w:tc>
        <w:tc>
          <w:tcPr>
            <w:tcW w:w="2070" w:type="dxa"/>
            <w:vAlign w:val="bottom"/>
          </w:tcPr>
          <w:p w14:paraId="50B3D0A6" w14:textId="48F6FFB0" w:rsidR="00F27035" w:rsidRDefault="00F27035" w:rsidP="00F27035">
            <w:pPr>
              <w:jc w:val="center"/>
              <w:rPr>
                <w:rFonts w:ascii="Calibri" w:hAnsi="Calibri" w:cs="Calibri"/>
                <w:color w:val="000000"/>
              </w:rPr>
            </w:pPr>
            <w:r>
              <w:rPr>
                <w:rFonts w:ascii="Calibri" w:hAnsi="Calibri" w:cs="Calibri"/>
                <w:color w:val="000000"/>
              </w:rPr>
              <w:t xml:space="preserve"> 8 (3.8) </w:t>
            </w:r>
          </w:p>
        </w:tc>
        <w:tc>
          <w:tcPr>
            <w:tcW w:w="2160" w:type="dxa"/>
            <w:vAlign w:val="bottom"/>
          </w:tcPr>
          <w:p w14:paraId="1D5847C0" w14:textId="46BBEAA3" w:rsidR="00F27035" w:rsidRDefault="00F27035" w:rsidP="00F27035">
            <w:pPr>
              <w:jc w:val="center"/>
              <w:rPr>
                <w:rFonts w:ascii="Calibri" w:hAnsi="Calibri" w:cs="Calibri"/>
                <w:color w:val="000000"/>
              </w:rPr>
            </w:pPr>
            <w:r>
              <w:rPr>
                <w:rFonts w:ascii="Calibri" w:hAnsi="Calibri" w:cs="Calibri"/>
                <w:color w:val="000000"/>
              </w:rPr>
              <w:t xml:space="preserve">19 (8.6) </w:t>
            </w:r>
          </w:p>
        </w:tc>
        <w:tc>
          <w:tcPr>
            <w:tcW w:w="1890" w:type="dxa"/>
            <w:vAlign w:val="bottom"/>
          </w:tcPr>
          <w:p w14:paraId="5EC54340" w14:textId="3225580A" w:rsidR="00F27035" w:rsidRDefault="00F27035" w:rsidP="00F27035">
            <w:pPr>
              <w:jc w:val="center"/>
              <w:rPr>
                <w:rFonts w:ascii="Calibri" w:hAnsi="Calibri" w:cs="Calibri"/>
                <w:color w:val="000000"/>
              </w:rPr>
            </w:pPr>
            <w:r>
              <w:rPr>
                <w:rFonts w:ascii="Calibri" w:hAnsi="Calibri" w:cs="Calibri"/>
                <w:color w:val="000000"/>
              </w:rPr>
              <w:t xml:space="preserve"> 5 (2.3) </w:t>
            </w:r>
          </w:p>
        </w:tc>
        <w:tc>
          <w:tcPr>
            <w:tcW w:w="997" w:type="dxa"/>
            <w:vAlign w:val="bottom"/>
          </w:tcPr>
          <w:p w14:paraId="50B1D86C" w14:textId="51B030AB" w:rsidR="00F27035" w:rsidRDefault="00F27035" w:rsidP="00F27035">
            <w:pPr>
              <w:jc w:val="center"/>
              <w:rPr>
                <w:rFonts w:ascii="Calibri" w:hAnsi="Calibri" w:cs="Calibri"/>
                <w:color w:val="000000"/>
              </w:rPr>
            </w:pPr>
            <w:r>
              <w:rPr>
                <w:rFonts w:ascii="Calibri" w:hAnsi="Calibri" w:cs="Calibri"/>
                <w:color w:val="000000"/>
              </w:rPr>
              <w:t>0.019</w:t>
            </w:r>
          </w:p>
        </w:tc>
      </w:tr>
      <w:tr w:rsidR="00F27035" w14:paraId="46C7B2D1" w14:textId="77777777" w:rsidTr="00511586">
        <w:tc>
          <w:tcPr>
            <w:tcW w:w="4590" w:type="dxa"/>
            <w:vAlign w:val="bottom"/>
          </w:tcPr>
          <w:p w14:paraId="1642CE1A" w14:textId="77777777" w:rsidR="00F27035" w:rsidRDefault="00F27035" w:rsidP="00F27035">
            <w:pPr>
              <w:rPr>
                <w:rFonts w:ascii="Calibri" w:hAnsi="Calibri" w:cs="Calibri"/>
                <w:color w:val="000000"/>
              </w:rPr>
            </w:pPr>
            <w:r>
              <w:rPr>
                <w:rFonts w:ascii="Calibri" w:hAnsi="Calibri" w:cs="Calibri"/>
                <w:color w:val="000000"/>
              </w:rPr>
              <w:t>Neonatal defects – n (%)</w:t>
            </w:r>
          </w:p>
        </w:tc>
        <w:tc>
          <w:tcPr>
            <w:tcW w:w="1980" w:type="dxa"/>
            <w:vAlign w:val="bottom"/>
          </w:tcPr>
          <w:p w14:paraId="1BE96841" w14:textId="5DAF55E4" w:rsidR="00F27035" w:rsidRDefault="00F27035" w:rsidP="00F27035">
            <w:pPr>
              <w:jc w:val="center"/>
              <w:rPr>
                <w:rFonts w:ascii="Calibri" w:hAnsi="Calibri" w:cs="Calibri"/>
                <w:color w:val="000000"/>
              </w:rPr>
            </w:pPr>
            <w:r>
              <w:rPr>
                <w:rFonts w:ascii="Calibri" w:hAnsi="Calibri" w:cs="Calibri"/>
                <w:color w:val="000000"/>
              </w:rPr>
              <w:t xml:space="preserve"> 2 (0.9) </w:t>
            </w:r>
          </w:p>
        </w:tc>
        <w:tc>
          <w:tcPr>
            <w:tcW w:w="2070" w:type="dxa"/>
            <w:vAlign w:val="bottom"/>
          </w:tcPr>
          <w:p w14:paraId="645150EA" w14:textId="2A7EF900" w:rsidR="00F27035" w:rsidRDefault="00F27035" w:rsidP="00F27035">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1E9A0FE7" w14:textId="6423416D" w:rsidR="00F27035" w:rsidRDefault="00F27035" w:rsidP="00F27035">
            <w:pPr>
              <w:jc w:val="center"/>
              <w:rPr>
                <w:rFonts w:ascii="Calibri" w:hAnsi="Calibri" w:cs="Calibri"/>
                <w:color w:val="000000"/>
              </w:rPr>
            </w:pPr>
            <w:r>
              <w:rPr>
                <w:rFonts w:ascii="Calibri" w:hAnsi="Calibri" w:cs="Calibri"/>
                <w:color w:val="000000"/>
              </w:rPr>
              <w:t xml:space="preserve"> 3 (1.3) </w:t>
            </w:r>
          </w:p>
        </w:tc>
        <w:tc>
          <w:tcPr>
            <w:tcW w:w="1890" w:type="dxa"/>
            <w:vAlign w:val="bottom"/>
          </w:tcPr>
          <w:p w14:paraId="1760E42B" w14:textId="3791D6ED" w:rsidR="00F27035" w:rsidRDefault="00F27035" w:rsidP="00F27035">
            <w:pPr>
              <w:jc w:val="center"/>
              <w:rPr>
                <w:rFonts w:ascii="Calibri" w:hAnsi="Calibri" w:cs="Calibri"/>
                <w:color w:val="000000"/>
              </w:rPr>
            </w:pPr>
            <w:r>
              <w:rPr>
                <w:rFonts w:ascii="Calibri" w:hAnsi="Calibri" w:cs="Calibri"/>
                <w:color w:val="000000"/>
              </w:rPr>
              <w:t xml:space="preserve"> 2 (0.9) </w:t>
            </w:r>
          </w:p>
        </w:tc>
        <w:tc>
          <w:tcPr>
            <w:tcW w:w="997" w:type="dxa"/>
            <w:vAlign w:val="bottom"/>
          </w:tcPr>
          <w:p w14:paraId="7B1DF187" w14:textId="01E57027" w:rsidR="00F27035" w:rsidRDefault="00F27035" w:rsidP="00F27035">
            <w:pPr>
              <w:jc w:val="center"/>
              <w:rPr>
                <w:rFonts w:ascii="Calibri" w:hAnsi="Calibri" w:cs="Calibri"/>
                <w:color w:val="000000"/>
              </w:rPr>
            </w:pPr>
            <w:r>
              <w:rPr>
                <w:rFonts w:ascii="Calibri" w:hAnsi="Calibri" w:cs="Calibri"/>
                <w:color w:val="000000"/>
              </w:rPr>
              <w:t>0.508</w:t>
            </w:r>
          </w:p>
        </w:tc>
      </w:tr>
    </w:tbl>
    <w:p w14:paraId="3B7FDDA6" w14:textId="1AE3BB84" w:rsidR="00C80D95" w:rsidRDefault="00C80D95">
      <w:r>
        <w:tab/>
      </w:r>
    </w:p>
    <w:p w14:paraId="0E645478" w14:textId="77777777" w:rsidR="00C80D95" w:rsidRDefault="00C80D95"/>
    <w:p w14:paraId="2C534313" w14:textId="7A4D2024" w:rsidR="00C80D95" w:rsidRDefault="00C80D95" w:rsidP="00C80D95">
      <w:r>
        <w:t xml:space="preserve">Table S3. </w:t>
      </w:r>
      <w:r>
        <w:rPr>
          <w:color w:val="1D2228"/>
        </w:rPr>
        <w:t xml:space="preserve">Baseline characteristics of pregnant, </w:t>
      </w:r>
      <w:r>
        <w:t>pregnancy, and neonatal outcomes in pregnant within each group of gestational age (weeks) at vaccination point of time of AstraZeneca received vaccination</w:t>
      </w:r>
      <w:r w:rsidR="00434B54">
        <w:t xml:space="preserve"> and non-infected</w:t>
      </w:r>
      <w:r>
        <w:t xml:space="preserve"> group</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C80D95" w14:paraId="5890AD1B" w14:textId="77777777" w:rsidTr="00511586">
        <w:tc>
          <w:tcPr>
            <w:tcW w:w="4590" w:type="dxa"/>
          </w:tcPr>
          <w:p w14:paraId="1140F7C3" w14:textId="77777777" w:rsidR="00C80D95" w:rsidRDefault="00C80D95" w:rsidP="00511586"/>
        </w:tc>
        <w:tc>
          <w:tcPr>
            <w:tcW w:w="1980" w:type="dxa"/>
            <w:vAlign w:val="center"/>
          </w:tcPr>
          <w:p w14:paraId="046DAEBD" w14:textId="77777777" w:rsidR="00C80D95" w:rsidRDefault="00C80D95" w:rsidP="00511586">
            <w:pPr>
              <w:jc w:val="center"/>
              <w:rPr>
                <w:rFonts w:ascii="Calibri" w:hAnsi="Calibri" w:cs="Calibri"/>
                <w:color w:val="000000"/>
              </w:rPr>
            </w:pPr>
            <w:r>
              <w:rPr>
                <w:rFonts w:ascii="Calibri" w:hAnsi="Calibri" w:cs="Calibri"/>
                <w:color w:val="000000"/>
              </w:rPr>
              <w:t>Group 1</w:t>
            </w:r>
          </w:p>
          <w:p w14:paraId="7ED5334A" w14:textId="77777777" w:rsidR="00C80D95" w:rsidRDefault="00C80D95" w:rsidP="00511586">
            <w:pPr>
              <w:jc w:val="center"/>
              <w:rPr>
                <w:rFonts w:ascii="Calibri" w:hAnsi="Calibri" w:cs="Calibri"/>
                <w:color w:val="000000"/>
              </w:rPr>
            </w:pPr>
            <w:r>
              <w:rPr>
                <w:rFonts w:ascii="Calibri" w:hAnsi="Calibri" w:cs="Calibri"/>
                <w:color w:val="000000"/>
              </w:rPr>
              <w:t>(&lt;29.43 weeks)</w:t>
            </w:r>
          </w:p>
          <w:p w14:paraId="541DABA5" w14:textId="09C5825D" w:rsidR="00C80D95" w:rsidRDefault="00C80D95" w:rsidP="00511586">
            <w:pPr>
              <w:jc w:val="center"/>
              <w:rPr>
                <w:rFonts w:ascii="Calibri" w:hAnsi="Calibri" w:cs="Calibri"/>
                <w:color w:val="000000"/>
              </w:rPr>
            </w:pPr>
            <w:r>
              <w:rPr>
                <w:rFonts w:ascii="Calibri" w:hAnsi="Calibri" w:cs="Calibri"/>
                <w:color w:val="000000"/>
              </w:rPr>
              <w:t>N=</w:t>
            </w:r>
            <w:r w:rsidR="00B13F1C">
              <w:rPr>
                <w:rFonts w:ascii="Calibri" w:hAnsi="Calibri" w:cs="Calibri"/>
                <w:color w:val="000000"/>
              </w:rPr>
              <w:t>97</w:t>
            </w:r>
          </w:p>
        </w:tc>
        <w:tc>
          <w:tcPr>
            <w:tcW w:w="2070" w:type="dxa"/>
            <w:vAlign w:val="center"/>
          </w:tcPr>
          <w:p w14:paraId="114ECC42" w14:textId="77777777" w:rsidR="00C80D95" w:rsidRDefault="00C80D95" w:rsidP="00511586">
            <w:pPr>
              <w:jc w:val="center"/>
              <w:rPr>
                <w:rFonts w:ascii="Calibri" w:hAnsi="Calibri" w:cs="Calibri"/>
                <w:color w:val="000000"/>
              </w:rPr>
            </w:pPr>
            <w:r>
              <w:rPr>
                <w:rFonts w:ascii="Calibri" w:hAnsi="Calibri" w:cs="Calibri"/>
                <w:color w:val="000000"/>
              </w:rPr>
              <w:t>Group 2</w:t>
            </w:r>
          </w:p>
          <w:p w14:paraId="16FEC85C" w14:textId="77777777" w:rsidR="00C80D95" w:rsidRDefault="00C80D95" w:rsidP="00511586">
            <w:pPr>
              <w:jc w:val="center"/>
              <w:rPr>
                <w:rFonts w:ascii="Calibri" w:hAnsi="Calibri" w:cs="Calibri"/>
                <w:color w:val="000000"/>
              </w:rPr>
            </w:pPr>
            <w:r>
              <w:rPr>
                <w:rFonts w:ascii="Calibri" w:hAnsi="Calibri" w:cs="Calibri"/>
                <w:color w:val="000000"/>
              </w:rPr>
              <w:t>(29.43-32.71 weeks)</w:t>
            </w:r>
          </w:p>
          <w:p w14:paraId="475936BB" w14:textId="6211AFE0" w:rsidR="00C80D95" w:rsidRDefault="00C80D95" w:rsidP="00511586">
            <w:pPr>
              <w:jc w:val="center"/>
              <w:rPr>
                <w:rFonts w:ascii="Calibri" w:hAnsi="Calibri" w:cs="Calibri"/>
                <w:color w:val="000000"/>
              </w:rPr>
            </w:pPr>
            <w:r>
              <w:rPr>
                <w:rFonts w:ascii="Calibri" w:hAnsi="Calibri" w:cs="Calibri"/>
                <w:color w:val="000000"/>
              </w:rPr>
              <w:t>N=9</w:t>
            </w:r>
            <w:r w:rsidR="00B13F1C">
              <w:rPr>
                <w:rFonts w:ascii="Calibri" w:hAnsi="Calibri" w:cs="Calibri"/>
                <w:color w:val="000000"/>
              </w:rPr>
              <w:t>7</w:t>
            </w:r>
          </w:p>
        </w:tc>
        <w:tc>
          <w:tcPr>
            <w:tcW w:w="2160" w:type="dxa"/>
            <w:vAlign w:val="center"/>
          </w:tcPr>
          <w:p w14:paraId="44957E72" w14:textId="77777777" w:rsidR="00C80D95" w:rsidRDefault="00C80D95" w:rsidP="00511586">
            <w:pPr>
              <w:jc w:val="center"/>
              <w:rPr>
                <w:rFonts w:ascii="Calibri" w:hAnsi="Calibri" w:cs="Calibri"/>
                <w:color w:val="000000"/>
              </w:rPr>
            </w:pPr>
            <w:r>
              <w:rPr>
                <w:rFonts w:ascii="Calibri" w:hAnsi="Calibri" w:cs="Calibri"/>
                <w:color w:val="000000"/>
              </w:rPr>
              <w:t>Group 3</w:t>
            </w:r>
          </w:p>
          <w:p w14:paraId="3620C570" w14:textId="77777777" w:rsidR="00C80D95" w:rsidRDefault="00C80D95" w:rsidP="00511586">
            <w:pPr>
              <w:jc w:val="center"/>
              <w:rPr>
                <w:rFonts w:ascii="Calibri" w:hAnsi="Calibri" w:cs="Calibri"/>
                <w:color w:val="000000"/>
              </w:rPr>
            </w:pPr>
            <w:r>
              <w:rPr>
                <w:rFonts w:ascii="Calibri" w:hAnsi="Calibri" w:cs="Calibri"/>
                <w:color w:val="000000"/>
              </w:rPr>
              <w:t>(32.71 - 35.43 weeks)</w:t>
            </w:r>
          </w:p>
          <w:p w14:paraId="2243345A" w14:textId="1737FCB2" w:rsidR="00C80D95" w:rsidRDefault="00C80D95" w:rsidP="00511586">
            <w:pPr>
              <w:jc w:val="center"/>
              <w:rPr>
                <w:rFonts w:ascii="Calibri" w:hAnsi="Calibri" w:cs="Calibri"/>
                <w:color w:val="000000"/>
              </w:rPr>
            </w:pPr>
            <w:r>
              <w:rPr>
                <w:rFonts w:ascii="Calibri" w:hAnsi="Calibri" w:cs="Calibri"/>
                <w:color w:val="000000"/>
              </w:rPr>
              <w:t>N=</w:t>
            </w:r>
            <w:r w:rsidR="00D95CB7">
              <w:rPr>
                <w:rFonts w:ascii="Calibri" w:hAnsi="Calibri" w:cs="Calibri"/>
                <w:color w:val="000000"/>
              </w:rPr>
              <w:t>115</w:t>
            </w:r>
          </w:p>
        </w:tc>
        <w:tc>
          <w:tcPr>
            <w:tcW w:w="1890" w:type="dxa"/>
            <w:vAlign w:val="center"/>
          </w:tcPr>
          <w:p w14:paraId="073C324C" w14:textId="77777777" w:rsidR="00C80D95" w:rsidRDefault="00C80D95" w:rsidP="00511586">
            <w:pPr>
              <w:jc w:val="center"/>
              <w:rPr>
                <w:rFonts w:ascii="Calibri" w:hAnsi="Calibri" w:cs="Calibri"/>
                <w:color w:val="000000"/>
              </w:rPr>
            </w:pPr>
            <w:r>
              <w:rPr>
                <w:rFonts w:ascii="Calibri" w:hAnsi="Calibri" w:cs="Calibri"/>
                <w:color w:val="000000"/>
              </w:rPr>
              <w:t>Group 4</w:t>
            </w:r>
          </w:p>
          <w:p w14:paraId="2B6239AB" w14:textId="77777777" w:rsidR="00C80D95" w:rsidRDefault="00C80D95" w:rsidP="00511586">
            <w:pPr>
              <w:jc w:val="center"/>
              <w:rPr>
                <w:rFonts w:ascii="Calibri" w:hAnsi="Calibri" w:cs="Calibri"/>
                <w:color w:val="000000"/>
              </w:rPr>
            </w:pPr>
            <w:r>
              <w:rPr>
                <w:rFonts w:ascii="Calibri" w:hAnsi="Calibri" w:cs="Calibri"/>
                <w:color w:val="000000"/>
              </w:rPr>
              <w:t>(&gt;35.43 weeks)</w:t>
            </w:r>
          </w:p>
          <w:p w14:paraId="724B2777" w14:textId="51DC5B07" w:rsidR="00C80D95" w:rsidRDefault="00C80D95" w:rsidP="00511586">
            <w:pPr>
              <w:jc w:val="center"/>
              <w:rPr>
                <w:rFonts w:ascii="Calibri" w:hAnsi="Calibri" w:cs="Calibri"/>
                <w:color w:val="000000"/>
              </w:rPr>
            </w:pPr>
            <w:r>
              <w:rPr>
                <w:rFonts w:ascii="Calibri" w:hAnsi="Calibri" w:cs="Calibri"/>
                <w:color w:val="000000"/>
              </w:rPr>
              <w:t>N=</w:t>
            </w:r>
            <w:r w:rsidR="00E66B5F">
              <w:rPr>
                <w:rFonts w:ascii="Calibri" w:hAnsi="Calibri" w:cs="Calibri"/>
                <w:color w:val="000000"/>
              </w:rPr>
              <w:t>88</w:t>
            </w:r>
          </w:p>
        </w:tc>
        <w:tc>
          <w:tcPr>
            <w:tcW w:w="997" w:type="dxa"/>
            <w:vAlign w:val="center"/>
          </w:tcPr>
          <w:p w14:paraId="4835F1F9" w14:textId="77777777" w:rsidR="00C80D95" w:rsidRDefault="00C80D95" w:rsidP="00511586">
            <w:pPr>
              <w:jc w:val="center"/>
              <w:rPr>
                <w:rFonts w:ascii="Calibri" w:hAnsi="Calibri" w:cs="Calibri"/>
                <w:color w:val="000000"/>
              </w:rPr>
            </w:pPr>
            <w:proofErr w:type="spellStart"/>
            <w:proofErr w:type="gramStart"/>
            <w:r>
              <w:rPr>
                <w:rFonts w:ascii="Calibri" w:hAnsi="Calibri" w:cs="Calibri"/>
                <w:color w:val="000000"/>
              </w:rPr>
              <w:t>p.overall</w:t>
            </w:r>
            <w:proofErr w:type="spellEnd"/>
            <w:proofErr w:type="gramEnd"/>
          </w:p>
        </w:tc>
      </w:tr>
      <w:tr w:rsidR="00C80D95" w14:paraId="3B7E4565" w14:textId="77777777" w:rsidTr="00511586">
        <w:tc>
          <w:tcPr>
            <w:tcW w:w="4590" w:type="dxa"/>
            <w:vAlign w:val="bottom"/>
          </w:tcPr>
          <w:p w14:paraId="414DC1DF" w14:textId="77777777" w:rsidR="00C80D95" w:rsidRPr="00327864" w:rsidRDefault="00C80D95" w:rsidP="00511586">
            <w:pPr>
              <w:rPr>
                <w:b/>
                <w:bCs/>
              </w:rPr>
            </w:pPr>
            <w:r w:rsidRPr="00327864">
              <w:rPr>
                <w:b/>
                <w:bCs/>
              </w:rPr>
              <w:t>Maternal baseline characteristics</w:t>
            </w:r>
          </w:p>
        </w:tc>
        <w:tc>
          <w:tcPr>
            <w:tcW w:w="1980" w:type="dxa"/>
            <w:vAlign w:val="center"/>
          </w:tcPr>
          <w:p w14:paraId="5F13526A" w14:textId="77777777" w:rsidR="00C80D95" w:rsidRDefault="00C80D95" w:rsidP="00511586">
            <w:pPr>
              <w:jc w:val="center"/>
            </w:pPr>
          </w:p>
        </w:tc>
        <w:tc>
          <w:tcPr>
            <w:tcW w:w="2070" w:type="dxa"/>
            <w:vAlign w:val="center"/>
          </w:tcPr>
          <w:p w14:paraId="034D9483" w14:textId="77777777" w:rsidR="00C80D95" w:rsidRDefault="00C80D95" w:rsidP="00511586">
            <w:pPr>
              <w:jc w:val="center"/>
            </w:pPr>
          </w:p>
        </w:tc>
        <w:tc>
          <w:tcPr>
            <w:tcW w:w="2160" w:type="dxa"/>
            <w:vAlign w:val="center"/>
          </w:tcPr>
          <w:p w14:paraId="52471D8F" w14:textId="77777777" w:rsidR="00C80D95" w:rsidRDefault="00C80D95" w:rsidP="00511586">
            <w:pPr>
              <w:jc w:val="center"/>
            </w:pPr>
          </w:p>
        </w:tc>
        <w:tc>
          <w:tcPr>
            <w:tcW w:w="1890" w:type="dxa"/>
            <w:vAlign w:val="center"/>
          </w:tcPr>
          <w:p w14:paraId="0D45EB18" w14:textId="77777777" w:rsidR="00C80D95" w:rsidRDefault="00C80D95" w:rsidP="00511586">
            <w:pPr>
              <w:jc w:val="center"/>
            </w:pPr>
          </w:p>
        </w:tc>
        <w:tc>
          <w:tcPr>
            <w:tcW w:w="997" w:type="dxa"/>
            <w:vAlign w:val="center"/>
          </w:tcPr>
          <w:p w14:paraId="4E58B0AA" w14:textId="77777777" w:rsidR="00C80D95" w:rsidRDefault="00C80D95" w:rsidP="00511586">
            <w:pPr>
              <w:jc w:val="center"/>
            </w:pPr>
          </w:p>
        </w:tc>
      </w:tr>
      <w:tr w:rsidR="00CC16E5" w14:paraId="0FC0FD7C" w14:textId="77777777" w:rsidTr="00511586">
        <w:tc>
          <w:tcPr>
            <w:tcW w:w="4590" w:type="dxa"/>
            <w:vAlign w:val="bottom"/>
          </w:tcPr>
          <w:p w14:paraId="76391326" w14:textId="77777777" w:rsidR="00CC16E5" w:rsidRDefault="00CC16E5" w:rsidP="00CC16E5">
            <w:r>
              <w:rPr>
                <w:rFonts w:ascii="Calibri" w:hAnsi="Calibri" w:cs="Calibri"/>
                <w:color w:val="000000"/>
              </w:rPr>
              <w:t>Maternal age – years</w:t>
            </w:r>
          </w:p>
        </w:tc>
        <w:tc>
          <w:tcPr>
            <w:tcW w:w="1980" w:type="dxa"/>
            <w:vAlign w:val="bottom"/>
          </w:tcPr>
          <w:p w14:paraId="06A08262" w14:textId="03A1C4F1" w:rsidR="00CC16E5" w:rsidRDefault="00CC16E5" w:rsidP="00CC16E5">
            <w:pPr>
              <w:jc w:val="center"/>
              <w:rPr>
                <w:rFonts w:ascii="Calibri" w:hAnsi="Calibri" w:cs="Calibri"/>
                <w:color w:val="000000"/>
              </w:rPr>
            </w:pPr>
            <w:r>
              <w:rPr>
                <w:rFonts w:ascii="Calibri" w:hAnsi="Calibri" w:cs="Calibri"/>
                <w:color w:val="000000"/>
              </w:rPr>
              <w:t xml:space="preserve"> 32.3±4.1 </w:t>
            </w:r>
          </w:p>
        </w:tc>
        <w:tc>
          <w:tcPr>
            <w:tcW w:w="2070" w:type="dxa"/>
            <w:vAlign w:val="bottom"/>
          </w:tcPr>
          <w:p w14:paraId="56B69A87" w14:textId="410A923F" w:rsidR="00CC16E5" w:rsidRDefault="00CC16E5" w:rsidP="00CC16E5">
            <w:pPr>
              <w:jc w:val="center"/>
              <w:rPr>
                <w:rFonts w:ascii="Calibri" w:hAnsi="Calibri" w:cs="Calibri"/>
                <w:color w:val="000000"/>
              </w:rPr>
            </w:pPr>
            <w:r>
              <w:rPr>
                <w:rFonts w:ascii="Calibri" w:hAnsi="Calibri" w:cs="Calibri"/>
                <w:color w:val="000000"/>
              </w:rPr>
              <w:t xml:space="preserve"> 31.7±4.1 </w:t>
            </w:r>
          </w:p>
        </w:tc>
        <w:tc>
          <w:tcPr>
            <w:tcW w:w="2160" w:type="dxa"/>
            <w:vAlign w:val="bottom"/>
          </w:tcPr>
          <w:p w14:paraId="36531E56" w14:textId="0DECB9E7" w:rsidR="00CC16E5" w:rsidRDefault="00CC16E5" w:rsidP="00CC16E5">
            <w:pPr>
              <w:jc w:val="center"/>
              <w:rPr>
                <w:rFonts w:ascii="Calibri" w:hAnsi="Calibri" w:cs="Calibri"/>
                <w:color w:val="000000"/>
              </w:rPr>
            </w:pPr>
            <w:r>
              <w:rPr>
                <w:rFonts w:ascii="Calibri" w:hAnsi="Calibri" w:cs="Calibri"/>
                <w:color w:val="000000"/>
              </w:rPr>
              <w:t xml:space="preserve"> 32.1±4.6 </w:t>
            </w:r>
          </w:p>
        </w:tc>
        <w:tc>
          <w:tcPr>
            <w:tcW w:w="1890" w:type="dxa"/>
            <w:vAlign w:val="bottom"/>
          </w:tcPr>
          <w:p w14:paraId="2DBF954C" w14:textId="3AEFEBEF" w:rsidR="00CC16E5" w:rsidRDefault="00CC16E5" w:rsidP="00CC16E5">
            <w:pPr>
              <w:jc w:val="center"/>
              <w:rPr>
                <w:rFonts w:ascii="Calibri" w:hAnsi="Calibri" w:cs="Calibri"/>
                <w:color w:val="000000"/>
              </w:rPr>
            </w:pPr>
            <w:r>
              <w:rPr>
                <w:rFonts w:ascii="Calibri" w:hAnsi="Calibri" w:cs="Calibri"/>
                <w:color w:val="000000"/>
              </w:rPr>
              <w:t xml:space="preserve"> 32.6±4.8 </w:t>
            </w:r>
          </w:p>
        </w:tc>
        <w:tc>
          <w:tcPr>
            <w:tcW w:w="997" w:type="dxa"/>
            <w:vAlign w:val="bottom"/>
          </w:tcPr>
          <w:p w14:paraId="29CF4619" w14:textId="23EB602B" w:rsidR="00CC16E5" w:rsidRDefault="00CC16E5" w:rsidP="00CC16E5">
            <w:pPr>
              <w:jc w:val="center"/>
              <w:rPr>
                <w:rFonts w:ascii="Calibri" w:hAnsi="Calibri" w:cs="Calibri"/>
                <w:color w:val="000000"/>
              </w:rPr>
            </w:pPr>
            <w:r>
              <w:rPr>
                <w:rFonts w:ascii="Calibri" w:hAnsi="Calibri" w:cs="Calibri"/>
                <w:color w:val="000000"/>
              </w:rPr>
              <w:t>0.517</w:t>
            </w:r>
          </w:p>
        </w:tc>
      </w:tr>
      <w:tr w:rsidR="00C80D95" w14:paraId="0CD24DD4" w14:textId="77777777" w:rsidTr="00511586">
        <w:tc>
          <w:tcPr>
            <w:tcW w:w="4590" w:type="dxa"/>
            <w:vAlign w:val="bottom"/>
          </w:tcPr>
          <w:p w14:paraId="79C92DB3" w14:textId="77777777" w:rsidR="00C80D95" w:rsidRDefault="00C80D95" w:rsidP="00511586">
            <w:r>
              <w:rPr>
                <w:rFonts w:ascii="Calibri" w:hAnsi="Calibri" w:cs="Calibri"/>
                <w:color w:val="000000"/>
              </w:rPr>
              <w:t>Previous pregnancies – n (%)</w:t>
            </w:r>
          </w:p>
        </w:tc>
        <w:tc>
          <w:tcPr>
            <w:tcW w:w="1980" w:type="dxa"/>
            <w:vAlign w:val="bottom"/>
          </w:tcPr>
          <w:p w14:paraId="35EB19F3"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174F44BD"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570CC8BF"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207E292C"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997" w:type="dxa"/>
            <w:vAlign w:val="bottom"/>
          </w:tcPr>
          <w:p w14:paraId="22FE3209" w14:textId="77777777" w:rsidR="00C80D95" w:rsidRDefault="00C80D95" w:rsidP="00511586">
            <w:pPr>
              <w:jc w:val="center"/>
              <w:rPr>
                <w:rFonts w:ascii="Calibri" w:hAnsi="Calibri" w:cs="Calibri"/>
                <w:color w:val="000000"/>
              </w:rPr>
            </w:pPr>
            <w:r>
              <w:rPr>
                <w:rFonts w:ascii="Calibri" w:hAnsi="Calibri" w:cs="Calibri"/>
                <w:color w:val="000000"/>
              </w:rPr>
              <w:t>-</w:t>
            </w:r>
          </w:p>
        </w:tc>
      </w:tr>
      <w:tr w:rsidR="00CC16E5" w14:paraId="12107FC3" w14:textId="77777777" w:rsidTr="00511586">
        <w:tc>
          <w:tcPr>
            <w:tcW w:w="4590" w:type="dxa"/>
            <w:vAlign w:val="bottom"/>
          </w:tcPr>
          <w:p w14:paraId="7B006739" w14:textId="77777777" w:rsidR="00CC16E5" w:rsidRDefault="00CC16E5" w:rsidP="00CC16E5">
            <w:pPr>
              <w:ind w:left="720"/>
            </w:pPr>
            <w:r>
              <w:rPr>
                <w:rFonts w:ascii="Calibri" w:hAnsi="Calibri" w:cs="Calibri"/>
                <w:color w:val="000000"/>
              </w:rPr>
              <w:t>0</w:t>
            </w:r>
          </w:p>
        </w:tc>
        <w:tc>
          <w:tcPr>
            <w:tcW w:w="1980" w:type="dxa"/>
            <w:vAlign w:val="bottom"/>
          </w:tcPr>
          <w:p w14:paraId="5984F229" w14:textId="09658C7D" w:rsidR="00CC16E5" w:rsidRDefault="00CC16E5" w:rsidP="00CC16E5">
            <w:pPr>
              <w:jc w:val="center"/>
              <w:rPr>
                <w:rFonts w:ascii="Calibri" w:hAnsi="Calibri" w:cs="Calibri"/>
                <w:color w:val="000000"/>
              </w:rPr>
            </w:pPr>
            <w:r>
              <w:rPr>
                <w:rFonts w:ascii="Calibri" w:hAnsi="Calibri" w:cs="Calibri"/>
                <w:color w:val="000000"/>
              </w:rPr>
              <w:t>72 (74.2)</w:t>
            </w:r>
          </w:p>
        </w:tc>
        <w:tc>
          <w:tcPr>
            <w:tcW w:w="2070" w:type="dxa"/>
            <w:vAlign w:val="bottom"/>
          </w:tcPr>
          <w:p w14:paraId="5C4B03DB" w14:textId="17CB3C5B" w:rsidR="00CC16E5" w:rsidRDefault="00CC16E5" w:rsidP="00CC16E5">
            <w:pPr>
              <w:jc w:val="center"/>
              <w:rPr>
                <w:rFonts w:ascii="Calibri" w:hAnsi="Calibri" w:cs="Calibri"/>
                <w:color w:val="000000"/>
              </w:rPr>
            </w:pPr>
            <w:r>
              <w:rPr>
                <w:rFonts w:ascii="Calibri" w:hAnsi="Calibri" w:cs="Calibri"/>
                <w:color w:val="000000"/>
              </w:rPr>
              <w:t>52 (53.6)</w:t>
            </w:r>
          </w:p>
        </w:tc>
        <w:tc>
          <w:tcPr>
            <w:tcW w:w="2160" w:type="dxa"/>
            <w:vAlign w:val="bottom"/>
          </w:tcPr>
          <w:p w14:paraId="44DFD727" w14:textId="6AD72838" w:rsidR="00CC16E5" w:rsidRDefault="00CC16E5" w:rsidP="00CC16E5">
            <w:pPr>
              <w:jc w:val="center"/>
              <w:rPr>
                <w:rFonts w:ascii="Calibri" w:hAnsi="Calibri" w:cs="Calibri"/>
                <w:color w:val="000000"/>
              </w:rPr>
            </w:pPr>
            <w:r>
              <w:rPr>
                <w:rFonts w:ascii="Calibri" w:hAnsi="Calibri" w:cs="Calibri"/>
                <w:color w:val="000000"/>
              </w:rPr>
              <w:t>51 (44.3)</w:t>
            </w:r>
          </w:p>
        </w:tc>
        <w:tc>
          <w:tcPr>
            <w:tcW w:w="1890" w:type="dxa"/>
            <w:vAlign w:val="bottom"/>
          </w:tcPr>
          <w:p w14:paraId="5A4DD0E7" w14:textId="5B2ECDA3" w:rsidR="00CC16E5" w:rsidRDefault="00CC16E5" w:rsidP="00CC16E5">
            <w:pPr>
              <w:jc w:val="center"/>
              <w:rPr>
                <w:rFonts w:ascii="Calibri" w:hAnsi="Calibri" w:cs="Calibri"/>
                <w:color w:val="000000"/>
              </w:rPr>
            </w:pPr>
            <w:r>
              <w:rPr>
                <w:rFonts w:ascii="Calibri" w:hAnsi="Calibri" w:cs="Calibri"/>
                <w:color w:val="000000"/>
              </w:rPr>
              <w:t>54 (61.4)</w:t>
            </w:r>
          </w:p>
        </w:tc>
        <w:tc>
          <w:tcPr>
            <w:tcW w:w="997" w:type="dxa"/>
            <w:vAlign w:val="bottom"/>
          </w:tcPr>
          <w:p w14:paraId="765410AC" w14:textId="77777777" w:rsidR="00CC16E5" w:rsidRDefault="00CC16E5" w:rsidP="00CC16E5">
            <w:pPr>
              <w:jc w:val="center"/>
              <w:rPr>
                <w:rFonts w:ascii="Calibri" w:hAnsi="Calibri" w:cs="Calibri"/>
                <w:color w:val="000000"/>
              </w:rPr>
            </w:pPr>
          </w:p>
        </w:tc>
      </w:tr>
      <w:tr w:rsidR="00CC16E5" w14:paraId="3E24E787" w14:textId="77777777" w:rsidTr="00511586">
        <w:tc>
          <w:tcPr>
            <w:tcW w:w="4590" w:type="dxa"/>
            <w:vAlign w:val="bottom"/>
          </w:tcPr>
          <w:p w14:paraId="1E021743" w14:textId="77777777" w:rsidR="00CC16E5" w:rsidRDefault="00CC16E5" w:rsidP="00CC16E5">
            <w:pPr>
              <w:ind w:left="720"/>
            </w:pPr>
            <w:r>
              <w:rPr>
                <w:rFonts w:ascii="Calibri" w:hAnsi="Calibri" w:cs="Calibri"/>
                <w:color w:val="000000"/>
              </w:rPr>
              <w:t>1</w:t>
            </w:r>
          </w:p>
        </w:tc>
        <w:tc>
          <w:tcPr>
            <w:tcW w:w="1980" w:type="dxa"/>
            <w:vAlign w:val="bottom"/>
          </w:tcPr>
          <w:p w14:paraId="51431A63" w14:textId="2D93CDFE" w:rsidR="00CC16E5" w:rsidRDefault="00CC16E5" w:rsidP="00CC16E5">
            <w:pPr>
              <w:jc w:val="center"/>
              <w:rPr>
                <w:rFonts w:ascii="Calibri" w:hAnsi="Calibri" w:cs="Calibri"/>
                <w:color w:val="000000"/>
              </w:rPr>
            </w:pPr>
            <w:r>
              <w:rPr>
                <w:rFonts w:ascii="Calibri" w:hAnsi="Calibri" w:cs="Calibri"/>
                <w:color w:val="000000"/>
              </w:rPr>
              <w:t>15 (15.5)</w:t>
            </w:r>
          </w:p>
        </w:tc>
        <w:tc>
          <w:tcPr>
            <w:tcW w:w="2070" w:type="dxa"/>
            <w:vAlign w:val="bottom"/>
          </w:tcPr>
          <w:p w14:paraId="165838E2" w14:textId="1A5252B5" w:rsidR="00CC16E5" w:rsidRDefault="00CC16E5" w:rsidP="00CC16E5">
            <w:pPr>
              <w:jc w:val="center"/>
              <w:rPr>
                <w:rFonts w:ascii="Calibri" w:hAnsi="Calibri" w:cs="Calibri"/>
                <w:color w:val="000000"/>
              </w:rPr>
            </w:pPr>
            <w:r>
              <w:rPr>
                <w:rFonts w:ascii="Calibri" w:hAnsi="Calibri" w:cs="Calibri"/>
                <w:color w:val="000000"/>
              </w:rPr>
              <w:t>21 (21.6)</w:t>
            </w:r>
          </w:p>
        </w:tc>
        <w:tc>
          <w:tcPr>
            <w:tcW w:w="2160" w:type="dxa"/>
            <w:vAlign w:val="bottom"/>
          </w:tcPr>
          <w:p w14:paraId="518B05AD" w14:textId="633B9D87" w:rsidR="00CC16E5" w:rsidRDefault="00CC16E5" w:rsidP="00CC16E5">
            <w:pPr>
              <w:jc w:val="center"/>
              <w:rPr>
                <w:rFonts w:ascii="Calibri" w:hAnsi="Calibri" w:cs="Calibri"/>
                <w:color w:val="000000"/>
              </w:rPr>
            </w:pPr>
            <w:r>
              <w:rPr>
                <w:rFonts w:ascii="Calibri" w:hAnsi="Calibri" w:cs="Calibri"/>
                <w:color w:val="000000"/>
              </w:rPr>
              <w:t>29 (25.2)</w:t>
            </w:r>
          </w:p>
        </w:tc>
        <w:tc>
          <w:tcPr>
            <w:tcW w:w="1890" w:type="dxa"/>
            <w:vAlign w:val="bottom"/>
          </w:tcPr>
          <w:p w14:paraId="5D6593F0" w14:textId="01173198" w:rsidR="00CC16E5" w:rsidRDefault="00CC16E5" w:rsidP="00CC16E5">
            <w:pPr>
              <w:jc w:val="center"/>
              <w:rPr>
                <w:rFonts w:ascii="Calibri" w:hAnsi="Calibri" w:cs="Calibri"/>
                <w:color w:val="000000"/>
              </w:rPr>
            </w:pPr>
            <w:r>
              <w:rPr>
                <w:rFonts w:ascii="Calibri" w:hAnsi="Calibri" w:cs="Calibri"/>
                <w:color w:val="000000"/>
              </w:rPr>
              <w:t>11 (12.5)</w:t>
            </w:r>
          </w:p>
        </w:tc>
        <w:tc>
          <w:tcPr>
            <w:tcW w:w="997" w:type="dxa"/>
            <w:vAlign w:val="bottom"/>
          </w:tcPr>
          <w:p w14:paraId="1CE95314" w14:textId="77777777" w:rsidR="00CC16E5" w:rsidRDefault="00CC16E5" w:rsidP="00CC16E5">
            <w:pPr>
              <w:jc w:val="center"/>
              <w:rPr>
                <w:rFonts w:ascii="Calibri" w:hAnsi="Calibri" w:cs="Calibri"/>
                <w:color w:val="000000"/>
              </w:rPr>
            </w:pPr>
          </w:p>
        </w:tc>
      </w:tr>
      <w:tr w:rsidR="00CC16E5" w14:paraId="126BF5D9" w14:textId="77777777" w:rsidTr="00511586">
        <w:tc>
          <w:tcPr>
            <w:tcW w:w="4590" w:type="dxa"/>
            <w:vAlign w:val="bottom"/>
          </w:tcPr>
          <w:p w14:paraId="28D307E7" w14:textId="77777777" w:rsidR="00CC16E5" w:rsidRDefault="00CC16E5" w:rsidP="00CC16E5">
            <w:pPr>
              <w:ind w:left="720"/>
            </w:pPr>
            <w:r>
              <w:rPr>
                <w:rFonts w:ascii="Calibri" w:hAnsi="Calibri" w:cs="Calibri"/>
                <w:color w:val="000000"/>
              </w:rPr>
              <w:t>2</w:t>
            </w:r>
          </w:p>
        </w:tc>
        <w:tc>
          <w:tcPr>
            <w:tcW w:w="1980" w:type="dxa"/>
            <w:vAlign w:val="bottom"/>
          </w:tcPr>
          <w:p w14:paraId="42E2E4F0" w14:textId="71D636C2" w:rsidR="00CC16E5" w:rsidRDefault="00CC16E5" w:rsidP="00CC16E5">
            <w:pPr>
              <w:jc w:val="center"/>
              <w:rPr>
                <w:rFonts w:ascii="Calibri" w:hAnsi="Calibri" w:cs="Calibri"/>
                <w:color w:val="000000"/>
              </w:rPr>
            </w:pPr>
            <w:r>
              <w:rPr>
                <w:rFonts w:ascii="Calibri" w:hAnsi="Calibri" w:cs="Calibri"/>
                <w:color w:val="000000"/>
              </w:rPr>
              <w:t xml:space="preserve"> 7 (7.2) </w:t>
            </w:r>
          </w:p>
        </w:tc>
        <w:tc>
          <w:tcPr>
            <w:tcW w:w="2070" w:type="dxa"/>
            <w:vAlign w:val="bottom"/>
          </w:tcPr>
          <w:p w14:paraId="1575919F" w14:textId="41FFA691" w:rsidR="00CC16E5" w:rsidRDefault="00CC16E5" w:rsidP="00CC16E5">
            <w:pPr>
              <w:jc w:val="center"/>
              <w:rPr>
                <w:rFonts w:ascii="Calibri" w:hAnsi="Calibri" w:cs="Calibri"/>
                <w:color w:val="000000"/>
              </w:rPr>
            </w:pPr>
            <w:r>
              <w:rPr>
                <w:rFonts w:ascii="Calibri" w:hAnsi="Calibri" w:cs="Calibri"/>
                <w:color w:val="000000"/>
              </w:rPr>
              <w:t>22 (22.7)</w:t>
            </w:r>
          </w:p>
        </w:tc>
        <w:tc>
          <w:tcPr>
            <w:tcW w:w="2160" w:type="dxa"/>
            <w:vAlign w:val="bottom"/>
          </w:tcPr>
          <w:p w14:paraId="5A6050B5" w14:textId="07A5D1E2" w:rsidR="00CC16E5" w:rsidRDefault="00CC16E5" w:rsidP="00CC16E5">
            <w:pPr>
              <w:jc w:val="center"/>
              <w:rPr>
                <w:rFonts w:ascii="Calibri" w:hAnsi="Calibri" w:cs="Calibri"/>
                <w:color w:val="000000"/>
              </w:rPr>
            </w:pPr>
            <w:r>
              <w:rPr>
                <w:rFonts w:ascii="Calibri" w:hAnsi="Calibri" w:cs="Calibri"/>
                <w:color w:val="000000"/>
              </w:rPr>
              <w:t>26 (22.6)</w:t>
            </w:r>
          </w:p>
        </w:tc>
        <w:tc>
          <w:tcPr>
            <w:tcW w:w="1890" w:type="dxa"/>
            <w:vAlign w:val="bottom"/>
          </w:tcPr>
          <w:p w14:paraId="3C0528B0" w14:textId="7F719055" w:rsidR="00CC16E5" w:rsidRDefault="00CC16E5" w:rsidP="00CC16E5">
            <w:pPr>
              <w:jc w:val="center"/>
              <w:rPr>
                <w:rFonts w:ascii="Calibri" w:hAnsi="Calibri" w:cs="Calibri"/>
                <w:color w:val="000000"/>
              </w:rPr>
            </w:pPr>
            <w:r>
              <w:rPr>
                <w:rFonts w:ascii="Calibri" w:hAnsi="Calibri" w:cs="Calibri"/>
                <w:color w:val="000000"/>
              </w:rPr>
              <w:t>18 (20.5)</w:t>
            </w:r>
          </w:p>
        </w:tc>
        <w:tc>
          <w:tcPr>
            <w:tcW w:w="997" w:type="dxa"/>
            <w:vAlign w:val="bottom"/>
          </w:tcPr>
          <w:p w14:paraId="2CF6C839" w14:textId="77777777" w:rsidR="00CC16E5" w:rsidRDefault="00CC16E5" w:rsidP="00CC16E5">
            <w:pPr>
              <w:jc w:val="center"/>
              <w:rPr>
                <w:rFonts w:ascii="Calibri" w:hAnsi="Calibri" w:cs="Calibri"/>
                <w:color w:val="000000"/>
              </w:rPr>
            </w:pPr>
          </w:p>
        </w:tc>
      </w:tr>
      <w:tr w:rsidR="00CC16E5" w14:paraId="0F1EBD31" w14:textId="77777777" w:rsidTr="00511586">
        <w:tc>
          <w:tcPr>
            <w:tcW w:w="4590" w:type="dxa"/>
            <w:vAlign w:val="bottom"/>
          </w:tcPr>
          <w:p w14:paraId="52C32FB7" w14:textId="77777777" w:rsidR="00CC16E5" w:rsidRDefault="00CC16E5" w:rsidP="00CC16E5">
            <w:pPr>
              <w:ind w:left="720"/>
            </w:pPr>
            <w:r>
              <w:rPr>
                <w:rFonts w:ascii="Calibri" w:hAnsi="Calibri" w:cs="Calibri"/>
                <w:color w:val="000000"/>
              </w:rPr>
              <w:t>≥3</w:t>
            </w:r>
          </w:p>
        </w:tc>
        <w:tc>
          <w:tcPr>
            <w:tcW w:w="1980" w:type="dxa"/>
            <w:vAlign w:val="bottom"/>
          </w:tcPr>
          <w:p w14:paraId="250A6DED" w14:textId="42BB06CA" w:rsidR="00CC16E5" w:rsidRDefault="00CC16E5" w:rsidP="00CC16E5">
            <w:pPr>
              <w:jc w:val="center"/>
              <w:rPr>
                <w:rFonts w:ascii="Calibri" w:hAnsi="Calibri" w:cs="Calibri"/>
                <w:color w:val="000000"/>
              </w:rPr>
            </w:pPr>
            <w:r>
              <w:rPr>
                <w:rFonts w:ascii="Calibri" w:hAnsi="Calibri" w:cs="Calibri"/>
                <w:color w:val="000000"/>
              </w:rPr>
              <w:t xml:space="preserve"> 3 (3.1) </w:t>
            </w:r>
          </w:p>
        </w:tc>
        <w:tc>
          <w:tcPr>
            <w:tcW w:w="2070" w:type="dxa"/>
            <w:vAlign w:val="bottom"/>
          </w:tcPr>
          <w:p w14:paraId="1C27ECE6" w14:textId="1C003B3E" w:rsidR="00CC16E5" w:rsidRDefault="00CC16E5" w:rsidP="00CC16E5">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42B7F830" w14:textId="4FED746B" w:rsidR="00CC16E5" w:rsidRDefault="00CC16E5" w:rsidP="00CC16E5">
            <w:pPr>
              <w:jc w:val="center"/>
              <w:rPr>
                <w:rFonts w:ascii="Calibri" w:hAnsi="Calibri" w:cs="Calibri"/>
                <w:color w:val="000000"/>
              </w:rPr>
            </w:pPr>
            <w:r>
              <w:rPr>
                <w:rFonts w:ascii="Calibri" w:hAnsi="Calibri" w:cs="Calibri"/>
                <w:color w:val="000000"/>
              </w:rPr>
              <w:t xml:space="preserve"> </w:t>
            </w:r>
            <w:r w:rsidR="000A699B">
              <w:rPr>
                <w:rFonts w:ascii="Calibri" w:hAnsi="Calibri" w:cs="Calibri"/>
                <w:color w:val="000000"/>
              </w:rPr>
              <w:t>9</w:t>
            </w:r>
            <w:r>
              <w:rPr>
                <w:rFonts w:ascii="Calibri" w:hAnsi="Calibri" w:cs="Calibri"/>
                <w:color w:val="000000"/>
              </w:rPr>
              <w:t xml:space="preserve"> (</w:t>
            </w:r>
            <w:r w:rsidR="000A699B">
              <w:rPr>
                <w:rFonts w:ascii="Calibri" w:hAnsi="Calibri" w:cs="Calibri"/>
                <w:color w:val="000000"/>
              </w:rPr>
              <w:t>7</w:t>
            </w:r>
            <w:r>
              <w:rPr>
                <w:rFonts w:ascii="Calibri" w:hAnsi="Calibri" w:cs="Calibri"/>
                <w:color w:val="000000"/>
              </w:rPr>
              <w:t>.</w:t>
            </w:r>
            <w:r w:rsidR="000A699B">
              <w:rPr>
                <w:rFonts w:ascii="Calibri" w:hAnsi="Calibri" w:cs="Calibri"/>
                <w:color w:val="000000"/>
              </w:rPr>
              <w:t>8</w:t>
            </w:r>
            <w:r>
              <w:rPr>
                <w:rFonts w:ascii="Calibri" w:hAnsi="Calibri" w:cs="Calibri"/>
                <w:color w:val="000000"/>
              </w:rPr>
              <w:t xml:space="preserve">) </w:t>
            </w:r>
          </w:p>
        </w:tc>
        <w:tc>
          <w:tcPr>
            <w:tcW w:w="1890" w:type="dxa"/>
            <w:vAlign w:val="bottom"/>
          </w:tcPr>
          <w:p w14:paraId="26B931F7" w14:textId="6397FDDE" w:rsidR="00CC16E5" w:rsidRDefault="00CC16E5" w:rsidP="00CC16E5">
            <w:pPr>
              <w:jc w:val="center"/>
              <w:rPr>
                <w:rFonts w:ascii="Calibri" w:hAnsi="Calibri" w:cs="Calibri"/>
                <w:color w:val="000000"/>
              </w:rPr>
            </w:pPr>
            <w:r>
              <w:rPr>
                <w:rFonts w:ascii="Calibri" w:hAnsi="Calibri" w:cs="Calibri"/>
                <w:color w:val="000000"/>
              </w:rPr>
              <w:t xml:space="preserve"> 5 (5.7) </w:t>
            </w:r>
          </w:p>
        </w:tc>
        <w:tc>
          <w:tcPr>
            <w:tcW w:w="997" w:type="dxa"/>
            <w:vAlign w:val="bottom"/>
          </w:tcPr>
          <w:p w14:paraId="29BE931E" w14:textId="77777777" w:rsidR="00CC16E5" w:rsidRDefault="00CC16E5" w:rsidP="00CC16E5">
            <w:pPr>
              <w:jc w:val="center"/>
              <w:rPr>
                <w:rFonts w:ascii="Calibri" w:hAnsi="Calibri" w:cs="Calibri"/>
                <w:color w:val="000000"/>
              </w:rPr>
            </w:pPr>
          </w:p>
        </w:tc>
      </w:tr>
      <w:tr w:rsidR="000A699B" w14:paraId="7E7D3FF4" w14:textId="77777777" w:rsidTr="00511586">
        <w:tc>
          <w:tcPr>
            <w:tcW w:w="4590" w:type="dxa"/>
            <w:vAlign w:val="bottom"/>
          </w:tcPr>
          <w:p w14:paraId="294CCBBB" w14:textId="77777777" w:rsidR="000A699B" w:rsidRDefault="000A699B" w:rsidP="000A699B">
            <w:r>
              <w:rPr>
                <w:rFonts w:ascii="Calibri" w:hAnsi="Calibri" w:cs="Calibri"/>
                <w:color w:val="000000"/>
              </w:rPr>
              <w:t>Type of pregnancy – n (%)</w:t>
            </w:r>
          </w:p>
        </w:tc>
        <w:tc>
          <w:tcPr>
            <w:tcW w:w="1980" w:type="dxa"/>
            <w:vAlign w:val="bottom"/>
          </w:tcPr>
          <w:p w14:paraId="023090FD" w14:textId="2E49DE33"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1C36FB66" w14:textId="43646790"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04574876" w14:textId="56314DF2"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2383772A" w14:textId="70E0A9AB"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997" w:type="dxa"/>
            <w:vAlign w:val="bottom"/>
          </w:tcPr>
          <w:p w14:paraId="057F44C0" w14:textId="3F1D921E" w:rsidR="000A699B" w:rsidRPr="006235D8" w:rsidRDefault="000A699B" w:rsidP="000A699B">
            <w:pPr>
              <w:jc w:val="center"/>
              <w:rPr>
                <w:rFonts w:ascii="Calibri" w:hAnsi="Calibri" w:cs="Calibri"/>
                <w:color w:val="000000"/>
                <w:highlight w:val="yellow"/>
              </w:rPr>
            </w:pPr>
            <w:r>
              <w:rPr>
                <w:rFonts w:ascii="Calibri" w:hAnsi="Calibri" w:cs="Calibri"/>
                <w:color w:val="000000"/>
              </w:rPr>
              <w:t>0.022</w:t>
            </w:r>
          </w:p>
        </w:tc>
      </w:tr>
      <w:tr w:rsidR="000A699B" w14:paraId="0F78A7F1" w14:textId="77777777" w:rsidTr="00511586">
        <w:tc>
          <w:tcPr>
            <w:tcW w:w="4590" w:type="dxa"/>
            <w:vAlign w:val="bottom"/>
          </w:tcPr>
          <w:p w14:paraId="260B7B6A" w14:textId="77777777" w:rsidR="000A699B" w:rsidRDefault="000A699B" w:rsidP="000A699B">
            <w:pPr>
              <w:ind w:left="720"/>
            </w:pPr>
            <w:r>
              <w:rPr>
                <w:rFonts w:ascii="Calibri" w:hAnsi="Calibri" w:cs="Calibri"/>
                <w:color w:val="000000"/>
              </w:rPr>
              <w:t>Assisted</w:t>
            </w:r>
          </w:p>
        </w:tc>
        <w:tc>
          <w:tcPr>
            <w:tcW w:w="1980" w:type="dxa"/>
            <w:vAlign w:val="bottom"/>
          </w:tcPr>
          <w:p w14:paraId="218A4A15" w14:textId="58F3150C" w:rsidR="000A699B" w:rsidRDefault="000A699B" w:rsidP="000A699B">
            <w:pPr>
              <w:jc w:val="center"/>
              <w:rPr>
                <w:rFonts w:ascii="Calibri" w:hAnsi="Calibri" w:cs="Calibri"/>
                <w:color w:val="000000"/>
              </w:rPr>
            </w:pPr>
            <w:r>
              <w:rPr>
                <w:rFonts w:ascii="Calibri" w:hAnsi="Calibri" w:cs="Calibri"/>
                <w:color w:val="000000"/>
              </w:rPr>
              <w:t>22 (22.7)</w:t>
            </w:r>
          </w:p>
        </w:tc>
        <w:tc>
          <w:tcPr>
            <w:tcW w:w="2070" w:type="dxa"/>
            <w:vAlign w:val="bottom"/>
          </w:tcPr>
          <w:p w14:paraId="5148C06C" w14:textId="007B60AE" w:rsidR="000A699B" w:rsidRDefault="000A699B" w:rsidP="000A699B">
            <w:pPr>
              <w:jc w:val="center"/>
              <w:rPr>
                <w:rFonts w:ascii="Calibri" w:hAnsi="Calibri" w:cs="Calibri"/>
                <w:color w:val="000000"/>
              </w:rPr>
            </w:pPr>
            <w:r>
              <w:rPr>
                <w:rFonts w:ascii="Calibri" w:hAnsi="Calibri" w:cs="Calibri"/>
                <w:color w:val="000000"/>
              </w:rPr>
              <w:t>12 (12.4)</w:t>
            </w:r>
          </w:p>
        </w:tc>
        <w:tc>
          <w:tcPr>
            <w:tcW w:w="2160" w:type="dxa"/>
            <w:vAlign w:val="bottom"/>
          </w:tcPr>
          <w:p w14:paraId="6F0AE34C" w14:textId="1838953B" w:rsidR="000A699B" w:rsidRDefault="000A699B" w:rsidP="000A699B">
            <w:pPr>
              <w:jc w:val="center"/>
              <w:rPr>
                <w:rFonts w:ascii="Calibri" w:hAnsi="Calibri" w:cs="Calibri"/>
                <w:color w:val="000000"/>
              </w:rPr>
            </w:pPr>
            <w:r>
              <w:rPr>
                <w:rFonts w:ascii="Calibri" w:hAnsi="Calibri" w:cs="Calibri"/>
                <w:color w:val="000000"/>
              </w:rPr>
              <w:t xml:space="preserve">10 (8.7) </w:t>
            </w:r>
          </w:p>
        </w:tc>
        <w:tc>
          <w:tcPr>
            <w:tcW w:w="1890" w:type="dxa"/>
            <w:vAlign w:val="bottom"/>
          </w:tcPr>
          <w:p w14:paraId="0FBEC250" w14:textId="4DC1BDBE" w:rsidR="000A699B" w:rsidRDefault="000A699B" w:rsidP="000A699B">
            <w:pPr>
              <w:jc w:val="center"/>
              <w:rPr>
                <w:rFonts w:ascii="Calibri" w:hAnsi="Calibri" w:cs="Calibri"/>
                <w:color w:val="000000"/>
              </w:rPr>
            </w:pPr>
            <w:r>
              <w:rPr>
                <w:rFonts w:ascii="Calibri" w:hAnsi="Calibri" w:cs="Calibri"/>
                <w:color w:val="000000"/>
              </w:rPr>
              <w:t>10 (11.4)</w:t>
            </w:r>
          </w:p>
        </w:tc>
        <w:tc>
          <w:tcPr>
            <w:tcW w:w="997" w:type="dxa"/>
            <w:vAlign w:val="bottom"/>
          </w:tcPr>
          <w:p w14:paraId="24313987" w14:textId="71559D1A"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0A699B" w14:paraId="356B5CA7" w14:textId="77777777" w:rsidTr="00511586">
        <w:tc>
          <w:tcPr>
            <w:tcW w:w="4590" w:type="dxa"/>
            <w:vAlign w:val="bottom"/>
          </w:tcPr>
          <w:p w14:paraId="22CF8F5C" w14:textId="77777777" w:rsidR="000A699B" w:rsidRDefault="000A699B" w:rsidP="000A699B">
            <w:pPr>
              <w:ind w:left="720"/>
            </w:pPr>
            <w:r>
              <w:rPr>
                <w:rFonts w:ascii="Calibri" w:hAnsi="Calibri" w:cs="Calibri"/>
                <w:color w:val="000000"/>
              </w:rPr>
              <w:t>Natural</w:t>
            </w:r>
          </w:p>
        </w:tc>
        <w:tc>
          <w:tcPr>
            <w:tcW w:w="1980" w:type="dxa"/>
            <w:vAlign w:val="bottom"/>
          </w:tcPr>
          <w:p w14:paraId="0FBB88DA" w14:textId="1C99080A" w:rsidR="000A699B" w:rsidRDefault="000A699B" w:rsidP="000A699B">
            <w:pPr>
              <w:jc w:val="center"/>
              <w:rPr>
                <w:rFonts w:ascii="Calibri" w:hAnsi="Calibri" w:cs="Calibri"/>
                <w:color w:val="000000"/>
              </w:rPr>
            </w:pPr>
            <w:r>
              <w:rPr>
                <w:rFonts w:ascii="Calibri" w:hAnsi="Calibri" w:cs="Calibri"/>
                <w:color w:val="000000"/>
              </w:rPr>
              <w:t>75 (77.3)</w:t>
            </w:r>
          </w:p>
        </w:tc>
        <w:tc>
          <w:tcPr>
            <w:tcW w:w="2070" w:type="dxa"/>
            <w:vAlign w:val="bottom"/>
          </w:tcPr>
          <w:p w14:paraId="287DD12A" w14:textId="35D639E8" w:rsidR="000A699B" w:rsidRDefault="000A699B" w:rsidP="000A699B">
            <w:pPr>
              <w:jc w:val="center"/>
              <w:rPr>
                <w:rFonts w:ascii="Calibri" w:hAnsi="Calibri" w:cs="Calibri"/>
                <w:color w:val="000000"/>
              </w:rPr>
            </w:pPr>
            <w:r>
              <w:rPr>
                <w:rFonts w:ascii="Calibri" w:hAnsi="Calibri" w:cs="Calibri"/>
                <w:color w:val="000000"/>
              </w:rPr>
              <w:t>85 (87.6)</w:t>
            </w:r>
          </w:p>
        </w:tc>
        <w:tc>
          <w:tcPr>
            <w:tcW w:w="2160" w:type="dxa"/>
            <w:vAlign w:val="bottom"/>
          </w:tcPr>
          <w:p w14:paraId="7DCDF40C" w14:textId="76783DB0" w:rsidR="000A699B" w:rsidRDefault="000A699B" w:rsidP="000A699B">
            <w:pPr>
              <w:jc w:val="center"/>
              <w:rPr>
                <w:rFonts w:ascii="Calibri" w:hAnsi="Calibri" w:cs="Calibri"/>
                <w:color w:val="000000"/>
              </w:rPr>
            </w:pPr>
            <w:r>
              <w:rPr>
                <w:rFonts w:ascii="Calibri" w:hAnsi="Calibri" w:cs="Calibri"/>
                <w:color w:val="000000"/>
              </w:rPr>
              <w:t xml:space="preserve">  105 (91.3)</w:t>
            </w:r>
          </w:p>
        </w:tc>
        <w:tc>
          <w:tcPr>
            <w:tcW w:w="1890" w:type="dxa"/>
            <w:vAlign w:val="bottom"/>
          </w:tcPr>
          <w:p w14:paraId="61186E9D" w14:textId="7DE382EB" w:rsidR="000A699B" w:rsidRDefault="000A699B" w:rsidP="000A699B">
            <w:pPr>
              <w:jc w:val="center"/>
              <w:rPr>
                <w:rFonts w:ascii="Calibri" w:hAnsi="Calibri" w:cs="Calibri"/>
                <w:color w:val="000000"/>
              </w:rPr>
            </w:pPr>
            <w:r>
              <w:rPr>
                <w:rFonts w:ascii="Calibri" w:hAnsi="Calibri" w:cs="Calibri"/>
                <w:color w:val="000000"/>
              </w:rPr>
              <w:t>78 (88.6)</w:t>
            </w:r>
          </w:p>
        </w:tc>
        <w:tc>
          <w:tcPr>
            <w:tcW w:w="997" w:type="dxa"/>
            <w:vAlign w:val="bottom"/>
          </w:tcPr>
          <w:p w14:paraId="0158596D" w14:textId="3113B79A"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0A699B" w14:paraId="1D715A85" w14:textId="77777777" w:rsidTr="00511586">
        <w:tc>
          <w:tcPr>
            <w:tcW w:w="4590" w:type="dxa"/>
            <w:vAlign w:val="bottom"/>
          </w:tcPr>
          <w:p w14:paraId="72CE3308" w14:textId="77777777" w:rsidR="000A699B" w:rsidRDefault="000A699B" w:rsidP="000A699B">
            <w:r>
              <w:t>Vaccination status – n (%)</w:t>
            </w:r>
          </w:p>
        </w:tc>
        <w:tc>
          <w:tcPr>
            <w:tcW w:w="1980" w:type="dxa"/>
            <w:vAlign w:val="bottom"/>
          </w:tcPr>
          <w:p w14:paraId="6B88A055" w14:textId="2F5A1336"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737BC267" w14:textId="353F9207"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DDDEE6A" w14:textId="153C0471"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7610423B" w14:textId="5F593882"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997" w:type="dxa"/>
            <w:vAlign w:val="bottom"/>
          </w:tcPr>
          <w:p w14:paraId="68C9B6A9" w14:textId="4A7E026C" w:rsidR="000A699B" w:rsidRPr="006235D8" w:rsidRDefault="000A699B" w:rsidP="000A699B">
            <w:pPr>
              <w:jc w:val="center"/>
              <w:rPr>
                <w:rFonts w:ascii="Calibri" w:hAnsi="Calibri" w:cs="Calibri"/>
                <w:color w:val="000000"/>
                <w:highlight w:val="yellow"/>
              </w:rPr>
            </w:pPr>
            <w:r>
              <w:rPr>
                <w:rFonts w:ascii="Calibri" w:hAnsi="Calibri" w:cs="Calibri"/>
                <w:color w:val="000000"/>
              </w:rPr>
              <w:t xml:space="preserve"> &lt;0.001  </w:t>
            </w:r>
          </w:p>
        </w:tc>
      </w:tr>
      <w:tr w:rsidR="000A699B" w14:paraId="44F0A9A4" w14:textId="77777777" w:rsidTr="00511586">
        <w:tc>
          <w:tcPr>
            <w:tcW w:w="4590" w:type="dxa"/>
            <w:vAlign w:val="bottom"/>
          </w:tcPr>
          <w:p w14:paraId="20AA7417" w14:textId="77777777" w:rsidR="000A699B" w:rsidRDefault="000A699B" w:rsidP="000A699B">
            <w:pPr>
              <w:ind w:left="720"/>
            </w:pPr>
            <w:r>
              <w:rPr>
                <w:rFonts w:ascii="Calibri" w:hAnsi="Calibri" w:cs="Calibri"/>
                <w:color w:val="000000"/>
              </w:rPr>
              <w:t>Fully vaccinated</w:t>
            </w:r>
          </w:p>
        </w:tc>
        <w:tc>
          <w:tcPr>
            <w:tcW w:w="1980" w:type="dxa"/>
            <w:vAlign w:val="bottom"/>
          </w:tcPr>
          <w:p w14:paraId="46344CAE" w14:textId="1C22667D" w:rsidR="000A699B" w:rsidRDefault="000A699B" w:rsidP="000A699B">
            <w:pPr>
              <w:jc w:val="center"/>
              <w:rPr>
                <w:rFonts w:ascii="Calibri" w:hAnsi="Calibri" w:cs="Calibri"/>
                <w:color w:val="000000"/>
              </w:rPr>
            </w:pPr>
            <w:r>
              <w:rPr>
                <w:rFonts w:ascii="Calibri" w:hAnsi="Calibri" w:cs="Calibri"/>
                <w:color w:val="000000"/>
              </w:rPr>
              <w:t>31 (32.0)</w:t>
            </w:r>
          </w:p>
        </w:tc>
        <w:tc>
          <w:tcPr>
            <w:tcW w:w="2070" w:type="dxa"/>
            <w:vAlign w:val="bottom"/>
          </w:tcPr>
          <w:p w14:paraId="5F6E7D23" w14:textId="6EC27949" w:rsidR="000A699B" w:rsidRDefault="000A699B" w:rsidP="000A699B">
            <w:pPr>
              <w:jc w:val="center"/>
              <w:rPr>
                <w:rFonts w:ascii="Calibri" w:hAnsi="Calibri" w:cs="Calibri"/>
                <w:color w:val="000000"/>
              </w:rPr>
            </w:pPr>
            <w:r>
              <w:rPr>
                <w:rFonts w:ascii="Calibri" w:hAnsi="Calibri" w:cs="Calibri"/>
                <w:color w:val="000000"/>
              </w:rPr>
              <w:t>64 (66.0)</w:t>
            </w:r>
          </w:p>
        </w:tc>
        <w:tc>
          <w:tcPr>
            <w:tcW w:w="2160" w:type="dxa"/>
            <w:vAlign w:val="bottom"/>
          </w:tcPr>
          <w:p w14:paraId="2CC37DF5" w14:textId="35B3E858" w:rsidR="000A699B" w:rsidRDefault="000A699B" w:rsidP="000A699B">
            <w:pPr>
              <w:jc w:val="center"/>
              <w:rPr>
                <w:rFonts w:ascii="Calibri" w:hAnsi="Calibri" w:cs="Calibri"/>
                <w:color w:val="000000"/>
              </w:rPr>
            </w:pPr>
            <w:r>
              <w:rPr>
                <w:rFonts w:ascii="Calibri" w:hAnsi="Calibri" w:cs="Calibri"/>
                <w:color w:val="000000"/>
              </w:rPr>
              <w:t>91 (79.1)</w:t>
            </w:r>
          </w:p>
        </w:tc>
        <w:tc>
          <w:tcPr>
            <w:tcW w:w="1890" w:type="dxa"/>
            <w:vAlign w:val="bottom"/>
          </w:tcPr>
          <w:p w14:paraId="62C3FC77" w14:textId="51E55780" w:rsidR="000A699B" w:rsidRDefault="000A699B" w:rsidP="000A699B">
            <w:pPr>
              <w:jc w:val="center"/>
              <w:rPr>
                <w:rFonts w:ascii="Calibri" w:hAnsi="Calibri" w:cs="Calibri"/>
                <w:color w:val="000000"/>
              </w:rPr>
            </w:pPr>
            <w:r>
              <w:rPr>
                <w:rFonts w:ascii="Calibri" w:hAnsi="Calibri" w:cs="Calibri"/>
                <w:color w:val="000000"/>
              </w:rPr>
              <w:t>51 (58.0)</w:t>
            </w:r>
          </w:p>
        </w:tc>
        <w:tc>
          <w:tcPr>
            <w:tcW w:w="997" w:type="dxa"/>
            <w:vAlign w:val="bottom"/>
          </w:tcPr>
          <w:p w14:paraId="13B9409E" w14:textId="104D5208"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0A699B" w14:paraId="64C8D7FC" w14:textId="77777777" w:rsidTr="00511586">
        <w:tc>
          <w:tcPr>
            <w:tcW w:w="4590" w:type="dxa"/>
            <w:vAlign w:val="bottom"/>
          </w:tcPr>
          <w:p w14:paraId="5FA8D3EA" w14:textId="77777777" w:rsidR="000A699B" w:rsidRDefault="000A699B" w:rsidP="000A699B">
            <w:pPr>
              <w:ind w:left="720"/>
            </w:pPr>
            <w:r>
              <w:rPr>
                <w:rFonts w:ascii="Calibri" w:hAnsi="Calibri" w:cs="Calibri"/>
                <w:color w:val="000000"/>
              </w:rPr>
              <w:t>Only 1 dose</w:t>
            </w:r>
          </w:p>
        </w:tc>
        <w:tc>
          <w:tcPr>
            <w:tcW w:w="1980" w:type="dxa"/>
            <w:vAlign w:val="bottom"/>
          </w:tcPr>
          <w:p w14:paraId="6AD6A1F4" w14:textId="665ABA0A" w:rsidR="000A699B" w:rsidRDefault="000A699B" w:rsidP="000A699B">
            <w:pPr>
              <w:jc w:val="center"/>
              <w:rPr>
                <w:rFonts w:ascii="Calibri" w:hAnsi="Calibri" w:cs="Calibri"/>
                <w:color w:val="000000"/>
              </w:rPr>
            </w:pPr>
            <w:r>
              <w:rPr>
                <w:rFonts w:ascii="Calibri" w:hAnsi="Calibri" w:cs="Calibri"/>
                <w:color w:val="000000"/>
              </w:rPr>
              <w:t>66 (68.0)</w:t>
            </w:r>
          </w:p>
        </w:tc>
        <w:tc>
          <w:tcPr>
            <w:tcW w:w="2070" w:type="dxa"/>
            <w:vAlign w:val="bottom"/>
          </w:tcPr>
          <w:p w14:paraId="471007B3" w14:textId="41A00B17" w:rsidR="000A699B" w:rsidRDefault="000A699B" w:rsidP="000A699B">
            <w:pPr>
              <w:jc w:val="center"/>
              <w:rPr>
                <w:rFonts w:ascii="Calibri" w:hAnsi="Calibri" w:cs="Calibri"/>
                <w:color w:val="000000"/>
              </w:rPr>
            </w:pPr>
            <w:r>
              <w:rPr>
                <w:rFonts w:ascii="Calibri" w:hAnsi="Calibri" w:cs="Calibri"/>
                <w:color w:val="000000"/>
              </w:rPr>
              <w:t>33 (34.0)</w:t>
            </w:r>
          </w:p>
        </w:tc>
        <w:tc>
          <w:tcPr>
            <w:tcW w:w="2160" w:type="dxa"/>
            <w:vAlign w:val="bottom"/>
          </w:tcPr>
          <w:p w14:paraId="4D0433D2" w14:textId="33D65C0E" w:rsidR="000A699B" w:rsidRDefault="000A699B" w:rsidP="000A699B">
            <w:pPr>
              <w:jc w:val="center"/>
              <w:rPr>
                <w:rFonts w:ascii="Calibri" w:hAnsi="Calibri" w:cs="Calibri"/>
                <w:color w:val="000000"/>
              </w:rPr>
            </w:pPr>
            <w:r>
              <w:rPr>
                <w:rFonts w:ascii="Calibri" w:hAnsi="Calibri" w:cs="Calibri"/>
                <w:color w:val="000000"/>
              </w:rPr>
              <w:t>24 (20.9)</w:t>
            </w:r>
          </w:p>
        </w:tc>
        <w:tc>
          <w:tcPr>
            <w:tcW w:w="1890" w:type="dxa"/>
            <w:vAlign w:val="bottom"/>
          </w:tcPr>
          <w:p w14:paraId="3544D84E" w14:textId="419651BD" w:rsidR="000A699B" w:rsidRDefault="000A699B" w:rsidP="000A699B">
            <w:pPr>
              <w:jc w:val="center"/>
              <w:rPr>
                <w:rFonts w:ascii="Calibri" w:hAnsi="Calibri" w:cs="Calibri"/>
                <w:color w:val="000000"/>
              </w:rPr>
            </w:pPr>
            <w:r>
              <w:rPr>
                <w:rFonts w:ascii="Calibri" w:hAnsi="Calibri" w:cs="Calibri"/>
                <w:color w:val="000000"/>
              </w:rPr>
              <w:t>37 (42.0)</w:t>
            </w:r>
          </w:p>
        </w:tc>
        <w:tc>
          <w:tcPr>
            <w:tcW w:w="997" w:type="dxa"/>
            <w:vAlign w:val="bottom"/>
          </w:tcPr>
          <w:p w14:paraId="2D2AFA16" w14:textId="358E45E9"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C80D95" w14:paraId="0D612890" w14:textId="77777777" w:rsidTr="00511586">
        <w:tc>
          <w:tcPr>
            <w:tcW w:w="4590" w:type="dxa"/>
            <w:vAlign w:val="bottom"/>
          </w:tcPr>
          <w:p w14:paraId="0812CF05" w14:textId="77777777" w:rsidR="00C80D95" w:rsidRDefault="00C80D95" w:rsidP="00511586">
            <w:pPr>
              <w:rPr>
                <w:rFonts w:ascii="Calibri" w:hAnsi="Calibri" w:cs="Calibri"/>
                <w:color w:val="000000"/>
              </w:rPr>
            </w:pPr>
            <w:r>
              <w:t>Gestational HBP before vaccination – n (%)</w:t>
            </w:r>
          </w:p>
        </w:tc>
        <w:tc>
          <w:tcPr>
            <w:tcW w:w="1980" w:type="dxa"/>
            <w:vAlign w:val="bottom"/>
          </w:tcPr>
          <w:p w14:paraId="549C9894"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070" w:type="dxa"/>
            <w:vAlign w:val="bottom"/>
          </w:tcPr>
          <w:p w14:paraId="16965496"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160" w:type="dxa"/>
            <w:vAlign w:val="bottom"/>
          </w:tcPr>
          <w:p w14:paraId="2037CAC5"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1890" w:type="dxa"/>
            <w:vAlign w:val="bottom"/>
          </w:tcPr>
          <w:p w14:paraId="176ABDF6"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997" w:type="dxa"/>
            <w:vAlign w:val="bottom"/>
          </w:tcPr>
          <w:p w14:paraId="75064A66"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r>
      <w:tr w:rsidR="000F2EB8" w14:paraId="0F25669E" w14:textId="77777777" w:rsidTr="00511586">
        <w:tc>
          <w:tcPr>
            <w:tcW w:w="4590" w:type="dxa"/>
            <w:vAlign w:val="bottom"/>
          </w:tcPr>
          <w:p w14:paraId="635DD961" w14:textId="77777777" w:rsidR="000F2EB8" w:rsidRPr="009B0FBE" w:rsidRDefault="000F2EB8" w:rsidP="000F2EB8">
            <w:pPr>
              <w:rPr>
                <w:rFonts w:ascii="Calibri" w:hAnsi="Calibri" w:cs="Calibri"/>
                <w:color w:val="000000"/>
              </w:rPr>
            </w:pPr>
            <w:r w:rsidRPr="009B0FBE">
              <w:t>Gestational diabetes before vaccination – n (%)</w:t>
            </w:r>
          </w:p>
        </w:tc>
        <w:tc>
          <w:tcPr>
            <w:tcW w:w="1980" w:type="dxa"/>
            <w:vAlign w:val="bottom"/>
          </w:tcPr>
          <w:p w14:paraId="22693981" w14:textId="3ECA9288" w:rsidR="000F2EB8" w:rsidRDefault="000F2EB8" w:rsidP="000F2EB8">
            <w:pPr>
              <w:jc w:val="center"/>
              <w:rPr>
                <w:rFonts w:ascii="Calibri" w:hAnsi="Calibri" w:cs="Calibri"/>
                <w:color w:val="000000"/>
              </w:rPr>
            </w:pPr>
            <w:r>
              <w:rPr>
                <w:rFonts w:ascii="Calibri" w:hAnsi="Calibri" w:cs="Calibri"/>
                <w:color w:val="000000"/>
              </w:rPr>
              <w:t>18 (18.6)</w:t>
            </w:r>
          </w:p>
        </w:tc>
        <w:tc>
          <w:tcPr>
            <w:tcW w:w="2070" w:type="dxa"/>
            <w:vAlign w:val="bottom"/>
          </w:tcPr>
          <w:p w14:paraId="39CFC67B" w14:textId="7C644132" w:rsidR="000F2EB8" w:rsidRDefault="000F2EB8" w:rsidP="000F2EB8">
            <w:pPr>
              <w:jc w:val="center"/>
              <w:rPr>
                <w:rFonts w:ascii="Calibri" w:hAnsi="Calibri" w:cs="Calibri"/>
                <w:color w:val="000000"/>
              </w:rPr>
            </w:pPr>
            <w:r>
              <w:rPr>
                <w:rFonts w:ascii="Calibri" w:hAnsi="Calibri" w:cs="Calibri"/>
                <w:color w:val="000000"/>
              </w:rPr>
              <w:t>14 (14.4)</w:t>
            </w:r>
          </w:p>
        </w:tc>
        <w:tc>
          <w:tcPr>
            <w:tcW w:w="2160" w:type="dxa"/>
            <w:vAlign w:val="bottom"/>
          </w:tcPr>
          <w:p w14:paraId="72FE347F" w14:textId="2D261A8B" w:rsidR="000F2EB8" w:rsidRDefault="000F2EB8" w:rsidP="000F2EB8">
            <w:pPr>
              <w:jc w:val="center"/>
              <w:rPr>
                <w:rFonts w:ascii="Calibri" w:hAnsi="Calibri" w:cs="Calibri"/>
                <w:color w:val="000000"/>
              </w:rPr>
            </w:pPr>
            <w:r>
              <w:rPr>
                <w:rFonts w:ascii="Calibri" w:hAnsi="Calibri" w:cs="Calibri"/>
                <w:color w:val="000000"/>
              </w:rPr>
              <w:t>14 (12.2)</w:t>
            </w:r>
          </w:p>
        </w:tc>
        <w:tc>
          <w:tcPr>
            <w:tcW w:w="1890" w:type="dxa"/>
            <w:vAlign w:val="bottom"/>
          </w:tcPr>
          <w:p w14:paraId="1D30E7D9" w14:textId="29D5183F" w:rsidR="000F2EB8" w:rsidRDefault="000F2EB8" w:rsidP="000F2EB8">
            <w:pPr>
              <w:jc w:val="center"/>
              <w:rPr>
                <w:rFonts w:ascii="Calibri" w:hAnsi="Calibri" w:cs="Calibri"/>
                <w:color w:val="000000"/>
              </w:rPr>
            </w:pPr>
            <w:r>
              <w:rPr>
                <w:rFonts w:ascii="Calibri" w:hAnsi="Calibri" w:cs="Calibri"/>
                <w:color w:val="000000"/>
              </w:rPr>
              <w:t xml:space="preserve"> 5 (5.7) </w:t>
            </w:r>
          </w:p>
        </w:tc>
        <w:tc>
          <w:tcPr>
            <w:tcW w:w="997" w:type="dxa"/>
            <w:vAlign w:val="bottom"/>
          </w:tcPr>
          <w:p w14:paraId="783B1F1C" w14:textId="57AC956A" w:rsidR="000F2EB8" w:rsidRDefault="000F2EB8" w:rsidP="000F2EB8">
            <w:pPr>
              <w:jc w:val="center"/>
              <w:rPr>
                <w:rFonts w:ascii="Calibri" w:hAnsi="Calibri" w:cs="Calibri"/>
                <w:color w:val="000000"/>
              </w:rPr>
            </w:pPr>
            <w:r>
              <w:rPr>
                <w:rFonts w:ascii="Calibri" w:hAnsi="Calibri" w:cs="Calibri"/>
                <w:color w:val="000000"/>
              </w:rPr>
              <w:t>0.068</w:t>
            </w:r>
          </w:p>
        </w:tc>
      </w:tr>
      <w:tr w:rsidR="00713BC6" w14:paraId="5BE796D5" w14:textId="77777777" w:rsidTr="00511586">
        <w:tc>
          <w:tcPr>
            <w:tcW w:w="4590" w:type="dxa"/>
            <w:vAlign w:val="bottom"/>
          </w:tcPr>
          <w:p w14:paraId="28DE6F2D" w14:textId="77777777" w:rsidR="00713BC6" w:rsidRDefault="00713BC6" w:rsidP="00713BC6">
            <w:pPr>
              <w:rPr>
                <w:rFonts w:ascii="Calibri" w:hAnsi="Calibri" w:cs="Calibri"/>
                <w:color w:val="000000"/>
              </w:rPr>
            </w:pPr>
            <w:r w:rsidRPr="0064566B">
              <w:rPr>
                <w:rFonts w:ascii="Calibri" w:hAnsi="Calibri" w:cs="Calibri"/>
                <w:color w:val="000000"/>
              </w:rPr>
              <w:t>Gestational oligohydramnios – n (%)</w:t>
            </w:r>
          </w:p>
        </w:tc>
        <w:tc>
          <w:tcPr>
            <w:tcW w:w="1980" w:type="dxa"/>
            <w:vAlign w:val="bottom"/>
          </w:tcPr>
          <w:p w14:paraId="785BD887" w14:textId="6F0FE2E1" w:rsidR="00713BC6" w:rsidRDefault="00713BC6" w:rsidP="00713BC6">
            <w:pPr>
              <w:jc w:val="center"/>
              <w:rPr>
                <w:rFonts w:ascii="Calibri" w:hAnsi="Calibri" w:cs="Calibri"/>
                <w:color w:val="000000"/>
              </w:rPr>
            </w:pPr>
            <w:r>
              <w:rPr>
                <w:rFonts w:ascii="Calibri" w:hAnsi="Calibri" w:cs="Calibri"/>
                <w:color w:val="000000"/>
              </w:rPr>
              <w:t xml:space="preserve"> 5 (5.2) </w:t>
            </w:r>
          </w:p>
        </w:tc>
        <w:tc>
          <w:tcPr>
            <w:tcW w:w="2070" w:type="dxa"/>
            <w:vAlign w:val="bottom"/>
          </w:tcPr>
          <w:p w14:paraId="768EA24F" w14:textId="4F7FC234" w:rsidR="00713BC6" w:rsidRDefault="00713BC6" w:rsidP="00713BC6">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58F5A6DC" w14:textId="734A3774" w:rsidR="00713BC6" w:rsidRDefault="00713BC6" w:rsidP="00713BC6">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630F30FE" w14:textId="013E52EF"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8D76FC4" w14:textId="1D0582FD" w:rsidR="00713BC6" w:rsidRDefault="00713BC6" w:rsidP="00713BC6">
            <w:pPr>
              <w:jc w:val="center"/>
              <w:rPr>
                <w:rFonts w:ascii="Calibri" w:hAnsi="Calibri" w:cs="Calibri"/>
                <w:color w:val="000000"/>
              </w:rPr>
            </w:pPr>
            <w:r>
              <w:rPr>
                <w:rFonts w:ascii="Calibri" w:hAnsi="Calibri" w:cs="Calibri"/>
                <w:color w:val="000000"/>
              </w:rPr>
              <w:t>0.064</w:t>
            </w:r>
          </w:p>
        </w:tc>
      </w:tr>
      <w:tr w:rsidR="00713BC6" w14:paraId="5977543C" w14:textId="77777777" w:rsidTr="00511586">
        <w:tc>
          <w:tcPr>
            <w:tcW w:w="4590" w:type="dxa"/>
            <w:vAlign w:val="bottom"/>
          </w:tcPr>
          <w:p w14:paraId="5E92410B" w14:textId="77777777" w:rsidR="00713BC6" w:rsidRDefault="00713BC6" w:rsidP="00713BC6">
            <w:pPr>
              <w:rPr>
                <w:rFonts w:ascii="Calibri" w:hAnsi="Calibri" w:cs="Calibri"/>
                <w:color w:val="000000"/>
              </w:rPr>
            </w:pPr>
            <w:r>
              <w:rPr>
                <w:rFonts w:ascii="Calibri" w:hAnsi="Calibri" w:cs="Calibri"/>
                <w:color w:val="000000"/>
              </w:rPr>
              <w:t>Gestational polyhydramnios – n (%)</w:t>
            </w:r>
          </w:p>
        </w:tc>
        <w:tc>
          <w:tcPr>
            <w:tcW w:w="1980" w:type="dxa"/>
            <w:vAlign w:val="bottom"/>
          </w:tcPr>
          <w:p w14:paraId="2BD630C5" w14:textId="4F003C9E"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5319AD03" w14:textId="5722502A" w:rsidR="00713BC6" w:rsidRDefault="00713BC6" w:rsidP="00713BC6">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1B0F35D1" w14:textId="5A6A4D99" w:rsidR="00713BC6" w:rsidRDefault="00713BC6" w:rsidP="00713BC6">
            <w:pPr>
              <w:jc w:val="center"/>
              <w:rPr>
                <w:rFonts w:ascii="Calibri" w:hAnsi="Calibri" w:cs="Calibri"/>
                <w:color w:val="000000"/>
              </w:rPr>
            </w:pPr>
            <w:r>
              <w:rPr>
                <w:rFonts w:ascii="Calibri" w:hAnsi="Calibri" w:cs="Calibri"/>
                <w:color w:val="000000"/>
              </w:rPr>
              <w:t xml:space="preserve"> 6 (5.2) </w:t>
            </w:r>
          </w:p>
        </w:tc>
        <w:tc>
          <w:tcPr>
            <w:tcW w:w="1890" w:type="dxa"/>
            <w:vAlign w:val="bottom"/>
          </w:tcPr>
          <w:p w14:paraId="319051B8" w14:textId="3B2FC777" w:rsidR="00713BC6" w:rsidRDefault="00713BC6" w:rsidP="00713BC6">
            <w:pPr>
              <w:jc w:val="center"/>
              <w:rPr>
                <w:rFonts w:ascii="Calibri" w:hAnsi="Calibri" w:cs="Calibri"/>
                <w:color w:val="000000"/>
              </w:rPr>
            </w:pPr>
            <w:r>
              <w:rPr>
                <w:rFonts w:ascii="Calibri" w:hAnsi="Calibri" w:cs="Calibri"/>
                <w:color w:val="000000"/>
              </w:rPr>
              <w:t xml:space="preserve"> 4 (4.5) </w:t>
            </w:r>
          </w:p>
        </w:tc>
        <w:tc>
          <w:tcPr>
            <w:tcW w:w="997" w:type="dxa"/>
            <w:vAlign w:val="bottom"/>
          </w:tcPr>
          <w:p w14:paraId="089BBB91" w14:textId="38794732" w:rsidR="00713BC6" w:rsidRDefault="00713BC6" w:rsidP="00713BC6">
            <w:pPr>
              <w:jc w:val="center"/>
              <w:rPr>
                <w:rFonts w:ascii="Calibri" w:hAnsi="Calibri" w:cs="Calibri"/>
                <w:color w:val="000000"/>
              </w:rPr>
            </w:pPr>
            <w:r>
              <w:rPr>
                <w:rFonts w:ascii="Calibri" w:hAnsi="Calibri" w:cs="Calibri"/>
                <w:color w:val="000000"/>
              </w:rPr>
              <w:t>0.082</w:t>
            </w:r>
          </w:p>
        </w:tc>
      </w:tr>
      <w:tr w:rsidR="00C80D95" w14:paraId="74B358A0" w14:textId="77777777" w:rsidTr="00511586">
        <w:tc>
          <w:tcPr>
            <w:tcW w:w="4590" w:type="dxa"/>
            <w:vAlign w:val="bottom"/>
          </w:tcPr>
          <w:p w14:paraId="51E7623B" w14:textId="77777777" w:rsidR="00C80D95" w:rsidRPr="00327864" w:rsidRDefault="00C80D95" w:rsidP="00511586">
            <w:pPr>
              <w:rPr>
                <w:rFonts w:ascii="Calibri" w:hAnsi="Calibri" w:cs="Calibri"/>
                <w:b/>
                <w:bCs/>
                <w:color w:val="000000"/>
              </w:rPr>
            </w:pPr>
            <w:r w:rsidRPr="00327864">
              <w:rPr>
                <w:rFonts w:ascii="Calibri" w:hAnsi="Calibri" w:cs="Calibri"/>
                <w:b/>
                <w:bCs/>
                <w:color w:val="000000"/>
              </w:rPr>
              <w:t>Gestational and Neonatal outcomes</w:t>
            </w:r>
          </w:p>
        </w:tc>
        <w:tc>
          <w:tcPr>
            <w:tcW w:w="1980" w:type="dxa"/>
            <w:vAlign w:val="bottom"/>
          </w:tcPr>
          <w:p w14:paraId="34B04282" w14:textId="77777777" w:rsidR="00C80D95" w:rsidRDefault="00C80D95" w:rsidP="00511586">
            <w:pPr>
              <w:jc w:val="center"/>
              <w:rPr>
                <w:rFonts w:ascii="Calibri" w:hAnsi="Calibri" w:cs="Calibri"/>
                <w:color w:val="000000"/>
              </w:rPr>
            </w:pPr>
          </w:p>
        </w:tc>
        <w:tc>
          <w:tcPr>
            <w:tcW w:w="2070" w:type="dxa"/>
            <w:vAlign w:val="bottom"/>
          </w:tcPr>
          <w:p w14:paraId="68F43D3B" w14:textId="77777777" w:rsidR="00C80D95" w:rsidRDefault="00C80D95" w:rsidP="00511586">
            <w:pPr>
              <w:jc w:val="center"/>
              <w:rPr>
                <w:rFonts w:ascii="Calibri" w:hAnsi="Calibri" w:cs="Calibri"/>
                <w:color w:val="000000"/>
              </w:rPr>
            </w:pPr>
          </w:p>
        </w:tc>
        <w:tc>
          <w:tcPr>
            <w:tcW w:w="2160" w:type="dxa"/>
            <w:vAlign w:val="bottom"/>
          </w:tcPr>
          <w:p w14:paraId="7CDDEFA0" w14:textId="77777777" w:rsidR="00C80D95" w:rsidRDefault="00C80D95" w:rsidP="00511586">
            <w:pPr>
              <w:jc w:val="center"/>
              <w:rPr>
                <w:rFonts w:ascii="Calibri" w:hAnsi="Calibri" w:cs="Calibri"/>
                <w:color w:val="000000"/>
              </w:rPr>
            </w:pPr>
          </w:p>
        </w:tc>
        <w:tc>
          <w:tcPr>
            <w:tcW w:w="1890" w:type="dxa"/>
            <w:vAlign w:val="bottom"/>
          </w:tcPr>
          <w:p w14:paraId="693EBC3E" w14:textId="77777777" w:rsidR="00C80D95" w:rsidRDefault="00C80D95" w:rsidP="00511586">
            <w:pPr>
              <w:jc w:val="center"/>
              <w:rPr>
                <w:rFonts w:ascii="Calibri" w:hAnsi="Calibri" w:cs="Calibri"/>
                <w:color w:val="000000"/>
              </w:rPr>
            </w:pPr>
          </w:p>
        </w:tc>
        <w:tc>
          <w:tcPr>
            <w:tcW w:w="997" w:type="dxa"/>
            <w:vAlign w:val="bottom"/>
          </w:tcPr>
          <w:p w14:paraId="26C87EC0" w14:textId="77777777" w:rsidR="00C80D95" w:rsidRDefault="00C80D95" w:rsidP="00511586">
            <w:pPr>
              <w:jc w:val="center"/>
              <w:rPr>
                <w:rFonts w:ascii="Calibri" w:hAnsi="Calibri" w:cs="Calibri"/>
                <w:color w:val="000000"/>
              </w:rPr>
            </w:pPr>
          </w:p>
        </w:tc>
      </w:tr>
      <w:tr w:rsidR="00C80D95" w14:paraId="524F8300" w14:textId="77777777" w:rsidTr="00511586">
        <w:tc>
          <w:tcPr>
            <w:tcW w:w="4590" w:type="dxa"/>
            <w:vAlign w:val="bottom"/>
          </w:tcPr>
          <w:p w14:paraId="1F5BD9E7" w14:textId="77777777" w:rsidR="00C80D95" w:rsidRDefault="00C80D95" w:rsidP="00511586">
            <w:r>
              <w:t>Maternal ICU events after vaccination – n (%)</w:t>
            </w:r>
          </w:p>
        </w:tc>
        <w:tc>
          <w:tcPr>
            <w:tcW w:w="1980" w:type="dxa"/>
            <w:vAlign w:val="center"/>
          </w:tcPr>
          <w:p w14:paraId="21C33C6D"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070" w:type="dxa"/>
            <w:vAlign w:val="center"/>
          </w:tcPr>
          <w:p w14:paraId="59F1DC57"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160" w:type="dxa"/>
            <w:vAlign w:val="center"/>
          </w:tcPr>
          <w:p w14:paraId="2E9EDF08"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1890" w:type="dxa"/>
            <w:vAlign w:val="center"/>
          </w:tcPr>
          <w:p w14:paraId="1FDEFF30"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997" w:type="dxa"/>
            <w:vAlign w:val="center"/>
          </w:tcPr>
          <w:p w14:paraId="48F0A0A4" w14:textId="77777777" w:rsidR="00C80D95" w:rsidRDefault="00C80D95" w:rsidP="00511586">
            <w:pPr>
              <w:jc w:val="center"/>
              <w:rPr>
                <w:rFonts w:ascii="Calibri" w:hAnsi="Calibri" w:cs="Calibri"/>
                <w:color w:val="000000"/>
              </w:rPr>
            </w:pPr>
            <w:r>
              <w:rPr>
                <w:rFonts w:ascii="Calibri" w:hAnsi="Calibri" w:cs="Calibri"/>
                <w:color w:val="000000"/>
              </w:rPr>
              <w:t>-</w:t>
            </w:r>
          </w:p>
        </w:tc>
      </w:tr>
      <w:tr w:rsidR="00713BC6" w14:paraId="41643826" w14:textId="77777777" w:rsidTr="002F27EC">
        <w:tc>
          <w:tcPr>
            <w:tcW w:w="4590" w:type="dxa"/>
            <w:vAlign w:val="bottom"/>
          </w:tcPr>
          <w:p w14:paraId="4F618585" w14:textId="77777777" w:rsidR="00713BC6" w:rsidRDefault="00713BC6" w:rsidP="00713BC6">
            <w:r>
              <w:t>Gestational HBP after vaccination – n (%)</w:t>
            </w:r>
          </w:p>
        </w:tc>
        <w:tc>
          <w:tcPr>
            <w:tcW w:w="1980" w:type="dxa"/>
            <w:vAlign w:val="bottom"/>
          </w:tcPr>
          <w:p w14:paraId="6B4C1615" w14:textId="3303F4C0"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60F80A81" w14:textId="39D13F65"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26B7DFD7" w14:textId="2B79D0C5" w:rsidR="00713BC6" w:rsidRDefault="00713BC6" w:rsidP="00713BC6">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771300F0" w14:textId="7B4AEF8D"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2F17DC1E" w14:textId="75A28BC8" w:rsidR="00713BC6" w:rsidRDefault="00713BC6" w:rsidP="00713BC6">
            <w:pPr>
              <w:jc w:val="center"/>
              <w:rPr>
                <w:rFonts w:ascii="Calibri" w:hAnsi="Calibri" w:cs="Calibri"/>
                <w:color w:val="000000"/>
              </w:rPr>
            </w:pPr>
            <w:r>
              <w:rPr>
                <w:rFonts w:ascii="Calibri" w:hAnsi="Calibri" w:cs="Calibri"/>
                <w:color w:val="000000"/>
              </w:rPr>
              <w:t>0.95</w:t>
            </w:r>
          </w:p>
        </w:tc>
      </w:tr>
      <w:tr w:rsidR="00713BC6" w14:paraId="0996A8D5" w14:textId="77777777" w:rsidTr="00511586">
        <w:tc>
          <w:tcPr>
            <w:tcW w:w="4590" w:type="dxa"/>
            <w:vAlign w:val="bottom"/>
          </w:tcPr>
          <w:p w14:paraId="3CCAEE0F" w14:textId="77777777" w:rsidR="00713BC6" w:rsidRDefault="00713BC6" w:rsidP="00713BC6">
            <w:r>
              <w:t>Gestational diabetes after vaccination – n (%)</w:t>
            </w:r>
          </w:p>
        </w:tc>
        <w:tc>
          <w:tcPr>
            <w:tcW w:w="1980" w:type="dxa"/>
            <w:vAlign w:val="bottom"/>
          </w:tcPr>
          <w:p w14:paraId="501B90A3" w14:textId="04D4FA33"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4C88993A" w14:textId="798F214F" w:rsidR="00713BC6" w:rsidRDefault="00713BC6" w:rsidP="00713BC6">
            <w:pPr>
              <w:jc w:val="center"/>
              <w:rPr>
                <w:rFonts w:ascii="Calibri" w:hAnsi="Calibri" w:cs="Calibri"/>
                <w:color w:val="000000"/>
              </w:rPr>
            </w:pPr>
            <w:r>
              <w:rPr>
                <w:rFonts w:ascii="Calibri" w:hAnsi="Calibri" w:cs="Calibri"/>
                <w:color w:val="000000"/>
              </w:rPr>
              <w:t xml:space="preserve"> 1 (1.0) </w:t>
            </w:r>
          </w:p>
        </w:tc>
        <w:tc>
          <w:tcPr>
            <w:tcW w:w="2160" w:type="dxa"/>
            <w:vAlign w:val="bottom"/>
          </w:tcPr>
          <w:p w14:paraId="2F6B2202" w14:textId="02FDC90A"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3C047BB2" w14:textId="5D16497E"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30A34C2" w14:textId="2A11CFB8" w:rsidR="00713BC6" w:rsidRDefault="00713BC6" w:rsidP="00713BC6">
            <w:pPr>
              <w:jc w:val="center"/>
              <w:rPr>
                <w:rFonts w:ascii="Calibri" w:hAnsi="Calibri" w:cs="Calibri"/>
                <w:color w:val="000000"/>
              </w:rPr>
            </w:pPr>
            <w:r>
              <w:rPr>
                <w:rFonts w:ascii="Calibri" w:hAnsi="Calibri" w:cs="Calibri"/>
                <w:color w:val="000000"/>
              </w:rPr>
              <w:t>0.71</w:t>
            </w:r>
          </w:p>
        </w:tc>
      </w:tr>
      <w:tr w:rsidR="005B6C0C" w14:paraId="5714F750" w14:textId="77777777" w:rsidTr="00511586">
        <w:tc>
          <w:tcPr>
            <w:tcW w:w="4590" w:type="dxa"/>
            <w:vAlign w:val="bottom"/>
          </w:tcPr>
          <w:p w14:paraId="73D7A940" w14:textId="77777777" w:rsidR="005B6C0C" w:rsidRPr="006235D8" w:rsidRDefault="005B6C0C" w:rsidP="005B6C0C">
            <w:r w:rsidRPr="006235D8">
              <w:rPr>
                <w:rFonts w:ascii="Calibri" w:hAnsi="Calibri" w:cs="Calibri"/>
                <w:color w:val="000000"/>
              </w:rPr>
              <w:t>Gestational at birth – weeks</w:t>
            </w:r>
          </w:p>
        </w:tc>
        <w:tc>
          <w:tcPr>
            <w:tcW w:w="1980" w:type="dxa"/>
            <w:vAlign w:val="bottom"/>
          </w:tcPr>
          <w:p w14:paraId="3384ED18" w14:textId="65D04DF2" w:rsidR="005B6C0C" w:rsidRPr="006235D8" w:rsidRDefault="005B6C0C" w:rsidP="005B6C0C">
            <w:pPr>
              <w:jc w:val="center"/>
              <w:rPr>
                <w:rFonts w:ascii="Calibri" w:hAnsi="Calibri" w:cs="Calibri"/>
                <w:color w:val="000000"/>
              </w:rPr>
            </w:pPr>
            <w:r>
              <w:rPr>
                <w:rFonts w:ascii="Calibri" w:hAnsi="Calibri" w:cs="Calibri"/>
                <w:color w:val="000000"/>
              </w:rPr>
              <w:t xml:space="preserve"> 37.8±2.7 </w:t>
            </w:r>
          </w:p>
        </w:tc>
        <w:tc>
          <w:tcPr>
            <w:tcW w:w="2070" w:type="dxa"/>
            <w:vAlign w:val="bottom"/>
          </w:tcPr>
          <w:p w14:paraId="0D887A7A" w14:textId="7615F4DB" w:rsidR="005B6C0C" w:rsidRPr="006235D8" w:rsidRDefault="005B6C0C" w:rsidP="005B6C0C">
            <w:pPr>
              <w:jc w:val="center"/>
              <w:rPr>
                <w:rFonts w:ascii="Calibri" w:hAnsi="Calibri" w:cs="Calibri"/>
                <w:color w:val="000000"/>
              </w:rPr>
            </w:pPr>
            <w:r>
              <w:rPr>
                <w:rFonts w:ascii="Calibri" w:hAnsi="Calibri" w:cs="Calibri"/>
                <w:color w:val="000000"/>
              </w:rPr>
              <w:t xml:space="preserve"> 38.5±1.0 </w:t>
            </w:r>
          </w:p>
        </w:tc>
        <w:tc>
          <w:tcPr>
            <w:tcW w:w="2160" w:type="dxa"/>
            <w:vAlign w:val="bottom"/>
          </w:tcPr>
          <w:p w14:paraId="47CF5C1B" w14:textId="3E38D97B" w:rsidR="005B6C0C" w:rsidRPr="006235D8" w:rsidRDefault="005B6C0C" w:rsidP="005B6C0C">
            <w:pPr>
              <w:jc w:val="center"/>
              <w:rPr>
                <w:rFonts w:ascii="Calibri" w:hAnsi="Calibri" w:cs="Calibri"/>
                <w:color w:val="000000"/>
              </w:rPr>
            </w:pPr>
            <w:r>
              <w:rPr>
                <w:rFonts w:ascii="Calibri" w:hAnsi="Calibri" w:cs="Calibri"/>
                <w:color w:val="000000"/>
              </w:rPr>
              <w:t xml:space="preserve"> 38.7±1.0 </w:t>
            </w:r>
          </w:p>
        </w:tc>
        <w:tc>
          <w:tcPr>
            <w:tcW w:w="1890" w:type="dxa"/>
            <w:vAlign w:val="bottom"/>
          </w:tcPr>
          <w:p w14:paraId="790D6414" w14:textId="53B7D2D8" w:rsidR="005B6C0C" w:rsidRPr="006235D8" w:rsidRDefault="005B6C0C" w:rsidP="005B6C0C">
            <w:pPr>
              <w:jc w:val="center"/>
              <w:rPr>
                <w:rFonts w:ascii="Calibri" w:hAnsi="Calibri" w:cs="Calibri"/>
                <w:color w:val="000000"/>
              </w:rPr>
            </w:pPr>
            <w:r>
              <w:rPr>
                <w:rFonts w:ascii="Calibri" w:hAnsi="Calibri" w:cs="Calibri"/>
                <w:color w:val="000000"/>
              </w:rPr>
              <w:t xml:space="preserve"> 38.7±0.7 </w:t>
            </w:r>
          </w:p>
        </w:tc>
        <w:tc>
          <w:tcPr>
            <w:tcW w:w="997" w:type="dxa"/>
            <w:vAlign w:val="bottom"/>
          </w:tcPr>
          <w:p w14:paraId="11C53F2A" w14:textId="4EEC77F1" w:rsidR="005B6C0C" w:rsidRPr="004170B6" w:rsidRDefault="005B6C0C" w:rsidP="005B6C0C">
            <w:pPr>
              <w:jc w:val="center"/>
              <w:rPr>
                <w:rFonts w:ascii="Calibri" w:hAnsi="Calibri" w:cs="Calibri"/>
                <w:color w:val="000000"/>
                <w:highlight w:val="yellow"/>
              </w:rPr>
            </w:pPr>
            <w:r>
              <w:rPr>
                <w:rFonts w:ascii="Calibri" w:hAnsi="Calibri" w:cs="Calibri"/>
                <w:color w:val="000000"/>
              </w:rPr>
              <w:t xml:space="preserve"> &lt;0.001  </w:t>
            </w:r>
          </w:p>
        </w:tc>
      </w:tr>
      <w:tr w:rsidR="005B6C0C" w14:paraId="4A38A9B9" w14:textId="77777777" w:rsidTr="00511586">
        <w:tc>
          <w:tcPr>
            <w:tcW w:w="4590" w:type="dxa"/>
            <w:vAlign w:val="bottom"/>
          </w:tcPr>
          <w:p w14:paraId="5A6095B9" w14:textId="77777777" w:rsidR="005B6C0C" w:rsidRPr="006235D8" w:rsidRDefault="005B6C0C" w:rsidP="005B6C0C">
            <w:r w:rsidRPr="006235D8">
              <w:t>Preterm delivery &lt;28 weeks</w:t>
            </w:r>
          </w:p>
        </w:tc>
        <w:tc>
          <w:tcPr>
            <w:tcW w:w="1980" w:type="dxa"/>
            <w:vAlign w:val="bottom"/>
          </w:tcPr>
          <w:p w14:paraId="465CB5FE" w14:textId="3B0E3DD8" w:rsidR="005B6C0C" w:rsidRPr="006235D8" w:rsidRDefault="005B6C0C" w:rsidP="005B6C0C">
            <w:pPr>
              <w:jc w:val="center"/>
              <w:rPr>
                <w:rFonts w:ascii="Calibri" w:hAnsi="Calibri" w:cs="Calibri"/>
                <w:color w:val="000000"/>
              </w:rPr>
            </w:pPr>
            <w:r>
              <w:rPr>
                <w:rFonts w:ascii="Calibri" w:hAnsi="Calibri" w:cs="Calibri"/>
                <w:color w:val="000000"/>
              </w:rPr>
              <w:t xml:space="preserve"> 3 (3.1) </w:t>
            </w:r>
          </w:p>
        </w:tc>
        <w:tc>
          <w:tcPr>
            <w:tcW w:w="2070" w:type="dxa"/>
            <w:vAlign w:val="bottom"/>
          </w:tcPr>
          <w:p w14:paraId="6DBEBEAB" w14:textId="2C67547F"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49A58774" w14:textId="13215B7D"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6E4A452E" w14:textId="01BF8B9A"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324CDFF6" w14:textId="13DB000C" w:rsidR="005B6C0C" w:rsidRPr="004170B6" w:rsidRDefault="005B6C0C" w:rsidP="005B6C0C">
            <w:pPr>
              <w:jc w:val="center"/>
              <w:rPr>
                <w:rFonts w:ascii="Calibri" w:hAnsi="Calibri" w:cs="Calibri"/>
                <w:color w:val="000000"/>
                <w:highlight w:val="yellow"/>
              </w:rPr>
            </w:pPr>
            <w:r>
              <w:rPr>
                <w:rFonts w:ascii="Calibri" w:hAnsi="Calibri" w:cs="Calibri"/>
                <w:color w:val="000000"/>
              </w:rPr>
              <w:t>0.039</w:t>
            </w:r>
          </w:p>
        </w:tc>
      </w:tr>
      <w:tr w:rsidR="005B6C0C" w14:paraId="0EB60B31" w14:textId="77777777" w:rsidTr="00511586">
        <w:tc>
          <w:tcPr>
            <w:tcW w:w="4590" w:type="dxa"/>
            <w:vAlign w:val="bottom"/>
          </w:tcPr>
          <w:p w14:paraId="7AD3F160" w14:textId="77777777" w:rsidR="005B6C0C" w:rsidRPr="006235D8" w:rsidRDefault="005B6C0C" w:rsidP="005B6C0C">
            <w:r w:rsidRPr="006235D8">
              <w:t>Preterm delivery &lt;34 weeks</w:t>
            </w:r>
          </w:p>
        </w:tc>
        <w:tc>
          <w:tcPr>
            <w:tcW w:w="1980" w:type="dxa"/>
            <w:vAlign w:val="bottom"/>
          </w:tcPr>
          <w:p w14:paraId="2FDFE18B" w14:textId="2C5B4779" w:rsidR="005B6C0C" w:rsidRPr="006235D8" w:rsidRDefault="005B6C0C" w:rsidP="005B6C0C">
            <w:pPr>
              <w:jc w:val="center"/>
              <w:rPr>
                <w:rFonts w:ascii="Calibri" w:hAnsi="Calibri" w:cs="Calibri"/>
                <w:color w:val="000000"/>
              </w:rPr>
            </w:pPr>
            <w:r>
              <w:rPr>
                <w:rFonts w:ascii="Calibri" w:hAnsi="Calibri" w:cs="Calibri"/>
                <w:color w:val="000000"/>
              </w:rPr>
              <w:t xml:space="preserve"> 6 (6.2) </w:t>
            </w:r>
          </w:p>
        </w:tc>
        <w:tc>
          <w:tcPr>
            <w:tcW w:w="2070" w:type="dxa"/>
            <w:vAlign w:val="bottom"/>
          </w:tcPr>
          <w:p w14:paraId="3ADC5A1A" w14:textId="44D1AD19"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327971A9" w14:textId="3AEA7525"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780A2E8B" w14:textId="4F9CD6D8"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39A875A5" w14:textId="30567C30" w:rsidR="005B6C0C" w:rsidRPr="004170B6" w:rsidRDefault="005B6C0C" w:rsidP="005B6C0C">
            <w:pPr>
              <w:jc w:val="center"/>
              <w:rPr>
                <w:rFonts w:ascii="Calibri" w:hAnsi="Calibri" w:cs="Calibri"/>
                <w:color w:val="000000"/>
                <w:highlight w:val="yellow"/>
              </w:rPr>
            </w:pPr>
            <w:r>
              <w:rPr>
                <w:rFonts w:ascii="Calibri" w:hAnsi="Calibri" w:cs="Calibri"/>
                <w:color w:val="000000"/>
              </w:rPr>
              <w:t xml:space="preserve"> &lt;0.001  </w:t>
            </w:r>
          </w:p>
        </w:tc>
      </w:tr>
      <w:tr w:rsidR="005B6C0C" w14:paraId="2A13FB07" w14:textId="77777777" w:rsidTr="00511586">
        <w:tc>
          <w:tcPr>
            <w:tcW w:w="4590" w:type="dxa"/>
            <w:vAlign w:val="bottom"/>
          </w:tcPr>
          <w:p w14:paraId="78D81EE1" w14:textId="77777777" w:rsidR="005B6C0C" w:rsidRPr="006235D8" w:rsidRDefault="005B6C0C" w:rsidP="005B6C0C">
            <w:r w:rsidRPr="006235D8">
              <w:t>Preterm delivery &lt;37 weeks</w:t>
            </w:r>
          </w:p>
        </w:tc>
        <w:tc>
          <w:tcPr>
            <w:tcW w:w="1980" w:type="dxa"/>
            <w:vAlign w:val="bottom"/>
          </w:tcPr>
          <w:p w14:paraId="162593E7" w14:textId="4EEB0478" w:rsidR="005B6C0C" w:rsidRPr="006235D8" w:rsidRDefault="005B6C0C" w:rsidP="005B6C0C">
            <w:pPr>
              <w:jc w:val="center"/>
              <w:rPr>
                <w:rFonts w:ascii="Calibri" w:hAnsi="Calibri" w:cs="Calibri"/>
                <w:color w:val="000000"/>
              </w:rPr>
            </w:pPr>
            <w:r>
              <w:rPr>
                <w:rFonts w:ascii="Calibri" w:hAnsi="Calibri" w:cs="Calibri"/>
                <w:color w:val="000000"/>
              </w:rPr>
              <w:t>15 (15.5)</w:t>
            </w:r>
          </w:p>
        </w:tc>
        <w:tc>
          <w:tcPr>
            <w:tcW w:w="2070" w:type="dxa"/>
            <w:vAlign w:val="bottom"/>
          </w:tcPr>
          <w:p w14:paraId="3AA7C9A1" w14:textId="29174DEE" w:rsidR="005B6C0C" w:rsidRPr="006235D8" w:rsidRDefault="005B6C0C" w:rsidP="005B6C0C">
            <w:pPr>
              <w:jc w:val="center"/>
              <w:rPr>
                <w:rFonts w:ascii="Calibri" w:hAnsi="Calibri" w:cs="Calibri"/>
                <w:color w:val="000000"/>
              </w:rPr>
            </w:pPr>
            <w:r>
              <w:rPr>
                <w:rFonts w:ascii="Calibri" w:hAnsi="Calibri" w:cs="Calibri"/>
                <w:color w:val="000000"/>
              </w:rPr>
              <w:t xml:space="preserve"> 5 (5.2) </w:t>
            </w:r>
          </w:p>
        </w:tc>
        <w:tc>
          <w:tcPr>
            <w:tcW w:w="2160" w:type="dxa"/>
            <w:vAlign w:val="bottom"/>
          </w:tcPr>
          <w:p w14:paraId="51EEEE9E" w14:textId="7E15713C" w:rsidR="005B6C0C" w:rsidRPr="006235D8" w:rsidRDefault="005B6C0C" w:rsidP="005B6C0C">
            <w:pPr>
              <w:jc w:val="center"/>
              <w:rPr>
                <w:rFonts w:ascii="Calibri" w:hAnsi="Calibri" w:cs="Calibri"/>
                <w:color w:val="000000"/>
              </w:rPr>
            </w:pPr>
            <w:r>
              <w:rPr>
                <w:rFonts w:ascii="Calibri" w:hAnsi="Calibri" w:cs="Calibri"/>
                <w:color w:val="000000"/>
              </w:rPr>
              <w:t xml:space="preserve"> 4 (3.5) </w:t>
            </w:r>
          </w:p>
        </w:tc>
        <w:tc>
          <w:tcPr>
            <w:tcW w:w="1890" w:type="dxa"/>
            <w:vAlign w:val="bottom"/>
          </w:tcPr>
          <w:p w14:paraId="56450807" w14:textId="17A5F978" w:rsidR="005B6C0C" w:rsidRPr="006235D8" w:rsidRDefault="005B6C0C" w:rsidP="005B6C0C">
            <w:pPr>
              <w:jc w:val="center"/>
              <w:rPr>
                <w:rFonts w:ascii="Calibri" w:hAnsi="Calibri" w:cs="Calibri"/>
                <w:color w:val="000000"/>
              </w:rPr>
            </w:pPr>
            <w:r>
              <w:rPr>
                <w:rFonts w:ascii="Calibri" w:hAnsi="Calibri" w:cs="Calibri"/>
                <w:color w:val="000000"/>
              </w:rPr>
              <w:t xml:space="preserve"> 1 (1.1) </w:t>
            </w:r>
          </w:p>
        </w:tc>
        <w:tc>
          <w:tcPr>
            <w:tcW w:w="997" w:type="dxa"/>
            <w:vAlign w:val="bottom"/>
          </w:tcPr>
          <w:p w14:paraId="3151CC36" w14:textId="7D2F6755" w:rsidR="005B6C0C" w:rsidRPr="004170B6" w:rsidRDefault="005B6C0C" w:rsidP="005B6C0C">
            <w:pPr>
              <w:jc w:val="center"/>
              <w:rPr>
                <w:rFonts w:ascii="Calibri" w:hAnsi="Calibri" w:cs="Calibri"/>
                <w:color w:val="000000"/>
                <w:highlight w:val="yellow"/>
              </w:rPr>
            </w:pPr>
            <w:r>
              <w:rPr>
                <w:rFonts w:ascii="Calibri" w:hAnsi="Calibri" w:cs="Calibri"/>
                <w:color w:val="000000"/>
              </w:rPr>
              <w:t xml:space="preserve"> &lt;0.001  </w:t>
            </w:r>
          </w:p>
        </w:tc>
      </w:tr>
      <w:tr w:rsidR="00320793" w14:paraId="542C37EB" w14:textId="77777777" w:rsidTr="00511586">
        <w:tc>
          <w:tcPr>
            <w:tcW w:w="4590" w:type="dxa"/>
            <w:vAlign w:val="bottom"/>
          </w:tcPr>
          <w:p w14:paraId="5B91F2FD" w14:textId="77777777" w:rsidR="00320793" w:rsidRPr="00D174D4" w:rsidRDefault="00320793" w:rsidP="00320793">
            <w:r w:rsidRPr="00D174D4">
              <w:rPr>
                <w:rFonts w:ascii="Calibri" w:hAnsi="Calibri" w:cs="Calibri"/>
                <w:color w:val="000000"/>
              </w:rPr>
              <w:t>Still birth – n (%)</w:t>
            </w:r>
          </w:p>
        </w:tc>
        <w:tc>
          <w:tcPr>
            <w:tcW w:w="1980" w:type="dxa"/>
            <w:vAlign w:val="bottom"/>
          </w:tcPr>
          <w:p w14:paraId="0923BDA3" w14:textId="55602F02" w:rsidR="00320793" w:rsidRDefault="00320793" w:rsidP="00320793">
            <w:pPr>
              <w:jc w:val="center"/>
              <w:rPr>
                <w:rFonts w:ascii="Calibri" w:hAnsi="Calibri" w:cs="Calibri"/>
                <w:color w:val="000000"/>
              </w:rPr>
            </w:pPr>
            <w:r>
              <w:rPr>
                <w:rFonts w:ascii="Calibri" w:hAnsi="Calibri" w:cs="Calibri"/>
                <w:color w:val="000000"/>
              </w:rPr>
              <w:t xml:space="preserve"> 2 (2.1) </w:t>
            </w:r>
          </w:p>
        </w:tc>
        <w:tc>
          <w:tcPr>
            <w:tcW w:w="2070" w:type="dxa"/>
            <w:vAlign w:val="bottom"/>
          </w:tcPr>
          <w:p w14:paraId="3B2ED501" w14:textId="65F84554"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0EAE6973" w14:textId="00888D0C"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54100B56" w14:textId="1197BD8F"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068FC2AE" w14:textId="6862EAF4" w:rsidR="00320793" w:rsidRDefault="00320793" w:rsidP="00320793">
            <w:pPr>
              <w:jc w:val="center"/>
              <w:rPr>
                <w:rFonts w:ascii="Calibri" w:hAnsi="Calibri" w:cs="Calibri"/>
                <w:color w:val="000000"/>
              </w:rPr>
            </w:pPr>
            <w:r>
              <w:rPr>
                <w:rFonts w:ascii="Calibri" w:hAnsi="Calibri" w:cs="Calibri"/>
                <w:color w:val="000000"/>
              </w:rPr>
              <w:t>0.167</w:t>
            </w:r>
          </w:p>
        </w:tc>
      </w:tr>
      <w:tr w:rsidR="00320793" w14:paraId="235DC3D8" w14:textId="77777777" w:rsidTr="00511586">
        <w:tc>
          <w:tcPr>
            <w:tcW w:w="4590" w:type="dxa"/>
            <w:vAlign w:val="bottom"/>
          </w:tcPr>
          <w:p w14:paraId="3F6A20BE" w14:textId="77777777" w:rsidR="00320793" w:rsidRPr="00D174D4" w:rsidRDefault="00320793" w:rsidP="00320793">
            <w:r w:rsidRPr="00D174D4">
              <w:rPr>
                <w:rFonts w:ascii="Calibri" w:hAnsi="Calibri" w:cs="Calibri"/>
                <w:color w:val="000000"/>
              </w:rPr>
              <w:lastRenderedPageBreak/>
              <w:t>Birthweights – grams</w:t>
            </w:r>
          </w:p>
        </w:tc>
        <w:tc>
          <w:tcPr>
            <w:tcW w:w="1980" w:type="dxa"/>
            <w:vAlign w:val="bottom"/>
          </w:tcPr>
          <w:p w14:paraId="6576E1DA" w14:textId="1354C97D" w:rsidR="00320793" w:rsidRDefault="00320793" w:rsidP="00320793">
            <w:pPr>
              <w:jc w:val="center"/>
              <w:rPr>
                <w:rFonts w:ascii="Calibri" w:hAnsi="Calibri" w:cs="Calibri"/>
                <w:color w:val="000000"/>
              </w:rPr>
            </w:pPr>
            <w:r>
              <w:rPr>
                <w:rFonts w:ascii="Calibri" w:hAnsi="Calibri" w:cs="Calibri"/>
                <w:color w:val="000000"/>
              </w:rPr>
              <w:t xml:space="preserve">  3053.1±620.2  </w:t>
            </w:r>
          </w:p>
        </w:tc>
        <w:tc>
          <w:tcPr>
            <w:tcW w:w="2070" w:type="dxa"/>
            <w:vAlign w:val="bottom"/>
          </w:tcPr>
          <w:p w14:paraId="1CC35751" w14:textId="5CBF3ED1" w:rsidR="00320793" w:rsidRDefault="00320793" w:rsidP="00320793">
            <w:pPr>
              <w:jc w:val="center"/>
              <w:rPr>
                <w:rFonts w:ascii="Calibri" w:hAnsi="Calibri" w:cs="Calibri"/>
                <w:color w:val="000000"/>
              </w:rPr>
            </w:pPr>
            <w:r>
              <w:rPr>
                <w:rFonts w:ascii="Calibri" w:hAnsi="Calibri" w:cs="Calibri"/>
                <w:color w:val="000000"/>
              </w:rPr>
              <w:t xml:space="preserve">  3148.4±368.0  </w:t>
            </w:r>
          </w:p>
        </w:tc>
        <w:tc>
          <w:tcPr>
            <w:tcW w:w="2160" w:type="dxa"/>
            <w:vAlign w:val="bottom"/>
          </w:tcPr>
          <w:p w14:paraId="0CF98037" w14:textId="4FBBC466" w:rsidR="00320793" w:rsidRDefault="00320793" w:rsidP="00320793">
            <w:pPr>
              <w:jc w:val="center"/>
              <w:rPr>
                <w:rFonts w:ascii="Calibri" w:hAnsi="Calibri" w:cs="Calibri"/>
                <w:color w:val="000000"/>
              </w:rPr>
            </w:pPr>
            <w:r>
              <w:rPr>
                <w:rFonts w:ascii="Calibri" w:hAnsi="Calibri" w:cs="Calibri"/>
                <w:color w:val="000000"/>
              </w:rPr>
              <w:t xml:space="preserve">  3120.7±370.9  </w:t>
            </w:r>
          </w:p>
        </w:tc>
        <w:tc>
          <w:tcPr>
            <w:tcW w:w="1890" w:type="dxa"/>
            <w:vAlign w:val="bottom"/>
          </w:tcPr>
          <w:p w14:paraId="5AB883E3" w14:textId="16948C60" w:rsidR="00320793" w:rsidRDefault="00320793" w:rsidP="00320793">
            <w:pPr>
              <w:jc w:val="center"/>
              <w:rPr>
                <w:rFonts w:ascii="Calibri" w:hAnsi="Calibri" w:cs="Calibri"/>
                <w:color w:val="000000"/>
              </w:rPr>
            </w:pPr>
            <w:r>
              <w:rPr>
                <w:rFonts w:ascii="Calibri" w:hAnsi="Calibri" w:cs="Calibri"/>
                <w:color w:val="000000"/>
              </w:rPr>
              <w:t xml:space="preserve">  3186.6±277.9  </w:t>
            </w:r>
          </w:p>
        </w:tc>
        <w:tc>
          <w:tcPr>
            <w:tcW w:w="997" w:type="dxa"/>
            <w:vAlign w:val="bottom"/>
          </w:tcPr>
          <w:p w14:paraId="73A8875C" w14:textId="565DD3E5" w:rsidR="00320793" w:rsidRDefault="00320793" w:rsidP="00320793">
            <w:pPr>
              <w:jc w:val="center"/>
              <w:rPr>
                <w:rFonts w:ascii="Calibri" w:hAnsi="Calibri" w:cs="Calibri"/>
                <w:color w:val="000000"/>
              </w:rPr>
            </w:pPr>
            <w:r>
              <w:rPr>
                <w:rFonts w:ascii="Calibri" w:hAnsi="Calibri" w:cs="Calibri"/>
                <w:color w:val="000000"/>
              </w:rPr>
              <w:t>0.186</w:t>
            </w:r>
          </w:p>
        </w:tc>
      </w:tr>
      <w:tr w:rsidR="00320793" w14:paraId="729D6FE8" w14:textId="77777777" w:rsidTr="00511586">
        <w:tc>
          <w:tcPr>
            <w:tcW w:w="4590" w:type="dxa"/>
            <w:vAlign w:val="bottom"/>
          </w:tcPr>
          <w:p w14:paraId="5F2EECD7" w14:textId="77777777" w:rsidR="00320793" w:rsidRPr="00D174D4" w:rsidRDefault="00320793" w:rsidP="00320793">
            <w:r w:rsidRPr="00D174D4">
              <w:t>Low birthweight – n (%)</w:t>
            </w:r>
          </w:p>
        </w:tc>
        <w:tc>
          <w:tcPr>
            <w:tcW w:w="1980" w:type="dxa"/>
            <w:vAlign w:val="bottom"/>
          </w:tcPr>
          <w:p w14:paraId="2640D6DD" w14:textId="054FD346" w:rsidR="00320793" w:rsidRDefault="00320793" w:rsidP="00320793">
            <w:pPr>
              <w:jc w:val="center"/>
              <w:rPr>
                <w:rFonts w:ascii="Calibri" w:hAnsi="Calibri" w:cs="Calibri"/>
                <w:color w:val="000000"/>
              </w:rPr>
            </w:pPr>
            <w:r>
              <w:rPr>
                <w:rFonts w:ascii="Calibri" w:hAnsi="Calibri" w:cs="Calibri"/>
                <w:color w:val="000000"/>
              </w:rPr>
              <w:t xml:space="preserve"> 7 (7.4) </w:t>
            </w:r>
          </w:p>
        </w:tc>
        <w:tc>
          <w:tcPr>
            <w:tcW w:w="2070" w:type="dxa"/>
            <w:vAlign w:val="bottom"/>
          </w:tcPr>
          <w:p w14:paraId="207F9F33" w14:textId="6268C582"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5B0B22DF" w14:textId="686E00B3" w:rsidR="00320793" w:rsidRDefault="00320793" w:rsidP="00320793">
            <w:pPr>
              <w:jc w:val="center"/>
              <w:rPr>
                <w:rFonts w:ascii="Calibri" w:hAnsi="Calibri" w:cs="Calibri"/>
                <w:color w:val="000000"/>
              </w:rPr>
            </w:pPr>
            <w:r>
              <w:rPr>
                <w:rFonts w:ascii="Calibri" w:hAnsi="Calibri" w:cs="Calibri"/>
                <w:color w:val="000000"/>
              </w:rPr>
              <w:t xml:space="preserve"> 3 (2.6) </w:t>
            </w:r>
          </w:p>
        </w:tc>
        <w:tc>
          <w:tcPr>
            <w:tcW w:w="1890" w:type="dxa"/>
            <w:vAlign w:val="bottom"/>
          </w:tcPr>
          <w:p w14:paraId="55459974" w14:textId="5F1DCDE8"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6A1CEC2D" w14:textId="5C8973AB" w:rsidR="00320793" w:rsidRPr="006235D8" w:rsidRDefault="00320793" w:rsidP="00320793">
            <w:pPr>
              <w:jc w:val="center"/>
              <w:rPr>
                <w:rFonts w:ascii="Calibri" w:hAnsi="Calibri" w:cs="Calibri"/>
                <w:color w:val="000000"/>
                <w:highlight w:val="yellow"/>
              </w:rPr>
            </w:pPr>
            <w:r>
              <w:rPr>
                <w:rFonts w:ascii="Calibri" w:hAnsi="Calibri" w:cs="Calibri"/>
                <w:color w:val="000000"/>
              </w:rPr>
              <w:t>0.002</w:t>
            </w:r>
          </w:p>
        </w:tc>
      </w:tr>
      <w:tr w:rsidR="00320793" w14:paraId="127AD2E5" w14:textId="77777777" w:rsidTr="00511586">
        <w:tc>
          <w:tcPr>
            <w:tcW w:w="4590" w:type="dxa"/>
            <w:vAlign w:val="bottom"/>
          </w:tcPr>
          <w:p w14:paraId="1CDB1743" w14:textId="77777777" w:rsidR="00320793" w:rsidRPr="00D174D4" w:rsidRDefault="00320793" w:rsidP="00320793">
            <w:r w:rsidRPr="00D174D4">
              <w:rPr>
                <w:rFonts w:ascii="Calibri" w:hAnsi="Calibri" w:cs="Calibri"/>
                <w:color w:val="000000"/>
              </w:rPr>
              <w:t>Heavy birthweight – n (%)</w:t>
            </w:r>
          </w:p>
        </w:tc>
        <w:tc>
          <w:tcPr>
            <w:tcW w:w="1980" w:type="dxa"/>
            <w:vAlign w:val="bottom"/>
          </w:tcPr>
          <w:p w14:paraId="1C18221C" w14:textId="1571394A" w:rsidR="00320793" w:rsidRDefault="00320793" w:rsidP="00320793">
            <w:pPr>
              <w:jc w:val="center"/>
              <w:rPr>
                <w:rFonts w:ascii="Calibri" w:hAnsi="Calibri" w:cs="Calibri"/>
                <w:color w:val="000000"/>
              </w:rPr>
            </w:pPr>
            <w:r>
              <w:rPr>
                <w:rFonts w:ascii="Calibri" w:hAnsi="Calibri" w:cs="Calibri"/>
                <w:color w:val="000000"/>
              </w:rPr>
              <w:t xml:space="preserve"> 1 (1.1) </w:t>
            </w:r>
          </w:p>
        </w:tc>
        <w:tc>
          <w:tcPr>
            <w:tcW w:w="2070" w:type="dxa"/>
            <w:vAlign w:val="bottom"/>
          </w:tcPr>
          <w:p w14:paraId="64E14B8F" w14:textId="33AF96F6" w:rsidR="00320793" w:rsidRDefault="00320793" w:rsidP="00320793">
            <w:pPr>
              <w:jc w:val="center"/>
              <w:rPr>
                <w:rFonts w:ascii="Calibri" w:hAnsi="Calibri" w:cs="Calibri"/>
                <w:color w:val="000000"/>
              </w:rPr>
            </w:pPr>
            <w:r>
              <w:rPr>
                <w:rFonts w:ascii="Calibri" w:hAnsi="Calibri" w:cs="Calibri"/>
                <w:color w:val="000000"/>
              </w:rPr>
              <w:t xml:space="preserve"> 1 (1.0) </w:t>
            </w:r>
          </w:p>
        </w:tc>
        <w:tc>
          <w:tcPr>
            <w:tcW w:w="2160" w:type="dxa"/>
            <w:vAlign w:val="bottom"/>
          </w:tcPr>
          <w:p w14:paraId="321CA06A" w14:textId="723F355A" w:rsidR="00320793" w:rsidRDefault="00320793" w:rsidP="00320793">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0F42D8D4" w14:textId="7DEEC3AA" w:rsidR="00320793" w:rsidRDefault="00320793" w:rsidP="00320793">
            <w:pPr>
              <w:jc w:val="center"/>
              <w:rPr>
                <w:rFonts w:ascii="Calibri" w:hAnsi="Calibri" w:cs="Calibri"/>
                <w:color w:val="000000"/>
              </w:rPr>
            </w:pPr>
            <w:r>
              <w:rPr>
                <w:rFonts w:ascii="Calibri" w:hAnsi="Calibri" w:cs="Calibri"/>
                <w:color w:val="000000"/>
              </w:rPr>
              <w:t xml:space="preserve"> 1 (1.1) </w:t>
            </w:r>
          </w:p>
        </w:tc>
        <w:tc>
          <w:tcPr>
            <w:tcW w:w="997" w:type="dxa"/>
            <w:vAlign w:val="bottom"/>
          </w:tcPr>
          <w:p w14:paraId="1284FA16" w14:textId="52DDB6F5" w:rsidR="00320793" w:rsidRDefault="00320793" w:rsidP="00320793">
            <w:pPr>
              <w:jc w:val="center"/>
              <w:rPr>
                <w:rFonts w:ascii="Calibri" w:hAnsi="Calibri" w:cs="Calibri"/>
                <w:color w:val="000000"/>
              </w:rPr>
            </w:pPr>
            <w:r>
              <w:rPr>
                <w:rFonts w:ascii="Calibri" w:hAnsi="Calibri" w:cs="Calibri"/>
                <w:color w:val="000000"/>
              </w:rPr>
              <w:t>0.95</w:t>
            </w:r>
          </w:p>
        </w:tc>
      </w:tr>
      <w:tr w:rsidR="00320793" w14:paraId="4AD139CA" w14:textId="77777777" w:rsidTr="00511586">
        <w:tc>
          <w:tcPr>
            <w:tcW w:w="4590" w:type="dxa"/>
            <w:vAlign w:val="bottom"/>
          </w:tcPr>
          <w:p w14:paraId="0CF957D0" w14:textId="77777777" w:rsidR="00320793" w:rsidRPr="00D174D4" w:rsidRDefault="00320793" w:rsidP="00320793">
            <w:r w:rsidRPr="00D174D4">
              <w:rPr>
                <w:rFonts w:ascii="Calibri" w:hAnsi="Calibri" w:cs="Calibri"/>
                <w:color w:val="000000"/>
              </w:rPr>
              <w:t>Birthweight percentile – [mean] percent</w:t>
            </w:r>
          </w:p>
        </w:tc>
        <w:tc>
          <w:tcPr>
            <w:tcW w:w="1980" w:type="dxa"/>
            <w:vAlign w:val="bottom"/>
          </w:tcPr>
          <w:p w14:paraId="54AA7804" w14:textId="7B008673" w:rsidR="00320793" w:rsidRDefault="00320793" w:rsidP="00320793">
            <w:pPr>
              <w:jc w:val="center"/>
              <w:rPr>
                <w:rFonts w:ascii="Calibri" w:hAnsi="Calibri" w:cs="Calibri"/>
                <w:color w:val="000000"/>
              </w:rPr>
            </w:pPr>
            <w:r>
              <w:rPr>
                <w:rFonts w:ascii="Calibri" w:hAnsi="Calibri" w:cs="Calibri"/>
                <w:color w:val="000000"/>
              </w:rPr>
              <w:t>52.2±28.2</w:t>
            </w:r>
          </w:p>
        </w:tc>
        <w:tc>
          <w:tcPr>
            <w:tcW w:w="2070" w:type="dxa"/>
            <w:vAlign w:val="bottom"/>
          </w:tcPr>
          <w:p w14:paraId="2ACB06CC" w14:textId="60F6C322" w:rsidR="00320793" w:rsidRDefault="00320793" w:rsidP="00320793">
            <w:pPr>
              <w:jc w:val="center"/>
              <w:rPr>
                <w:rFonts w:ascii="Calibri" w:hAnsi="Calibri" w:cs="Calibri"/>
                <w:color w:val="000000"/>
              </w:rPr>
            </w:pPr>
            <w:r>
              <w:rPr>
                <w:rFonts w:ascii="Calibri" w:hAnsi="Calibri" w:cs="Calibri"/>
                <w:color w:val="000000"/>
              </w:rPr>
              <w:t>48.6±28.7</w:t>
            </w:r>
          </w:p>
        </w:tc>
        <w:tc>
          <w:tcPr>
            <w:tcW w:w="2160" w:type="dxa"/>
            <w:vAlign w:val="bottom"/>
          </w:tcPr>
          <w:p w14:paraId="49D095AD" w14:textId="6C85118F" w:rsidR="00320793" w:rsidRDefault="00320793" w:rsidP="00320793">
            <w:pPr>
              <w:jc w:val="center"/>
              <w:rPr>
                <w:rFonts w:ascii="Calibri" w:hAnsi="Calibri" w:cs="Calibri"/>
                <w:color w:val="000000"/>
              </w:rPr>
            </w:pPr>
            <w:r>
              <w:rPr>
                <w:rFonts w:ascii="Calibri" w:hAnsi="Calibri" w:cs="Calibri"/>
                <w:color w:val="000000"/>
              </w:rPr>
              <w:t>45.2±28.7</w:t>
            </w:r>
          </w:p>
        </w:tc>
        <w:tc>
          <w:tcPr>
            <w:tcW w:w="1890" w:type="dxa"/>
            <w:vAlign w:val="bottom"/>
          </w:tcPr>
          <w:p w14:paraId="620AF852" w14:textId="3074E102" w:rsidR="00320793" w:rsidRDefault="00320793" w:rsidP="00320793">
            <w:pPr>
              <w:jc w:val="center"/>
              <w:rPr>
                <w:rFonts w:ascii="Calibri" w:hAnsi="Calibri" w:cs="Calibri"/>
                <w:color w:val="000000"/>
              </w:rPr>
            </w:pPr>
            <w:r>
              <w:rPr>
                <w:rFonts w:ascii="Calibri" w:hAnsi="Calibri" w:cs="Calibri"/>
                <w:color w:val="000000"/>
              </w:rPr>
              <w:t>47.8±25.1</w:t>
            </w:r>
          </w:p>
        </w:tc>
        <w:tc>
          <w:tcPr>
            <w:tcW w:w="997" w:type="dxa"/>
            <w:vAlign w:val="bottom"/>
          </w:tcPr>
          <w:p w14:paraId="59E53FE6" w14:textId="14640666" w:rsidR="00320793" w:rsidRDefault="00320793" w:rsidP="00320793">
            <w:pPr>
              <w:jc w:val="center"/>
              <w:rPr>
                <w:rFonts w:ascii="Calibri" w:hAnsi="Calibri" w:cs="Calibri"/>
                <w:color w:val="000000"/>
              </w:rPr>
            </w:pPr>
            <w:r>
              <w:rPr>
                <w:rFonts w:ascii="Calibri" w:hAnsi="Calibri" w:cs="Calibri"/>
                <w:color w:val="000000"/>
              </w:rPr>
              <w:t>0.351</w:t>
            </w:r>
          </w:p>
        </w:tc>
      </w:tr>
      <w:tr w:rsidR="00320793" w14:paraId="083306E6" w14:textId="77777777" w:rsidTr="00511586">
        <w:tc>
          <w:tcPr>
            <w:tcW w:w="4590" w:type="dxa"/>
            <w:vAlign w:val="bottom"/>
          </w:tcPr>
          <w:p w14:paraId="57A2CF0D" w14:textId="77777777" w:rsidR="00320793" w:rsidRDefault="00320793" w:rsidP="00320793">
            <w:r>
              <w:rPr>
                <w:rFonts w:ascii="Calibri" w:hAnsi="Calibri" w:cs="Calibri"/>
                <w:color w:val="000000"/>
              </w:rPr>
              <w:t>Birthweight percentile – [median] percent</w:t>
            </w:r>
          </w:p>
        </w:tc>
        <w:tc>
          <w:tcPr>
            <w:tcW w:w="1980" w:type="dxa"/>
            <w:vAlign w:val="bottom"/>
          </w:tcPr>
          <w:p w14:paraId="1BEE094E" w14:textId="713D0E7B" w:rsidR="00320793" w:rsidRDefault="00320793" w:rsidP="00320793">
            <w:pPr>
              <w:jc w:val="center"/>
              <w:rPr>
                <w:rFonts w:ascii="Calibri" w:hAnsi="Calibri" w:cs="Calibri"/>
                <w:color w:val="000000"/>
              </w:rPr>
            </w:pPr>
            <w:r>
              <w:rPr>
                <w:rFonts w:ascii="Calibri" w:hAnsi="Calibri" w:cs="Calibri"/>
                <w:color w:val="000000"/>
              </w:rPr>
              <w:t>50.0 [25.0;75.0]</w:t>
            </w:r>
          </w:p>
        </w:tc>
        <w:tc>
          <w:tcPr>
            <w:tcW w:w="2070" w:type="dxa"/>
            <w:vAlign w:val="bottom"/>
          </w:tcPr>
          <w:p w14:paraId="15E7B82D" w14:textId="0B624A9A" w:rsidR="00320793" w:rsidRDefault="00320793" w:rsidP="00320793">
            <w:pPr>
              <w:jc w:val="center"/>
              <w:rPr>
                <w:rFonts w:ascii="Calibri" w:hAnsi="Calibri" w:cs="Calibri"/>
                <w:color w:val="000000"/>
              </w:rPr>
            </w:pPr>
            <w:r>
              <w:rPr>
                <w:rFonts w:ascii="Calibri" w:hAnsi="Calibri" w:cs="Calibri"/>
                <w:color w:val="000000"/>
              </w:rPr>
              <w:t>50.0 [25.0;75.0]</w:t>
            </w:r>
          </w:p>
        </w:tc>
        <w:tc>
          <w:tcPr>
            <w:tcW w:w="2160" w:type="dxa"/>
            <w:vAlign w:val="bottom"/>
          </w:tcPr>
          <w:p w14:paraId="75914AB8" w14:textId="7D2C8923" w:rsidR="00320793" w:rsidRDefault="00320793" w:rsidP="00320793">
            <w:pPr>
              <w:jc w:val="center"/>
              <w:rPr>
                <w:rFonts w:ascii="Calibri" w:hAnsi="Calibri" w:cs="Calibri"/>
                <w:color w:val="000000"/>
              </w:rPr>
            </w:pPr>
            <w:r>
              <w:rPr>
                <w:rFonts w:ascii="Calibri" w:hAnsi="Calibri" w:cs="Calibri"/>
                <w:color w:val="000000"/>
              </w:rPr>
              <w:t>50.0 [25.0;75.0]</w:t>
            </w:r>
          </w:p>
        </w:tc>
        <w:tc>
          <w:tcPr>
            <w:tcW w:w="1890" w:type="dxa"/>
            <w:vAlign w:val="bottom"/>
          </w:tcPr>
          <w:p w14:paraId="61EC73C5" w14:textId="044115A5" w:rsidR="00320793" w:rsidRDefault="00320793" w:rsidP="00320793">
            <w:pPr>
              <w:jc w:val="center"/>
              <w:rPr>
                <w:rFonts w:ascii="Calibri" w:hAnsi="Calibri" w:cs="Calibri"/>
                <w:color w:val="000000"/>
              </w:rPr>
            </w:pPr>
            <w:r>
              <w:rPr>
                <w:rFonts w:ascii="Calibri" w:hAnsi="Calibri" w:cs="Calibri"/>
                <w:color w:val="000000"/>
              </w:rPr>
              <w:t>50.0 [25.0;75.0]</w:t>
            </w:r>
          </w:p>
        </w:tc>
        <w:tc>
          <w:tcPr>
            <w:tcW w:w="997" w:type="dxa"/>
            <w:vAlign w:val="bottom"/>
          </w:tcPr>
          <w:p w14:paraId="47224161" w14:textId="14139555" w:rsidR="00320793" w:rsidRDefault="00320793" w:rsidP="00320793">
            <w:pPr>
              <w:jc w:val="center"/>
              <w:rPr>
                <w:rFonts w:ascii="Calibri" w:hAnsi="Calibri" w:cs="Calibri"/>
                <w:color w:val="000000"/>
              </w:rPr>
            </w:pPr>
            <w:r>
              <w:rPr>
                <w:rFonts w:ascii="Calibri" w:hAnsi="Calibri" w:cs="Calibri"/>
                <w:color w:val="000000"/>
              </w:rPr>
              <w:t>0.333</w:t>
            </w:r>
          </w:p>
        </w:tc>
      </w:tr>
      <w:tr w:rsidR="00320793" w14:paraId="2FB7D30D" w14:textId="77777777" w:rsidTr="00511586">
        <w:tc>
          <w:tcPr>
            <w:tcW w:w="4590" w:type="dxa"/>
            <w:vAlign w:val="bottom"/>
          </w:tcPr>
          <w:p w14:paraId="289C652C" w14:textId="77777777" w:rsidR="00320793" w:rsidRDefault="00320793" w:rsidP="00320793">
            <w:pPr>
              <w:rPr>
                <w:rFonts w:ascii="Calibri" w:hAnsi="Calibri" w:cs="Calibri"/>
                <w:color w:val="000000"/>
              </w:rPr>
            </w:pPr>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bottom"/>
          </w:tcPr>
          <w:p w14:paraId="12E204A1" w14:textId="4BD54845" w:rsidR="00320793" w:rsidRDefault="00320793" w:rsidP="00320793">
            <w:pPr>
              <w:jc w:val="center"/>
              <w:rPr>
                <w:rFonts w:ascii="Calibri" w:hAnsi="Calibri" w:cs="Calibri"/>
                <w:color w:val="000000"/>
              </w:rPr>
            </w:pPr>
            <w:r>
              <w:rPr>
                <w:rFonts w:ascii="Calibri" w:hAnsi="Calibri" w:cs="Calibri"/>
                <w:color w:val="000000"/>
              </w:rPr>
              <w:t xml:space="preserve"> 5 (5.2) </w:t>
            </w:r>
          </w:p>
        </w:tc>
        <w:tc>
          <w:tcPr>
            <w:tcW w:w="2070" w:type="dxa"/>
            <w:vAlign w:val="bottom"/>
          </w:tcPr>
          <w:p w14:paraId="03D85E72" w14:textId="50424E1D" w:rsidR="00320793" w:rsidRDefault="00320793" w:rsidP="00320793">
            <w:pPr>
              <w:jc w:val="center"/>
              <w:rPr>
                <w:rFonts w:ascii="Calibri" w:hAnsi="Calibri" w:cs="Calibri"/>
                <w:color w:val="000000"/>
              </w:rPr>
            </w:pPr>
            <w:r>
              <w:rPr>
                <w:rFonts w:ascii="Calibri" w:hAnsi="Calibri" w:cs="Calibri"/>
                <w:color w:val="000000"/>
              </w:rPr>
              <w:t xml:space="preserve"> 4 (4.1) </w:t>
            </w:r>
          </w:p>
        </w:tc>
        <w:tc>
          <w:tcPr>
            <w:tcW w:w="2160" w:type="dxa"/>
            <w:vAlign w:val="bottom"/>
          </w:tcPr>
          <w:p w14:paraId="1EABF99B" w14:textId="1ABBA094" w:rsidR="00320793" w:rsidRDefault="00320793" w:rsidP="00320793">
            <w:pPr>
              <w:jc w:val="center"/>
              <w:rPr>
                <w:rFonts w:ascii="Calibri" w:hAnsi="Calibri" w:cs="Calibri"/>
                <w:color w:val="000000"/>
              </w:rPr>
            </w:pPr>
            <w:r>
              <w:rPr>
                <w:rFonts w:ascii="Calibri" w:hAnsi="Calibri" w:cs="Calibri"/>
                <w:color w:val="000000"/>
              </w:rPr>
              <w:t xml:space="preserve"> 7 (6.1) </w:t>
            </w:r>
          </w:p>
        </w:tc>
        <w:tc>
          <w:tcPr>
            <w:tcW w:w="1890" w:type="dxa"/>
            <w:vAlign w:val="bottom"/>
          </w:tcPr>
          <w:p w14:paraId="46938002" w14:textId="2B0C12C7"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23A29842" w14:textId="03E23906" w:rsidR="00320793" w:rsidRDefault="00320793" w:rsidP="00320793">
            <w:pPr>
              <w:jc w:val="center"/>
              <w:rPr>
                <w:rFonts w:ascii="Calibri" w:hAnsi="Calibri" w:cs="Calibri"/>
                <w:color w:val="000000"/>
              </w:rPr>
            </w:pPr>
            <w:r>
              <w:rPr>
                <w:rFonts w:ascii="Calibri" w:hAnsi="Calibri" w:cs="Calibri"/>
                <w:color w:val="000000"/>
              </w:rPr>
              <w:t>0.084</w:t>
            </w:r>
          </w:p>
        </w:tc>
      </w:tr>
      <w:tr w:rsidR="00320793" w14:paraId="5DF96A3B" w14:textId="77777777" w:rsidTr="00511586">
        <w:tc>
          <w:tcPr>
            <w:tcW w:w="4590" w:type="dxa"/>
            <w:vAlign w:val="bottom"/>
          </w:tcPr>
          <w:p w14:paraId="3A28609B" w14:textId="77777777" w:rsidR="00320793" w:rsidRDefault="00320793" w:rsidP="00320793">
            <w:pPr>
              <w:rPr>
                <w:rFonts w:ascii="Calibri" w:hAnsi="Calibri" w:cs="Calibri"/>
                <w:color w:val="000000"/>
              </w:rPr>
            </w:pPr>
            <w:r>
              <w:rPr>
                <w:rFonts w:ascii="Calibri" w:hAnsi="Calibri" w:cs="Calibri"/>
                <w:color w:val="000000"/>
              </w:rPr>
              <w:t>Neonatal ICU events – n (%)</w:t>
            </w:r>
          </w:p>
        </w:tc>
        <w:tc>
          <w:tcPr>
            <w:tcW w:w="1980" w:type="dxa"/>
            <w:vAlign w:val="bottom"/>
          </w:tcPr>
          <w:p w14:paraId="3A0EEDB4" w14:textId="09391AF0" w:rsidR="00320793" w:rsidRDefault="00320793" w:rsidP="00320793">
            <w:pPr>
              <w:jc w:val="center"/>
              <w:rPr>
                <w:rFonts w:ascii="Calibri" w:hAnsi="Calibri" w:cs="Calibri"/>
                <w:color w:val="000000"/>
              </w:rPr>
            </w:pPr>
            <w:r>
              <w:rPr>
                <w:rFonts w:ascii="Calibri" w:hAnsi="Calibri" w:cs="Calibri"/>
                <w:color w:val="000000"/>
              </w:rPr>
              <w:t xml:space="preserve"> 6 (6.2) </w:t>
            </w:r>
          </w:p>
        </w:tc>
        <w:tc>
          <w:tcPr>
            <w:tcW w:w="2070" w:type="dxa"/>
            <w:vAlign w:val="bottom"/>
          </w:tcPr>
          <w:p w14:paraId="69C1F299" w14:textId="6ECB16F7" w:rsidR="00320793" w:rsidRDefault="00320793" w:rsidP="00320793">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5084BA1D" w14:textId="003D0143" w:rsidR="00320793" w:rsidRDefault="00320793" w:rsidP="00320793">
            <w:pPr>
              <w:jc w:val="center"/>
              <w:rPr>
                <w:rFonts w:ascii="Calibri" w:hAnsi="Calibri" w:cs="Calibri"/>
                <w:color w:val="000000"/>
              </w:rPr>
            </w:pPr>
            <w:r>
              <w:rPr>
                <w:rFonts w:ascii="Calibri" w:hAnsi="Calibri" w:cs="Calibri"/>
                <w:color w:val="000000"/>
              </w:rPr>
              <w:t>12 (10.4)</w:t>
            </w:r>
          </w:p>
        </w:tc>
        <w:tc>
          <w:tcPr>
            <w:tcW w:w="1890" w:type="dxa"/>
            <w:vAlign w:val="bottom"/>
          </w:tcPr>
          <w:p w14:paraId="0EE4BEE8" w14:textId="3F6620CF" w:rsidR="00320793" w:rsidRDefault="00320793" w:rsidP="00320793">
            <w:pPr>
              <w:jc w:val="center"/>
              <w:rPr>
                <w:rFonts w:ascii="Calibri" w:hAnsi="Calibri" w:cs="Calibri"/>
                <w:color w:val="000000"/>
              </w:rPr>
            </w:pPr>
            <w:r>
              <w:rPr>
                <w:rFonts w:ascii="Calibri" w:hAnsi="Calibri" w:cs="Calibri"/>
                <w:color w:val="000000"/>
              </w:rPr>
              <w:t xml:space="preserve"> 2 (2.3) </w:t>
            </w:r>
          </w:p>
        </w:tc>
        <w:tc>
          <w:tcPr>
            <w:tcW w:w="997" w:type="dxa"/>
            <w:vAlign w:val="bottom"/>
          </w:tcPr>
          <w:p w14:paraId="787C91FC" w14:textId="75537DEB" w:rsidR="00320793" w:rsidRDefault="00320793" w:rsidP="00320793">
            <w:pPr>
              <w:jc w:val="center"/>
              <w:rPr>
                <w:rFonts w:ascii="Calibri" w:hAnsi="Calibri" w:cs="Calibri"/>
                <w:color w:val="000000"/>
              </w:rPr>
            </w:pPr>
            <w:r>
              <w:rPr>
                <w:rFonts w:ascii="Calibri" w:hAnsi="Calibri" w:cs="Calibri"/>
                <w:color w:val="000000"/>
              </w:rPr>
              <w:t>0.031</w:t>
            </w:r>
          </w:p>
        </w:tc>
      </w:tr>
      <w:tr w:rsidR="00320793" w14:paraId="26E0C8B8" w14:textId="77777777" w:rsidTr="00511586">
        <w:tc>
          <w:tcPr>
            <w:tcW w:w="4590" w:type="dxa"/>
            <w:vAlign w:val="bottom"/>
          </w:tcPr>
          <w:p w14:paraId="446D32AC" w14:textId="77777777" w:rsidR="00320793" w:rsidRDefault="00320793" w:rsidP="00320793">
            <w:pPr>
              <w:rPr>
                <w:rFonts w:ascii="Calibri" w:hAnsi="Calibri" w:cs="Calibri"/>
                <w:color w:val="000000"/>
              </w:rPr>
            </w:pPr>
            <w:r>
              <w:rPr>
                <w:rFonts w:ascii="Calibri" w:hAnsi="Calibri" w:cs="Calibri"/>
                <w:color w:val="000000"/>
              </w:rPr>
              <w:t>Neonatal defects – n (%)</w:t>
            </w:r>
          </w:p>
        </w:tc>
        <w:tc>
          <w:tcPr>
            <w:tcW w:w="1980" w:type="dxa"/>
            <w:vAlign w:val="bottom"/>
          </w:tcPr>
          <w:p w14:paraId="2C3DD723" w14:textId="4C058B41" w:rsidR="00320793" w:rsidRDefault="00320793" w:rsidP="00320793">
            <w:pPr>
              <w:jc w:val="center"/>
              <w:rPr>
                <w:rFonts w:ascii="Calibri" w:hAnsi="Calibri" w:cs="Calibri"/>
                <w:color w:val="000000"/>
              </w:rPr>
            </w:pPr>
            <w:r>
              <w:rPr>
                <w:rFonts w:ascii="Calibri" w:hAnsi="Calibri" w:cs="Calibri"/>
                <w:color w:val="000000"/>
              </w:rPr>
              <w:t xml:space="preserve"> 2 (2.1) </w:t>
            </w:r>
          </w:p>
        </w:tc>
        <w:tc>
          <w:tcPr>
            <w:tcW w:w="2070" w:type="dxa"/>
            <w:vAlign w:val="bottom"/>
          </w:tcPr>
          <w:p w14:paraId="5B732DB5" w14:textId="0BBC0D9D"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6CAD6A58" w14:textId="48630113" w:rsidR="00320793" w:rsidRDefault="00320793" w:rsidP="00320793">
            <w:pPr>
              <w:jc w:val="center"/>
              <w:rPr>
                <w:rFonts w:ascii="Calibri" w:hAnsi="Calibri" w:cs="Calibri"/>
                <w:color w:val="000000"/>
              </w:rPr>
            </w:pPr>
            <w:r>
              <w:rPr>
                <w:rFonts w:ascii="Calibri" w:hAnsi="Calibri" w:cs="Calibri"/>
                <w:color w:val="000000"/>
              </w:rPr>
              <w:t xml:space="preserve"> 2 (1.7) </w:t>
            </w:r>
          </w:p>
        </w:tc>
        <w:tc>
          <w:tcPr>
            <w:tcW w:w="1890" w:type="dxa"/>
            <w:vAlign w:val="bottom"/>
          </w:tcPr>
          <w:p w14:paraId="53D599E5" w14:textId="192D02DB"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447DBDA2" w14:textId="5F769576" w:rsidR="00320793" w:rsidRDefault="00320793" w:rsidP="00320793">
            <w:pPr>
              <w:jc w:val="center"/>
              <w:rPr>
                <w:rFonts w:ascii="Calibri" w:hAnsi="Calibri" w:cs="Calibri"/>
                <w:color w:val="000000"/>
              </w:rPr>
            </w:pPr>
            <w:r>
              <w:rPr>
                <w:rFonts w:ascii="Calibri" w:hAnsi="Calibri" w:cs="Calibri"/>
                <w:color w:val="000000"/>
              </w:rPr>
              <w:t>0.345</w:t>
            </w:r>
          </w:p>
        </w:tc>
      </w:tr>
    </w:tbl>
    <w:p w14:paraId="5C68495E" w14:textId="77777777" w:rsidR="00C80D95" w:rsidRDefault="00C80D95" w:rsidP="00C80D95">
      <w:r>
        <w:t xml:space="preserve">Values expressed as </w:t>
      </w:r>
      <w:proofErr w:type="spellStart"/>
      <w:r>
        <w:t>mean</w:t>
      </w:r>
      <w:r>
        <w:rPr>
          <w:rFonts w:cstheme="minorHAnsi"/>
        </w:rPr>
        <w:t>±</w:t>
      </w:r>
      <w:r>
        <w:t>SD</w:t>
      </w:r>
      <w:proofErr w:type="spellEnd"/>
      <w:r>
        <w:t>, median [IQR], and n (%)</w:t>
      </w:r>
    </w:p>
    <w:p w14:paraId="27D385EC" w14:textId="77777777" w:rsidR="00C80D95" w:rsidRDefault="00C80D95" w:rsidP="00C80D95"/>
    <w:p w14:paraId="78C5825A" w14:textId="38799774" w:rsidR="00C80D95" w:rsidRDefault="00C80D95" w:rsidP="00C80D95">
      <w:r>
        <w:t>Table S</w:t>
      </w:r>
      <w:r>
        <w:t>4</w:t>
      </w:r>
      <w:r>
        <w:t xml:space="preserve">. </w:t>
      </w:r>
      <w:r>
        <w:rPr>
          <w:color w:val="1D2228"/>
        </w:rPr>
        <w:t xml:space="preserve">Baseline characteristics of pregnant, </w:t>
      </w:r>
      <w:r>
        <w:t xml:space="preserve">pregnancy, and neonatal outcomes in pregnant within each group of gestational age (weeks) at vaccination point of time of </w:t>
      </w:r>
      <w:proofErr w:type="spellStart"/>
      <w:r>
        <w:t>PfizerBioNTech</w:t>
      </w:r>
      <w:proofErr w:type="spellEnd"/>
      <w:r>
        <w:t xml:space="preserve"> received vaccination</w:t>
      </w:r>
      <w:r w:rsidR="00434B54">
        <w:t xml:space="preserve"> and non-infected</w:t>
      </w:r>
      <w:r>
        <w:t xml:space="preserve"> group</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C80D95" w14:paraId="04B99EFE" w14:textId="77777777" w:rsidTr="00511586">
        <w:tc>
          <w:tcPr>
            <w:tcW w:w="4590" w:type="dxa"/>
          </w:tcPr>
          <w:p w14:paraId="4C26ABCF" w14:textId="77777777" w:rsidR="00C80D95" w:rsidRDefault="00C80D95" w:rsidP="00511586"/>
        </w:tc>
        <w:tc>
          <w:tcPr>
            <w:tcW w:w="1980" w:type="dxa"/>
            <w:vAlign w:val="center"/>
          </w:tcPr>
          <w:p w14:paraId="0299FA72" w14:textId="77777777" w:rsidR="00C80D95" w:rsidRDefault="00C80D95" w:rsidP="00511586">
            <w:pPr>
              <w:jc w:val="center"/>
              <w:rPr>
                <w:rFonts w:ascii="Calibri" w:hAnsi="Calibri" w:cs="Calibri"/>
                <w:color w:val="000000"/>
              </w:rPr>
            </w:pPr>
            <w:r>
              <w:rPr>
                <w:rFonts w:ascii="Calibri" w:hAnsi="Calibri" w:cs="Calibri"/>
                <w:color w:val="000000"/>
              </w:rPr>
              <w:t>Group 1</w:t>
            </w:r>
          </w:p>
          <w:p w14:paraId="68299D83" w14:textId="77777777" w:rsidR="00C80D95" w:rsidRDefault="00C80D95" w:rsidP="00511586">
            <w:pPr>
              <w:jc w:val="center"/>
              <w:rPr>
                <w:rFonts w:ascii="Calibri" w:hAnsi="Calibri" w:cs="Calibri"/>
                <w:color w:val="000000"/>
              </w:rPr>
            </w:pPr>
            <w:r>
              <w:rPr>
                <w:rFonts w:ascii="Calibri" w:hAnsi="Calibri" w:cs="Calibri"/>
                <w:color w:val="000000"/>
              </w:rPr>
              <w:t>(&lt;29.43 weeks)</w:t>
            </w:r>
          </w:p>
          <w:p w14:paraId="1F8C89FA" w14:textId="1005281B"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14</w:t>
            </w:r>
          </w:p>
        </w:tc>
        <w:tc>
          <w:tcPr>
            <w:tcW w:w="2070" w:type="dxa"/>
            <w:vAlign w:val="center"/>
          </w:tcPr>
          <w:p w14:paraId="6D960F10" w14:textId="77777777" w:rsidR="00C80D95" w:rsidRDefault="00C80D95" w:rsidP="00511586">
            <w:pPr>
              <w:jc w:val="center"/>
              <w:rPr>
                <w:rFonts w:ascii="Calibri" w:hAnsi="Calibri" w:cs="Calibri"/>
                <w:color w:val="000000"/>
              </w:rPr>
            </w:pPr>
            <w:r>
              <w:rPr>
                <w:rFonts w:ascii="Calibri" w:hAnsi="Calibri" w:cs="Calibri"/>
                <w:color w:val="000000"/>
              </w:rPr>
              <w:t>Group 2</w:t>
            </w:r>
          </w:p>
          <w:p w14:paraId="30CCD173" w14:textId="77777777" w:rsidR="00C80D95" w:rsidRDefault="00C80D95" w:rsidP="00511586">
            <w:pPr>
              <w:jc w:val="center"/>
              <w:rPr>
                <w:rFonts w:ascii="Calibri" w:hAnsi="Calibri" w:cs="Calibri"/>
                <w:color w:val="000000"/>
              </w:rPr>
            </w:pPr>
            <w:r>
              <w:rPr>
                <w:rFonts w:ascii="Calibri" w:hAnsi="Calibri" w:cs="Calibri"/>
                <w:color w:val="000000"/>
              </w:rPr>
              <w:t>(29.43-32.71 weeks)</w:t>
            </w:r>
          </w:p>
          <w:p w14:paraId="3C8BED56" w14:textId="0C204043"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16</w:t>
            </w:r>
          </w:p>
        </w:tc>
        <w:tc>
          <w:tcPr>
            <w:tcW w:w="2160" w:type="dxa"/>
            <w:vAlign w:val="center"/>
          </w:tcPr>
          <w:p w14:paraId="5F1CDDCC" w14:textId="77777777" w:rsidR="00C80D95" w:rsidRDefault="00C80D95" w:rsidP="00511586">
            <w:pPr>
              <w:jc w:val="center"/>
              <w:rPr>
                <w:rFonts w:ascii="Calibri" w:hAnsi="Calibri" w:cs="Calibri"/>
                <w:color w:val="000000"/>
              </w:rPr>
            </w:pPr>
            <w:r>
              <w:rPr>
                <w:rFonts w:ascii="Calibri" w:hAnsi="Calibri" w:cs="Calibri"/>
                <w:color w:val="000000"/>
              </w:rPr>
              <w:t>Group 3</w:t>
            </w:r>
          </w:p>
          <w:p w14:paraId="7175C7FA" w14:textId="77777777" w:rsidR="00C80D95" w:rsidRDefault="00C80D95" w:rsidP="00511586">
            <w:pPr>
              <w:jc w:val="center"/>
              <w:rPr>
                <w:rFonts w:ascii="Calibri" w:hAnsi="Calibri" w:cs="Calibri"/>
                <w:color w:val="000000"/>
              </w:rPr>
            </w:pPr>
            <w:r>
              <w:rPr>
                <w:rFonts w:ascii="Calibri" w:hAnsi="Calibri" w:cs="Calibri"/>
                <w:color w:val="000000"/>
              </w:rPr>
              <w:t>(32.71 - 35.43 weeks)</w:t>
            </w:r>
          </w:p>
          <w:p w14:paraId="4E85BF1A" w14:textId="2F786C3F"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08</w:t>
            </w:r>
          </w:p>
        </w:tc>
        <w:tc>
          <w:tcPr>
            <w:tcW w:w="1890" w:type="dxa"/>
            <w:vAlign w:val="center"/>
          </w:tcPr>
          <w:p w14:paraId="7C0116E4" w14:textId="77777777" w:rsidR="00C80D95" w:rsidRDefault="00C80D95" w:rsidP="00511586">
            <w:pPr>
              <w:jc w:val="center"/>
              <w:rPr>
                <w:rFonts w:ascii="Calibri" w:hAnsi="Calibri" w:cs="Calibri"/>
                <w:color w:val="000000"/>
              </w:rPr>
            </w:pPr>
            <w:r>
              <w:rPr>
                <w:rFonts w:ascii="Calibri" w:hAnsi="Calibri" w:cs="Calibri"/>
                <w:color w:val="000000"/>
              </w:rPr>
              <w:t>Group 4</w:t>
            </w:r>
          </w:p>
          <w:p w14:paraId="50D82FD9" w14:textId="77777777" w:rsidR="00C80D95" w:rsidRDefault="00C80D95" w:rsidP="00511586">
            <w:pPr>
              <w:jc w:val="center"/>
              <w:rPr>
                <w:rFonts w:ascii="Calibri" w:hAnsi="Calibri" w:cs="Calibri"/>
                <w:color w:val="000000"/>
              </w:rPr>
            </w:pPr>
            <w:r>
              <w:rPr>
                <w:rFonts w:ascii="Calibri" w:hAnsi="Calibri" w:cs="Calibri"/>
                <w:color w:val="000000"/>
              </w:rPr>
              <w:t>(&gt;35.43 weeks)</w:t>
            </w:r>
          </w:p>
          <w:p w14:paraId="10B07DF6" w14:textId="2221682E"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29</w:t>
            </w:r>
          </w:p>
        </w:tc>
        <w:tc>
          <w:tcPr>
            <w:tcW w:w="997" w:type="dxa"/>
            <w:vAlign w:val="center"/>
          </w:tcPr>
          <w:p w14:paraId="5DDD0FF2" w14:textId="77777777" w:rsidR="00C80D95" w:rsidRDefault="00C80D95" w:rsidP="00511586">
            <w:pPr>
              <w:jc w:val="center"/>
              <w:rPr>
                <w:rFonts w:ascii="Calibri" w:hAnsi="Calibri" w:cs="Calibri"/>
                <w:color w:val="000000"/>
              </w:rPr>
            </w:pPr>
            <w:proofErr w:type="spellStart"/>
            <w:proofErr w:type="gramStart"/>
            <w:r>
              <w:rPr>
                <w:rFonts w:ascii="Calibri" w:hAnsi="Calibri" w:cs="Calibri"/>
                <w:color w:val="000000"/>
              </w:rPr>
              <w:t>p.overall</w:t>
            </w:r>
            <w:proofErr w:type="spellEnd"/>
            <w:proofErr w:type="gramEnd"/>
          </w:p>
        </w:tc>
      </w:tr>
      <w:tr w:rsidR="00C80D95" w14:paraId="7FF6F3A0" w14:textId="77777777" w:rsidTr="00511586">
        <w:tc>
          <w:tcPr>
            <w:tcW w:w="4590" w:type="dxa"/>
            <w:vAlign w:val="bottom"/>
          </w:tcPr>
          <w:p w14:paraId="60153536" w14:textId="77777777" w:rsidR="00C80D95" w:rsidRPr="00327864" w:rsidRDefault="00C80D95" w:rsidP="00511586">
            <w:pPr>
              <w:rPr>
                <w:b/>
                <w:bCs/>
              </w:rPr>
            </w:pPr>
            <w:r w:rsidRPr="00327864">
              <w:rPr>
                <w:b/>
                <w:bCs/>
              </w:rPr>
              <w:t>Maternal baseline characteristics</w:t>
            </w:r>
          </w:p>
        </w:tc>
        <w:tc>
          <w:tcPr>
            <w:tcW w:w="1980" w:type="dxa"/>
            <w:vAlign w:val="center"/>
          </w:tcPr>
          <w:p w14:paraId="28A748A3" w14:textId="77777777" w:rsidR="00C80D95" w:rsidRDefault="00C80D95" w:rsidP="00511586">
            <w:pPr>
              <w:jc w:val="center"/>
            </w:pPr>
          </w:p>
        </w:tc>
        <w:tc>
          <w:tcPr>
            <w:tcW w:w="2070" w:type="dxa"/>
            <w:vAlign w:val="center"/>
          </w:tcPr>
          <w:p w14:paraId="349A5DE5" w14:textId="77777777" w:rsidR="00C80D95" w:rsidRDefault="00C80D95" w:rsidP="00511586">
            <w:pPr>
              <w:jc w:val="center"/>
            </w:pPr>
          </w:p>
        </w:tc>
        <w:tc>
          <w:tcPr>
            <w:tcW w:w="2160" w:type="dxa"/>
            <w:vAlign w:val="center"/>
          </w:tcPr>
          <w:p w14:paraId="2110FB60" w14:textId="77777777" w:rsidR="00C80D95" w:rsidRDefault="00C80D95" w:rsidP="00511586">
            <w:pPr>
              <w:jc w:val="center"/>
            </w:pPr>
          </w:p>
        </w:tc>
        <w:tc>
          <w:tcPr>
            <w:tcW w:w="1890" w:type="dxa"/>
            <w:vAlign w:val="center"/>
          </w:tcPr>
          <w:p w14:paraId="23885BE8" w14:textId="77777777" w:rsidR="00C80D95" w:rsidRDefault="00C80D95" w:rsidP="00511586">
            <w:pPr>
              <w:jc w:val="center"/>
            </w:pPr>
          </w:p>
        </w:tc>
        <w:tc>
          <w:tcPr>
            <w:tcW w:w="997" w:type="dxa"/>
            <w:vAlign w:val="center"/>
          </w:tcPr>
          <w:p w14:paraId="413A9871" w14:textId="77777777" w:rsidR="00C80D95" w:rsidRDefault="00C80D95" w:rsidP="00511586">
            <w:pPr>
              <w:jc w:val="center"/>
            </w:pPr>
          </w:p>
        </w:tc>
      </w:tr>
      <w:tr w:rsidR="00B37E50" w14:paraId="594FB984" w14:textId="77777777" w:rsidTr="00511586">
        <w:tc>
          <w:tcPr>
            <w:tcW w:w="4590" w:type="dxa"/>
            <w:vAlign w:val="bottom"/>
          </w:tcPr>
          <w:p w14:paraId="3FED3364" w14:textId="77777777" w:rsidR="00B37E50" w:rsidRDefault="00B37E50" w:rsidP="00B37E50">
            <w:r>
              <w:t>Maternal ICU events after vaccination – n (%)</w:t>
            </w:r>
          </w:p>
        </w:tc>
        <w:tc>
          <w:tcPr>
            <w:tcW w:w="1980" w:type="dxa"/>
            <w:vAlign w:val="bottom"/>
          </w:tcPr>
          <w:p w14:paraId="09D95D52" w14:textId="325E66FB" w:rsidR="00B37E50" w:rsidRDefault="00B37E50" w:rsidP="00B37E50">
            <w:pPr>
              <w:jc w:val="center"/>
              <w:rPr>
                <w:rFonts w:ascii="Calibri" w:hAnsi="Calibri" w:cs="Calibri"/>
                <w:color w:val="000000"/>
              </w:rPr>
            </w:pPr>
            <w:r>
              <w:rPr>
                <w:rFonts w:ascii="Calibri" w:hAnsi="Calibri" w:cs="Calibri"/>
                <w:color w:val="000000"/>
              </w:rPr>
              <w:t xml:space="preserve"> 31.5±4.2 </w:t>
            </w:r>
          </w:p>
        </w:tc>
        <w:tc>
          <w:tcPr>
            <w:tcW w:w="2070" w:type="dxa"/>
            <w:vAlign w:val="bottom"/>
          </w:tcPr>
          <w:p w14:paraId="72DDCC08" w14:textId="4E684C28" w:rsidR="00B37E50" w:rsidRDefault="00B37E50" w:rsidP="00B37E50">
            <w:pPr>
              <w:jc w:val="center"/>
              <w:rPr>
                <w:rFonts w:ascii="Calibri" w:hAnsi="Calibri" w:cs="Calibri"/>
                <w:color w:val="000000"/>
              </w:rPr>
            </w:pPr>
            <w:r>
              <w:rPr>
                <w:rFonts w:ascii="Calibri" w:hAnsi="Calibri" w:cs="Calibri"/>
                <w:color w:val="000000"/>
              </w:rPr>
              <w:t xml:space="preserve"> 31.1±4.3 </w:t>
            </w:r>
          </w:p>
        </w:tc>
        <w:tc>
          <w:tcPr>
            <w:tcW w:w="2160" w:type="dxa"/>
            <w:vAlign w:val="bottom"/>
          </w:tcPr>
          <w:p w14:paraId="41E9466B" w14:textId="02D1FD5E" w:rsidR="00B37E50" w:rsidRDefault="00B37E50" w:rsidP="00B37E50">
            <w:pPr>
              <w:jc w:val="center"/>
              <w:rPr>
                <w:rFonts w:ascii="Calibri" w:hAnsi="Calibri" w:cs="Calibri"/>
                <w:color w:val="000000"/>
              </w:rPr>
            </w:pPr>
            <w:r>
              <w:rPr>
                <w:rFonts w:ascii="Calibri" w:hAnsi="Calibri" w:cs="Calibri"/>
                <w:color w:val="000000"/>
              </w:rPr>
              <w:t xml:space="preserve"> 30.4±4.4 </w:t>
            </w:r>
          </w:p>
        </w:tc>
        <w:tc>
          <w:tcPr>
            <w:tcW w:w="1890" w:type="dxa"/>
            <w:vAlign w:val="bottom"/>
          </w:tcPr>
          <w:p w14:paraId="2D3F45EC" w14:textId="6D9B2A1A" w:rsidR="00B37E50" w:rsidRDefault="00B37E50" w:rsidP="00B37E50">
            <w:pPr>
              <w:jc w:val="center"/>
              <w:rPr>
                <w:rFonts w:ascii="Calibri" w:hAnsi="Calibri" w:cs="Calibri"/>
                <w:color w:val="000000"/>
              </w:rPr>
            </w:pPr>
            <w:r>
              <w:rPr>
                <w:rFonts w:ascii="Calibri" w:hAnsi="Calibri" w:cs="Calibri"/>
                <w:color w:val="000000"/>
              </w:rPr>
              <w:t xml:space="preserve"> 30.5±4.7 </w:t>
            </w:r>
          </w:p>
        </w:tc>
        <w:tc>
          <w:tcPr>
            <w:tcW w:w="997" w:type="dxa"/>
            <w:vAlign w:val="bottom"/>
          </w:tcPr>
          <w:p w14:paraId="6F6A3A69" w14:textId="480B4210" w:rsidR="00B37E50" w:rsidRDefault="00B37E50" w:rsidP="00B37E50">
            <w:pPr>
              <w:jc w:val="center"/>
              <w:rPr>
                <w:rFonts w:ascii="Calibri" w:hAnsi="Calibri" w:cs="Calibri"/>
                <w:color w:val="000000"/>
              </w:rPr>
            </w:pPr>
            <w:r>
              <w:rPr>
                <w:rFonts w:ascii="Calibri" w:hAnsi="Calibri" w:cs="Calibri"/>
                <w:color w:val="000000"/>
              </w:rPr>
              <w:t>0.262</w:t>
            </w:r>
          </w:p>
        </w:tc>
      </w:tr>
      <w:tr w:rsidR="00C80D95" w14:paraId="33B8893D" w14:textId="77777777" w:rsidTr="00511586">
        <w:tc>
          <w:tcPr>
            <w:tcW w:w="4590" w:type="dxa"/>
            <w:vAlign w:val="bottom"/>
          </w:tcPr>
          <w:p w14:paraId="628CE208" w14:textId="77777777" w:rsidR="00C80D95" w:rsidRDefault="00C80D95" w:rsidP="00511586">
            <w:r>
              <w:rPr>
                <w:rFonts w:ascii="Calibri" w:hAnsi="Calibri" w:cs="Calibri"/>
                <w:color w:val="000000"/>
              </w:rPr>
              <w:t>Previous pregnancies – n (%)</w:t>
            </w:r>
          </w:p>
        </w:tc>
        <w:tc>
          <w:tcPr>
            <w:tcW w:w="1980" w:type="dxa"/>
            <w:vAlign w:val="bottom"/>
          </w:tcPr>
          <w:p w14:paraId="51C82805"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06B41CDD"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46C403FB"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68D988C7"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C6116E7" w14:textId="77777777" w:rsidR="00C80D95" w:rsidRDefault="00C80D95" w:rsidP="00511586">
            <w:pPr>
              <w:jc w:val="center"/>
              <w:rPr>
                <w:rFonts w:ascii="Calibri" w:hAnsi="Calibri" w:cs="Calibri"/>
                <w:color w:val="000000"/>
              </w:rPr>
            </w:pPr>
            <w:r>
              <w:rPr>
                <w:rFonts w:ascii="Calibri" w:hAnsi="Calibri" w:cs="Calibri"/>
                <w:color w:val="000000"/>
              </w:rPr>
              <w:t>-</w:t>
            </w:r>
          </w:p>
        </w:tc>
      </w:tr>
      <w:tr w:rsidR="00B37E50" w14:paraId="2E69147C" w14:textId="77777777" w:rsidTr="00511586">
        <w:tc>
          <w:tcPr>
            <w:tcW w:w="4590" w:type="dxa"/>
            <w:vAlign w:val="bottom"/>
          </w:tcPr>
          <w:p w14:paraId="4975C399" w14:textId="77777777" w:rsidR="00B37E50" w:rsidRDefault="00B37E50" w:rsidP="00B37E50">
            <w:pPr>
              <w:ind w:left="720"/>
            </w:pPr>
            <w:r>
              <w:rPr>
                <w:rFonts w:ascii="Calibri" w:hAnsi="Calibri" w:cs="Calibri"/>
                <w:color w:val="000000"/>
              </w:rPr>
              <w:t>0</w:t>
            </w:r>
          </w:p>
        </w:tc>
        <w:tc>
          <w:tcPr>
            <w:tcW w:w="1980" w:type="dxa"/>
            <w:vAlign w:val="bottom"/>
          </w:tcPr>
          <w:p w14:paraId="45DDA7A3" w14:textId="61F80143" w:rsidR="00B37E50" w:rsidRDefault="00B37E50" w:rsidP="00B37E50">
            <w:pPr>
              <w:jc w:val="center"/>
              <w:rPr>
                <w:rFonts w:ascii="Calibri" w:hAnsi="Calibri" w:cs="Calibri"/>
                <w:color w:val="000000"/>
              </w:rPr>
            </w:pPr>
            <w:r>
              <w:rPr>
                <w:rFonts w:ascii="Calibri" w:hAnsi="Calibri" w:cs="Calibri"/>
                <w:color w:val="000000"/>
              </w:rPr>
              <w:t>56 (49.1)</w:t>
            </w:r>
          </w:p>
        </w:tc>
        <w:tc>
          <w:tcPr>
            <w:tcW w:w="2070" w:type="dxa"/>
            <w:vAlign w:val="bottom"/>
          </w:tcPr>
          <w:p w14:paraId="6374F6FF" w14:textId="1D2242D5" w:rsidR="00B37E50" w:rsidRDefault="00B37E50" w:rsidP="00B37E50">
            <w:pPr>
              <w:jc w:val="center"/>
              <w:rPr>
                <w:rFonts w:ascii="Calibri" w:hAnsi="Calibri" w:cs="Calibri"/>
                <w:color w:val="000000"/>
              </w:rPr>
            </w:pPr>
            <w:r>
              <w:rPr>
                <w:rFonts w:ascii="Calibri" w:hAnsi="Calibri" w:cs="Calibri"/>
                <w:color w:val="000000"/>
              </w:rPr>
              <w:t>40 (34.5)</w:t>
            </w:r>
          </w:p>
        </w:tc>
        <w:tc>
          <w:tcPr>
            <w:tcW w:w="2160" w:type="dxa"/>
            <w:vAlign w:val="bottom"/>
          </w:tcPr>
          <w:p w14:paraId="19348C3A" w14:textId="03D5A276" w:rsidR="00B37E50" w:rsidRDefault="00B37E50" w:rsidP="00B37E50">
            <w:pPr>
              <w:jc w:val="center"/>
              <w:rPr>
                <w:rFonts w:ascii="Calibri" w:hAnsi="Calibri" w:cs="Calibri"/>
                <w:color w:val="000000"/>
              </w:rPr>
            </w:pPr>
            <w:r>
              <w:rPr>
                <w:rFonts w:ascii="Calibri" w:hAnsi="Calibri" w:cs="Calibri"/>
                <w:color w:val="000000"/>
              </w:rPr>
              <w:t>36 (33.3)</w:t>
            </w:r>
          </w:p>
        </w:tc>
        <w:tc>
          <w:tcPr>
            <w:tcW w:w="1890" w:type="dxa"/>
            <w:vAlign w:val="bottom"/>
          </w:tcPr>
          <w:p w14:paraId="0FF43CA7" w14:textId="0EFD850D" w:rsidR="00B37E50" w:rsidRDefault="00B37E50" w:rsidP="00B37E50">
            <w:pPr>
              <w:jc w:val="center"/>
              <w:rPr>
                <w:rFonts w:ascii="Calibri" w:hAnsi="Calibri" w:cs="Calibri"/>
                <w:color w:val="000000"/>
              </w:rPr>
            </w:pPr>
            <w:r>
              <w:rPr>
                <w:rFonts w:ascii="Calibri" w:hAnsi="Calibri" w:cs="Calibri"/>
                <w:color w:val="000000"/>
              </w:rPr>
              <w:t>64 (49.6)</w:t>
            </w:r>
          </w:p>
        </w:tc>
        <w:tc>
          <w:tcPr>
            <w:tcW w:w="997" w:type="dxa"/>
            <w:vAlign w:val="bottom"/>
          </w:tcPr>
          <w:p w14:paraId="27C79342" w14:textId="77777777" w:rsidR="00B37E50" w:rsidRDefault="00B37E50" w:rsidP="00B37E50">
            <w:pPr>
              <w:jc w:val="center"/>
              <w:rPr>
                <w:rFonts w:ascii="Calibri" w:hAnsi="Calibri" w:cs="Calibri"/>
                <w:color w:val="000000"/>
              </w:rPr>
            </w:pPr>
          </w:p>
        </w:tc>
      </w:tr>
      <w:tr w:rsidR="00B37E50" w14:paraId="11137064" w14:textId="77777777" w:rsidTr="00511586">
        <w:tc>
          <w:tcPr>
            <w:tcW w:w="4590" w:type="dxa"/>
            <w:vAlign w:val="bottom"/>
          </w:tcPr>
          <w:p w14:paraId="104393CB" w14:textId="77777777" w:rsidR="00B37E50" w:rsidRDefault="00B37E50" w:rsidP="00B37E50">
            <w:pPr>
              <w:ind w:left="720"/>
            </w:pPr>
            <w:r>
              <w:rPr>
                <w:rFonts w:ascii="Calibri" w:hAnsi="Calibri" w:cs="Calibri"/>
                <w:color w:val="000000"/>
              </w:rPr>
              <w:t>1</w:t>
            </w:r>
          </w:p>
        </w:tc>
        <w:tc>
          <w:tcPr>
            <w:tcW w:w="1980" w:type="dxa"/>
            <w:vAlign w:val="bottom"/>
          </w:tcPr>
          <w:p w14:paraId="0B8995CF" w14:textId="49C4749E" w:rsidR="00B37E50" w:rsidRDefault="00B37E50" w:rsidP="00B37E50">
            <w:pPr>
              <w:jc w:val="center"/>
              <w:rPr>
                <w:rFonts w:ascii="Calibri" w:hAnsi="Calibri" w:cs="Calibri"/>
                <w:color w:val="000000"/>
              </w:rPr>
            </w:pPr>
            <w:r>
              <w:rPr>
                <w:rFonts w:ascii="Calibri" w:hAnsi="Calibri" w:cs="Calibri"/>
                <w:color w:val="000000"/>
              </w:rPr>
              <w:t>29 (25.4)</w:t>
            </w:r>
          </w:p>
        </w:tc>
        <w:tc>
          <w:tcPr>
            <w:tcW w:w="2070" w:type="dxa"/>
            <w:vAlign w:val="bottom"/>
          </w:tcPr>
          <w:p w14:paraId="3844EF7B" w14:textId="65B52468" w:rsidR="00B37E50" w:rsidRDefault="00B37E50" w:rsidP="00B37E50">
            <w:pPr>
              <w:jc w:val="center"/>
              <w:rPr>
                <w:rFonts w:ascii="Calibri" w:hAnsi="Calibri" w:cs="Calibri"/>
                <w:color w:val="000000"/>
              </w:rPr>
            </w:pPr>
            <w:r>
              <w:rPr>
                <w:rFonts w:ascii="Calibri" w:hAnsi="Calibri" w:cs="Calibri"/>
                <w:color w:val="000000"/>
              </w:rPr>
              <w:t>38 (32.8)</w:t>
            </w:r>
          </w:p>
        </w:tc>
        <w:tc>
          <w:tcPr>
            <w:tcW w:w="2160" w:type="dxa"/>
            <w:vAlign w:val="bottom"/>
          </w:tcPr>
          <w:p w14:paraId="47A40DE3" w14:textId="21BD058C" w:rsidR="00B37E50" w:rsidRDefault="00B37E50" w:rsidP="00B37E50">
            <w:pPr>
              <w:jc w:val="center"/>
              <w:rPr>
                <w:rFonts w:ascii="Calibri" w:hAnsi="Calibri" w:cs="Calibri"/>
                <w:color w:val="000000"/>
              </w:rPr>
            </w:pPr>
            <w:r>
              <w:rPr>
                <w:rFonts w:ascii="Calibri" w:hAnsi="Calibri" w:cs="Calibri"/>
                <w:color w:val="000000"/>
              </w:rPr>
              <w:t>39 (36.1)</w:t>
            </w:r>
          </w:p>
        </w:tc>
        <w:tc>
          <w:tcPr>
            <w:tcW w:w="1890" w:type="dxa"/>
            <w:vAlign w:val="bottom"/>
          </w:tcPr>
          <w:p w14:paraId="7BB58CE3" w14:textId="3B215977" w:rsidR="00B37E50" w:rsidRDefault="00B37E50" w:rsidP="00B37E50">
            <w:pPr>
              <w:jc w:val="center"/>
              <w:rPr>
                <w:rFonts w:ascii="Calibri" w:hAnsi="Calibri" w:cs="Calibri"/>
                <w:color w:val="000000"/>
              </w:rPr>
            </w:pPr>
            <w:r>
              <w:rPr>
                <w:rFonts w:ascii="Calibri" w:hAnsi="Calibri" w:cs="Calibri"/>
                <w:color w:val="000000"/>
              </w:rPr>
              <w:t>36 (27.9)</w:t>
            </w:r>
          </w:p>
        </w:tc>
        <w:tc>
          <w:tcPr>
            <w:tcW w:w="997" w:type="dxa"/>
            <w:vAlign w:val="bottom"/>
          </w:tcPr>
          <w:p w14:paraId="7EEACEFB" w14:textId="77777777" w:rsidR="00B37E50" w:rsidRDefault="00B37E50" w:rsidP="00B37E50">
            <w:pPr>
              <w:jc w:val="center"/>
              <w:rPr>
                <w:rFonts w:ascii="Calibri" w:hAnsi="Calibri" w:cs="Calibri"/>
                <w:color w:val="000000"/>
              </w:rPr>
            </w:pPr>
          </w:p>
        </w:tc>
      </w:tr>
      <w:tr w:rsidR="00B37E50" w14:paraId="0E45ECC3" w14:textId="77777777" w:rsidTr="00511586">
        <w:tc>
          <w:tcPr>
            <w:tcW w:w="4590" w:type="dxa"/>
            <w:vAlign w:val="bottom"/>
          </w:tcPr>
          <w:p w14:paraId="31CB73E3" w14:textId="77777777" w:rsidR="00B37E50" w:rsidRDefault="00B37E50" w:rsidP="00B37E50">
            <w:pPr>
              <w:ind w:left="720"/>
            </w:pPr>
            <w:r>
              <w:rPr>
                <w:rFonts w:ascii="Calibri" w:hAnsi="Calibri" w:cs="Calibri"/>
                <w:color w:val="000000"/>
              </w:rPr>
              <w:t>2</w:t>
            </w:r>
          </w:p>
        </w:tc>
        <w:tc>
          <w:tcPr>
            <w:tcW w:w="1980" w:type="dxa"/>
            <w:vAlign w:val="bottom"/>
          </w:tcPr>
          <w:p w14:paraId="652990D9" w14:textId="77B0E596" w:rsidR="00B37E50" w:rsidRDefault="00B37E50" w:rsidP="00B37E50">
            <w:pPr>
              <w:jc w:val="center"/>
              <w:rPr>
                <w:rFonts w:ascii="Calibri" w:hAnsi="Calibri" w:cs="Calibri"/>
                <w:color w:val="000000"/>
              </w:rPr>
            </w:pPr>
            <w:r>
              <w:rPr>
                <w:rFonts w:ascii="Calibri" w:hAnsi="Calibri" w:cs="Calibri"/>
                <w:color w:val="000000"/>
              </w:rPr>
              <w:t>23 (20.2)</w:t>
            </w:r>
          </w:p>
        </w:tc>
        <w:tc>
          <w:tcPr>
            <w:tcW w:w="2070" w:type="dxa"/>
            <w:vAlign w:val="bottom"/>
          </w:tcPr>
          <w:p w14:paraId="06A6B651" w14:textId="26587D3A" w:rsidR="00B37E50" w:rsidRDefault="00B37E50" w:rsidP="00B37E50">
            <w:pPr>
              <w:jc w:val="center"/>
              <w:rPr>
                <w:rFonts w:ascii="Calibri" w:hAnsi="Calibri" w:cs="Calibri"/>
                <w:color w:val="000000"/>
              </w:rPr>
            </w:pPr>
            <w:r>
              <w:rPr>
                <w:rFonts w:ascii="Calibri" w:hAnsi="Calibri" w:cs="Calibri"/>
                <w:color w:val="000000"/>
              </w:rPr>
              <w:t>29 (25.0)</w:t>
            </w:r>
          </w:p>
        </w:tc>
        <w:tc>
          <w:tcPr>
            <w:tcW w:w="2160" w:type="dxa"/>
            <w:vAlign w:val="bottom"/>
          </w:tcPr>
          <w:p w14:paraId="44AD00F7" w14:textId="54EEFE16" w:rsidR="00B37E50" w:rsidRDefault="00B37E50" w:rsidP="00B37E50">
            <w:pPr>
              <w:jc w:val="center"/>
              <w:rPr>
                <w:rFonts w:ascii="Calibri" w:hAnsi="Calibri" w:cs="Calibri"/>
                <w:color w:val="000000"/>
              </w:rPr>
            </w:pPr>
            <w:r>
              <w:rPr>
                <w:rFonts w:ascii="Calibri" w:hAnsi="Calibri" w:cs="Calibri"/>
                <w:color w:val="000000"/>
              </w:rPr>
              <w:t>27 (25.0)</w:t>
            </w:r>
          </w:p>
        </w:tc>
        <w:tc>
          <w:tcPr>
            <w:tcW w:w="1890" w:type="dxa"/>
            <w:vAlign w:val="bottom"/>
          </w:tcPr>
          <w:p w14:paraId="3C0ADEC5" w14:textId="79FE2D2D" w:rsidR="00B37E50" w:rsidRDefault="00B37E50" w:rsidP="00B37E50">
            <w:pPr>
              <w:jc w:val="center"/>
              <w:rPr>
                <w:rFonts w:ascii="Calibri" w:hAnsi="Calibri" w:cs="Calibri"/>
                <w:color w:val="000000"/>
              </w:rPr>
            </w:pPr>
            <w:r>
              <w:rPr>
                <w:rFonts w:ascii="Calibri" w:hAnsi="Calibri" w:cs="Calibri"/>
                <w:color w:val="000000"/>
              </w:rPr>
              <w:t>22 (17.1)</w:t>
            </w:r>
          </w:p>
        </w:tc>
        <w:tc>
          <w:tcPr>
            <w:tcW w:w="997" w:type="dxa"/>
            <w:vAlign w:val="bottom"/>
          </w:tcPr>
          <w:p w14:paraId="0810F9A5" w14:textId="77777777" w:rsidR="00B37E50" w:rsidRDefault="00B37E50" w:rsidP="00B37E50">
            <w:pPr>
              <w:jc w:val="center"/>
              <w:rPr>
                <w:rFonts w:ascii="Calibri" w:hAnsi="Calibri" w:cs="Calibri"/>
                <w:color w:val="000000"/>
              </w:rPr>
            </w:pPr>
          </w:p>
        </w:tc>
      </w:tr>
      <w:tr w:rsidR="00B37E50" w14:paraId="657E1393" w14:textId="77777777" w:rsidTr="00511586">
        <w:tc>
          <w:tcPr>
            <w:tcW w:w="4590" w:type="dxa"/>
            <w:vAlign w:val="bottom"/>
          </w:tcPr>
          <w:p w14:paraId="2B98A2B3" w14:textId="77777777" w:rsidR="00B37E50" w:rsidRDefault="00B37E50" w:rsidP="00B37E50">
            <w:pPr>
              <w:ind w:left="720"/>
            </w:pPr>
            <w:r>
              <w:rPr>
                <w:rFonts w:ascii="Calibri" w:hAnsi="Calibri" w:cs="Calibri"/>
                <w:color w:val="000000"/>
              </w:rPr>
              <w:t>≥3</w:t>
            </w:r>
          </w:p>
        </w:tc>
        <w:tc>
          <w:tcPr>
            <w:tcW w:w="1980" w:type="dxa"/>
            <w:vAlign w:val="bottom"/>
          </w:tcPr>
          <w:p w14:paraId="19A666CD" w14:textId="6035A606" w:rsidR="00B37E50" w:rsidRDefault="00B37E50" w:rsidP="00B37E50">
            <w:pPr>
              <w:jc w:val="center"/>
              <w:rPr>
                <w:rFonts w:ascii="Calibri" w:hAnsi="Calibri" w:cs="Calibri"/>
                <w:color w:val="000000"/>
              </w:rPr>
            </w:pPr>
            <w:r>
              <w:rPr>
                <w:rFonts w:ascii="Calibri" w:hAnsi="Calibri" w:cs="Calibri"/>
                <w:color w:val="000000"/>
              </w:rPr>
              <w:t xml:space="preserve"> 6 (5.3) </w:t>
            </w:r>
          </w:p>
        </w:tc>
        <w:tc>
          <w:tcPr>
            <w:tcW w:w="2070" w:type="dxa"/>
            <w:vAlign w:val="bottom"/>
          </w:tcPr>
          <w:p w14:paraId="1FC27BAD" w14:textId="7A16FD87" w:rsidR="00B37E50" w:rsidRDefault="00B37E50" w:rsidP="00B37E50">
            <w:pPr>
              <w:jc w:val="center"/>
              <w:rPr>
                <w:rFonts w:ascii="Calibri" w:hAnsi="Calibri" w:cs="Calibri"/>
                <w:color w:val="000000"/>
              </w:rPr>
            </w:pPr>
            <w:r>
              <w:rPr>
                <w:rFonts w:ascii="Calibri" w:hAnsi="Calibri" w:cs="Calibri"/>
                <w:color w:val="000000"/>
              </w:rPr>
              <w:t xml:space="preserve"> 9 (7.8) </w:t>
            </w:r>
          </w:p>
        </w:tc>
        <w:tc>
          <w:tcPr>
            <w:tcW w:w="2160" w:type="dxa"/>
            <w:vAlign w:val="bottom"/>
          </w:tcPr>
          <w:p w14:paraId="030F4DFB" w14:textId="7B1F8975" w:rsidR="00B37E50" w:rsidRDefault="00B37E50" w:rsidP="00B37E50">
            <w:pPr>
              <w:jc w:val="center"/>
              <w:rPr>
                <w:rFonts w:ascii="Calibri" w:hAnsi="Calibri" w:cs="Calibri"/>
                <w:color w:val="000000"/>
              </w:rPr>
            </w:pPr>
            <w:r>
              <w:rPr>
                <w:rFonts w:ascii="Calibri" w:hAnsi="Calibri" w:cs="Calibri"/>
                <w:color w:val="000000"/>
              </w:rPr>
              <w:t xml:space="preserve"> 6 (5.5) </w:t>
            </w:r>
          </w:p>
        </w:tc>
        <w:tc>
          <w:tcPr>
            <w:tcW w:w="1890" w:type="dxa"/>
            <w:vAlign w:val="bottom"/>
          </w:tcPr>
          <w:p w14:paraId="7D2F3726" w14:textId="27EC8F5D" w:rsidR="00B37E50" w:rsidRDefault="00B37E50" w:rsidP="00B37E50">
            <w:pPr>
              <w:jc w:val="center"/>
              <w:rPr>
                <w:rFonts w:ascii="Calibri" w:hAnsi="Calibri" w:cs="Calibri"/>
                <w:color w:val="000000"/>
              </w:rPr>
            </w:pPr>
            <w:r>
              <w:rPr>
                <w:rFonts w:ascii="Calibri" w:hAnsi="Calibri" w:cs="Calibri"/>
                <w:color w:val="000000"/>
              </w:rPr>
              <w:t xml:space="preserve"> 7 (5.5) </w:t>
            </w:r>
          </w:p>
        </w:tc>
        <w:tc>
          <w:tcPr>
            <w:tcW w:w="997" w:type="dxa"/>
            <w:vAlign w:val="bottom"/>
          </w:tcPr>
          <w:p w14:paraId="1763AA04" w14:textId="77777777" w:rsidR="00B37E50" w:rsidRDefault="00B37E50" w:rsidP="00B37E50">
            <w:pPr>
              <w:jc w:val="center"/>
              <w:rPr>
                <w:rFonts w:ascii="Calibri" w:hAnsi="Calibri" w:cs="Calibri"/>
                <w:color w:val="000000"/>
              </w:rPr>
            </w:pPr>
          </w:p>
        </w:tc>
      </w:tr>
      <w:tr w:rsidR="00A04941" w14:paraId="56AEBA2A" w14:textId="77777777" w:rsidTr="00511586">
        <w:tc>
          <w:tcPr>
            <w:tcW w:w="4590" w:type="dxa"/>
            <w:vAlign w:val="bottom"/>
          </w:tcPr>
          <w:p w14:paraId="30C1CA1E" w14:textId="77777777" w:rsidR="00A04941" w:rsidRPr="006235D8" w:rsidRDefault="00A04941" w:rsidP="00A04941">
            <w:r w:rsidRPr="006235D8">
              <w:rPr>
                <w:rFonts w:ascii="Calibri" w:hAnsi="Calibri" w:cs="Calibri"/>
                <w:color w:val="000000"/>
              </w:rPr>
              <w:t>Type of pregnancy – n (%)</w:t>
            </w:r>
          </w:p>
        </w:tc>
        <w:tc>
          <w:tcPr>
            <w:tcW w:w="1980" w:type="dxa"/>
            <w:vAlign w:val="bottom"/>
          </w:tcPr>
          <w:p w14:paraId="1573A0F7" w14:textId="7E946F04"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0FF2E2D3" w14:textId="57A32EFC"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73F469E1" w14:textId="615140FB"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028EC38B" w14:textId="224C65A8"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997" w:type="dxa"/>
            <w:vAlign w:val="bottom"/>
          </w:tcPr>
          <w:p w14:paraId="39F06711" w14:textId="2B837375" w:rsidR="00A04941" w:rsidRPr="006235D8" w:rsidRDefault="00A04941" w:rsidP="00A04941">
            <w:pPr>
              <w:jc w:val="center"/>
              <w:rPr>
                <w:rFonts w:ascii="Calibri" w:hAnsi="Calibri" w:cs="Calibri"/>
                <w:color w:val="000000"/>
                <w:highlight w:val="yellow"/>
              </w:rPr>
            </w:pPr>
            <w:r>
              <w:rPr>
                <w:rFonts w:ascii="Calibri" w:hAnsi="Calibri" w:cs="Calibri"/>
                <w:color w:val="000000"/>
              </w:rPr>
              <w:t xml:space="preserve"> &lt;0.001  </w:t>
            </w:r>
          </w:p>
        </w:tc>
      </w:tr>
      <w:tr w:rsidR="00A04941" w14:paraId="3AFCF89B" w14:textId="77777777" w:rsidTr="00511586">
        <w:tc>
          <w:tcPr>
            <w:tcW w:w="4590" w:type="dxa"/>
            <w:vAlign w:val="bottom"/>
          </w:tcPr>
          <w:p w14:paraId="0828B693" w14:textId="77777777" w:rsidR="00A04941" w:rsidRPr="006235D8" w:rsidRDefault="00A04941" w:rsidP="00A04941">
            <w:pPr>
              <w:ind w:left="720"/>
            </w:pPr>
            <w:r w:rsidRPr="006235D8">
              <w:rPr>
                <w:rFonts w:ascii="Calibri" w:hAnsi="Calibri" w:cs="Calibri"/>
                <w:color w:val="000000"/>
              </w:rPr>
              <w:t>Assisted</w:t>
            </w:r>
          </w:p>
        </w:tc>
        <w:tc>
          <w:tcPr>
            <w:tcW w:w="1980" w:type="dxa"/>
            <w:vAlign w:val="bottom"/>
          </w:tcPr>
          <w:p w14:paraId="1CF0ECA9" w14:textId="4AE7C946" w:rsidR="00A04941" w:rsidRPr="006235D8" w:rsidRDefault="00A04941" w:rsidP="00A04941">
            <w:pPr>
              <w:jc w:val="center"/>
              <w:rPr>
                <w:rFonts w:ascii="Calibri" w:hAnsi="Calibri" w:cs="Calibri"/>
                <w:color w:val="000000"/>
              </w:rPr>
            </w:pPr>
            <w:r>
              <w:rPr>
                <w:rFonts w:ascii="Calibri" w:hAnsi="Calibri" w:cs="Calibri"/>
                <w:color w:val="000000"/>
              </w:rPr>
              <w:t>19 (16.7)</w:t>
            </w:r>
          </w:p>
        </w:tc>
        <w:tc>
          <w:tcPr>
            <w:tcW w:w="2070" w:type="dxa"/>
            <w:vAlign w:val="bottom"/>
          </w:tcPr>
          <w:p w14:paraId="61B3DF44" w14:textId="4D8D6F61" w:rsidR="00A04941" w:rsidRPr="006235D8" w:rsidRDefault="00A04941" w:rsidP="00A04941">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4C8925AB" w14:textId="2560672E" w:rsidR="00A04941" w:rsidRPr="006235D8" w:rsidRDefault="00A04941" w:rsidP="00A04941">
            <w:pPr>
              <w:jc w:val="center"/>
              <w:rPr>
                <w:rFonts w:ascii="Calibri" w:hAnsi="Calibri" w:cs="Calibri"/>
                <w:color w:val="000000"/>
              </w:rPr>
            </w:pPr>
            <w:r>
              <w:rPr>
                <w:rFonts w:ascii="Calibri" w:hAnsi="Calibri" w:cs="Calibri"/>
                <w:color w:val="000000"/>
              </w:rPr>
              <w:t xml:space="preserve"> 5 (4.6) </w:t>
            </w:r>
          </w:p>
        </w:tc>
        <w:tc>
          <w:tcPr>
            <w:tcW w:w="1890" w:type="dxa"/>
            <w:vAlign w:val="bottom"/>
          </w:tcPr>
          <w:p w14:paraId="4476F586" w14:textId="3A9D3628" w:rsidR="00A04941" w:rsidRPr="006235D8" w:rsidRDefault="00A04941" w:rsidP="00A04941">
            <w:pPr>
              <w:jc w:val="center"/>
              <w:rPr>
                <w:rFonts w:ascii="Calibri" w:hAnsi="Calibri" w:cs="Calibri"/>
                <w:color w:val="000000"/>
              </w:rPr>
            </w:pPr>
            <w:r>
              <w:rPr>
                <w:rFonts w:ascii="Calibri" w:hAnsi="Calibri" w:cs="Calibri"/>
                <w:color w:val="000000"/>
              </w:rPr>
              <w:t xml:space="preserve">10 (7.8) </w:t>
            </w:r>
          </w:p>
        </w:tc>
        <w:tc>
          <w:tcPr>
            <w:tcW w:w="997" w:type="dxa"/>
            <w:vAlign w:val="bottom"/>
          </w:tcPr>
          <w:p w14:paraId="22B5FECE" w14:textId="78C5EE59"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121F0E08" w14:textId="77777777" w:rsidTr="00511586">
        <w:tc>
          <w:tcPr>
            <w:tcW w:w="4590" w:type="dxa"/>
            <w:vAlign w:val="bottom"/>
          </w:tcPr>
          <w:p w14:paraId="15DA2EFF" w14:textId="77777777" w:rsidR="00A04941" w:rsidRPr="006235D8" w:rsidRDefault="00A04941" w:rsidP="00A04941">
            <w:pPr>
              <w:ind w:left="720"/>
            </w:pPr>
            <w:r w:rsidRPr="006235D8">
              <w:rPr>
                <w:rFonts w:ascii="Calibri" w:hAnsi="Calibri" w:cs="Calibri"/>
                <w:color w:val="000000"/>
              </w:rPr>
              <w:t>Natural</w:t>
            </w:r>
          </w:p>
        </w:tc>
        <w:tc>
          <w:tcPr>
            <w:tcW w:w="1980" w:type="dxa"/>
            <w:vAlign w:val="bottom"/>
          </w:tcPr>
          <w:p w14:paraId="6E49BA8F" w14:textId="1E08E3E9" w:rsidR="00A04941" w:rsidRPr="006235D8" w:rsidRDefault="00A04941" w:rsidP="00A04941">
            <w:pPr>
              <w:jc w:val="center"/>
              <w:rPr>
                <w:rFonts w:ascii="Calibri" w:hAnsi="Calibri" w:cs="Calibri"/>
                <w:color w:val="000000"/>
              </w:rPr>
            </w:pPr>
            <w:r>
              <w:rPr>
                <w:rFonts w:ascii="Calibri" w:hAnsi="Calibri" w:cs="Calibri"/>
                <w:color w:val="000000"/>
              </w:rPr>
              <w:t>95 (83.3)</w:t>
            </w:r>
          </w:p>
        </w:tc>
        <w:tc>
          <w:tcPr>
            <w:tcW w:w="2070" w:type="dxa"/>
            <w:vAlign w:val="bottom"/>
          </w:tcPr>
          <w:p w14:paraId="1D86FC8F" w14:textId="561C1977" w:rsidR="00A04941" w:rsidRPr="006235D8" w:rsidRDefault="00A04941" w:rsidP="00A04941">
            <w:pPr>
              <w:jc w:val="center"/>
              <w:rPr>
                <w:rFonts w:ascii="Calibri" w:hAnsi="Calibri" w:cs="Calibri"/>
                <w:color w:val="000000"/>
              </w:rPr>
            </w:pPr>
            <w:r>
              <w:rPr>
                <w:rFonts w:ascii="Calibri" w:hAnsi="Calibri" w:cs="Calibri"/>
                <w:color w:val="000000"/>
              </w:rPr>
              <w:t xml:space="preserve">  114 (98.3)</w:t>
            </w:r>
          </w:p>
        </w:tc>
        <w:tc>
          <w:tcPr>
            <w:tcW w:w="2160" w:type="dxa"/>
            <w:vAlign w:val="bottom"/>
          </w:tcPr>
          <w:p w14:paraId="5E93B01F" w14:textId="0F09D070" w:rsidR="00A04941" w:rsidRPr="006235D8" w:rsidRDefault="00A04941" w:rsidP="00A04941">
            <w:pPr>
              <w:jc w:val="center"/>
              <w:rPr>
                <w:rFonts w:ascii="Calibri" w:hAnsi="Calibri" w:cs="Calibri"/>
                <w:color w:val="000000"/>
              </w:rPr>
            </w:pPr>
            <w:r>
              <w:rPr>
                <w:rFonts w:ascii="Calibri" w:hAnsi="Calibri" w:cs="Calibri"/>
                <w:color w:val="000000"/>
              </w:rPr>
              <w:t xml:space="preserve">  103 (95.4)</w:t>
            </w:r>
          </w:p>
        </w:tc>
        <w:tc>
          <w:tcPr>
            <w:tcW w:w="1890" w:type="dxa"/>
            <w:vAlign w:val="bottom"/>
          </w:tcPr>
          <w:p w14:paraId="62D87B9D" w14:textId="068E02E0" w:rsidR="00A04941" w:rsidRPr="006235D8" w:rsidRDefault="00A04941" w:rsidP="00A04941">
            <w:pPr>
              <w:jc w:val="center"/>
              <w:rPr>
                <w:rFonts w:ascii="Calibri" w:hAnsi="Calibri" w:cs="Calibri"/>
                <w:color w:val="000000"/>
              </w:rPr>
            </w:pPr>
            <w:r>
              <w:rPr>
                <w:rFonts w:ascii="Calibri" w:hAnsi="Calibri" w:cs="Calibri"/>
                <w:color w:val="000000"/>
              </w:rPr>
              <w:t xml:space="preserve">  119 (92.2)</w:t>
            </w:r>
          </w:p>
        </w:tc>
        <w:tc>
          <w:tcPr>
            <w:tcW w:w="997" w:type="dxa"/>
            <w:vAlign w:val="bottom"/>
          </w:tcPr>
          <w:p w14:paraId="260B1486" w14:textId="6B62707B"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3BC467EA" w14:textId="77777777" w:rsidTr="00511586">
        <w:tc>
          <w:tcPr>
            <w:tcW w:w="4590" w:type="dxa"/>
            <w:vAlign w:val="bottom"/>
          </w:tcPr>
          <w:p w14:paraId="4C6A08F8" w14:textId="77777777" w:rsidR="00A04941" w:rsidRPr="006235D8" w:rsidRDefault="00A04941" w:rsidP="00A04941">
            <w:r w:rsidRPr="006235D8">
              <w:t>Vaccination status – n (%)</w:t>
            </w:r>
          </w:p>
        </w:tc>
        <w:tc>
          <w:tcPr>
            <w:tcW w:w="1980" w:type="dxa"/>
            <w:vAlign w:val="bottom"/>
          </w:tcPr>
          <w:p w14:paraId="1AE6F78D" w14:textId="1CCFA77E"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29B38D74" w14:textId="31C4B80A"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8465B94" w14:textId="61FB0441"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6E341EB2" w14:textId="753274CE"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997" w:type="dxa"/>
            <w:vAlign w:val="bottom"/>
          </w:tcPr>
          <w:p w14:paraId="608A7C03" w14:textId="54F08A69" w:rsidR="00A04941" w:rsidRPr="006235D8" w:rsidRDefault="00A04941" w:rsidP="00A04941">
            <w:pPr>
              <w:jc w:val="center"/>
              <w:rPr>
                <w:rFonts w:ascii="Calibri" w:hAnsi="Calibri" w:cs="Calibri"/>
                <w:color w:val="000000"/>
                <w:highlight w:val="yellow"/>
              </w:rPr>
            </w:pPr>
            <w:r>
              <w:rPr>
                <w:rFonts w:ascii="Calibri" w:hAnsi="Calibri" w:cs="Calibri"/>
                <w:color w:val="000000"/>
              </w:rPr>
              <w:t xml:space="preserve"> &lt;0.001  </w:t>
            </w:r>
          </w:p>
        </w:tc>
      </w:tr>
      <w:tr w:rsidR="00A04941" w14:paraId="185FBACB" w14:textId="77777777" w:rsidTr="00511586">
        <w:tc>
          <w:tcPr>
            <w:tcW w:w="4590" w:type="dxa"/>
            <w:vAlign w:val="bottom"/>
          </w:tcPr>
          <w:p w14:paraId="78D35A44" w14:textId="77777777" w:rsidR="00A04941" w:rsidRPr="006235D8" w:rsidRDefault="00A04941" w:rsidP="00A04941">
            <w:pPr>
              <w:ind w:left="720"/>
            </w:pPr>
            <w:r w:rsidRPr="006235D8">
              <w:rPr>
                <w:rFonts w:ascii="Calibri" w:hAnsi="Calibri" w:cs="Calibri"/>
                <w:color w:val="000000"/>
              </w:rPr>
              <w:t>Fully vaccinated</w:t>
            </w:r>
          </w:p>
        </w:tc>
        <w:tc>
          <w:tcPr>
            <w:tcW w:w="1980" w:type="dxa"/>
            <w:vAlign w:val="bottom"/>
          </w:tcPr>
          <w:p w14:paraId="5F3ACFDF" w14:textId="4B14C281" w:rsidR="00A04941" w:rsidRPr="006235D8" w:rsidRDefault="00A04941" w:rsidP="00A04941">
            <w:pPr>
              <w:jc w:val="center"/>
              <w:rPr>
                <w:rFonts w:ascii="Calibri" w:hAnsi="Calibri" w:cs="Calibri"/>
                <w:color w:val="000000"/>
              </w:rPr>
            </w:pPr>
            <w:r>
              <w:rPr>
                <w:rFonts w:ascii="Calibri" w:hAnsi="Calibri" w:cs="Calibri"/>
                <w:color w:val="000000"/>
              </w:rPr>
              <w:t>73 (64.0)</w:t>
            </w:r>
          </w:p>
        </w:tc>
        <w:tc>
          <w:tcPr>
            <w:tcW w:w="2070" w:type="dxa"/>
            <w:vAlign w:val="bottom"/>
          </w:tcPr>
          <w:p w14:paraId="6E4590E0" w14:textId="40723BBA" w:rsidR="00A04941" w:rsidRPr="006235D8" w:rsidRDefault="00A04941" w:rsidP="00A04941">
            <w:pPr>
              <w:jc w:val="center"/>
              <w:rPr>
                <w:rFonts w:ascii="Calibri" w:hAnsi="Calibri" w:cs="Calibri"/>
                <w:color w:val="000000"/>
              </w:rPr>
            </w:pPr>
            <w:r>
              <w:rPr>
                <w:rFonts w:ascii="Calibri" w:hAnsi="Calibri" w:cs="Calibri"/>
                <w:color w:val="000000"/>
              </w:rPr>
              <w:t>95 (81.9)</w:t>
            </w:r>
          </w:p>
        </w:tc>
        <w:tc>
          <w:tcPr>
            <w:tcW w:w="2160" w:type="dxa"/>
            <w:vAlign w:val="bottom"/>
          </w:tcPr>
          <w:p w14:paraId="7DD3CCAB" w14:textId="79B10966" w:rsidR="00A04941" w:rsidRPr="006235D8" w:rsidRDefault="00A04941" w:rsidP="00A04941">
            <w:pPr>
              <w:jc w:val="center"/>
              <w:rPr>
                <w:rFonts w:ascii="Calibri" w:hAnsi="Calibri" w:cs="Calibri"/>
                <w:color w:val="000000"/>
              </w:rPr>
            </w:pPr>
            <w:r>
              <w:rPr>
                <w:rFonts w:ascii="Calibri" w:hAnsi="Calibri" w:cs="Calibri"/>
                <w:color w:val="000000"/>
              </w:rPr>
              <w:t>93 (86.1)</w:t>
            </w:r>
          </w:p>
        </w:tc>
        <w:tc>
          <w:tcPr>
            <w:tcW w:w="1890" w:type="dxa"/>
            <w:vAlign w:val="bottom"/>
          </w:tcPr>
          <w:p w14:paraId="415FC085" w14:textId="17C281F9" w:rsidR="00A04941" w:rsidRPr="006235D8" w:rsidRDefault="00A04941" w:rsidP="00A04941">
            <w:pPr>
              <w:jc w:val="center"/>
              <w:rPr>
                <w:rFonts w:ascii="Calibri" w:hAnsi="Calibri" w:cs="Calibri"/>
                <w:color w:val="000000"/>
              </w:rPr>
            </w:pPr>
            <w:r>
              <w:rPr>
                <w:rFonts w:ascii="Calibri" w:hAnsi="Calibri" w:cs="Calibri"/>
                <w:color w:val="000000"/>
              </w:rPr>
              <w:t xml:space="preserve">  114 (88.4)</w:t>
            </w:r>
          </w:p>
        </w:tc>
        <w:tc>
          <w:tcPr>
            <w:tcW w:w="997" w:type="dxa"/>
            <w:vAlign w:val="bottom"/>
          </w:tcPr>
          <w:p w14:paraId="116986A9" w14:textId="1861ECC3"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363D81D4" w14:textId="77777777" w:rsidTr="00511586">
        <w:tc>
          <w:tcPr>
            <w:tcW w:w="4590" w:type="dxa"/>
            <w:vAlign w:val="bottom"/>
          </w:tcPr>
          <w:p w14:paraId="2B8DB678" w14:textId="77777777" w:rsidR="00A04941" w:rsidRPr="006235D8" w:rsidRDefault="00A04941" w:rsidP="00A04941">
            <w:pPr>
              <w:ind w:left="720"/>
            </w:pPr>
            <w:r w:rsidRPr="006235D8">
              <w:rPr>
                <w:rFonts w:ascii="Calibri" w:hAnsi="Calibri" w:cs="Calibri"/>
                <w:color w:val="000000"/>
              </w:rPr>
              <w:t>Only 1 dose</w:t>
            </w:r>
          </w:p>
        </w:tc>
        <w:tc>
          <w:tcPr>
            <w:tcW w:w="1980" w:type="dxa"/>
            <w:vAlign w:val="bottom"/>
          </w:tcPr>
          <w:p w14:paraId="769DE053" w14:textId="68C2027E" w:rsidR="00A04941" w:rsidRPr="006235D8" w:rsidRDefault="00A04941" w:rsidP="00A04941">
            <w:pPr>
              <w:jc w:val="center"/>
              <w:rPr>
                <w:rFonts w:ascii="Calibri" w:hAnsi="Calibri" w:cs="Calibri"/>
                <w:color w:val="000000"/>
              </w:rPr>
            </w:pPr>
            <w:r>
              <w:rPr>
                <w:rFonts w:ascii="Calibri" w:hAnsi="Calibri" w:cs="Calibri"/>
                <w:color w:val="000000"/>
              </w:rPr>
              <w:t>41 (36.0)</w:t>
            </w:r>
          </w:p>
        </w:tc>
        <w:tc>
          <w:tcPr>
            <w:tcW w:w="2070" w:type="dxa"/>
            <w:vAlign w:val="bottom"/>
          </w:tcPr>
          <w:p w14:paraId="21B3BBFA" w14:textId="2AE95845" w:rsidR="00A04941" w:rsidRPr="006235D8" w:rsidRDefault="00A04941" w:rsidP="00A04941">
            <w:pPr>
              <w:jc w:val="center"/>
              <w:rPr>
                <w:rFonts w:ascii="Calibri" w:hAnsi="Calibri" w:cs="Calibri"/>
                <w:color w:val="000000"/>
              </w:rPr>
            </w:pPr>
            <w:r>
              <w:rPr>
                <w:rFonts w:ascii="Calibri" w:hAnsi="Calibri" w:cs="Calibri"/>
                <w:color w:val="000000"/>
              </w:rPr>
              <w:t>21 (18.1)</w:t>
            </w:r>
          </w:p>
        </w:tc>
        <w:tc>
          <w:tcPr>
            <w:tcW w:w="2160" w:type="dxa"/>
            <w:vAlign w:val="bottom"/>
          </w:tcPr>
          <w:p w14:paraId="073F27FC" w14:textId="00CDB645" w:rsidR="00A04941" w:rsidRPr="006235D8" w:rsidRDefault="00A04941" w:rsidP="00A04941">
            <w:pPr>
              <w:jc w:val="center"/>
              <w:rPr>
                <w:rFonts w:ascii="Calibri" w:hAnsi="Calibri" w:cs="Calibri"/>
                <w:color w:val="000000"/>
              </w:rPr>
            </w:pPr>
            <w:r>
              <w:rPr>
                <w:rFonts w:ascii="Calibri" w:hAnsi="Calibri" w:cs="Calibri"/>
                <w:color w:val="000000"/>
              </w:rPr>
              <w:t>15 (13.9)</w:t>
            </w:r>
          </w:p>
        </w:tc>
        <w:tc>
          <w:tcPr>
            <w:tcW w:w="1890" w:type="dxa"/>
            <w:vAlign w:val="bottom"/>
          </w:tcPr>
          <w:p w14:paraId="1CEDB0F0" w14:textId="29EC6204" w:rsidR="00A04941" w:rsidRPr="006235D8" w:rsidRDefault="00A04941" w:rsidP="00A04941">
            <w:pPr>
              <w:jc w:val="center"/>
              <w:rPr>
                <w:rFonts w:ascii="Calibri" w:hAnsi="Calibri" w:cs="Calibri"/>
                <w:color w:val="000000"/>
              </w:rPr>
            </w:pPr>
            <w:r>
              <w:rPr>
                <w:rFonts w:ascii="Calibri" w:hAnsi="Calibri" w:cs="Calibri"/>
                <w:color w:val="000000"/>
              </w:rPr>
              <w:t>15 (11.6)</w:t>
            </w:r>
          </w:p>
        </w:tc>
        <w:tc>
          <w:tcPr>
            <w:tcW w:w="997" w:type="dxa"/>
            <w:vAlign w:val="bottom"/>
          </w:tcPr>
          <w:p w14:paraId="65A9981D" w14:textId="3DF2C6E4"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2439A2F4" w14:textId="77777777" w:rsidTr="00511586">
        <w:tc>
          <w:tcPr>
            <w:tcW w:w="4590" w:type="dxa"/>
            <w:vAlign w:val="bottom"/>
          </w:tcPr>
          <w:p w14:paraId="70AA6E11" w14:textId="77777777" w:rsidR="00A04941" w:rsidRPr="006235D8" w:rsidRDefault="00A04941" w:rsidP="00A04941">
            <w:pPr>
              <w:rPr>
                <w:rFonts w:ascii="Calibri" w:hAnsi="Calibri" w:cs="Calibri"/>
                <w:color w:val="000000"/>
              </w:rPr>
            </w:pPr>
            <w:r w:rsidRPr="006235D8">
              <w:t>Gestational HBP before vaccination – n (%)</w:t>
            </w:r>
          </w:p>
        </w:tc>
        <w:tc>
          <w:tcPr>
            <w:tcW w:w="1980" w:type="dxa"/>
            <w:vAlign w:val="bottom"/>
          </w:tcPr>
          <w:p w14:paraId="554D6A07" w14:textId="7659BD75" w:rsidR="00A04941" w:rsidRPr="006235D8" w:rsidRDefault="00A04941" w:rsidP="00A04941">
            <w:pPr>
              <w:jc w:val="center"/>
              <w:rPr>
                <w:rFonts w:ascii="Calibri" w:hAnsi="Calibri" w:cs="Calibri"/>
                <w:color w:val="000000"/>
              </w:rPr>
            </w:pPr>
            <w:r>
              <w:rPr>
                <w:rFonts w:ascii="Calibri" w:hAnsi="Calibri" w:cs="Calibri"/>
                <w:color w:val="000000"/>
              </w:rPr>
              <w:t xml:space="preserve"> 1 (0.9) </w:t>
            </w:r>
          </w:p>
        </w:tc>
        <w:tc>
          <w:tcPr>
            <w:tcW w:w="2070" w:type="dxa"/>
            <w:vAlign w:val="bottom"/>
          </w:tcPr>
          <w:p w14:paraId="15E95F18" w14:textId="2A546232" w:rsidR="00A04941" w:rsidRPr="006235D8" w:rsidRDefault="00A04941" w:rsidP="00A04941">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34F1D950" w14:textId="1C136DF0" w:rsidR="00A04941" w:rsidRPr="006235D8" w:rsidRDefault="00A04941" w:rsidP="00A04941">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3D2A9161" w14:textId="6A0C01F7" w:rsidR="00A04941" w:rsidRPr="006235D8" w:rsidRDefault="00A04941" w:rsidP="00A04941">
            <w:pPr>
              <w:jc w:val="center"/>
              <w:rPr>
                <w:rFonts w:ascii="Calibri" w:hAnsi="Calibri" w:cs="Calibri"/>
                <w:color w:val="000000"/>
              </w:rPr>
            </w:pPr>
            <w:r>
              <w:rPr>
                <w:rFonts w:ascii="Calibri" w:hAnsi="Calibri" w:cs="Calibri"/>
                <w:color w:val="000000"/>
              </w:rPr>
              <w:t xml:space="preserve"> 1 (0.8) </w:t>
            </w:r>
          </w:p>
        </w:tc>
        <w:tc>
          <w:tcPr>
            <w:tcW w:w="997" w:type="dxa"/>
            <w:vAlign w:val="bottom"/>
          </w:tcPr>
          <w:p w14:paraId="2517FC60" w14:textId="1B49409E" w:rsidR="00A04941" w:rsidRPr="006235D8" w:rsidRDefault="00A04941" w:rsidP="00A04941">
            <w:pPr>
              <w:jc w:val="center"/>
              <w:rPr>
                <w:rFonts w:ascii="Calibri" w:hAnsi="Calibri" w:cs="Calibri"/>
                <w:color w:val="000000"/>
              </w:rPr>
            </w:pPr>
            <w:r>
              <w:rPr>
                <w:rFonts w:ascii="Calibri" w:hAnsi="Calibri" w:cs="Calibri"/>
                <w:color w:val="000000"/>
              </w:rPr>
              <w:t>0.803</w:t>
            </w:r>
          </w:p>
        </w:tc>
      </w:tr>
      <w:tr w:rsidR="00A04941" w14:paraId="0B41B7AE" w14:textId="77777777" w:rsidTr="00511586">
        <w:tc>
          <w:tcPr>
            <w:tcW w:w="4590" w:type="dxa"/>
            <w:vAlign w:val="bottom"/>
          </w:tcPr>
          <w:p w14:paraId="522D2755" w14:textId="77777777" w:rsidR="00A04941" w:rsidRPr="006235D8" w:rsidRDefault="00A04941" w:rsidP="00A04941">
            <w:pPr>
              <w:rPr>
                <w:rFonts w:ascii="Calibri" w:hAnsi="Calibri" w:cs="Calibri"/>
                <w:color w:val="000000"/>
              </w:rPr>
            </w:pPr>
            <w:r w:rsidRPr="006235D8">
              <w:t>Gestational diabetes before vaccination – n (%)</w:t>
            </w:r>
          </w:p>
        </w:tc>
        <w:tc>
          <w:tcPr>
            <w:tcW w:w="1980" w:type="dxa"/>
            <w:vAlign w:val="bottom"/>
          </w:tcPr>
          <w:p w14:paraId="294AC6AA" w14:textId="470EACF9" w:rsidR="00A04941" w:rsidRPr="006235D8" w:rsidRDefault="00A04941" w:rsidP="00A04941">
            <w:pPr>
              <w:jc w:val="center"/>
              <w:rPr>
                <w:rFonts w:ascii="Calibri" w:hAnsi="Calibri" w:cs="Calibri"/>
                <w:color w:val="000000"/>
              </w:rPr>
            </w:pPr>
            <w:r>
              <w:rPr>
                <w:rFonts w:ascii="Calibri" w:hAnsi="Calibri" w:cs="Calibri"/>
                <w:color w:val="000000"/>
              </w:rPr>
              <w:t>26 (22.8)</w:t>
            </w:r>
          </w:p>
        </w:tc>
        <w:tc>
          <w:tcPr>
            <w:tcW w:w="2070" w:type="dxa"/>
            <w:vAlign w:val="bottom"/>
          </w:tcPr>
          <w:p w14:paraId="34B438FB" w14:textId="604577D8" w:rsidR="00A04941" w:rsidRPr="006235D8" w:rsidRDefault="00A04941" w:rsidP="00A04941">
            <w:pPr>
              <w:jc w:val="center"/>
              <w:rPr>
                <w:rFonts w:ascii="Calibri" w:hAnsi="Calibri" w:cs="Calibri"/>
                <w:color w:val="000000"/>
              </w:rPr>
            </w:pPr>
            <w:r>
              <w:rPr>
                <w:rFonts w:ascii="Calibri" w:hAnsi="Calibri" w:cs="Calibri"/>
                <w:color w:val="000000"/>
              </w:rPr>
              <w:t>15 (12.9)</w:t>
            </w:r>
          </w:p>
        </w:tc>
        <w:tc>
          <w:tcPr>
            <w:tcW w:w="2160" w:type="dxa"/>
            <w:vAlign w:val="bottom"/>
          </w:tcPr>
          <w:p w14:paraId="00FACB21" w14:textId="59A00AD8" w:rsidR="00A04941" w:rsidRPr="006235D8" w:rsidRDefault="00A04941" w:rsidP="00A04941">
            <w:pPr>
              <w:jc w:val="center"/>
              <w:rPr>
                <w:rFonts w:ascii="Calibri" w:hAnsi="Calibri" w:cs="Calibri"/>
                <w:color w:val="000000"/>
              </w:rPr>
            </w:pPr>
            <w:r>
              <w:rPr>
                <w:rFonts w:ascii="Calibri" w:hAnsi="Calibri" w:cs="Calibri"/>
                <w:color w:val="000000"/>
              </w:rPr>
              <w:t>14 (13.0)</w:t>
            </w:r>
          </w:p>
        </w:tc>
        <w:tc>
          <w:tcPr>
            <w:tcW w:w="1890" w:type="dxa"/>
            <w:vAlign w:val="bottom"/>
          </w:tcPr>
          <w:p w14:paraId="304F7194" w14:textId="2E302B3E" w:rsidR="00A04941" w:rsidRPr="006235D8" w:rsidRDefault="00A04941" w:rsidP="00A04941">
            <w:pPr>
              <w:jc w:val="center"/>
              <w:rPr>
                <w:rFonts w:ascii="Calibri" w:hAnsi="Calibri" w:cs="Calibri"/>
                <w:color w:val="000000"/>
              </w:rPr>
            </w:pPr>
            <w:r>
              <w:rPr>
                <w:rFonts w:ascii="Calibri" w:hAnsi="Calibri" w:cs="Calibri"/>
                <w:color w:val="000000"/>
              </w:rPr>
              <w:t xml:space="preserve"> 5 (3.9) </w:t>
            </w:r>
          </w:p>
        </w:tc>
        <w:tc>
          <w:tcPr>
            <w:tcW w:w="997" w:type="dxa"/>
            <w:vAlign w:val="bottom"/>
          </w:tcPr>
          <w:p w14:paraId="72C50445" w14:textId="5AEEE479" w:rsidR="00A04941" w:rsidRPr="006235D8" w:rsidRDefault="00A04941" w:rsidP="00A04941">
            <w:pPr>
              <w:jc w:val="center"/>
              <w:rPr>
                <w:rFonts w:ascii="Calibri" w:hAnsi="Calibri" w:cs="Calibri"/>
                <w:color w:val="000000"/>
                <w:highlight w:val="yellow"/>
              </w:rPr>
            </w:pPr>
            <w:r>
              <w:rPr>
                <w:rFonts w:ascii="Calibri" w:hAnsi="Calibri" w:cs="Calibri"/>
                <w:color w:val="000000"/>
              </w:rPr>
              <w:t xml:space="preserve"> &lt;0.001  </w:t>
            </w:r>
          </w:p>
        </w:tc>
      </w:tr>
      <w:tr w:rsidR="00A04941" w14:paraId="21D9107E" w14:textId="77777777" w:rsidTr="00511586">
        <w:tc>
          <w:tcPr>
            <w:tcW w:w="4590" w:type="dxa"/>
            <w:vAlign w:val="bottom"/>
          </w:tcPr>
          <w:p w14:paraId="73303997" w14:textId="77777777" w:rsidR="00A04941" w:rsidRPr="006235D8" w:rsidRDefault="00A04941" w:rsidP="00A04941">
            <w:pPr>
              <w:rPr>
                <w:rFonts w:ascii="Calibri" w:hAnsi="Calibri" w:cs="Calibri"/>
                <w:color w:val="000000"/>
              </w:rPr>
            </w:pPr>
            <w:r w:rsidRPr="006235D8">
              <w:rPr>
                <w:rFonts w:ascii="Calibri" w:hAnsi="Calibri" w:cs="Calibri"/>
                <w:color w:val="000000"/>
              </w:rPr>
              <w:t>Gestational oligohydramnios – n (%)</w:t>
            </w:r>
          </w:p>
        </w:tc>
        <w:tc>
          <w:tcPr>
            <w:tcW w:w="1980" w:type="dxa"/>
            <w:vAlign w:val="bottom"/>
          </w:tcPr>
          <w:p w14:paraId="1C1E5C94" w14:textId="20BBBEBD" w:rsidR="00A04941" w:rsidRPr="006235D8" w:rsidRDefault="00A04941" w:rsidP="00A04941">
            <w:pPr>
              <w:jc w:val="center"/>
              <w:rPr>
                <w:rFonts w:ascii="Calibri" w:hAnsi="Calibri" w:cs="Calibri"/>
                <w:color w:val="000000"/>
              </w:rPr>
            </w:pPr>
            <w:r>
              <w:rPr>
                <w:rFonts w:ascii="Calibri" w:hAnsi="Calibri" w:cs="Calibri"/>
                <w:color w:val="000000"/>
              </w:rPr>
              <w:t xml:space="preserve"> 2 (1.8) </w:t>
            </w:r>
          </w:p>
        </w:tc>
        <w:tc>
          <w:tcPr>
            <w:tcW w:w="2070" w:type="dxa"/>
            <w:vAlign w:val="bottom"/>
          </w:tcPr>
          <w:p w14:paraId="53D26405" w14:textId="250EF866" w:rsidR="00A04941" w:rsidRPr="006235D8" w:rsidRDefault="00A04941" w:rsidP="00A04941">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4953EDE1" w14:textId="4E2CC1CC" w:rsidR="00A04941" w:rsidRPr="006235D8" w:rsidRDefault="00A04941" w:rsidP="00A04941">
            <w:pPr>
              <w:jc w:val="center"/>
              <w:rPr>
                <w:rFonts w:ascii="Calibri" w:hAnsi="Calibri" w:cs="Calibri"/>
                <w:color w:val="000000"/>
              </w:rPr>
            </w:pPr>
            <w:r>
              <w:rPr>
                <w:rFonts w:ascii="Calibri" w:hAnsi="Calibri" w:cs="Calibri"/>
                <w:color w:val="000000"/>
              </w:rPr>
              <w:t xml:space="preserve"> 6 (5.6) </w:t>
            </w:r>
          </w:p>
        </w:tc>
        <w:tc>
          <w:tcPr>
            <w:tcW w:w="1890" w:type="dxa"/>
            <w:vAlign w:val="bottom"/>
          </w:tcPr>
          <w:p w14:paraId="33D9B751" w14:textId="54ECF5CC" w:rsidR="00A04941" w:rsidRPr="006235D8" w:rsidRDefault="00A04941" w:rsidP="00A04941">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425A6B74" w14:textId="34B67F26" w:rsidR="00A04941" w:rsidRPr="006235D8" w:rsidRDefault="00A04941" w:rsidP="00A04941">
            <w:pPr>
              <w:jc w:val="center"/>
              <w:rPr>
                <w:rFonts w:ascii="Calibri" w:hAnsi="Calibri" w:cs="Calibri"/>
                <w:color w:val="000000"/>
              </w:rPr>
            </w:pPr>
            <w:r>
              <w:rPr>
                <w:rFonts w:ascii="Calibri" w:hAnsi="Calibri" w:cs="Calibri"/>
                <w:color w:val="000000"/>
              </w:rPr>
              <w:t>0.324</w:t>
            </w:r>
          </w:p>
        </w:tc>
      </w:tr>
      <w:tr w:rsidR="00A04941" w14:paraId="440047C3" w14:textId="77777777" w:rsidTr="00511586">
        <w:tc>
          <w:tcPr>
            <w:tcW w:w="4590" w:type="dxa"/>
            <w:vAlign w:val="bottom"/>
          </w:tcPr>
          <w:p w14:paraId="1F5A72F7" w14:textId="77777777" w:rsidR="00A04941" w:rsidRPr="006235D8" w:rsidRDefault="00A04941" w:rsidP="00A04941">
            <w:pPr>
              <w:rPr>
                <w:rFonts w:ascii="Calibri" w:hAnsi="Calibri" w:cs="Calibri"/>
                <w:color w:val="000000"/>
              </w:rPr>
            </w:pPr>
            <w:r w:rsidRPr="006235D8">
              <w:rPr>
                <w:rFonts w:ascii="Calibri" w:hAnsi="Calibri" w:cs="Calibri"/>
                <w:color w:val="000000"/>
              </w:rPr>
              <w:lastRenderedPageBreak/>
              <w:t>Gestational polyhydramnios – n (%)</w:t>
            </w:r>
          </w:p>
        </w:tc>
        <w:tc>
          <w:tcPr>
            <w:tcW w:w="1980" w:type="dxa"/>
            <w:vAlign w:val="bottom"/>
          </w:tcPr>
          <w:p w14:paraId="6BF92241" w14:textId="54B2845D" w:rsidR="00A04941" w:rsidRPr="006235D8" w:rsidRDefault="00A04941" w:rsidP="00A04941">
            <w:pPr>
              <w:jc w:val="center"/>
              <w:rPr>
                <w:rFonts w:ascii="Calibri" w:hAnsi="Calibri" w:cs="Calibri"/>
                <w:color w:val="000000"/>
              </w:rPr>
            </w:pPr>
            <w:r>
              <w:rPr>
                <w:rFonts w:ascii="Calibri" w:hAnsi="Calibri" w:cs="Calibri"/>
                <w:color w:val="000000"/>
              </w:rPr>
              <w:t xml:space="preserve"> 5 (4.4) </w:t>
            </w:r>
          </w:p>
        </w:tc>
        <w:tc>
          <w:tcPr>
            <w:tcW w:w="2070" w:type="dxa"/>
            <w:vAlign w:val="bottom"/>
          </w:tcPr>
          <w:p w14:paraId="4FA3FE1D" w14:textId="370E20E2" w:rsidR="00A04941" w:rsidRPr="006235D8" w:rsidRDefault="00A04941" w:rsidP="00A04941">
            <w:pPr>
              <w:jc w:val="center"/>
              <w:rPr>
                <w:rFonts w:ascii="Calibri" w:hAnsi="Calibri" w:cs="Calibri"/>
                <w:color w:val="000000"/>
              </w:rPr>
            </w:pPr>
            <w:r>
              <w:rPr>
                <w:rFonts w:ascii="Calibri" w:hAnsi="Calibri" w:cs="Calibri"/>
                <w:color w:val="000000"/>
              </w:rPr>
              <w:t xml:space="preserve"> 6 (5.2) </w:t>
            </w:r>
          </w:p>
        </w:tc>
        <w:tc>
          <w:tcPr>
            <w:tcW w:w="2160" w:type="dxa"/>
            <w:vAlign w:val="bottom"/>
          </w:tcPr>
          <w:p w14:paraId="61588AF4" w14:textId="6EDA2EF3" w:rsidR="00A04941" w:rsidRPr="006235D8" w:rsidRDefault="00A04941" w:rsidP="00A04941">
            <w:pPr>
              <w:jc w:val="center"/>
              <w:rPr>
                <w:rFonts w:ascii="Calibri" w:hAnsi="Calibri" w:cs="Calibri"/>
                <w:color w:val="000000"/>
              </w:rPr>
            </w:pPr>
            <w:r>
              <w:rPr>
                <w:rFonts w:ascii="Calibri" w:hAnsi="Calibri" w:cs="Calibri"/>
                <w:color w:val="000000"/>
              </w:rPr>
              <w:t xml:space="preserve"> 7 (6.5) </w:t>
            </w:r>
          </w:p>
        </w:tc>
        <w:tc>
          <w:tcPr>
            <w:tcW w:w="1890" w:type="dxa"/>
            <w:vAlign w:val="bottom"/>
          </w:tcPr>
          <w:p w14:paraId="1CD7AC7A" w14:textId="3E2D41CC" w:rsidR="00A04941" w:rsidRPr="006235D8" w:rsidRDefault="00A04941" w:rsidP="00A04941">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19008523" w14:textId="339276ED" w:rsidR="00A04941" w:rsidRPr="006235D8" w:rsidRDefault="00A04941" w:rsidP="00A04941">
            <w:pPr>
              <w:jc w:val="center"/>
              <w:rPr>
                <w:rFonts w:ascii="Calibri" w:hAnsi="Calibri" w:cs="Calibri"/>
                <w:color w:val="000000"/>
              </w:rPr>
            </w:pPr>
            <w:r>
              <w:rPr>
                <w:rFonts w:ascii="Calibri" w:hAnsi="Calibri" w:cs="Calibri"/>
                <w:color w:val="000000"/>
              </w:rPr>
              <w:t>0.446</w:t>
            </w:r>
          </w:p>
        </w:tc>
      </w:tr>
      <w:tr w:rsidR="00C80D95" w14:paraId="56EE03BC" w14:textId="77777777" w:rsidTr="00511586">
        <w:tc>
          <w:tcPr>
            <w:tcW w:w="4590" w:type="dxa"/>
            <w:vAlign w:val="bottom"/>
          </w:tcPr>
          <w:p w14:paraId="59CDD895" w14:textId="77777777" w:rsidR="00C80D95" w:rsidRPr="006235D8" w:rsidRDefault="00C80D95" w:rsidP="00511586">
            <w:pPr>
              <w:rPr>
                <w:rFonts w:ascii="Calibri" w:hAnsi="Calibri" w:cs="Calibri"/>
                <w:b/>
                <w:bCs/>
                <w:color w:val="000000"/>
              </w:rPr>
            </w:pPr>
            <w:r w:rsidRPr="006235D8">
              <w:rPr>
                <w:rFonts w:ascii="Calibri" w:hAnsi="Calibri" w:cs="Calibri"/>
                <w:b/>
                <w:bCs/>
                <w:color w:val="000000"/>
              </w:rPr>
              <w:t>Gestational and Neonatal outcomes</w:t>
            </w:r>
          </w:p>
        </w:tc>
        <w:tc>
          <w:tcPr>
            <w:tcW w:w="1980" w:type="dxa"/>
            <w:vAlign w:val="bottom"/>
          </w:tcPr>
          <w:p w14:paraId="48FAB6AD" w14:textId="77777777" w:rsidR="00C80D95" w:rsidRPr="006235D8" w:rsidRDefault="00C80D95" w:rsidP="00511586">
            <w:pPr>
              <w:jc w:val="center"/>
              <w:rPr>
                <w:rFonts w:ascii="Calibri" w:hAnsi="Calibri" w:cs="Calibri"/>
                <w:color w:val="000000"/>
              </w:rPr>
            </w:pPr>
          </w:p>
        </w:tc>
        <w:tc>
          <w:tcPr>
            <w:tcW w:w="2070" w:type="dxa"/>
            <w:vAlign w:val="bottom"/>
          </w:tcPr>
          <w:p w14:paraId="553EEFED" w14:textId="77777777" w:rsidR="00C80D95" w:rsidRPr="006235D8" w:rsidRDefault="00C80D95" w:rsidP="00511586">
            <w:pPr>
              <w:jc w:val="center"/>
              <w:rPr>
                <w:rFonts w:ascii="Calibri" w:hAnsi="Calibri" w:cs="Calibri"/>
                <w:color w:val="000000"/>
              </w:rPr>
            </w:pPr>
          </w:p>
        </w:tc>
        <w:tc>
          <w:tcPr>
            <w:tcW w:w="2160" w:type="dxa"/>
            <w:vAlign w:val="bottom"/>
          </w:tcPr>
          <w:p w14:paraId="6A873235" w14:textId="77777777" w:rsidR="00C80D95" w:rsidRPr="006235D8" w:rsidRDefault="00C80D95" w:rsidP="00511586">
            <w:pPr>
              <w:jc w:val="center"/>
              <w:rPr>
                <w:rFonts w:ascii="Calibri" w:hAnsi="Calibri" w:cs="Calibri"/>
                <w:color w:val="000000"/>
              </w:rPr>
            </w:pPr>
          </w:p>
        </w:tc>
        <w:tc>
          <w:tcPr>
            <w:tcW w:w="1890" w:type="dxa"/>
            <w:vAlign w:val="bottom"/>
          </w:tcPr>
          <w:p w14:paraId="5F9E16A9" w14:textId="77777777" w:rsidR="00C80D95" w:rsidRPr="006235D8" w:rsidRDefault="00C80D95" w:rsidP="00511586">
            <w:pPr>
              <w:jc w:val="center"/>
              <w:rPr>
                <w:rFonts w:ascii="Calibri" w:hAnsi="Calibri" w:cs="Calibri"/>
                <w:color w:val="000000"/>
              </w:rPr>
            </w:pPr>
          </w:p>
        </w:tc>
        <w:tc>
          <w:tcPr>
            <w:tcW w:w="997" w:type="dxa"/>
            <w:vAlign w:val="bottom"/>
          </w:tcPr>
          <w:p w14:paraId="4ED83174" w14:textId="77777777" w:rsidR="00C80D95" w:rsidRPr="006235D8" w:rsidRDefault="00C80D95" w:rsidP="00511586">
            <w:pPr>
              <w:jc w:val="center"/>
              <w:rPr>
                <w:rFonts w:ascii="Calibri" w:hAnsi="Calibri" w:cs="Calibri"/>
                <w:color w:val="000000"/>
              </w:rPr>
            </w:pPr>
          </w:p>
        </w:tc>
      </w:tr>
      <w:tr w:rsidR="00EE0367" w14:paraId="1A731662" w14:textId="77777777" w:rsidTr="00511586">
        <w:tc>
          <w:tcPr>
            <w:tcW w:w="4590" w:type="dxa"/>
            <w:vAlign w:val="bottom"/>
          </w:tcPr>
          <w:p w14:paraId="04121FEA" w14:textId="77777777" w:rsidR="00EE0367" w:rsidRPr="006235D8" w:rsidRDefault="00EE0367" w:rsidP="00EE0367">
            <w:r w:rsidRPr="006235D8">
              <w:t>Maternal ICU events after vaccination – n (%)</w:t>
            </w:r>
          </w:p>
        </w:tc>
        <w:tc>
          <w:tcPr>
            <w:tcW w:w="1980" w:type="dxa"/>
            <w:vAlign w:val="bottom"/>
          </w:tcPr>
          <w:p w14:paraId="465EF49A" w14:textId="24B48B95"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2070" w:type="dxa"/>
            <w:vAlign w:val="bottom"/>
          </w:tcPr>
          <w:p w14:paraId="43DA924F" w14:textId="7D27C461"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2160" w:type="dxa"/>
            <w:vAlign w:val="bottom"/>
          </w:tcPr>
          <w:p w14:paraId="332BBCCA" w14:textId="66A9467D"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2FF64DED" w14:textId="7503EBBE"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7184DF3" w14:textId="52CBFA8B" w:rsidR="00EE0367" w:rsidRPr="006235D8" w:rsidRDefault="00EE0367" w:rsidP="00EE0367">
            <w:pPr>
              <w:jc w:val="center"/>
              <w:rPr>
                <w:rFonts w:ascii="Calibri" w:hAnsi="Calibri" w:cs="Calibri"/>
                <w:color w:val="000000"/>
              </w:rPr>
            </w:pPr>
            <w:r>
              <w:rPr>
                <w:rFonts w:ascii="Calibri" w:hAnsi="Calibri" w:cs="Calibri"/>
                <w:color w:val="000000"/>
              </w:rPr>
              <w:t>0.599</w:t>
            </w:r>
          </w:p>
        </w:tc>
      </w:tr>
      <w:tr w:rsidR="00EE0367" w14:paraId="5D5005E9" w14:textId="77777777" w:rsidTr="00511586">
        <w:tc>
          <w:tcPr>
            <w:tcW w:w="4590" w:type="dxa"/>
            <w:vAlign w:val="bottom"/>
          </w:tcPr>
          <w:p w14:paraId="4C2E5C6E" w14:textId="77777777" w:rsidR="00EE0367" w:rsidRPr="006235D8" w:rsidRDefault="00EE0367" w:rsidP="00EE0367">
            <w:r w:rsidRPr="006235D8">
              <w:t>Gestational HBP after vaccination – n (%)</w:t>
            </w:r>
          </w:p>
        </w:tc>
        <w:tc>
          <w:tcPr>
            <w:tcW w:w="1980" w:type="dxa"/>
            <w:vAlign w:val="bottom"/>
          </w:tcPr>
          <w:p w14:paraId="299CD5F5" w14:textId="3C022B8F"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00C8E45C" w14:textId="56B3268D"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2160" w:type="dxa"/>
            <w:vAlign w:val="bottom"/>
          </w:tcPr>
          <w:p w14:paraId="35ED546C" w14:textId="30496908" w:rsidR="00EE0367" w:rsidRPr="006235D8" w:rsidRDefault="00EE0367" w:rsidP="00EE0367">
            <w:pPr>
              <w:jc w:val="center"/>
              <w:rPr>
                <w:rFonts w:ascii="Calibri" w:hAnsi="Calibri" w:cs="Calibri"/>
                <w:color w:val="000000"/>
              </w:rPr>
            </w:pPr>
            <w:r>
              <w:rPr>
                <w:rFonts w:ascii="Calibri" w:hAnsi="Calibri" w:cs="Calibri"/>
                <w:color w:val="000000"/>
              </w:rPr>
              <w:t xml:space="preserve"> 3 (2.8) </w:t>
            </w:r>
          </w:p>
        </w:tc>
        <w:tc>
          <w:tcPr>
            <w:tcW w:w="1890" w:type="dxa"/>
            <w:vAlign w:val="bottom"/>
          </w:tcPr>
          <w:p w14:paraId="6CCC7326" w14:textId="74CD453E" w:rsidR="00EE0367" w:rsidRPr="006235D8" w:rsidRDefault="00EE0367" w:rsidP="00EE0367">
            <w:pPr>
              <w:jc w:val="center"/>
              <w:rPr>
                <w:rFonts w:ascii="Calibri" w:hAnsi="Calibri" w:cs="Calibri"/>
                <w:color w:val="000000"/>
              </w:rPr>
            </w:pPr>
            <w:r>
              <w:rPr>
                <w:rFonts w:ascii="Calibri" w:hAnsi="Calibri" w:cs="Calibri"/>
                <w:color w:val="000000"/>
              </w:rPr>
              <w:t xml:space="preserve"> 1 (0.8) </w:t>
            </w:r>
          </w:p>
        </w:tc>
        <w:tc>
          <w:tcPr>
            <w:tcW w:w="997" w:type="dxa"/>
            <w:vAlign w:val="bottom"/>
          </w:tcPr>
          <w:p w14:paraId="7A6A5BC8" w14:textId="73C2FFA1" w:rsidR="00EE0367" w:rsidRPr="006235D8" w:rsidRDefault="00EE0367" w:rsidP="00EE0367">
            <w:pPr>
              <w:jc w:val="center"/>
              <w:rPr>
                <w:rFonts w:ascii="Calibri" w:hAnsi="Calibri" w:cs="Calibri"/>
                <w:color w:val="000000"/>
              </w:rPr>
            </w:pPr>
            <w:r>
              <w:rPr>
                <w:rFonts w:ascii="Calibri" w:hAnsi="Calibri" w:cs="Calibri"/>
                <w:color w:val="000000"/>
              </w:rPr>
              <w:t>0.243</w:t>
            </w:r>
          </w:p>
        </w:tc>
      </w:tr>
      <w:tr w:rsidR="00EE0367" w14:paraId="396AE69B" w14:textId="77777777" w:rsidTr="00511586">
        <w:tc>
          <w:tcPr>
            <w:tcW w:w="4590" w:type="dxa"/>
            <w:vAlign w:val="bottom"/>
          </w:tcPr>
          <w:p w14:paraId="61FF9808" w14:textId="77777777" w:rsidR="00EE0367" w:rsidRPr="006235D8" w:rsidRDefault="00EE0367" w:rsidP="00EE0367">
            <w:r w:rsidRPr="006235D8">
              <w:t>Gestational diabetes after vaccination – n (%)</w:t>
            </w:r>
          </w:p>
        </w:tc>
        <w:tc>
          <w:tcPr>
            <w:tcW w:w="1980" w:type="dxa"/>
            <w:vAlign w:val="bottom"/>
          </w:tcPr>
          <w:p w14:paraId="25784353" w14:textId="7AB07F0A" w:rsidR="00EE0367" w:rsidRPr="006235D8" w:rsidRDefault="00EE0367" w:rsidP="00EE0367">
            <w:pPr>
              <w:jc w:val="center"/>
              <w:rPr>
                <w:rFonts w:ascii="Calibri" w:hAnsi="Calibri" w:cs="Calibri"/>
                <w:color w:val="000000"/>
              </w:rPr>
            </w:pPr>
            <w:r>
              <w:rPr>
                <w:rFonts w:ascii="Calibri" w:hAnsi="Calibri" w:cs="Calibri"/>
                <w:color w:val="000000"/>
              </w:rPr>
              <w:t xml:space="preserve"> 2 (1.8) </w:t>
            </w:r>
          </w:p>
        </w:tc>
        <w:tc>
          <w:tcPr>
            <w:tcW w:w="2070" w:type="dxa"/>
            <w:vAlign w:val="bottom"/>
          </w:tcPr>
          <w:p w14:paraId="11BB8785" w14:textId="788B0109"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624AADEA" w14:textId="10B49C70"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65FED77A" w14:textId="314DA0D9"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7C9D4B9E" w14:textId="312CDED8" w:rsidR="00EE0367" w:rsidRPr="006235D8" w:rsidRDefault="00EE0367" w:rsidP="00EE0367">
            <w:pPr>
              <w:jc w:val="center"/>
              <w:rPr>
                <w:rFonts w:ascii="Calibri" w:hAnsi="Calibri" w:cs="Calibri"/>
                <w:color w:val="000000"/>
                <w:highlight w:val="yellow"/>
              </w:rPr>
            </w:pPr>
            <w:r>
              <w:rPr>
                <w:rFonts w:ascii="Calibri" w:hAnsi="Calibri" w:cs="Calibri"/>
                <w:color w:val="000000"/>
              </w:rPr>
              <w:t>0.182</w:t>
            </w:r>
          </w:p>
        </w:tc>
      </w:tr>
      <w:tr w:rsidR="00EE0367" w:rsidRPr="004170B6" w14:paraId="0F34228D" w14:textId="77777777" w:rsidTr="00511586">
        <w:tc>
          <w:tcPr>
            <w:tcW w:w="4590" w:type="dxa"/>
            <w:vAlign w:val="bottom"/>
          </w:tcPr>
          <w:p w14:paraId="551DAC0A" w14:textId="77777777" w:rsidR="00EE0367" w:rsidRPr="006235D8" w:rsidRDefault="00EE0367" w:rsidP="00EE0367">
            <w:r w:rsidRPr="006235D8">
              <w:rPr>
                <w:rFonts w:ascii="Calibri" w:hAnsi="Calibri" w:cs="Calibri"/>
                <w:color w:val="000000"/>
              </w:rPr>
              <w:t>Gestational at birth – weeks</w:t>
            </w:r>
          </w:p>
        </w:tc>
        <w:tc>
          <w:tcPr>
            <w:tcW w:w="1980" w:type="dxa"/>
            <w:vAlign w:val="bottom"/>
          </w:tcPr>
          <w:p w14:paraId="6E5DCC67" w14:textId="1BC51CDE" w:rsidR="00EE0367" w:rsidRPr="006235D8" w:rsidRDefault="00EE0367" w:rsidP="00EE0367">
            <w:pPr>
              <w:jc w:val="center"/>
              <w:rPr>
                <w:rFonts w:ascii="Calibri" w:hAnsi="Calibri" w:cs="Calibri"/>
                <w:color w:val="000000"/>
              </w:rPr>
            </w:pPr>
            <w:r>
              <w:rPr>
                <w:rFonts w:ascii="Calibri" w:hAnsi="Calibri" w:cs="Calibri"/>
                <w:color w:val="000000"/>
              </w:rPr>
              <w:t xml:space="preserve"> 38.2±1.7 </w:t>
            </w:r>
          </w:p>
        </w:tc>
        <w:tc>
          <w:tcPr>
            <w:tcW w:w="2070" w:type="dxa"/>
            <w:vAlign w:val="bottom"/>
          </w:tcPr>
          <w:p w14:paraId="1F778448" w14:textId="048536FE" w:rsidR="00EE0367" w:rsidRPr="006235D8" w:rsidRDefault="00EE0367" w:rsidP="00EE0367">
            <w:pPr>
              <w:jc w:val="center"/>
              <w:rPr>
                <w:rFonts w:ascii="Calibri" w:hAnsi="Calibri" w:cs="Calibri"/>
                <w:color w:val="000000"/>
              </w:rPr>
            </w:pPr>
            <w:r>
              <w:rPr>
                <w:rFonts w:ascii="Calibri" w:hAnsi="Calibri" w:cs="Calibri"/>
                <w:color w:val="000000"/>
              </w:rPr>
              <w:t xml:space="preserve"> 38.5±1.5 </w:t>
            </w:r>
          </w:p>
        </w:tc>
        <w:tc>
          <w:tcPr>
            <w:tcW w:w="2160" w:type="dxa"/>
            <w:vAlign w:val="bottom"/>
          </w:tcPr>
          <w:p w14:paraId="471A712F" w14:textId="3363E70C" w:rsidR="00EE0367" w:rsidRPr="006235D8" w:rsidRDefault="00EE0367" w:rsidP="00EE0367">
            <w:pPr>
              <w:jc w:val="center"/>
              <w:rPr>
                <w:rFonts w:ascii="Calibri" w:hAnsi="Calibri" w:cs="Calibri"/>
                <w:color w:val="000000"/>
              </w:rPr>
            </w:pPr>
            <w:r>
              <w:rPr>
                <w:rFonts w:ascii="Calibri" w:hAnsi="Calibri" w:cs="Calibri"/>
                <w:color w:val="000000"/>
              </w:rPr>
              <w:t xml:space="preserve"> 38.6±1.2 </w:t>
            </w:r>
          </w:p>
        </w:tc>
        <w:tc>
          <w:tcPr>
            <w:tcW w:w="1890" w:type="dxa"/>
            <w:vAlign w:val="bottom"/>
          </w:tcPr>
          <w:p w14:paraId="5C74E64C" w14:textId="0CE70728" w:rsidR="00EE0367" w:rsidRPr="006235D8" w:rsidRDefault="00EE0367" w:rsidP="00EE0367">
            <w:pPr>
              <w:jc w:val="center"/>
              <w:rPr>
                <w:rFonts w:ascii="Calibri" w:hAnsi="Calibri" w:cs="Calibri"/>
                <w:color w:val="000000"/>
              </w:rPr>
            </w:pPr>
            <w:r>
              <w:rPr>
                <w:rFonts w:ascii="Calibri" w:hAnsi="Calibri" w:cs="Calibri"/>
                <w:color w:val="000000"/>
              </w:rPr>
              <w:t xml:space="preserve"> 38.9±0.7 </w:t>
            </w:r>
          </w:p>
        </w:tc>
        <w:tc>
          <w:tcPr>
            <w:tcW w:w="997" w:type="dxa"/>
            <w:vAlign w:val="bottom"/>
          </w:tcPr>
          <w:p w14:paraId="0BB3E3BB" w14:textId="4C1D5D95" w:rsidR="00EE0367" w:rsidRPr="006235D8" w:rsidRDefault="00EE0367" w:rsidP="00EE0367">
            <w:pPr>
              <w:jc w:val="center"/>
              <w:rPr>
                <w:rFonts w:ascii="Calibri" w:hAnsi="Calibri" w:cs="Calibri"/>
                <w:color w:val="000000"/>
                <w:highlight w:val="yellow"/>
              </w:rPr>
            </w:pPr>
            <w:r>
              <w:rPr>
                <w:rFonts w:ascii="Calibri" w:hAnsi="Calibri" w:cs="Calibri"/>
                <w:color w:val="000000"/>
              </w:rPr>
              <w:t xml:space="preserve"> &lt;0.001  </w:t>
            </w:r>
          </w:p>
        </w:tc>
      </w:tr>
      <w:tr w:rsidR="00C144BE" w:rsidRPr="004170B6" w14:paraId="7B54963E" w14:textId="77777777" w:rsidTr="00511586">
        <w:tc>
          <w:tcPr>
            <w:tcW w:w="4590" w:type="dxa"/>
            <w:vAlign w:val="bottom"/>
          </w:tcPr>
          <w:p w14:paraId="5E1E35BD" w14:textId="77777777" w:rsidR="00C144BE" w:rsidRPr="006235D8" w:rsidRDefault="00C144BE" w:rsidP="00C144BE">
            <w:r w:rsidRPr="006235D8">
              <w:t>Preterm delivery &lt;28 weeks</w:t>
            </w:r>
          </w:p>
        </w:tc>
        <w:tc>
          <w:tcPr>
            <w:tcW w:w="1980" w:type="dxa"/>
            <w:vAlign w:val="bottom"/>
          </w:tcPr>
          <w:p w14:paraId="48008E8B" w14:textId="6909D70C"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2070" w:type="dxa"/>
            <w:vAlign w:val="bottom"/>
          </w:tcPr>
          <w:p w14:paraId="58694023" w14:textId="45092177"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2160" w:type="dxa"/>
            <w:vAlign w:val="bottom"/>
          </w:tcPr>
          <w:p w14:paraId="58CE7028" w14:textId="133885E8"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1890" w:type="dxa"/>
            <w:vAlign w:val="bottom"/>
          </w:tcPr>
          <w:p w14:paraId="02B18886" w14:textId="11FFDF08"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997" w:type="dxa"/>
            <w:vAlign w:val="bottom"/>
          </w:tcPr>
          <w:p w14:paraId="6FCF35EC" w14:textId="77777777" w:rsidR="00C144BE" w:rsidRPr="006235D8" w:rsidRDefault="00C144BE" w:rsidP="00C144BE">
            <w:pPr>
              <w:jc w:val="center"/>
              <w:rPr>
                <w:rFonts w:ascii="Calibri" w:hAnsi="Calibri" w:cs="Calibri"/>
                <w:color w:val="000000"/>
              </w:rPr>
            </w:pPr>
            <w:r>
              <w:rPr>
                <w:rFonts w:ascii="Calibri" w:hAnsi="Calibri" w:cs="Calibri"/>
                <w:color w:val="000000"/>
              </w:rPr>
              <w:t>-</w:t>
            </w:r>
          </w:p>
        </w:tc>
      </w:tr>
      <w:tr w:rsidR="00C144BE" w:rsidRPr="004170B6" w14:paraId="6608C5E8" w14:textId="77777777" w:rsidTr="00511586">
        <w:tc>
          <w:tcPr>
            <w:tcW w:w="4590" w:type="dxa"/>
            <w:vAlign w:val="bottom"/>
          </w:tcPr>
          <w:p w14:paraId="7714D4DC" w14:textId="77777777" w:rsidR="00C144BE" w:rsidRPr="006235D8" w:rsidRDefault="00C144BE" w:rsidP="00C144BE">
            <w:r w:rsidRPr="006235D8">
              <w:t>Preterm delivery &lt;34 weeks</w:t>
            </w:r>
          </w:p>
        </w:tc>
        <w:tc>
          <w:tcPr>
            <w:tcW w:w="1980" w:type="dxa"/>
            <w:vAlign w:val="bottom"/>
          </w:tcPr>
          <w:p w14:paraId="7537045D" w14:textId="20F8D13B" w:rsidR="00C144BE" w:rsidRPr="006235D8" w:rsidRDefault="00C144BE" w:rsidP="00C144BE">
            <w:pPr>
              <w:jc w:val="center"/>
              <w:rPr>
                <w:rFonts w:ascii="Calibri" w:hAnsi="Calibri" w:cs="Calibri"/>
                <w:color w:val="000000"/>
              </w:rPr>
            </w:pPr>
            <w:r>
              <w:rPr>
                <w:rFonts w:ascii="Calibri" w:hAnsi="Calibri" w:cs="Calibri"/>
                <w:color w:val="000000"/>
              </w:rPr>
              <w:t xml:space="preserve"> 5 (4.4) </w:t>
            </w:r>
          </w:p>
        </w:tc>
        <w:tc>
          <w:tcPr>
            <w:tcW w:w="2070" w:type="dxa"/>
            <w:vAlign w:val="bottom"/>
          </w:tcPr>
          <w:p w14:paraId="5AAF5B25" w14:textId="2A082D3B" w:rsidR="00C144BE" w:rsidRPr="006235D8" w:rsidRDefault="00C144BE" w:rsidP="00C144BE">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144881EC" w14:textId="44A40AF7" w:rsidR="00C144BE" w:rsidRPr="006235D8" w:rsidRDefault="00C144BE" w:rsidP="00C144BE">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3CACE84B" w14:textId="5BF3766A"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0584981" w14:textId="24D313C0" w:rsidR="00C144BE" w:rsidRPr="006235D8" w:rsidRDefault="00C144BE" w:rsidP="00C144BE">
            <w:pPr>
              <w:jc w:val="center"/>
              <w:rPr>
                <w:rFonts w:ascii="Calibri" w:hAnsi="Calibri" w:cs="Calibri"/>
                <w:color w:val="000000"/>
              </w:rPr>
            </w:pPr>
            <w:r>
              <w:rPr>
                <w:rFonts w:ascii="Calibri" w:hAnsi="Calibri" w:cs="Calibri"/>
                <w:color w:val="000000"/>
              </w:rPr>
              <w:t>0.047</w:t>
            </w:r>
          </w:p>
        </w:tc>
      </w:tr>
      <w:tr w:rsidR="00C144BE" w:rsidRPr="004170B6" w14:paraId="55FC9B7C" w14:textId="77777777" w:rsidTr="00511586">
        <w:tc>
          <w:tcPr>
            <w:tcW w:w="4590" w:type="dxa"/>
            <w:vAlign w:val="bottom"/>
          </w:tcPr>
          <w:p w14:paraId="799D52A2" w14:textId="77777777" w:rsidR="00C144BE" w:rsidRPr="006235D8" w:rsidRDefault="00C144BE" w:rsidP="00C144BE">
            <w:r w:rsidRPr="006235D8">
              <w:t>Preterm delivery &lt;37 weeks</w:t>
            </w:r>
          </w:p>
        </w:tc>
        <w:tc>
          <w:tcPr>
            <w:tcW w:w="1980" w:type="dxa"/>
            <w:vAlign w:val="bottom"/>
          </w:tcPr>
          <w:p w14:paraId="23780CA3" w14:textId="32AC9A86" w:rsidR="00C144BE" w:rsidRPr="006235D8" w:rsidRDefault="00C144BE" w:rsidP="00C144BE">
            <w:pPr>
              <w:jc w:val="center"/>
              <w:rPr>
                <w:rFonts w:ascii="Calibri" w:hAnsi="Calibri" w:cs="Calibri"/>
                <w:color w:val="000000"/>
              </w:rPr>
            </w:pPr>
            <w:r>
              <w:rPr>
                <w:rFonts w:ascii="Calibri" w:hAnsi="Calibri" w:cs="Calibri"/>
                <w:color w:val="000000"/>
              </w:rPr>
              <w:t>12 (10.5)</w:t>
            </w:r>
          </w:p>
        </w:tc>
        <w:tc>
          <w:tcPr>
            <w:tcW w:w="2070" w:type="dxa"/>
            <w:vAlign w:val="bottom"/>
          </w:tcPr>
          <w:p w14:paraId="4F897F63" w14:textId="73498686" w:rsidR="00C144BE" w:rsidRPr="006235D8" w:rsidRDefault="00C144BE" w:rsidP="00C144BE">
            <w:pPr>
              <w:jc w:val="center"/>
              <w:rPr>
                <w:rFonts w:ascii="Calibri" w:hAnsi="Calibri" w:cs="Calibri"/>
                <w:color w:val="000000"/>
              </w:rPr>
            </w:pPr>
            <w:r>
              <w:rPr>
                <w:rFonts w:ascii="Calibri" w:hAnsi="Calibri" w:cs="Calibri"/>
                <w:color w:val="000000"/>
              </w:rPr>
              <w:t>12 (10.3)</w:t>
            </w:r>
          </w:p>
        </w:tc>
        <w:tc>
          <w:tcPr>
            <w:tcW w:w="2160" w:type="dxa"/>
            <w:vAlign w:val="bottom"/>
          </w:tcPr>
          <w:p w14:paraId="68E8DF51" w14:textId="25D329DA" w:rsidR="00C144BE" w:rsidRPr="006235D8" w:rsidRDefault="00C144BE" w:rsidP="00C144BE">
            <w:pPr>
              <w:jc w:val="center"/>
              <w:rPr>
                <w:rFonts w:ascii="Calibri" w:hAnsi="Calibri" w:cs="Calibri"/>
                <w:color w:val="000000"/>
              </w:rPr>
            </w:pPr>
            <w:r>
              <w:rPr>
                <w:rFonts w:ascii="Calibri" w:hAnsi="Calibri" w:cs="Calibri"/>
                <w:color w:val="000000"/>
              </w:rPr>
              <w:t xml:space="preserve"> 7 (6.5) </w:t>
            </w:r>
          </w:p>
        </w:tc>
        <w:tc>
          <w:tcPr>
            <w:tcW w:w="1890" w:type="dxa"/>
            <w:vAlign w:val="bottom"/>
          </w:tcPr>
          <w:p w14:paraId="48CC04E9" w14:textId="66A003E7" w:rsidR="00C144BE" w:rsidRPr="006235D8" w:rsidRDefault="00C144BE" w:rsidP="00C144BE">
            <w:pPr>
              <w:jc w:val="center"/>
              <w:rPr>
                <w:rFonts w:ascii="Calibri" w:hAnsi="Calibri" w:cs="Calibri"/>
                <w:color w:val="000000"/>
              </w:rPr>
            </w:pPr>
            <w:r>
              <w:rPr>
                <w:rFonts w:ascii="Calibri" w:hAnsi="Calibri" w:cs="Calibri"/>
                <w:color w:val="000000"/>
              </w:rPr>
              <w:t xml:space="preserve"> 1 (0.8) </w:t>
            </w:r>
          </w:p>
        </w:tc>
        <w:tc>
          <w:tcPr>
            <w:tcW w:w="997" w:type="dxa"/>
            <w:vAlign w:val="bottom"/>
          </w:tcPr>
          <w:p w14:paraId="55E53A5B" w14:textId="50E5DF6C" w:rsidR="00C144BE" w:rsidRPr="006235D8" w:rsidRDefault="00C144BE" w:rsidP="00C144BE">
            <w:pPr>
              <w:jc w:val="center"/>
              <w:rPr>
                <w:rFonts w:ascii="Calibri" w:hAnsi="Calibri" w:cs="Calibri"/>
                <w:color w:val="000000"/>
                <w:highlight w:val="yellow"/>
              </w:rPr>
            </w:pPr>
            <w:r>
              <w:rPr>
                <w:rFonts w:ascii="Calibri" w:hAnsi="Calibri" w:cs="Calibri"/>
                <w:color w:val="000000"/>
              </w:rPr>
              <w:t>0.007</w:t>
            </w:r>
          </w:p>
        </w:tc>
      </w:tr>
      <w:tr w:rsidR="00C144BE" w14:paraId="630A5B6D" w14:textId="77777777" w:rsidTr="00511586">
        <w:tc>
          <w:tcPr>
            <w:tcW w:w="4590" w:type="dxa"/>
            <w:vAlign w:val="bottom"/>
          </w:tcPr>
          <w:p w14:paraId="56E5C980" w14:textId="77777777" w:rsidR="00C144BE" w:rsidRPr="006235D8" w:rsidRDefault="00C144BE" w:rsidP="00C144BE">
            <w:r w:rsidRPr="006235D8">
              <w:rPr>
                <w:rFonts w:ascii="Calibri" w:hAnsi="Calibri" w:cs="Calibri"/>
                <w:color w:val="000000"/>
              </w:rPr>
              <w:t>Still birth – n (%)</w:t>
            </w:r>
          </w:p>
        </w:tc>
        <w:tc>
          <w:tcPr>
            <w:tcW w:w="1980" w:type="dxa"/>
            <w:vAlign w:val="bottom"/>
          </w:tcPr>
          <w:p w14:paraId="48700B17" w14:textId="7D9D2F99"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0D665829" w14:textId="077AA841"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2A50D877" w14:textId="0B25669C" w:rsidR="00C144BE" w:rsidRPr="006235D8" w:rsidRDefault="00C144BE" w:rsidP="00C144BE">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7A8D1037" w14:textId="4A5AABC2"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0B3F6A9" w14:textId="49FFD14C" w:rsidR="00C144BE" w:rsidRPr="006235D8" w:rsidRDefault="00C144BE" w:rsidP="00C144BE">
            <w:pPr>
              <w:jc w:val="center"/>
              <w:rPr>
                <w:rFonts w:ascii="Calibri" w:hAnsi="Calibri" w:cs="Calibri"/>
                <w:color w:val="000000"/>
              </w:rPr>
            </w:pPr>
            <w:r>
              <w:rPr>
                <w:rFonts w:ascii="Calibri" w:hAnsi="Calibri" w:cs="Calibri"/>
                <w:color w:val="000000"/>
              </w:rPr>
              <w:t>0.231</w:t>
            </w:r>
          </w:p>
        </w:tc>
      </w:tr>
      <w:tr w:rsidR="00C144BE" w14:paraId="63B42863" w14:textId="77777777" w:rsidTr="00511586">
        <w:tc>
          <w:tcPr>
            <w:tcW w:w="4590" w:type="dxa"/>
            <w:vAlign w:val="bottom"/>
          </w:tcPr>
          <w:p w14:paraId="1F6260FB" w14:textId="77777777" w:rsidR="00C144BE" w:rsidRPr="006235D8" w:rsidRDefault="00C144BE" w:rsidP="00C144BE">
            <w:r w:rsidRPr="006235D8">
              <w:rPr>
                <w:rFonts w:ascii="Calibri" w:hAnsi="Calibri" w:cs="Calibri"/>
                <w:color w:val="000000"/>
              </w:rPr>
              <w:t>Birthweights – grams</w:t>
            </w:r>
          </w:p>
        </w:tc>
        <w:tc>
          <w:tcPr>
            <w:tcW w:w="1980" w:type="dxa"/>
            <w:vAlign w:val="bottom"/>
          </w:tcPr>
          <w:p w14:paraId="1C2F44BE" w14:textId="75558A97" w:rsidR="00C144BE" w:rsidRPr="006235D8" w:rsidRDefault="00C144BE" w:rsidP="00C144BE">
            <w:pPr>
              <w:jc w:val="center"/>
              <w:rPr>
                <w:rFonts w:ascii="Calibri" w:hAnsi="Calibri" w:cs="Calibri"/>
                <w:color w:val="000000"/>
              </w:rPr>
            </w:pPr>
            <w:r>
              <w:rPr>
                <w:rFonts w:ascii="Calibri" w:hAnsi="Calibri" w:cs="Calibri"/>
                <w:color w:val="000000"/>
              </w:rPr>
              <w:t xml:space="preserve">  3120.8±417.6  </w:t>
            </w:r>
          </w:p>
        </w:tc>
        <w:tc>
          <w:tcPr>
            <w:tcW w:w="2070" w:type="dxa"/>
            <w:vAlign w:val="bottom"/>
          </w:tcPr>
          <w:p w14:paraId="5C6CF268" w14:textId="7A5A1194" w:rsidR="00C144BE" w:rsidRPr="006235D8" w:rsidRDefault="00C144BE" w:rsidP="00C144BE">
            <w:pPr>
              <w:jc w:val="center"/>
              <w:rPr>
                <w:rFonts w:ascii="Calibri" w:hAnsi="Calibri" w:cs="Calibri"/>
                <w:color w:val="000000"/>
              </w:rPr>
            </w:pPr>
            <w:r>
              <w:rPr>
                <w:rFonts w:ascii="Calibri" w:hAnsi="Calibri" w:cs="Calibri"/>
                <w:color w:val="000000"/>
              </w:rPr>
              <w:t xml:space="preserve">  3115.7±410.9  </w:t>
            </w:r>
          </w:p>
        </w:tc>
        <w:tc>
          <w:tcPr>
            <w:tcW w:w="2160" w:type="dxa"/>
            <w:vAlign w:val="bottom"/>
          </w:tcPr>
          <w:p w14:paraId="5A9C6143" w14:textId="6B50CBD8" w:rsidR="00C144BE" w:rsidRPr="006235D8" w:rsidRDefault="00C144BE" w:rsidP="00C144BE">
            <w:pPr>
              <w:jc w:val="center"/>
              <w:rPr>
                <w:rFonts w:ascii="Calibri" w:hAnsi="Calibri" w:cs="Calibri"/>
                <w:color w:val="000000"/>
              </w:rPr>
            </w:pPr>
            <w:r>
              <w:rPr>
                <w:rFonts w:ascii="Calibri" w:hAnsi="Calibri" w:cs="Calibri"/>
                <w:color w:val="000000"/>
              </w:rPr>
              <w:t xml:space="preserve">  3067.7±460.3  </w:t>
            </w:r>
          </w:p>
        </w:tc>
        <w:tc>
          <w:tcPr>
            <w:tcW w:w="1890" w:type="dxa"/>
            <w:vAlign w:val="bottom"/>
          </w:tcPr>
          <w:p w14:paraId="3C4C2D3E" w14:textId="0EAE5D3E" w:rsidR="00C144BE" w:rsidRPr="006235D8" w:rsidRDefault="00C144BE" w:rsidP="00C144BE">
            <w:pPr>
              <w:jc w:val="center"/>
              <w:rPr>
                <w:rFonts w:ascii="Calibri" w:hAnsi="Calibri" w:cs="Calibri"/>
                <w:color w:val="000000"/>
              </w:rPr>
            </w:pPr>
            <w:r>
              <w:rPr>
                <w:rFonts w:ascii="Calibri" w:hAnsi="Calibri" w:cs="Calibri"/>
                <w:color w:val="000000"/>
              </w:rPr>
              <w:t xml:space="preserve">  3176.9±353.2  </w:t>
            </w:r>
          </w:p>
        </w:tc>
        <w:tc>
          <w:tcPr>
            <w:tcW w:w="997" w:type="dxa"/>
            <w:vAlign w:val="bottom"/>
          </w:tcPr>
          <w:p w14:paraId="51707E90" w14:textId="5A623BC4" w:rsidR="00C144BE" w:rsidRPr="006235D8" w:rsidRDefault="00C144BE" w:rsidP="00C144BE">
            <w:pPr>
              <w:jc w:val="center"/>
              <w:rPr>
                <w:rFonts w:ascii="Calibri" w:hAnsi="Calibri" w:cs="Calibri"/>
                <w:color w:val="000000"/>
              </w:rPr>
            </w:pPr>
            <w:r>
              <w:rPr>
                <w:rFonts w:ascii="Calibri" w:hAnsi="Calibri" w:cs="Calibri"/>
                <w:color w:val="000000"/>
              </w:rPr>
              <w:t>0.238</w:t>
            </w:r>
          </w:p>
        </w:tc>
      </w:tr>
      <w:tr w:rsidR="00434B54" w14:paraId="6DB370AD" w14:textId="77777777" w:rsidTr="00511586">
        <w:tc>
          <w:tcPr>
            <w:tcW w:w="4590" w:type="dxa"/>
            <w:vAlign w:val="bottom"/>
          </w:tcPr>
          <w:p w14:paraId="117E4226" w14:textId="77777777" w:rsidR="00434B54" w:rsidRPr="006235D8" w:rsidRDefault="00434B54" w:rsidP="00434B54">
            <w:r w:rsidRPr="006235D8">
              <w:t>Low birthweight – n (%)</w:t>
            </w:r>
          </w:p>
        </w:tc>
        <w:tc>
          <w:tcPr>
            <w:tcW w:w="1980" w:type="dxa"/>
            <w:vAlign w:val="bottom"/>
          </w:tcPr>
          <w:p w14:paraId="33BC59A9" w14:textId="1A5A8220" w:rsidR="00434B54" w:rsidRPr="006235D8" w:rsidRDefault="00434B54" w:rsidP="00434B54">
            <w:pPr>
              <w:jc w:val="center"/>
              <w:rPr>
                <w:rFonts w:ascii="Calibri" w:hAnsi="Calibri" w:cs="Calibri"/>
                <w:color w:val="000000"/>
              </w:rPr>
            </w:pPr>
            <w:r>
              <w:rPr>
                <w:rFonts w:ascii="Calibri" w:hAnsi="Calibri" w:cs="Calibri"/>
                <w:color w:val="000000"/>
              </w:rPr>
              <w:t xml:space="preserve"> 7 (6.1) </w:t>
            </w:r>
          </w:p>
        </w:tc>
        <w:tc>
          <w:tcPr>
            <w:tcW w:w="2070" w:type="dxa"/>
            <w:vAlign w:val="bottom"/>
          </w:tcPr>
          <w:p w14:paraId="5BC88887" w14:textId="0AA3485F" w:rsidR="00434B54" w:rsidRPr="006235D8" w:rsidRDefault="00434B54" w:rsidP="00434B54">
            <w:pPr>
              <w:jc w:val="center"/>
              <w:rPr>
                <w:rFonts w:ascii="Calibri" w:hAnsi="Calibri" w:cs="Calibri"/>
                <w:color w:val="000000"/>
              </w:rPr>
            </w:pPr>
            <w:r>
              <w:rPr>
                <w:rFonts w:ascii="Calibri" w:hAnsi="Calibri" w:cs="Calibri"/>
                <w:color w:val="000000"/>
              </w:rPr>
              <w:t xml:space="preserve"> 7 (6.0) </w:t>
            </w:r>
          </w:p>
        </w:tc>
        <w:tc>
          <w:tcPr>
            <w:tcW w:w="2160" w:type="dxa"/>
            <w:vAlign w:val="bottom"/>
          </w:tcPr>
          <w:p w14:paraId="372A7E9B" w14:textId="11163EFE" w:rsidR="00434B54" w:rsidRPr="006235D8" w:rsidRDefault="00434B54" w:rsidP="00434B54">
            <w:pPr>
              <w:jc w:val="center"/>
              <w:rPr>
                <w:rFonts w:ascii="Calibri" w:hAnsi="Calibri" w:cs="Calibri"/>
                <w:color w:val="000000"/>
              </w:rPr>
            </w:pPr>
            <w:r>
              <w:rPr>
                <w:rFonts w:ascii="Calibri" w:hAnsi="Calibri" w:cs="Calibri"/>
                <w:color w:val="000000"/>
              </w:rPr>
              <w:t xml:space="preserve">10 (9.3) </w:t>
            </w:r>
          </w:p>
        </w:tc>
        <w:tc>
          <w:tcPr>
            <w:tcW w:w="1890" w:type="dxa"/>
            <w:vAlign w:val="bottom"/>
          </w:tcPr>
          <w:p w14:paraId="7447D8CC" w14:textId="1D9DFE5D" w:rsidR="00434B54" w:rsidRPr="006235D8" w:rsidRDefault="00434B54" w:rsidP="00434B54">
            <w:pPr>
              <w:jc w:val="center"/>
              <w:rPr>
                <w:rFonts w:ascii="Calibri" w:hAnsi="Calibri" w:cs="Calibri"/>
                <w:color w:val="000000"/>
              </w:rPr>
            </w:pPr>
            <w:r>
              <w:rPr>
                <w:rFonts w:ascii="Calibri" w:hAnsi="Calibri" w:cs="Calibri"/>
                <w:color w:val="000000"/>
              </w:rPr>
              <w:t xml:space="preserve"> 2 (1.6) </w:t>
            </w:r>
          </w:p>
        </w:tc>
        <w:tc>
          <w:tcPr>
            <w:tcW w:w="997" w:type="dxa"/>
            <w:vAlign w:val="bottom"/>
          </w:tcPr>
          <w:p w14:paraId="0354F7CF" w14:textId="4545192A" w:rsidR="00434B54" w:rsidRPr="006235D8" w:rsidRDefault="00434B54" w:rsidP="00434B54">
            <w:pPr>
              <w:jc w:val="center"/>
              <w:rPr>
                <w:rFonts w:ascii="Calibri" w:hAnsi="Calibri" w:cs="Calibri"/>
                <w:color w:val="000000"/>
              </w:rPr>
            </w:pPr>
            <w:r>
              <w:rPr>
                <w:rFonts w:ascii="Calibri" w:hAnsi="Calibri" w:cs="Calibri"/>
                <w:color w:val="000000"/>
              </w:rPr>
              <w:t>0.076</w:t>
            </w:r>
          </w:p>
        </w:tc>
      </w:tr>
      <w:tr w:rsidR="00434B54" w14:paraId="267087DC" w14:textId="77777777" w:rsidTr="00511586">
        <w:tc>
          <w:tcPr>
            <w:tcW w:w="4590" w:type="dxa"/>
            <w:vAlign w:val="bottom"/>
          </w:tcPr>
          <w:p w14:paraId="17F68AB3" w14:textId="77777777" w:rsidR="00434B54" w:rsidRPr="006235D8" w:rsidRDefault="00434B54" w:rsidP="00434B54">
            <w:r w:rsidRPr="006235D8">
              <w:rPr>
                <w:rFonts w:ascii="Calibri" w:hAnsi="Calibri" w:cs="Calibri"/>
                <w:color w:val="000000"/>
              </w:rPr>
              <w:t>Heavy birthweight – n (%)</w:t>
            </w:r>
          </w:p>
        </w:tc>
        <w:tc>
          <w:tcPr>
            <w:tcW w:w="1980" w:type="dxa"/>
            <w:vAlign w:val="bottom"/>
          </w:tcPr>
          <w:p w14:paraId="6833A428" w14:textId="52FAF94F" w:rsidR="00434B54" w:rsidRPr="006235D8" w:rsidRDefault="00434B54" w:rsidP="00434B54">
            <w:pPr>
              <w:jc w:val="center"/>
              <w:rPr>
                <w:rFonts w:ascii="Calibri" w:hAnsi="Calibri" w:cs="Calibri"/>
                <w:color w:val="000000"/>
              </w:rPr>
            </w:pPr>
            <w:r>
              <w:rPr>
                <w:rFonts w:ascii="Calibri" w:hAnsi="Calibri" w:cs="Calibri"/>
                <w:color w:val="000000"/>
              </w:rPr>
              <w:t xml:space="preserve"> 2 (1.8) </w:t>
            </w:r>
          </w:p>
        </w:tc>
        <w:tc>
          <w:tcPr>
            <w:tcW w:w="2070" w:type="dxa"/>
            <w:vAlign w:val="bottom"/>
          </w:tcPr>
          <w:p w14:paraId="202D760A" w14:textId="552A5028" w:rsidR="00434B54" w:rsidRPr="006235D8" w:rsidRDefault="00434B54" w:rsidP="00434B54">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0B161981" w14:textId="0AE463C7" w:rsidR="00434B54" w:rsidRPr="006235D8" w:rsidRDefault="00434B54" w:rsidP="00434B54">
            <w:pPr>
              <w:jc w:val="center"/>
              <w:rPr>
                <w:rFonts w:ascii="Calibri" w:hAnsi="Calibri" w:cs="Calibri"/>
                <w:color w:val="000000"/>
              </w:rPr>
            </w:pPr>
            <w:r>
              <w:rPr>
                <w:rFonts w:ascii="Calibri" w:hAnsi="Calibri" w:cs="Calibri"/>
                <w:color w:val="000000"/>
              </w:rPr>
              <w:t xml:space="preserve"> 3 (2.8) </w:t>
            </w:r>
          </w:p>
        </w:tc>
        <w:tc>
          <w:tcPr>
            <w:tcW w:w="1890" w:type="dxa"/>
            <w:vAlign w:val="bottom"/>
          </w:tcPr>
          <w:p w14:paraId="69DD225B" w14:textId="508FA591" w:rsidR="00434B54" w:rsidRPr="006235D8" w:rsidRDefault="00434B54" w:rsidP="00434B54">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637BFB9C" w14:textId="1C7303C9" w:rsidR="00434B54" w:rsidRPr="006235D8" w:rsidRDefault="00434B54" w:rsidP="00434B54">
            <w:pPr>
              <w:jc w:val="center"/>
              <w:rPr>
                <w:rFonts w:ascii="Calibri" w:hAnsi="Calibri" w:cs="Calibri"/>
                <w:color w:val="000000"/>
              </w:rPr>
            </w:pPr>
            <w:r>
              <w:rPr>
                <w:rFonts w:ascii="Calibri" w:hAnsi="Calibri" w:cs="Calibri"/>
                <w:color w:val="000000"/>
              </w:rPr>
              <w:t>0.947</w:t>
            </w:r>
          </w:p>
        </w:tc>
      </w:tr>
      <w:tr w:rsidR="00434B54" w14:paraId="2E07B3E2" w14:textId="77777777" w:rsidTr="00511586">
        <w:tc>
          <w:tcPr>
            <w:tcW w:w="4590" w:type="dxa"/>
            <w:vAlign w:val="bottom"/>
          </w:tcPr>
          <w:p w14:paraId="4618C3E2" w14:textId="77777777" w:rsidR="00434B54" w:rsidRPr="006235D8" w:rsidRDefault="00434B54" w:rsidP="00434B54">
            <w:r w:rsidRPr="006235D8">
              <w:rPr>
                <w:rFonts w:ascii="Calibri" w:hAnsi="Calibri" w:cs="Calibri"/>
                <w:color w:val="000000"/>
              </w:rPr>
              <w:t>Birthweight percentile – [mean] percent</w:t>
            </w:r>
          </w:p>
        </w:tc>
        <w:tc>
          <w:tcPr>
            <w:tcW w:w="1980" w:type="dxa"/>
            <w:vAlign w:val="bottom"/>
          </w:tcPr>
          <w:p w14:paraId="3F1FA173" w14:textId="560D28E1" w:rsidR="00434B54" w:rsidRPr="006235D8" w:rsidRDefault="00434B54" w:rsidP="00434B54">
            <w:pPr>
              <w:jc w:val="center"/>
              <w:rPr>
                <w:rFonts w:ascii="Calibri" w:hAnsi="Calibri" w:cs="Calibri"/>
                <w:color w:val="000000"/>
              </w:rPr>
            </w:pPr>
            <w:r>
              <w:rPr>
                <w:rFonts w:ascii="Calibri" w:hAnsi="Calibri" w:cs="Calibri"/>
                <w:color w:val="000000"/>
              </w:rPr>
              <w:t>50.7±28.8</w:t>
            </w:r>
          </w:p>
        </w:tc>
        <w:tc>
          <w:tcPr>
            <w:tcW w:w="2070" w:type="dxa"/>
            <w:vAlign w:val="bottom"/>
          </w:tcPr>
          <w:p w14:paraId="3B818548" w14:textId="048CA7A3" w:rsidR="00434B54" w:rsidRPr="006235D8" w:rsidRDefault="00434B54" w:rsidP="00434B54">
            <w:pPr>
              <w:jc w:val="center"/>
              <w:rPr>
                <w:rFonts w:ascii="Calibri" w:hAnsi="Calibri" w:cs="Calibri"/>
                <w:color w:val="000000"/>
              </w:rPr>
            </w:pPr>
            <w:r>
              <w:rPr>
                <w:rFonts w:ascii="Calibri" w:hAnsi="Calibri" w:cs="Calibri"/>
                <w:color w:val="000000"/>
              </w:rPr>
              <w:t>47.6±27.6</w:t>
            </w:r>
          </w:p>
        </w:tc>
        <w:tc>
          <w:tcPr>
            <w:tcW w:w="2160" w:type="dxa"/>
            <w:vAlign w:val="bottom"/>
          </w:tcPr>
          <w:p w14:paraId="72E2E016" w14:textId="7F265F90" w:rsidR="00434B54" w:rsidRPr="006235D8" w:rsidRDefault="00434B54" w:rsidP="00434B54">
            <w:pPr>
              <w:jc w:val="center"/>
              <w:rPr>
                <w:rFonts w:ascii="Calibri" w:hAnsi="Calibri" w:cs="Calibri"/>
                <w:color w:val="000000"/>
              </w:rPr>
            </w:pPr>
            <w:r>
              <w:rPr>
                <w:rFonts w:ascii="Calibri" w:hAnsi="Calibri" w:cs="Calibri"/>
                <w:color w:val="000000"/>
              </w:rPr>
              <w:t>41.1±29.1</w:t>
            </w:r>
          </w:p>
        </w:tc>
        <w:tc>
          <w:tcPr>
            <w:tcW w:w="1890" w:type="dxa"/>
            <w:vAlign w:val="bottom"/>
          </w:tcPr>
          <w:p w14:paraId="04BBB065" w14:textId="204E32E9" w:rsidR="00434B54" w:rsidRPr="006235D8" w:rsidRDefault="00434B54" w:rsidP="00434B54">
            <w:pPr>
              <w:jc w:val="center"/>
              <w:rPr>
                <w:rFonts w:ascii="Calibri" w:hAnsi="Calibri" w:cs="Calibri"/>
                <w:color w:val="000000"/>
              </w:rPr>
            </w:pPr>
            <w:r>
              <w:rPr>
                <w:rFonts w:ascii="Calibri" w:hAnsi="Calibri" w:cs="Calibri"/>
                <w:color w:val="000000"/>
              </w:rPr>
              <w:t>46.0±28.3</w:t>
            </w:r>
          </w:p>
        </w:tc>
        <w:tc>
          <w:tcPr>
            <w:tcW w:w="997" w:type="dxa"/>
            <w:vAlign w:val="bottom"/>
          </w:tcPr>
          <w:p w14:paraId="2F6AC4AB" w14:textId="75548595" w:rsidR="00434B54" w:rsidRPr="005B2962" w:rsidRDefault="00434B54" w:rsidP="00434B54">
            <w:pPr>
              <w:jc w:val="center"/>
              <w:rPr>
                <w:rFonts w:ascii="Calibri" w:hAnsi="Calibri" w:cs="Calibri"/>
                <w:color w:val="000000"/>
                <w:highlight w:val="yellow"/>
              </w:rPr>
            </w:pPr>
            <w:r>
              <w:rPr>
                <w:rFonts w:ascii="Calibri" w:hAnsi="Calibri" w:cs="Calibri"/>
                <w:color w:val="000000"/>
              </w:rPr>
              <w:t>0.089</w:t>
            </w:r>
          </w:p>
        </w:tc>
      </w:tr>
      <w:tr w:rsidR="00434B54" w14:paraId="0A16B984" w14:textId="77777777" w:rsidTr="00511586">
        <w:tc>
          <w:tcPr>
            <w:tcW w:w="4590" w:type="dxa"/>
            <w:vAlign w:val="bottom"/>
          </w:tcPr>
          <w:p w14:paraId="788C9DD2" w14:textId="77777777" w:rsidR="00434B54" w:rsidRPr="006235D8" w:rsidRDefault="00434B54" w:rsidP="00434B54">
            <w:r w:rsidRPr="006235D8">
              <w:rPr>
                <w:rFonts w:ascii="Calibri" w:hAnsi="Calibri" w:cs="Calibri"/>
                <w:color w:val="000000"/>
              </w:rPr>
              <w:t>Birthweight percentile – [median] percent</w:t>
            </w:r>
          </w:p>
        </w:tc>
        <w:tc>
          <w:tcPr>
            <w:tcW w:w="1980" w:type="dxa"/>
            <w:vAlign w:val="bottom"/>
          </w:tcPr>
          <w:p w14:paraId="458F6E62" w14:textId="759883C3" w:rsidR="00434B54" w:rsidRPr="006235D8" w:rsidRDefault="00434B54" w:rsidP="00434B54">
            <w:pPr>
              <w:jc w:val="center"/>
              <w:rPr>
                <w:rFonts w:ascii="Calibri" w:hAnsi="Calibri" w:cs="Calibri"/>
                <w:color w:val="000000"/>
              </w:rPr>
            </w:pPr>
            <w:r>
              <w:rPr>
                <w:rFonts w:ascii="Calibri" w:hAnsi="Calibri" w:cs="Calibri"/>
                <w:color w:val="000000"/>
              </w:rPr>
              <w:t>50.0 [25.0;75.0]</w:t>
            </w:r>
          </w:p>
        </w:tc>
        <w:tc>
          <w:tcPr>
            <w:tcW w:w="2070" w:type="dxa"/>
            <w:vAlign w:val="bottom"/>
          </w:tcPr>
          <w:p w14:paraId="2A8A916D" w14:textId="660F41CF" w:rsidR="00434B54" w:rsidRPr="006235D8" w:rsidRDefault="00434B54" w:rsidP="00434B54">
            <w:pPr>
              <w:jc w:val="center"/>
              <w:rPr>
                <w:rFonts w:ascii="Calibri" w:hAnsi="Calibri" w:cs="Calibri"/>
                <w:color w:val="000000"/>
              </w:rPr>
            </w:pPr>
            <w:r>
              <w:rPr>
                <w:rFonts w:ascii="Calibri" w:hAnsi="Calibri" w:cs="Calibri"/>
                <w:color w:val="000000"/>
              </w:rPr>
              <w:t>50.0 [25.0;75.0]</w:t>
            </w:r>
          </w:p>
        </w:tc>
        <w:tc>
          <w:tcPr>
            <w:tcW w:w="2160" w:type="dxa"/>
            <w:vAlign w:val="bottom"/>
          </w:tcPr>
          <w:p w14:paraId="20F9C4B0" w14:textId="667E9EB5" w:rsidR="00434B54" w:rsidRPr="006235D8" w:rsidRDefault="00434B54" w:rsidP="00434B54">
            <w:pPr>
              <w:jc w:val="center"/>
              <w:rPr>
                <w:rFonts w:ascii="Calibri" w:hAnsi="Calibri" w:cs="Calibri"/>
                <w:color w:val="000000"/>
              </w:rPr>
            </w:pPr>
            <w:r>
              <w:rPr>
                <w:rFonts w:ascii="Calibri" w:hAnsi="Calibri" w:cs="Calibri"/>
                <w:color w:val="000000"/>
              </w:rPr>
              <w:t>37.5 [10.0;75.0]</w:t>
            </w:r>
          </w:p>
        </w:tc>
        <w:tc>
          <w:tcPr>
            <w:tcW w:w="1890" w:type="dxa"/>
            <w:vAlign w:val="bottom"/>
          </w:tcPr>
          <w:p w14:paraId="28FB4F5B" w14:textId="436ED9AD" w:rsidR="00434B54" w:rsidRPr="006235D8" w:rsidRDefault="00434B54" w:rsidP="00434B54">
            <w:pPr>
              <w:jc w:val="center"/>
              <w:rPr>
                <w:rFonts w:ascii="Calibri" w:hAnsi="Calibri" w:cs="Calibri"/>
                <w:color w:val="000000"/>
              </w:rPr>
            </w:pPr>
            <w:r>
              <w:rPr>
                <w:rFonts w:ascii="Calibri" w:hAnsi="Calibri" w:cs="Calibri"/>
                <w:color w:val="000000"/>
              </w:rPr>
              <w:t>50.0 [25.0;75.0]</w:t>
            </w:r>
          </w:p>
        </w:tc>
        <w:tc>
          <w:tcPr>
            <w:tcW w:w="997" w:type="dxa"/>
            <w:vAlign w:val="bottom"/>
          </w:tcPr>
          <w:p w14:paraId="4C203178" w14:textId="68CD4162" w:rsidR="00434B54" w:rsidRPr="006235D8" w:rsidRDefault="00434B54" w:rsidP="00434B54">
            <w:pPr>
              <w:jc w:val="center"/>
              <w:rPr>
                <w:rFonts w:ascii="Calibri" w:hAnsi="Calibri" w:cs="Calibri"/>
                <w:color w:val="000000"/>
                <w:highlight w:val="yellow"/>
              </w:rPr>
            </w:pPr>
            <w:r>
              <w:rPr>
                <w:rFonts w:ascii="Calibri" w:hAnsi="Calibri" w:cs="Calibri"/>
                <w:color w:val="000000"/>
              </w:rPr>
              <w:t>0.073</w:t>
            </w:r>
          </w:p>
        </w:tc>
      </w:tr>
      <w:tr w:rsidR="00434B54" w14:paraId="5D5715ED" w14:textId="77777777" w:rsidTr="00511586">
        <w:tc>
          <w:tcPr>
            <w:tcW w:w="4590" w:type="dxa"/>
            <w:vAlign w:val="bottom"/>
          </w:tcPr>
          <w:p w14:paraId="24D7A62A" w14:textId="77777777" w:rsidR="00434B54" w:rsidRPr="006235D8" w:rsidRDefault="00434B54" w:rsidP="00434B54">
            <w:pPr>
              <w:rPr>
                <w:rFonts w:ascii="Calibri" w:hAnsi="Calibri" w:cs="Calibri"/>
                <w:color w:val="000000"/>
              </w:rPr>
            </w:pPr>
            <w:r w:rsidRPr="006235D8">
              <w:rPr>
                <w:rFonts w:ascii="Calibri" w:hAnsi="Calibri" w:cs="Calibri"/>
                <w:color w:val="000000"/>
              </w:rPr>
              <w:t>Lower than 10</w:t>
            </w:r>
            <w:r w:rsidRPr="006235D8">
              <w:rPr>
                <w:rFonts w:ascii="Calibri" w:hAnsi="Calibri" w:cs="Calibri"/>
                <w:color w:val="000000"/>
                <w:vertAlign w:val="superscript"/>
              </w:rPr>
              <w:t>th</w:t>
            </w:r>
            <w:r w:rsidRPr="006235D8">
              <w:rPr>
                <w:rFonts w:ascii="Calibri" w:hAnsi="Calibri" w:cs="Calibri"/>
                <w:color w:val="000000"/>
              </w:rPr>
              <w:t xml:space="preserve"> percentile birthweight – n (%)</w:t>
            </w:r>
          </w:p>
        </w:tc>
        <w:tc>
          <w:tcPr>
            <w:tcW w:w="1980" w:type="dxa"/>
            <w:vAlign w:val="bottom"/>
          </w:tcPr>
          <w:p w14:paraId="000E6F5B" w14:textId="00CEEFCD" w:rsidR="00434B54" w:rsidRPr="006235D8" w:rsidRDefault="00434B54" w:rsidP="00434B54">
            <w:pPr>
              <w:jc w:val="center"/>
              <w:rPr>
                <w:rFonts w:ascii="Calibri" w:hAnsi="Calibri" w:cs="Calibri"/>
                <w:color w:val="000000"/>
              </w:rPr>
            </w:pPr>
            <w:r>
              <w:rPr>
                <w:rFonts w:ascii="Calibri" w:hAnsi="Calibri" w:cs="Calibri"/>
                <w:color w:val="000000"/>
              </w:rPr>
              <w:t xml:space="preserve"> 4 (3.5) </w:t>
            </w:r>
          </w:p>
        </w:tc>
        <w:tc>
          <w:tcPr>
            <w:tcW w:w="2070" w:type="dxa"/>
            <w:vAlign w:val="bottom"/>
          </w:tcPr>
          <w:p w14:paraId="44D29E38" w14:textId="27696F12" w:rsidR="00434B54" w:rsidRPr="006235D8" w:rsidRDefault="00434B54" w:rsidP="00434B54">
            <w:pPr>
              <w:jc w:val="center"/>
              <w:rPr>
                <w:rFonts w:ascii="Calibri" w:hAnsi="Calibri" w:cs="Calibri"/>
                <w:color w:val="000000"/>
              </w:rPr>
            </w:pPr>
            <w:r>
              <w:rPr>
                <w:rFonts w:ascii="Calibri" w:hAnsi="Calibri" w:cs="Calibri"/>
                <w:color w:val="000000"/>
              </w:rPr>
              <w:t xml:space="preserve"> 4 (3.4) </w:t>
            </w:r>
          </w:p>
        </w:tc>
        <w:tc>
          <w:tcPr>
            <w:tcW w:w="2160" w:type="dxa"/>
            <w:vAlign w:val="bottom"/>
          </w:tcPr>
          <w:p w14:paraId="5F0CB1F8" w14:textId="55FE4819" w:rsidR="00434B54" w:rsidRPr="006235D8" w:rsidRDefault="00434B54" w:rsidP="00434B54">
            <w:pPr>
              <w:jc w:val="center"/>
              <w:rPr>
                <w:rFonts w:ascii="Calibri" w:hAnsi="Calibri" w:cs="Calibri"/>
                <w:color w:val="000000"/>
              </w:rPr>
            </w:pPr>
            <w:r>
              <w:rPr>
                <w:rFonts w:ascii="Calibri" w:hAnsi="Calibri" w:cs="Calibri"/>
                <w:color w:val="000000"/>
              </w:rPr>
              <w:t>12 (11.1)</w:t>
            </w:r>
          </w:p>
        </w:tc>
        <w:tc>
          <w:tcPr>
            <w:tcW w:w="1890" w:type="dxa"/>
            <w:vAlign w:val="bottom"/>
          </w:tcPr>
          <w:p w14:paraId="05146697" w14:textId="5FF8EF78" w:rsidR="00434B54" w:rsidRPr="006235D8" w:rsidRDefault="00434B54" w:rsidP="00434B54">
            <w:pPr>
              <w:jc w:val="center"/>
              <w:rPr>
                <w:rFonts w:ascii="Calibri" w:hAnsi="Calibri" w:cs="Calibri"/>
                <w:color w:val="000000"/>
              </w:rPr>
            </w:pPr>
            <w:r>
              <w:rPr>
                <w:rFonts w:ascii="Calibri" w:hAnsi="Calibri" w:cs="Calibri"/>
                <w:color w:val="000000"/>
              </w:rPr>
              <w:t xml:space="preserve"> 7 (5.4) </w:t>
            </w:r>
          </w:p>
        </w:tc>
        <w:tc>
          <w:tcPr>
            <w:tcW w:w="997" w:type="dxa"/>
            <w:vAlign w:val="bottom"/>
          </w:tcPr>
          <w:p w14:paraId="7AB06D1E" w14:textId="34D7FBE3" w:rsidR="00434B54" w:rsidRPr="006235D8" w:rsidRDefault="00434B54" w:rsidP="00434B54">
            <w:pPr>
              <w:jc w:val="center"/>
              <w:rPr>
                <w:rFonts w:ascii="Calibri" w:hAnsi="Calibri" w:cs="Calibri"/>
                <w:color w:val="000000"/>
                <w:highlight w:val="yellow"/>
              </w:rPr>
            </w:pPr>
            <w:r>
              <w:rPr>
                <w:rFonts w:ascii="Calibri" w:hAnsi="Calibri" w:cs="Calibri"/>
                <w:color w:val="000000"/>
              </w:rPr>
              <w:t>0.048</w:t>
            </w:r>
          </w:p>
        </w:tc>
      </w:tr>
      <w:tr w:rsidR="00434B54" w14:paraId="1F761618" w14:textId="77777777" w:rsidTr="00511586">
        <w:tc>
          <w:tcPr>
            <w:tcW w:w="4590" w:type="dxa"/>
            <w:vAlign w:val="bottom"/>
          </w:tcPr>
          <w:p w14:paraId="70F11304" w14:textId="77777777" w:rsidR="00434B54" w:rsidRPr="006235D8" w:rsidRDefault="00434B54" w:rsidP="00434B54">
            <w:pPr>
              <w:rPr>
                <w:rFonts w:ascii="Calibri" w:hAnsi="Calibri" w:cs="Calibri"/>
                <w:color w:val="000000"/>
              </w:rPr>
            </w:pPr>
            <w:r w:rsidRPr="006235D8">
              <w:rPr>
                <w:rFonts w:ascii="Calibri" w:hAnsi="Calibri" w:cs="Calibri"/>
                <w:color w:val="000000"/>
              </w:rPr>
              <w:t>Neonatal ICU events – n (%)</w:t>
            </w:r>
          </w:p>
        </w:tc>
        <w:tc>
          <w:tcPr>
            <w:tcW w:w="1980" w:type="dxa"/>
            <w:vAlign w:val="bottom"/>
          </w:tcPr>
          <w:p w14:paraId="6B736C33" w14:textId="01814633" w:rsidR="00434B54" w:rsidRPr="006235D8" w:rsidRDefault="00434B54" w:rsidP="00434B54">
            <w:pPr>
              <w:jc w:val="center"/>
              <w:rPr>
                <w:rFonts w:ascii="Calibri" w:hAnsi="Calibri" w:cs="Calibri"/>
                <w:color w:val="000000"/>
              </w:rPr>
            </w:pPr>
            <w:r>
              <w:rPr>
                <w:rFonts w:ascii="Calibri" w:hAnsi="Calibri" w:cs="Calibri"/>
                <w:color w:val="000000"/>
              </w:rPr>
              <w:t xml:space="preserve"> 5 (4.4) </w:t>
            </w:r>
          </w:p>
        </w:tc>
        <w:tc>
          <w:tcPr>
            <w:tcW w:w="2070" w:type="dxa"/>
            <w:vAlign w:val="bottom"/>
          </w:tcPr>
          <w:p w14:paraId="460AC229" w14:textId="516F51DC" w:rsidR="00434B54" w:rsidRPr="006235D8" w:rsidRDefault="00434B54" w:rsidP="00434B54">
            <w:pPr>
              <w:jc w:val="center"/>
              <w:rPr>
                <w:rFonts w:ascii="Calibri" w:hAnsi="Calibri" w:cs="Calibri"/>
                <w:color w:val="000000"/>
              </w:rPr>
            </w:pPr>
            <w:r>
              <w:rPr>
                <w:rFonts w:ascii="Calibri" w:hAnsi="Calibri" w:cs="Calibri"/>
                <w:color w:val="000000"/>
              </w:rPr>
              <w:t xml:space="preserve"> 6 (5.2) </w:t>
            </w:r>
          </w:p>
        </w:tc>
        <w:tc>
          <w:tcPr>
            <w:tcW w:w="2160" w:type="dxa"/>
            <w:vAlign w:val="bottom"/>
          </w:tcPr>
          <w:p w14:paraId="25C76C72" w14:textId="59138D77" w:rsidR="00434B54" w:rsidRPr="006235D8" w:rsidRDefault="00434B54" w:rsidP="00434B54">
            <w:pPr>
              <w:jc w:val="center"/>
              <w:rPr>
                <w:rFonts w:ascii="Calibri" w:hAnsi="Calibri" w:cs="Calibri"/>
                <w:color w:val="000000"/>
              </w:rPr>
            </w:pPr>
            <w:r>
              <w:rPr>
                <w:rFonts w:ascii="Calibri" w:hAnsi="Calibri" w:cs="Calibri"/>
                <w:color w:val="000000"/>
              </w:rPr>
              <w:t xml:space="preserve"> 7 (6.5) </w:t>
            </w:r>
          </w:p>
        </w:tc>
        <w:tc>
          <w:tcPr>
            <w:tcW w:w="1890" w:type="dxa"/>
            <w:vAlign w:val="bottom"/>
          </w:tcPr>
          <w:p w14:paraId="6E982B2D" w14:textId="14ECB45D" w:rsidR="00434B54" w:rsidRPr="006235D8" w:rsidRDefault="00434B54" w:rsidP="00434B54">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5EBD4E6A" w14:textId="056BB498" w:rsidR="00434B54" w:rsidRPr="006235D8" w:rsidRDefault="00434B54" w:rsidP="00434B54">
            <w:pPr>
              <w:jc w:val="center"/>
              <w:rPr>
                <w:rFonts w:ascii="Calibri" w:hAnsi="Calibri" w:cs="Calibri"/>
                <w:color w:val="000000"/>
              </w:rPr>
            </w:pPr>
            <w:r>
              <w:rPr>
                <w:rFonts w:ascii="Calibri" w:hAnsi="Calibri" w:cs="Calibri"/>
                <w:color w:val="000000"/>
              </w:rPr>
              <w:t>0.439</w:t>
            </w:r>
          </w:p>
        </w:tc>
      </w:tr>
      <w:tr w:rsidR="00434B54" w14:paraId="74D8EBDC" w14:textId="77777777" w:rsidTr="00511586">
        <w:tc>
          <w:tcPr>
            <w:tcW w:w="4590" w:type="dxa"/>
            <w:vAlign w:val="bottom"/>
          </w:tcPr>
          <w:p w14:paraId="103A6B8A" w14:textId="77777777" w:rsidR="00434B54" w:rsidRDefault="00434B54" w:rsidP="00434B54">
            <w:pPr>
              <w:rPr>
                <w:rFonts w:ascii="Calibri" w:hAnsi="Calibri" w:cs="Calibri"/>
                <w:color w:val="000000"/>
              </w:rPr>
            </w:pPr>
            <w:r>
              <w:rPr>
                <w:rFonts w:ascii="Calibri" w:hAnsi="Calibri" w:cs="Calibri"/>
                <w:color w:val="000000"/>
              </w:rPr>
              <w:t>Neonatal defects – n (%)</w:t>
            </w:r>
          </w:p>
        </w:tc>
        <w:tc>
          <w:tcPr>
            <w:tcW w:w="1980" w:type="dxa"/>
            <w:vAlign w:val="bottom"/>
          </w:tcPr>
          <w:p w14:paraId="2C3C584A" w14:textId="614C172D" w:rsidR="00434B54" w:rsidRDefault="00434B54" w:rsidP="00434B54">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2213C97B" w14:textId="16DF8E91" w:rsidR="00434B54" w:rsidRDefault="00434B54" w:rsidP="00434B54">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6C2528CE" w14:textId="06E336BB" w:rsidR="00434B54" w:rsidRDefault="00434B54" w:rsidP="00434B54">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689B5EB8" w14:textId="76170383" w:rsidR="00434B54" w:rsidRDefault="00434B54" w:rsidP="00434B54">
            <w:pPr>
              <w:jc w:val="center"/>
              <w:rPr>
                <w:rFonts w:ascii="Calibri" w:hAnsi="Calibri" w:cs="Calibri"/>
                <w:color w:val="000000"/>
              </w:rPr>
            </w:pPr>
            <w:r>
              <w:rPr>
                <w:rFonts w:ascii="Calibri" w:hAnsi="Calibri" w:cs="Calibri"/>
                <w:color w:val="000000"/>
              </w:rPr>
              <w:t xml:space="preserve"> 2 (1.6) </w:t>
            </w:r>
          </w:p>
        </w:tc>
        <w:tc>
          <w:tcPr>
            <w:tcW w:w="997" w:type="dxa"/>
            <w:vAlign w:val="bottom"/>
          </w:tcPr>
          <w:p w14:paraId="2B8DAAA9" w14:textId="737F1660" w:rsidR="00434B54" w:rsidRDefault="00434B54" w:rsidP="00434B54">
            <w:pPr>
              <w:jc w:val="center"/>
              <w:rPr>
                <w:rFonts w:ascii="Calibri" w:hAnsi="Calibri" w:cs="Calibri"/>
                <w:color w:val="000000"/>
              </w:rPr>
            </w:pPr>
            <w:r>
              <w:rPr>
                <w:rFonts w:ascii="Calibri" w:hAnsi="Calibri" w:cs="Calibri"/>
                <w:color w:val="000000"/>
              </w:rPr>
              <w:t>0.512</w:t>
            </w:r>
          </w:p>
        </w:tc>
      </w:tr>
    </w:tbl>
    <w:p w14:paraId="16F31449" w14:textId="77777777" w:rsidR="00C80D95" w:rsidRDefault="00C80D95" w:rsidP="00C80D95">
      <w:r>
        <w:t xml:space="preserve">Values expressed as </w:t>
      </w:r>
      <w:proofErr w:type="spellStart"/>
      <w:r>
        <w:t>mean</w:t>
      </w:r>
      <w:r>
        <w:rPr>
          <w:rFonts w:cstheme="minorHAnsi"/>
        </w:rPr>
        <w:t>±</w:t>
      </w:r>
      <w:r>
        <w:t>SD</w:t>
      </w:r>
      <w:proofErr w:type="spellEnd"/>
      <w:r>
        <w:t>, median [IQR], and n (%)</w:t>
      </w:r>
    </w:p>
    <w:p w14:paraId="0F6A6A99" w14:textId="065DEA66" w:rsidR="00C80D95" w:rsidRDefault="00C80D95"/>
    <w:sectPr w:rsidR="00C80D95" w:rsidSect="00EF1BF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uy Nguyen-Le" w:date="2022-06-27T13:34:00Z" w:initials="DNL">
    <w:p w14:paraId="6436302C" w14:textId="77777777" w:rsidR="00112835" w:rsidRDefault="00112835" w:rsidP="0051442B">
      <w:pPr>
        <w:pStyle w:val="CommentText"/>
      </w:pPr>
      <w:r>
        <w:rPr>
          <w:rStyle w:val="CommentReference"/>
        </w:rPr>
        <w:annotationRef/>
      </w:r>
      <w:r>
        <w:t>Chỗ này bị lỗi copy-paste từ file ra, em/Duy đã sửa như phần track-change và tương tự cho bảng S2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63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307A" w16cex:dateUtc="2022-06-27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6302C" w16cid:durableId="266430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 Nguyen-Le">
    <w15:presenceInfo w15:providerId="Windows Live" w15:userId="46aa27e0abca5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M0MDS2NLQ0NTZX0lEKTi0uzszPAykwqQUArdPrlCwAAAA="/>
  </w:docVars>
  <w:rsids>
    <w:rsidRoot w:val="00FB3411"/>
    <w:rsid w:val="000447C4"/>
    <w:rsid w:val="000856E6"/>
    <w:rsid w:val="000A699B"/>
    <w:rsid w:val="000D1D92"/>
    <w:rsid w:val="000F2EB8"/>
    <w:rsid w:val="00112835"/>
    <w:rsid w:val="002C33B6"/>
    <w:rsid w:val="00320793"/>
    <w:rsid w:val="00327864"/>
    <w:rsid w:val="003337D6"/>
    <w:rsid w:val="003F4962"/>
    <w:rsid w:val="00404952"/>
    <w:rsid w:val="004170B6"/>
    <w:rsid w:val="00434B54"/>
    <w:rsid w:val="004B4650"/>
    <w:rsid w:val="004B56F1"/>
    <w:rsid w:val="004F187E"/>
    <w:rsid w:val="00503D08"/>
    <w:rsid w:val="00515CEE"/>
    <w:rsid w:val="00550ECA"/>
    <w:rsid w:val="00556CD7"/>
    <w:rsid w:val="0055732B"/>
    <w:rsid w:val="005B2962"/>
    <w:rsid w:val="005B6C0C"/>
    <w:rsid w:val="005D4DBC"/>
    <w:rsid w:val="005D5153"/>
    <w:rsid w:val="006235D8"/>
    <w:rsid w:val="0067444B"/>
    <w:rsid w:val="006D44E0"/>
    <w:rsid w:val="006D491A"/>
    <w:rsid w:val="00713BC6"/>
    <w:rsid w:val="007458A2"/>
    <w:rsid w:val="00752C7F"/>
    <w:rsid w:val="007942A9"/>
    <w:rsid w:val="007C141E"/>
    <w:rsid w:val="00814299"/>
    <w:rsid w:val="00831FB3"/>
    <w:rsid w:val="00863F13"/>
    <w:rsid w:val="008764E8"/>
    <w:rsid w:val="008F58C4"/>
    <w:rsid w:val="00934569"/>
    <w:rsid w:val="00956396"/>
    <w:rsid w:val="009B0FBE"/>
    <w:rsid w:val="009C695C"/>
    <w:rsid w:val="009C7281"/>
    <w:rsid w:val="00A04941"/>
    <w:rsid w:val="00A077A5"/>
    <w:rsid w:val="00A246C8"/>
    <w:rsid w:val="00AB43A5"/>
    <w:rsid w:val="00AB5315"/>
    <w:rsid w:val="00AB7A8C"/>
    <w:rsid w:val="00AF60AF"/>
    <w:rsid w:val="00B13F1C"/>
    <w:rsid w:val="00B229B1"/>
    <w:rsid w:val="00B306A8"/>
    <w:rsid w:val="00B37E50"/>
    <w:rsid w:val="00B84542"/>
    <w:rsid w:val="00C05453"/>
    <w:rsid w:val="00C144BE"/>
    <w:rsid w:val="00C7750E"/>
    <w:rsid w:val="00C80D95"/>
    <w:rsid w:val="00C82D9E"/>
    <w:rsid w:val="00CC16E5"/>
    <w:rsid w:val="00D174D4"/>
    <w:rsid w:val="00D70843"/>
    <w:rsid w:val="00D95CB7"/>
    <w:rsid w:val="00E55EC4"/>
    <w:rsid w:val="00E66B5F"/>
    <w:rsid w:val="00EA673F"/>
    <w:rsid w:val="00EB1C2E"/>
    <w:rsid w:val="00EC3137"/>
    <w:rsid w:val="00EE0367"/>
    <w:rsid w:val="00EE2283"/>
    <w:rsid w:val="00EF1BF1"/>
    <w:rsid w:val="00F27035"/>
    <w:rsid w:val="00F32B3C"/>
    <w:rsid w:val="00F65B0D"/>
    <w:rsid w:val="00F91ADE"/>
    <w:rsid w:val="00FB3411"/>
    <w:rsid w:val="00FC26FB"/>
    <w:rsid w:val="00FC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814"/>
  <w15:chartTrackingRefBased/>
  <w15:docId w15:val="{DE21AEAE-5A64-4F4B-B36B-4475C4EC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56396"/>
    <w:pPr>
      <w:spacing w:after="0" w:line="240" w:lineRule="auto"/>
    </w:pPr>
  </w:style>
  <w:style w:type="character" w:styleId="CommentReference">
    <w:name w:val="annotation reference"/>
    <w:basedOn w:val="DefaultParagraphFont"/>
    <w:uiPriority w:val="99"/>
    <w:semiHidden/>
    <w:unhideWhenUsed/>
    <w:rsid w:val="00112835"/>
    <w:rPr>
      <w:sz w:val="16"/>
      <w:szCs w:val="16"/>
    </w:rPr>
  </w:style>
  <w:style w:type="paragraph" w:styleId="CommentText">
    <w:name w:val="annotation text"/>
    <w:basedOn w:val="Normal"/>
    <w:link w:val="CommentTextChar"/>
    <w:uiPriority w:val="99"/>
    <w:unhideWhenUsed/>
    <w:rsid w:val="00112835"/>
    <w:pPr>
      <w:spacing w:line="240" w:lineRule="auto"/>
    </w:pPr>
    <w:rPr>
      <w:sz w:val="20"/>
      <w:szCs w:val="20"/>
    </w:rPr>
  </w:style>
  <w:style w:type="character" w:customStyle="1" w:styleId="CommentTextChar">
    <w:name w:val="Comment Text Char"/>
    <w:basedOn w:val="DefaultParagraphFont"/>
    <w:link w:val="CommentText"/>
    <w:uiPriority w:val="99"/>
    <w:rsid w:val="00112835"/>
    <w:rPr>
      <w:sz w:val="20"/>
      <w:szCs w:val="20"/>
    </w:rPr>
  </w:style>
  <w:style w:type="paragraph" w:styleId="CommentSubject">
    <w:name w:val="annotation subject"/>
    <w:basedOn w:val="CommentText"/>
    <w:next w:val="CommentText"/>
    <w:link w:val="CommentSubjectChar"/>
    <w:uiPriority w:val="99"/>
    <w:semiHidden/>
    <w:unhideWhenUsed/>
    <w:rsid w:val="00112835"/>
    <w:rPr>
      <w:b/>
      <w:bCs/>
    </w:rPr>
  </w:style>
  <w:style w:type="character" w:customStyle="1" w:styleId="CommentSubjectChar">
    <w:name w:val="Comment Subject Char"/>
    <w:basedOn w:val="CommentTextChar"/>
    <w:link w:val="CommentSubject"/>
    <w:uiPriority w:val="99"/>
    <w:semiHidden/>
    <w:rsid w:val="001128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74</cp:revision>
  <dcterms:created xsi:type="dcterms:W3CDTF">2022-06-03T05:01:00Z</dcterms:created>
  <dcterms:modified xsi:type="dcterms:W3CDTF">2022-06-27T06:34:00Z</dcterms:modified>
</cp:coreProperties>
</file>