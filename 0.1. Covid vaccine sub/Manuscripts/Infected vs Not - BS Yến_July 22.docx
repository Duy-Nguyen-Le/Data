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2CBC8" w14:textId="51BDD97C" w:rsidR="00AB43A5" w:rsidRPr="00FD6D5B" w:rsidRDefault="00F23D00" w:rsidP="008874C5">
      <w:pPr>
        <w:spacing w:line="276" w:lineRule="auto"/>
        <w:jc w:val="both"/>
        <w:rPr>
          <w:sz w:val="26"/>
          <w:szCs w:val="26"/>
          <w:lang w:val="vi-VN"/>
        </w:rPr>
      </w:pPr>
      <w:r w:rsidRPr="00FD6D5B">
        <w:rPr>
          <w:sz w:val="26"/>
          <w:szCs w:val="26"/>
        </w:rPr>
        <w:t>Title:</w:t>
      </w:r>
      <w:r w:rsidR="00E71E92" w:rsidRPr="00FD6D5B">
        <w:rPr>
          <w:sz w:val="26"/>
          <w:szCs w:val="26"/>
          <w:lang w:val="vi-VN"/>
        </w:rPr>
        <w:t xml:space="preserve"> </w:t>
      </w:r>
      <w:r w:rsidR="005A6CBA" w:rsidRPr="00FD6D5B">
        <w:rPr>
          <w:b/>
          <w:bCs/>
          <w:sz w:val="26"/>
          <w:szCs w:val="26"/>
          <w:lang w:val="vi-VN"/>
        </w:rPr>
        <w:t>OBSTETRIC AND NEONATAL OUTCOMES IN</w:t>
      </w:r>
      <w:r w:rsidR="00203D66" w:rsidRPr="00FD6D5B">
        <w:rPr>
          <w:b/>
          <w:bCs/>
          <w:sz w:val="26"/>
          <w:szCs w:val="26"/>
          <w:lang w:val="vi-VN"/>
        </w:rPr>
        <w:t xml:space="preserve"> VACCINATED</w:t>
      </w:r>
      <w:r w:rsidR="005A6CBA" w:rsidRPr="00FD6D5B">
        <w:rPr>
          <w:b/>
          <w:bCs/>
          <w:sz w:val="26"/>
          <w:szCs w:val="26"/>
          <w:lang w:val="vi-VN"/>
        </w:rPr>
        <w:t xml:space="preserve"> PREGNANT WOMEN WITH </w:t>
      </w:r>
      <w:r w:rsidR="00FC7637" w:rsidRPr="00FD6D5B">
        <w:rPr>
          <w:b/>
          <w:bCs/>
          <w:sz w:val="26"/>
          <w:szCs w:val="26"/>
          <w:lang w:val="vi-VN"/>
        </w:rPr>
        <w:t>THE</w:t>
      </w:r>
      <w:r w:rsidR="005A6CBA" w:rsidRPr="00FD6D5B">
        <w:rPr>
          <w:b/>
          <w:bCs/>
          <w:sz w:val="26"/>
          <w:szCs w:val="26"/>
          <w:lang w:val="vi-VN"/>
        </w:rPr>
        <w:t xml:space="preserve"> COVID-19</w:t>
      </w:r>
      <w:r w:rsidR="00F87CBA" w:rsidRPr="00FD6D5B">
        <w:rPr>
          <w:b/>
          <w:bCs/>
          <w:sz w:val="26"/>
          <w:szCs w:val="26"/>
          <w:lang w:val="vi-VN"/>
        </w:rPr>
        <w:t xml:space="preserve"> </w:t>
      </w:r>
      <w:r w:rsidR="00A757FB" w:rsidRPr="00FD6D5B">
        <w:rPr>
          <w:b/>
          <w:bCs/>
          <w:sz w:val="26"/>
          <w:szCs w:val="26"/>
          <w:lang w:val="vi-VN"/>
        </w:rPr>
        <w:t>INFECTION:</w:t>
      </w:r>
      <w:r w:rsidR="005A6CBA" w:rsidRPr="00FD6D5B">
        <w:rPr>
          <w:b/>
          <w:bCs/>
          <w:sz w:val="26"/>
          <w:szCs w:val="26"/>
          <w:lang w:val="vi-VN"/>
        </w:rPr>
        <w:t xml:space="preserve"> A PROSPECTIVE COHORT STUDY</w:t>
      </w:r>
    </w:p>
    <w:p w14:paraId="11ABEBE9" w14:textId="77777777" w:rsidR="005A6CBA" w:rsidRPr="00FD6D5B" w:rsidRDefault="00F23D00" w:rsidP="008874C5">
      <w:pPr>
        <w:spacing w:line="276" w:lineRule="auto"/>
        <w:jc w:val="both"/>
        <w:rPr>
          <w:b/>
          <w:bCs/>
          <w:sz w:val="26"/>
          <w:szCs w:val="26"/>
          <w:vertAlign w:val="superscript"/>
        </w:rPr>
      </w:pPr>
      <w:r w:rsidRPr="00FD6D5B">
        <w:rPr>
          <w:sz w:val="26"/>
          <w:szCs w:val="26"/>
        </w:rPr>
        <w:t xml:space="preserve">Author: </w:t>
      </w:r>
      <w:r w:rsidR="005A6CBA" w:rsidRPr="00FD6D5B">
        <w:rPr>
          <w:b/>
          <w:bCs/>
          <w:sz w:val="26"/>
          <w:szCs w:val="26"/>
        </w:rPr>
        <w:t>Chau Ngoc Minh</w:t>
      </w:r>
      <w:r w:rsidR="005A6CBA" w:rsidRPr="00FD6D5B">
        <w:rPr>
          <w:b/>
          <w:bCs/>
          <w:sz w:val="26"/>
          <w:szCs w:val="26"/>
          <w:vertAlign w:val="superscript"/>
        </w:rPr>
        <w:t>1,2</w:t>
      </w:r>
      <w:r w:rsidR="005A6CBA" w:rsidRPr="00FD6D5B">
        <w:rPr>
          <w:b/>
          <w:bCs/>
          <w:sz w:val="26"/>
          <w:szCs w:val="26"/>
        </w:rPr>
        <w:t>, Tran Ngoc Van Anh</w:t>
      </w:r>
      <w:r w:rsidR="005A6CBA" w:rsidRPr="00FD6D5B">
        <w:rPr>
          <w:b/>
          <w:bCs/>
          <w:sz w:val="26"/>
          <w:szCs w:val="26"/>
          <w:vertAlign w:val="superscript"/>
        </w:rPr>
        <w:t>1</w:t>
      </w:r>
      <w:r w:rsidR="005A6CBA" w:rsidRPr="00FD6D5B">
        <w:rPr>
          <w:b/>
          <w:bCs/>
          <w:sz w:val="26"/>
          <w:szCs w:val="26"/>
        </w:rPr>
        <w:t>, Dao Thi Hai Yen</w:t>
      </w:r>
      <w:r w:rsidR="005A6CBA" w:rsidRPr="00FD6D5B">
        <w:rPr>
          <w:b/>
          <w:bCs/>
          <w:sz w:val="26"/>
          <w:szCs w:val="26"/>
          <w:vertAlign w:val="superscript"/>
        </w:rPr>
        <w:t>1</w:t>
      </w:r>
      <w:r w:rsidR="005A6CBA" w:rsidRPr="00FD6D5B">
        <w:rPr>
          <w:b/>
          <w:bCs/>
          <w:sz w:val="26"/>
          <w:szCs w:val="26"/>
        </w:rPr>
        <w:t>, Nguyen Le Duy</w:t>
      </w:r>
      <w:r w:rsidR="005A6CBA" w:rsidRPr="00FD6D5B">
        <w:rPr>
          <w:b/>
          <w:bCs/>
          <w:sz w:val="26"/>
          <w:szCs w:val="26"/>
          <w:vertAlign w:val="superscript"/>
        </w:rPr>
        <w:t>2</w:t>
      </w:r>
      <w:r w:rsidR="005A6CBA" w:rsidRPr="00FD6D5B">
        <w:rPr>
          <w:b/>
          <w:bCs/>
          <w:sz w:val="26"/>
          <w:szCs w:val="26"/>
        </w:rPr>
        <w:t>, Vu Thi Lan Anh</w:t>
      </w:r>
      <w:r w:rsidR="005A6CBA" w:rsidRPr="00FD6D5B">
        <w:rPr>
          <w:b/>
          <w:bCs/>
          <w:sz w:val="26"/>
          <w:szCs w:val="26"/>
          <w:vertAlign w:val="superscript"/>
        </w:rPr>
        <w:t>2</w:t>
      </w:r>
      <w:r w:rsidR="005A6CBA" w:rsidRPr="00FD6D5B">
        <w:rPr>
          <w:b/>
          <w:bCs/>
          <w:sz w:val="26"/>
          <w:szCs w:val="26"/>
        </w:rPr>
        <w:t>, Vuong Thi Ngoc Lan</w:t>
      </w:r>
      <w:r w:rsidR="005A6CBA" w:rsidRPr="00FD6D5B">
        <w:rPr>
          <w:b/>
          <w:bCs/>
          <w:sz w:val="26"/>
          <w:szCs w:val="26"/>
          <w:vertAlign w:val="superscript"/>
        </w:rPr>
        <w:t>2,3</w:t>
      </w:r>
      <w:r w:rsidR="005A6CBA" w:rsidRPr="00FD6D5B">
        <w:rPr>
          <w:b/>
          <w:bCs/>
          <w:sz w:val="26"/>
          <w:szCs w:val="26"/>
        </w:rPr>
        <w:t>, Ho Manh Tuong</w:t>
      </w:r>
      <w:r w:rsidR="005A6CBA" w:rsidRPr="00FD6D5B">
        <w:rPr>
          <w:b/>
          <w:bCs/>
          <w:sz w:val="26"/>
          <w:szCs w:val="26"/>
          <w:vertAlign w:val="superscript"/>
        </w:rPr>
        <w:t>1,2</w:t>
      </w:r>
    </w:p>
    <w:p w14:paraId="3D9E3B76" w14:textId="0B860C2F" w:rsidR="00F23D00" w:rsidRPr="00FD6D5B" w:rsidRDefault="00F23D00" w:rsidP="008874C5">
      <w:pPr>
        <w:spacing w:line="276" w:lineRule="auto"/>
        <w:jc w:val="both"/>
        <w:rPr>
          <w:sz w:val="26"/>
          <w:szCs w:val="26"/>
        </w:rPr>
      </w:pPr>
    </w:p>
    <w:p w14:paraId="14411A20" w14:textId="170D25D3" w:rsidR="00F23D00" w:rsidRPr="00FD6D5B" w:rsidRDefault="00F23D00" w:rsidP="008874C5">
      <w:pPr>
        <w:spacing w:line="276" w:lineRule="auto"/>
        <w:jc w:val="both"/>
        <w:rPr>
          <w:sz w:val="26"/>
          <w:szCs w:val="26"/>
        </w:rPr>
      </w:pPr>
      <w:r w:rsidRPr="00FD6D5B">
        <w:rPr>
          <w:sz w:val="26"/>
          <w:szCs w:val="26"/>
        </w:rPr>
        <w:t>Affiliation</w:t>
      </w:r>
    </w:p>
    <w:p w14:paraId="6E70C61F" w14:textId="776D957C" w:rsidR="00F23D00" w:rsidRPr="00FD6D5B" w:rsidRDefault="00F23D00" w:rsidP="008874C5">
      <w:pPr>
        <w:spacing w:line="276" w:lineRule="auto"/>
        <w:jc w:val="both"/>
        <w:rPr>
          <w:sz w:val="26"/>
          <w:szCs w:val="26"/>
        </w:rPr>
      </w:pPr>
    </w:p>
    <w:p w14:paraId="420CAA90" w14:textId="2E28D1FD" w:rsidR="00F23D00" w:rsidRPr="00FD6D5B" w:rsidRDefault="00F23D00" w:rsidP="008874C5">
      <w:pPr>
        <w:spacing w:line="276" w:lineRule="auto"/>
        <w:jc w:val="both"/>
        <w:rPr>
          <w:b/>
          <w:bCs/>
          <w:sz w:val="26"/>
          <w:szCs w:val="26"/>
        </w:rPr>
      </w:pPr>
      <w:r w:rsidRPr="00FD6D5B">
        <w:rPr>
          <w:b/>
          <w:bCs/>
          <w:sz w:val="26"/>
          <w:szCs w:val="26"/>
        </w:rPr>
        <w:t>Abstract</w:t>
      </w:r>
    </w:p>
    <w:p w14:paraId="2F6033F0" w14:textId="0500A658" w:rsidR="00D91C98" w:rsidRPr="00FD6D5B" w:rsidRDefault="00D91C98" w:rsidP="008874C5">
      <w:pPr>
        <w:spacing w:line="276" w:lineRule="auto"/>
        <w:jc w:val="both"/>
        <w:rPr>
          <w:b/>
          <w:bCs/>
          <w:sz w:val="26"/>
          <w:szCs w:val="26"/>
          <w:lang w:val="vi-VN"/>
        </w:rPr>
      </w:pPr>
      <w:r w:rsidRPr="00FD6D5B">
        <w:rPr>
          <w:b/>
          <w:bCs/>
          <w:sz w:val="26"/>
          <w:szCs w:val="26"/>
          <w:lang w:val="vi-VN"/>
        </w:rPr>
        <w:t>Aim</w:t>
      </w:r>
    </w:p>
    <w:p w14:paraId="4E124F9F" w14:textId="251AE508" w:rsidR="00832E59" w:rsidRPr="00FD6D5B" w:rsidRDefault="00D91C98" w:rsidP="008874C5">
      <w:pPr>
        <w:spacing w:line="276" w:lineRule="auto"/>
        <w:jc w:val="both"/>
        <w:rPr>
          <w:sz w:val="26"/>
          <w:szCs w:val="26"/>
          <w:lang w:val="vi-VN"/>
        </w:rPr>
      </w:pPr>
      <w:r w:rsidRPr="00FD6D5B">
        <w:rPr>
          <w:sz w:val="26"/>
          <w:szCs w:val="26"/>
          <w:lang w:val="vi-VN"/>
        </w:rPr>
        <w:t xml:space="preserve">To assess the impacts of Covid-19 infection on maternal and neonatal outcomes between </w:t>
      </w:r>
      <w:r w:rsidR="00F0058F" w:rsidRPr="00FD6D5B">
        <w:rPr>
          <w:sz w:val="26"/>
          <w:szCs w:val="26"/>
          <w:lang w:val="vi-VN"/>
        </w:rPr>
        <w:t xml:space="preserve">pregnant women with </w:t>
      </w:r>
      <w:r w:rsidR="00781422" w:rsidRPr="00FD6D5B">
        <w:rPr>
          <w:sz w:val="26"/>
          <w:szCs w:val="26"/>
          <w:lang w:val="vi-VN"/>
        </w:rPr>
        <w:t>and</w:t>
      </w:r>
      <w:r w:rsidR="00F0058F" w:rsidRPr="00FD6D5B">
        <w:rPr>
          <w:sz w:val="26"/>
          <w:szCs w:val="26"/>
          <w:lang w:val="vi-VN"/>
        </w:rPr>
        <w:t xml:space="preserve"> without Covid-19 infection</w:t>
      </w:r>
      <w:r w:rsidR="00E77E03" w:rsidRPr="00FD6D5B">
        <w:rPr>
          <w:sz w:val="26"/>
          <w:szCs w:val="26"/>
          <w:lang w:val="vi-VN"/>
        </w:rPr>
        <w:t>.</w:t>
      </w:r>
    </w:p>
    <w:p w14:paraId="165A60EC" w14:textId="2C888C5D" w:rsidR="00F23D00" w:rsidRPr="00FD6D5B" w:rsidRDefault="00E77E03" w:rsidP="008874C5">
      <w:pPr>
        <w:spacing w:line="276" w:lineRule="auto"/>
        <w:jc w:val="both"/>
        <w:rPr>
          <w:b/>
          <w:bCs/>
          <w:sz w:val="26"/>
          <w:szCs w:val="26"/>
          <w:lang w:val="vi-VN"/>
        </w:rPr>
      </w:pPr>
      <w:r w:rsidRPr="00FD6D5B">
        <w:rPr>
          <w:b/>
          <w:bCs/>
          <w:sz w:val="26"/>
          <w:szCs w:val="26"/>
          <w:lang w:val="vi-VN"/>
        </w:rPr>
        <w:t>Methods</w:t>
      </w:r>
    </w:p>
    <w:p w14:paraId="170F9992" w14:textId="668F3F94" w:rsidR="00E77E03" w:rsidRPr="00FD6D5B" w:rsidRDefault="00E77E03" w:rsidP="008874C5">
      <w:pPr>
        <w:spacing w:line="276" w:lineRule="auto"/>
        <w:jc w:val="both"/>
        <w:rPr>
          <w:sz w:val="26"/>
          <w:szCs w:val="26"/>
        </w:rPr>
      </w:pPr>
      <w:r w:rsidRPr="00FD6D5B">
        <w:rPr>
          <w:sz w:val="26"/>
          <w:szCs w:val="26"/>
        </w:rPr>
        <w:t>This was a prospective cohort study conducted at My Duc Hospital from August 2021 to November 2021. Participants were followed from one week after vaccination to 28 days postpartum. Post-vaccination side-effects, obstetric and neonatal outcomes were compared between</w:t>
      </w:r>
      <w:r w:rsidR="00781422" w:rsidRPr="00FD6D5B">
        <w:rPr>
          <w:sz w:val="26"/>
          <w:szCs w:val="26"/>
          <w:lang w:val="vi-VN"/>
        </w:rPr>
        <w:t xml:space="preserve"> pregnant women with and without the Covid-19 infection</w:t>
      </w:r>
      <w:r w:rsidRPr="00FD6D5B">
        <w:rPr>
          <w:sz w:val="26"/>
          <w:szCs w:val="26"/>
        </w:rPr>
        <w:t>.</w:t>
      </w:r>
    </w:p>
    <w:p w14:paraId="049B8E25" w14:textId="5AC3FC19" w:rsidR="00F23D00" w:rsidRPr="00FD6D5B" w:rsidRDefault="001F5947" w:rsidP="008874C5">
      <w:pPr>
        <w:spacing w:line="276" w:lineRule="auto"/>
        <w:jc w:val="both"/>
        <w:rPr>
          <w:b/>
          <w:bCs/>
          <w:sz w:val="26"/>
          <w:szCs w:val="26"/>
          <w:lang w:val="vi-VN"/>
        </w:rPr>
      </w:pPr>
      <w:r w:rsidRPr="00FD6D5B">
        <w:rPr>
          <w:b/>
          <w:bCs/>
          <w:sz w:val="26"/>
          <w:szCs w:val="26"/>
          <w:lang w:val="vi-VN"/>
        </w:rPr>
        <w:t>Results</w:t>
      </w:r>
    </w:p>
    <w:p w14:paraId="53BCC2AD" w14:textId="7ED621CE" w:rsidR="007639F8" w:rsidRPr="00F568CE" w:rsidRDefault="007639F8" w:rsidP="008874C5">
      <w:pPr>
        <w:spacing w:line="276" w:lineRule="auto"/>
        <w:jc w:val="both"/>
        <w:rPr>
          <w:sz w:val="26"/>
          <w:szCs w:val="26"/>
          <w:lang w:val="vi-VN"/>
        </w:rPr>
      </w:pPr>
      <w:r w:rsidRPr="00FD6D5B">
        <w:rPr>
          <w:sz w:val="26"/>
          <w:szCs w:val="26"/>
        </w:rPr>
        <w:t xml:space="preserve">Between August 2021 and November 2021, there were </w:t>
      </w:r>
      <w:r w:rsidR="00AA0644">
        <w:rPr>
          <w:sz w:val="26"/>
          <w:szCs w:val="26"/>
          <w:lang w:val="vi-VN"/>
        </w:rPr>
        <w:t>917</w:t>
      </w:r>
      <w:r w:rsidRPr="00FD6D5B">
        <w:rPr>
          <w:sz w:val="26"/>
          <w:szCs w:val="26"/>
        </w:rPr>
        <w:t xml:space="preserve"> pregnant women </w:t>
      </w:r>
      <w:r w:rsidR="002F29A1" w:rsidRPr="00FD6D5B">
        <w:rPr>
          <w:sz w:val="26"/>
          <w:szCs w:val="26"/>
        </w:rPr>
        <w:t>vaccinated.</w:t>
      </w:r>
      <w:r w:rsidR="008F5874">
        <w:rPr>
          <w:sz w:val="26"/>
          <w:szCs w:val="26"/>
          <w:lang w:val="vi-VN"/>
        </w:rPr>
        <w:t xml:space="preserve"> </w:t>
      </w:r>
      <w:r w:rsidRPr="00FD6D5B">
        <w:rPr>
          <w:sz w:val="26"/>
          <w:szCs w:val="26"/>
        </w:rPr>
        <w:t xml:space="preserve">Out of them, </w:t>
      </w:r>
      <w:r w:rsidR="000D1CF5" w:rsidRPr="00FD6D5B">
        <w:rPr>
          <w:sz w:val="26"/>
          <w:szCs w:val="26"/>
          <w:lang w:val="vi-VN"/>
        </w:rPr>
        <w:t>954</w:t>
      </w:r>
      <w:r w:rsidRPr="00FD6D5B">
        <w:rPr>
          <w:sz w:val="26"/>
          <w:szCs w:val="26"/>
        </w:rPr>
        <w:t xml:space="preserve"> (</w:t>
      </w:r>
      <w:r w:rsidR="00676A52" w:rsidRPr="00FD6D5B">
        <w:rPr>
          <w:sz w:val="26"/>
          <w:szCs w:val="26"/>
          <w:lang w:val="vi-VN"/>
        </w:rPr>
        <w:t>73</w:t>
      </w:r>
      <w:r w:rsidRPr="00FD6D5B">
        <w:rPr>
          <w:sz w:val="26"/>
          <w:szCs w:val="26"/>
        </w:rPr>
        <w:t xml:space="preserve"> </w:t>
      </w:r>
      <w:r w:rsidR="00635020" w:rsidRPr="00FD6D5B">
        <w:rPr>
          <w:sz w:val="26"/>
          <w:szCs w:val="26"/>
          <w:lang w:val="vi-VN"/>
        </w:rPr>
        <w:t>pregna</w:t>
      </w:r>
      <w:r w:rsidR="008B252F" w:rsidRPr="00FD6D5B">
        <w:rPr>
          <w:sz w:val="26"/>
          <w:szCs w:val="26"/>
          <w:lang w:val="vi-VN"/>
        </w:rPr>
        <w:t xml:space="preserve">nt women </w:t>
      </w:r>
      <w:r w:rsidRPr="00FD6D5B">
        <w:rPr>
          <w:sz w:val="26"/>
          <w:szCs w:val="26"/>
        </w:rPr>
        <w:t xml:space="preserve">with </w:t>
      </w:r>
      <w:r w:rsidR="008B252F" w:rsidRPr="00FD6D5B">
        <w:rPr>
          <w:sz w:val="26"/>
          <w:szCs w:val="26"/>
          <w:lang w:val="vi-VN"/>
        </w:rPr>
        <w:t>Covid-19 infection</w:t>
      </w:r>
      <w:r w:rsidRPr="00FD6D5B">
        <w:rPr>
          <w:sz w:val="26"/>
          <w:szCs w:val="26"/>
        </w:rPr>
        <w:t xml:space="preserve">, </w:t>
      </w:r>
      <w:r w:rsidR="00676A52" w:rsidRPr="00FD6D5B">
        <w:rPr>
          <w:sz w:val="26"/>
          <w:szCs w:val="26"/>
          <w:lang w:val="vi-VN"/>
        </w:rPr>
        <w:t>73</w:t>
      </w:r>
      <w:r w:rsidRPr="00FD6D5B">
        <w:rPr>
          <w:sz w:val="26"/>
          <w:szCs w:val="26"/>
        </w:rPr>
        <w:t xml:space="preserve"> </w:t>
      </w:r>
      <w:r w:rsidR="00884E81" w:rsidRPr="00FD6D5B">
        <w:rPr>
          <w:sz w:val="26"/>
          <w:szCs w:val="26"/>
          <w:lang w:val="vi-VN"/>
        </w:rPr>
        <w:t>pregnant women without infection</w:t>
      </w:r>
      <w:r w:rsidR="00F568CE">
        <w:rPr>
          <w:sz w:val="26"/>
          <w:szCs w:val="26"/>
          <w:lang w:val="vi-VN"/>
        </w:rPr>
        <w:t xml:space="preserve"> after matching </w:t>
      </w:r>
      <w:r w:rsidR="00F568CE" w:rsidRPr="00FD6D5B">
        <w:rPr>
          <w:sz w:val="26"/>
          <w:szCs w:val="26"/>
        </w:rPr>
        <w:t>based on the mother's age and the number of their previous pregnancies</w:t>
      </w:r>
      <w:r w:rsidRPr="00FD6D5B">
        <w:rPr>
          <w:sz w:val="26"/>
          <w:szCs w:val="26"/>
        </w:rPr>
        <w:t>) had given birth.</w:t>
      </w:r>
      <w:r w:rsidR="00F568CE">
        <w:rPr>
          <w:sz w:val="26"/>
          <w:szCs w:val="26"/>
          <w:lang w:val="vi-VN"/>
        </w:rPr>
        <w:t xml:space="preserve"> </w:t>
      </w:r>
      <w:r w:rsidR="001A713A" w:rsidRPr="00FD6D5B">
        <w:rPr>
          <w:sz w:val="26"/>
          <w:szCs w:val="26"/>
          <w:lang w:val="vi-VN"/>
        </w:rPr>
        <w:t xml:space="preserve">The pregnant women with Covid-19 infection had mean gestational age </w:t>
      </w:r>
      <w:r w:rsidR="001A713A" w:rsidRPr="00FD6D5B">
        <w:rPr>
          <w:color w:val="000000"/>
          <w:sz w:val="26"/>
          <w:szCs w:val="26"/>
          <w:lang w:val="vi-VN"/>
        </w:rPr>
        <w:t xml:space="preserve">at birth </w:t>
      </w:r>
      <w:r w:rsidR="001A713A" w:rsidRPr="00FD6D5B">
        <w:rPr>
          <w:sz w:val="26"/>
          <w:szCs w:val="26"/>
          <w:lang w:val="vi-VN"/>
        </w:rPr>
        <w:t xml:space="preserve">was higher than the pregnant women without Covid-19 </w:t>
      </w:r>
      <w:r w:rsidR="001A713A">
        <w:rPr>
          <w:sz w:val="26"/>
          <w:szCs w:val="26"/>
          <w:lang w:val="vi-VN"/>
        </w:rPr>
        <w:t>infec</w:t>
      </w:r>
      <w:r w:rsidR="001A713A" w:rsidRPr="00FD6D5B">
        <w:rPr>
          <w:sz w:val="26"/>
          <w:szCs w:val="26"/>
          <w:lang w:val="vi-VN"/>
        </w:rPr>
        <w:t>tion (</w:t>
      </w:r>
      <w:r w:rsidR="001A713A" w:rsidRPr="00FD6D5B">
        <w:rPr>
          <w:color w:val="000000"/>
          <w:sz w:val="26"/>
          <w:szCs w:val="26"/>
        </w:rPr>
        <w:t>38.7±1.2</w:t>
      </w:r>
      <w:r w:rsidR="001A713A" w:rsidRPr="00FD6D5B">
        <w:rPr>
          <w:color w:val="000000"/>
          <w:sz w:val="26"/>
          <w:szCs w:val="26"/>
          <w:lang w:val="vi-VN"/>
        </w:rPr>
        <w:t xml:space="preserve"> vs </w:t>
      </w:r>
      <w:r w:rsidR="001A713A" w:rsidRPr="00FD6D5B">
        <w:rPr>
          <w:color w:val="000000"/>
          <w:sz w:val="26"/>
          <w:szCs w:val="26"/>
        </w:rPr>
        <w:t>37.9±2.5</w:t>
      </w:r>
      <w:r w:rsidR="001A713A" w:rsidRPr="00FD6D5B">
        <w:rPr>
          <w:color w:val="000000"/>
          <w:sz w:val="26"/>
          <w:szCs w:val="26"/>
          <w:lang w:val="vi-VN"/>
        </w:rPr>
        <w:t>, p=0.02&lt;0.05).</w:t>
      </w:r>
      <w:r w:rsidR="004F5338">
        <w:rPr>
          <w:color w:val="000000"/>
          <w:sz w:val="26"/>
          <w:szCs w:val="26"/>
          <w:lang w:val="vi-VN"/>
        </w:rPr>
        <w:t xml:space="preserve"> </w:t>
      </w:r>
      <w:r w:rsidR="007F00BB">
        <w:rPr>
          <w:color w:val="000000"/>
          <w:sz w:val="26"/>
          <w:szCs w:val="26"/>
          <w:lang w:val="vi-VN"/>
        </w:rPr>
        <w:t>T</w:t>
      </w:r>
      <w:r w:rsidR="004F5338" w:rsidRPr="00FD6D5B">
        <w:rPr>
          <w:color w:val="000000"/>
          <w:sz w:val="26"/>
          <w:szCs w:val="26"/>
          <w:lang w:val="vi-VN"/>
        </w:rPr>
        <w:t xml:space="preserve">he </w:t>
      </w:r>
      <w:r w:rsidR="004F5338" w:rsidRPr="00D5488F">
        <w:rPr>
          <w:color w:val="000000"/>
          <w:sz w:val="26"/>
          <w:szCs w:val="26"/>
          <w:lang w:val="vi-VN"/>
        </w:rPr>
        <w:t xml:space="preserve">birthweight of </w:t>
      </w:r>
      <w:r w:rsidR="004F5338" w:rsidRPr="00D5488F">
        <w:rPr>
          <w:sz w:val="26"/>
          <w:szCs w:val="26"/>
        </w:rPr>
        <w:t xml:space="preserve">pregnant women </w:t>
      </w:r>
      <w:r w:rsidR="004F5338" w:rsidRPr="00D5488F">
        <w:rPr>
          <w:color w:val="1D2228"/>
          <w:sz w:val="26"/>
          <w:szCs w:val="26"/>
        </w:rPr>
        <w:t>with the Covid-19 infection</w:t>
      </w:r>
      <w:r w:rsidR="004F5338" w:rsidRPr="00D5488F">
        <w:rPr>
          <w:color w:val="1D2228"/>
          <w:sz w:val="26"/>
          <w:szCs w:val="26"/>
          <w:lang w:val="vi-VN"/>
        </w:rPr>
        <w:t xml:space="preserve"> was lower than (</w:t>
      </w:r>
      <w:r w:rsidR="004F5338" w:rsidRPr="00D5488F">
        <w:rPr>
          <w:color w:val="000000"/>
          <w:sz w:val="26"/>
          <w:szCs w:val="26"/>
        </w:rPr>
        <w:t>3372.5±463.5</w:t>
      </w:r>
      <w:r w:rsidR="004F5338" w:rsidRPr="00D5488F">
        <w:rPr>
          <w:color w:val="000000"/>
          <w:sz w:val="26"/>
          <w:szCs w:val="26"/>
          <w:lang w:val="vi-VN"/>
        </w:rPr>
        <w:t xml:space="preserve"> vs </w:t>
      </w:r>
      <w:r w:rsidR="004F5338" w:rsidRPr="00D5488F">
        <w:rPr>
          <w:color w:val="000000"/>
          <w:sz w:val="26"/>
          <w:szCs w:val="26"/>
        </w:rPr>
        <w:t>3196.6±407.6</w:t>
      </w:r>
      <w:r w:rsidR="004F5338" w:rsidRPr="00D5488F">
        <w:rPr>
          <w:color w:val="000000"/>
          <w:sz w:val="26"/>
          <w:szCs w:val="26"/>
          <w:lang w:val="vi-VN"/>
        </w:rPr>
        <w:t>, p=</w:t>
      </w:r>
      <w:r w:rsidR="004F5338" w:rsidRPr="00D5488F">
        <w:rPr>
          <w:sz w:val="26"/>
          <w:szCs w:val="26"/>
        </w:rPr>
        <w:t>0.016</w:t>
      </w:r>
      <w:r w:rsidR="004F5338" w:rsidRPr="00D5488F">
        <w:rPr>
          <w:sz w:val="26"/>
          <w:szCs w:val="26"/>
          <w:lang w:val="vi-VN"/>
        </w:rPr>
        <w:t>&lt;0.05)</w:t>
      </w:r>
      <w:r w:rsidR="004F5338">
        <w:rPr>
          <w:sz w:val="26"/>
          <w:szCs w:val="26"/>
          <w:lang w:val="vi-VN"/>
        </w:rPr>
        <w:t xml:space="preserve"> and the birthweight percentile was similar (range 75-90, p&lt;0.01)</w:t>
      </w:r>
      <w:r w:rsidR="004F5338" w:rsidRPr="00D5488F">
        <w:rPr>
          <w:sz w:val="26"/>
          <w:szCs w:val="26"/>
          <w:lang w:val="vi-VN"/>
        </w:rPr>
        <w:t>.</w:t>
      </w:r>
    </w:p>
    <w:p w14:paraId="2BAB3D33" w14:textId="0E814296" w:rsidR="001F5947" w:rsidRPr="00FD6D5B" w:rsidRDefault="00704939" w:rsidP="008874C5">
      <w:pPr>
        <w:spacing w:line="276" w:lineRule="auto"/>
        <w:jc w:val="both"/>
        <w:rPr>
          <w:b/>
          <w:bCs/>
          <w:sz w:val="26"/>
          <w:szCs w:val="26"/>
          <w:lang w:val="vi-VN"/>
        </w:rPr>
      </w:pPr>
      <w:r w:rsidRPr="00FD6D5B">
        <w:rPr>
          <w:b/>
          <w:bCs/>
          <w:sz w:val="26"/>
          <w:szCs w:val="26"/>
          <w:lang w:val="vi-VN"/>
        </w:rPr>
        <w:t>Conclusion</w:t>
      </w:r>
    </w:p>
    <w:p w14:paraId="7D77E996" w14:textId="00D79774" w:rsidR="00D15D59" w:rsidRPr="000C5063" w:rsidRDefault="00C02C62" w:rsidP="008874C5">
      <w:pPr>
        <w:spacing w:line="276" w:lineRule="auto"/>
        <w:jc w:val="both"/>
        <w:rPr>
          <w:sz w:val="26"/>
          <w:szCs w:val="26"/>
          <w:lang w:val="vi-VN"/>
        </w:rPr>
      </w:pPr>
      <w:r w:rsidRPr="000C5063">
        <w:rPr>
          <w:sz w:val="26"/>
          <w:szCs w:val="26"/>
          <w:lang w:val="vi-VN"/>
        </w:rPr>
        <w:t xml:space="preserve">In this cohort study, vaccinated pregnant women with Covid-19 infection </w:t>
      </w:r>
      <w:r w:rsidR="00ED3D70">
        <w:rPr>
          <w:sz w:val="26"/>
          <w:szCs w:val="26"/>
          <w:lang w:val="vi-VN"/>
        </w:rPr>
        <w:t>were</w:t>
      </w:r>
      <w:r w:rsidR="00D15D59" w:rsidRPr="000C5063">
        <w:rPr>
          <w:sz w:val="26"/>
          <w:szCs w:val="26"/>
          <w:lang w:val="vi-VN"/>
        </w:rPr>
        <w:t xml:space="preserve"> not </w:t>
      </w:r>
      <w:r w:rsidR="00D15D59" w:rsidRPr="000C5063">
        <w:rPr>
          <w:color w:val="212121"/>
          <w:sz w:val="26"/>
          <w:szCs w:val="26"/>
          <w:shd w:val="clear" w:color="auto" w:fill="FFFFFF"/>
        </w:rPr>
        <w:t>associated with increased pregnancy or delivery complications</w:t>
      </w:r>
      <w:r w:rsidR="00D15D59" w:rsidRPr="000C5063">
        <w:rPr>
          <w:color w:val="212121"/>
          <w:sz w:val="26"/>
          <w:szCs w:val="26"/>
          <w:shd w:val="clear" w:color="auto" w:fill="FFFFFF"/>
          <w:lang w:val="vi-VN"/>
        </w:rPr>
        <w:t>.</w:t>
      </w:r>
    </w:p>
    <w:p w14:paraId="4E91F05D" w14:textId="7C491294" w:rsidR="00F568CE" w:rsidRPr="005A62B4" w:rsidRDefault="00F568CE" w:rsidP="008874C5">
      <w:pPr>
        <w:spacing w:line="276" w:lineRule="auto"/>
        <w:jc w:val="both"/>
        <w:rPr>
          <w:sz w:val="26"/>
          <w:szCs w:val="26"/>
          <w:lang w:val="vi-VN"/>
        </w:rPr>
      </w:pPr>
    </w:p>
    <w:p w14:paraId="6C6A0192" w14:textId="77777777" w:rsidR="00F568CE" w:rsidRPr="00FD6D5B" w:rsidRDefault="00F568CE" w:rsidP="008874C5">
      <w:pPr>
        <w:spacing w:line="276" w:lineRule="auto"/>
        <w:jc w:val="both"/>
        <w:rPr>
          <w:sz w:val="26"/>
          <w:szCs w:val="26"/>
          <w:lang w:val="vi-VN"/>
        </w:rPr>
      </w:pPr>
    </w:p>
    <w:p w14:paraId="0F41DE6F" w14:textId="767BEC3F" w:rsidR="00F23D00" w:rsidRPr="00FD6D5B" w:rsidRDefault="007F2869" w:rsidP="008874C5">
      <w:pPr>
        <w:spacing w:line="276" w:lineRule="auto"/>
        <w:jc w:val="both"/>
        <w:rPr>
          <w:b/>
          <w:bCs/>
          <w:sz w:val="26"/>
          <w:szCs w:val="26"/>
        </w:rPr>
      </w:pPr>
      <w:r w:rsidRPr="00FD6D5B">
        <w:rPr>
          <w:b/>
          <w:bCs/>
          <w:sz w:val="26"/>
          <w:szCs w:val="26"/>
        </w:rPr>
        <w:t>Background</w:t>
      </w:r>
    </w:p>
    <w:p w14:paraId="5BCF09D7" w14:textId="7500DB74" w:rsidR="0099329A" w:rsidRDefault="0099329A" w:rsidP="008874C5">
      <w:pPr>
        <w:pStyle w:val="NormalWeb"/>
        <w:spacing w:before="0" w:beforeAutospacing="0" w:after="160" w:afterAutospacing="0" w:line="276" w:lineRule="auto"/>
        <w:jc w:val="both"/>
        <w:rPr>
          <w:color w:val="000000"/>
        </w:rPr>
      </w:pPr>
      <w:r>
        <w:rPr>
          <w:color w:val="000000"/>
          <w:sz w:val="26"/>
          <w:szCs w:val="26"/>
          <w:shd w:val="clear" w:color="auto" w:fill="FFFFFF"/>
        </w:rPr>
        <w:t xml:space="preserve">The coronavirus disease (COVID-19) is a global public health emergency. The World Health Organization (WHO) declared the outbreak as pandemic in March 2020. Vietnam experienced multiple lock-down periods in the attempt to control the rapidly spreading respiratory disease. Ultimately, by the end of August 2021, it was estimated that there were </w:t>
      </w:r>
      <w:r>
        <w:rPr>
          <w:color w:val="000000"/>
          <w:sz w:val="26"/>
          <w:szCs w:val="26"/>
          <w:shd w:val="clear" w:color="auto" w:fill="FFFFFF"/>
        </w:rPr>
        <w:lastRenderedPageBreak/>
        <w:t>approximately 300 000 infected cases and more than 8000 deaths in Vietnam: leaving disastrous social, economic, and health consequences both short-term and long-term</w:t>
      </w:r>
      <w:sdt>
        <w:sdtPr>
          <w:rPr>
            <w:color w:val="000000"/>
            <w:sz w:val="26"/>
            <w:szCs w:val="26"/>
            <w:shd w:val="clear" w:color="auto" w:fill="FFFFFF"/>
            <w:vertAlign w:val="superscript"/>
          </w:rPr>
          <w:tag w:val="MENDELEY_CITATION_v3_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"/>
          <w:id w:val="-1104647421"/>
          <w:placeholder>
            <w:docPart w:val="DefaultPlaceholder_-1854013440"/>
          </w:placeholder>
        </w:sdtPr>
        <w:sdtContent>
          <w:r w:rsidR="00936B4E" w:rsidRPr="00936B4E">
            <w:rPr>
              <w:color w:val="000000"/>
              <w:sz w:val="26"/>
              <w:szCs w:val="26"/>
              <w:shd w:val="clear" w:color="auto" w:fill="FFFFFF"/>
              <w:vertAlign w:val="superscript"/>
            </w:rPr>
            <w:t>1</w:t>
          </w:r>
        </w:sdtContent>
      </w:sdt>
      <w:r>
        <w:rPr>
          <w:color w:val="000000"/>
          <w:sz w:val="26"/>
          <w:szCs w:val="26"/>
          <w:shd w:val="clear" w:color="auto" w:fill="FFFFFF"/>
        </w:rPr>
        <w:t>.</w:t>
      </w:r>
    </w:p>
    <w:p w14:paraId="30B957B2" w14:textId="29AF677F" w:rsidR="0099329A" w:rsidRDefault="0099329A" w:rsidP="008874C5">
      <w:pPr>
        <w:pStyle w:val="NormalWeb"/>
        <w:spacing w:before="0" w:beforeAutospacing="0" w:after="160" w:afterAutospacing="0" w:line="276" w:lineRule="auto"/>
        <w:jc w:val="both"/>
        <w:rPr>
          <w:color w:val="000000"/>
        </w:rPr>
      </w:pPr>
      <w:r>
        <w:rPr>
          <w:color w:val="000000"/>
          <w:sz w:val="26"/>
          <w:szCs w:val="26"/>
          <w:shd w:val="clear" w:color="auto" w:fill="FFFFFF"/>
        </w:rPr>
        <w:t xml:space="preserve">With the fresh wave of COVID-19 infections, the tally of pregnant women tested positive for COVID-19 increased. Pregnant women are more likely to develop severe COVID-19, including </w:t>
      </w:r>
      <w:r w:rsidR="00DC1B7A">
        <w:rPr>
          <w:color w:val="000000"/>
          <w:sz w:val="26"/>
          <w:szCs w:val="26"/>
          <w:shd w:val="clear" w:color="auto" w:fill="FFFFFF"/>
        </w:rPr>
        <w:t>severe</w:t>
      </w:r>
      <w:r>
        <w:rPr>
          <w:color w:val="000000"/>
          <w:sz w:val="26"/>
          <w:szCs w:val="26"/>
          <w:shd w:val="clear" w:color="auto" w:fill="FFFFFF"/>
        </w:rPr>
        <w:t xml:space="preserve"> pneumonia, intensive care unit (ICU) </w:t>
      </w:r>
      <w:r w:rsidR="00DC1B7A">
        <w:rPr>
          <w:color w:val="000000"/>
          <w:sz w:val="26"/>
          <w:szCs w:val="26"/>
          <w:shd w:val="clear" w:color="auto" w:fill="FFFFFF"/>
        </w:rPr>
        <w:t>admission</w:t>
      </w:r>
      <w:r>
        <w:rPr>
          <w:color w:val="000000"/>
          <w:sz w:val="26"/>
          <w:szCs w:val="26"/>
          <w:shd w:val="clear" w:color="auto" w:fill="FFFFFF"/>
        </w:rPr>
        <w:t>, need for mechanical ventilation, and death</w:t>
      </w:r>
      <w:sdt>
        <w:sdtPr>
          <w:rPr>
            <w:color w:val="000000"/>
            <w:sz w:val="26"/>
            <w:szCs w:val="26"/>
            <w:shd w:val="clear" w:color="auto" w:fill="FFFFFF"/>
            <w:vertAlign w:val="superscript"/>
          </w:rPr>
          <w:tag w:val="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"/>
          <w:id w:val="-658306880"/>
          <w:placeholder>
            <w:docPart w:val="DefaultPlaceholder_-1854013440"/>
          </w:placeholder>
        </w:sdtPr>
        <w:sdtContent>
          <w:r w:rsidR="00936B4E" w:rsidRPr="00936B4E">
            <w:rPr>
              <w:color w:val="000000"/>
              <w:sz w:val="26"/>
              <w:szCs w:val="26"/>
              <w:shd w:val="clear" w:color="auto" w:fill="FFFFFF"/>
              <w:vertAlign w:val="superscript"/>
            </w:rPr>
            <w:t>2–5</w:t>
          </w:r>
        </w:sdtContent>
      </w:sdt>
      <w:r>
        <w:rPr>
          <w:color w:val="000000"/>
          <w:sz w:val="26"/>
          <w:szCs w:val="26"/>
          <w:shd w:val="clear" w:color="auto" w:fill="FFFFFF"/>
        </w:rPr>
        <w:t>. In the large studies compared with non-pregnant women at reproductive age, pregnant women with COVID-19 have triple the risk for intubation (aRR = 2.9; 95% CI = 2.2-3.8), double the risk for ECMO (aRR = 2.4; 95% CI = 1.5-4.0), and 1.5 risk of death (aRR = 1.7; 95% CI = 1.2–2.4)</w:t>
      </w:r>
      <w:sdt>
        <w:sdtPr>
          <w:rPr>
            <w:color w:val="000000"/>
            <w:sz w:val="26"/>
            <w:szCs w:val="26"/>
            <w:shd w:val="clear" w:color="auto" w:fill="FFFFFF"/>
            <w:vertAlign w:val="superscript"/>
          </w:rPr>
          <w:tag w:val="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"/>
          <w:id w:val="1979252470"/>
          <w:placeholder>
            <w:docPart w:val="DefaultPlaceholder_-1854013440"/>
          </w:placeholder>
        </w:sdtPr>
        <w:sdtContent>
          <w:r w:rsidR="00936B4E" w:rsidRPr="00936B4E">
            <w:rPr>
              <w:color w:val="000000"/>
              <w:sz w:val="26"/>
              <w:szCs w:val="26"/>
              <w:shd w:val="clear" w:color="auto" w:fill="FFFFFF"/>
              <w:vertAlign w:val="superscript"/>
            </w:rPr>
            <w:t>3,4</w:t>
          </w:r>
        </w:sdtContent>
      </w:sdt>
      <w:r>
        <w:rPr>
          <w:color w:val="000000"/>
          <w:sz w:val="26"/>
          <w:szCs w:val="26"/>
          <w:shd w:val="clear" w:color="auto" w:fill="FFFFFF"/>
        </w:rPr>
        <w:t>.</w:t>
      </w:r>
      <w:r>
        <w:rPr>
          <w:rFonts w:ascii="Arial" w:hAnsi="Arial" w:cs="Arial"/>
          <w:color w:val="000000"/>
          <w:sz w:val="22"/>
          <w:szCs w:val="22"/>
          <w:shd w:val="clear" w:color="auto" w:fill="FFFFFF"/>
        </w:rPr>
        <w:t xml:space="preserve"> </w:t>
      </w:r>
      <w:r>
        <w:rPr>
          <w:color w:val="000000"/>
          <w:sz w:val="26"/>
          <w:szCs w:val="26"/>
          <w:shd w:val="clear" w:color="auto" w:fill="FFFFFF"/>
        </w:rPr>
        <w:t>INTERCOVID, a multinational cohort study, compared maternal mobility and mortality between pregnant women with and without COVID-19. According to the study, pregnant women with COVID-19 diagnosis were at significantly higher risk for preeclampsia/ eclampsia (RR = 1.76 95% CI, 1.27-2.43), severe infections (RR = 3.38; 95% CI, 1.63-7.01), preterm birth (RR = 1.59; 95% CI, 1.30-1.94), preterm birth due to medical indications (RR = 1.97; 95% CI, 1.56-2.51) (mainly due to preeclampsia/ eclampsia/ HELLP, IUGR, fetal distress)</w:t>
      </w:r>
      <w:sdt>
        <w:sdtPr>
          <w:rPr>
            <w:color w:val="000000"/>
            <w:sz w:val="26"/>
            <w:szCs w:val="26"/>
            <w:shd w:val="clear" w:color="auto" w:fill="FFFFFF"/>
            <w:vertAlign w:val="superscript"/>
          </w:rPr>
          <w:tag w:val="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"/>
          <w:id w:val="-2131237094"/>
          <w:placeholder>
            <w:docPart w:val="DefaultPlaceholder_-1854013440"/>
          </w:placeholder>
        </w:sdtPr>
        <w:sdtContent>
          <w:r w:rsidR="00936B4E" w:rsidRPr="00936B4E">
            <w:rPr>
              <w:color w:val="000000"/>
              <w:sz w:val="26"/>
              <w:szCs w:val="26"/>
              <w:shd w:val="clear" w:color="auto" w:fill="FFFFFF"/>
              <w:vertAlign w:val="superscript"/>
            </w:rPr>
            <w:t>5</w:t>
          </w:r>
        </w:sdtContent>
      </w:sdt>
      <w:r>
        <w:rPr>
          <w:color w:val="000000"/>
          <w:sz w:val="26"/>
          <w:szCs w:val="26"/>
          <w:shd w:val="clear" w:color="auto" w:fill="FFFFFF"/>
        </w:rPr>
        <w:t>. </w:t>
      </w:r>
    </w:p>
    <w:p w14:paraId="5166124B" w14:textId="30A4DC19" w:rsidR="0099329A" w:rsidRPr="00E939CF" w:rsidRDefault="0099329A" w:rsidP="008874C5">
      <w:pPr>
        <w:pStyle w:val="NormalWeb"/>
        <w:spacing w:before="0" w:beforeAutospacing="0" w:after="160" w:afterAutospacing="0" w:line="276" w:lineRule="auto"/>
        <w:jc w:val="both"/>
        <w:rPr>
          <w:color w:val="000000"/>
          <w:lang w:val="vi-VN"/>
        </w:rPr>
      </w:pPr>
      <w:r>
        <w:rPr>
          <w:color w:val="000000"/>
          <w:sz w:val="26"/>
          <w:szCs w:val="26"/>
          <w:shd w:val="clear" w:color="auto" w:fill="FFFFFF"/>
        </w:rPr>
        <w:t>Vaccines have proven to provide protection to both the mother and the infant against complications associated with COVID-19</w:t>
      </w:r>
      <w:sdt>
        <w:sdtPr>
          <w:rPr>
            <w:color w:val="000000"/>
            <w:sz w:val="26"/>
            <w:szCs w:val="26"/>
            <w:shd w:val="clear" w:color="auto" w:fill="FFFFFF"/>
            <w:vertAlign w:val="superscript"/>
          </w:rPr>
          <w:tag w:val="MENDELEY_CITATION_v3_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"/>
          <w:id w:val="-1335759460"/>
          <w:placeholder>
            <w:docPart w:val="DefaultPlaceholder_-1854013440"/>
          </w:placeholder>
        </w:sdtPr>
        <w:sdtContent>
          <w:r w:rsidR="00936B4E" w:rsidRPr="00936B4E">
            <w:rPr>
              <w:color w:val="000000"/>
              <w:sz w:val="26"/>
              <w:szCs w:val="26"/>
              <w:shd w:val="clear" w:color="auto" w:fill="FFFFFF"/>
              <w:vertAlign w:val="superscript"/>
            </w:rPr>
            <w:t>6</w:t>
          </w:r>
        </w:sdtContent>
      </w:sdt>
      <w:r>
        <w:rPr>
          <w:color w:val="000000"/>
          <w:sz w:val="26"/>
          <w:szCs w:val="26"/>
          <w:shd w:val="clear" w:color="auto" w:fill="FFFFFF"/>
        </w:rPr>
        <w:t>. Since Pfizer and Moderna were approved under emergency use authorization (EUA), the safety of these new vaccines has been monitored by the active surveillance program called v-safe and the Vaccine Adverse Event Reporting System (VAERS). A study published in NEMJ in June 2021 has used data from the v-safe surveillance system and VAERS to evaluate the initial safety of mRNA COVID-19 vaccines in pregnant women. From December 2020 to February 2021, there were 35 691 v-safe participants identified as pregnant. Compared to nonpregnant women, pregnant individuals were more likely to report injection-site pain and less likely to experience headache, myalgia, chills, or fever. There were 3958 participants enrolled in the v-safe pregnancy registry, with a total of 827 completed pregnancies, including 115 (13.9%) pregnancy losses and 712 (86.1%) live births. The author stated that “although not directly comparable, the proportions of adverse pregnancy and neonatal outcomes […] among participants with completed pregnancies from the v-safe pregnancy registry appear to be similar to the published incidences”. Even though the pregnancy outcomes of all of the participants were not known; again, due to time limitation of the study; these preliminary findings did not raise visible safety concerns among pregnant persons who received mRNA COVID-19 vaccines</w:t>
      </w:r>
      <w:sdt>
        <w:sdtPr>
          <w:rPr>
            <w:color w:val="000000"/>
            <w:sz w:val="26"/>
            <w:szCs w:val="26"/>
            <w:shd w:val="clear" w:color="auto" w:fill="FFFFFF"/>
            <w:vertAlign w:val="superscript"/>
          </w:rPr>
          <w:tag w:val="MENDELEY_CITATION_v3_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"/>
          <w:id w:val="1910654294"/>
          <w:placeholder>
            <w:docPart w:val="DefaultPlaceholder_-1854013440"/>
          </w:placeholder>
        </w:sdtPr>
        <w:sdtContent>
          <w:r w:rsidR="00936B4E" w:rsidRPr="00936B4E">
            <w:rPr>
              <w:color w:val="000000"/>
              <w:sz w:val="26"/>
              <w:szCs w:val="26"/>
              <w:shd w:val="clear" w:color="auto" w:fill="FFFFFF"/>
              <w:vertAlign w:val="superscript"/>
            </w:rPr>
            <w:t>7</w:t>
          </w:r>
        </w:sdtContent>
      </w:sdt>
      <w:r>
        <w:rPr>
          <w:color w:val="000000"/>
          <w:sz w:val="26"/>
          <w:szCs w:val="26"/>
          <w:shd w:val="clear" w:color="auto" w:fill="FFFFFF"/>
        </w:rPr>
        <w:t xml:space="preserve">. A large online prospective cohort study recently published on JAMA focused on the short-term reactions among pregnant and lactating persons after the COVID-19 vaccines (mostly Pfizer and Moderna). The study included self-reported data from 7809 pregnant women in the U.S. There were 6586 (84.3%) pregnant women fully </w:t>
      </w:r>
      <w:r>
        <w:rPr>
          <w:color w:val="000000"/>
          <w:sz w:val="26"/>
          <w:szCs w:val="26"/>
          <w:shd w:val="clear" w:color="auto" w:fill="FFFFFF"/>
        </w:rPr>
        <w:lastRenderedPageBreak/>
        <w:t xml:space="preserve">vaccinated with 2 doses of vaccine at the time of data analysis. Among these, 6244 persons (94.8%) were still pregnant, 288 (4.3%) persons had </w:t>
      </w:r>
      <w:r w:rsidR="00592A1D">
        <w:rPr>
          <w:color w:val="000000"/>
          <w:sz w:val="26"/>
          <w:szCs w:val="26"/>
          <w:shd w:val="clear" w:color="auto" w:fill="FFFFFF"/>
        </w:rPr>
        <w:t>delivered,</w:t>
      </w:r>
      <w:r>
        <w:rPr>
          <w:color w:val="000000"/>
          <w:sz w:val="26"/>
          <w:szCs w:val="26"/>
          <w:shd w:val="clear" w:color="auto" w:fill="FFFFFF"/>
        </w:rPr>
        <w:t xml:space="preserve"> and 49 persons (0.7%) had miscarriages. The study found that “COVID-19 vaccines were well-tolerated among individuals who were pregnant, lactating, or planning pregnancy”</w:t>
      </w:r>
      <w:sdt>
        <w:sdtPr>
          <w:rPr>
            <w:color w:val="000000"/>
            <w:sz w:val="26"/>
            <w:szCs w:val="26"/>
            <w:shd w:val="clear" w:color="auto" w:fill="FFFFFF"/>
            <w:vertAlign w:val="superscript"/>
          </w:rPr>
          <w:tag w:val="MENDELEY_CITATION_v3_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"/>
          <w:id w:val="96061491"/>
          <w:placeholder>
            <w:docPart w:val="DefaultPlaceholder_-1854013440"/>
          </w:placeholder>
        </w:sdtPr>
        <w:sdtContent>
          <w:r w:rsidR="00936B4E" w:rsidRPr="00936B4E">
            <w:rPr>
              <w:color w:val="000000"/>
              <w:sz w:val="26"/>
              <w:szCs w:val="26"/>
              <w:shd w:val="clear" w:color="auto" w:fill="FFFFFF"/>
              <w:vertAlign w:val="superscript"/>
            </w:rPr>
            <w:t>8</w:t>
          </w:r>
        </w:sdtContent>
      </w:sdt>
      <w:r w:rsidR="00E939CF">
        <w:rPr>
          <w:color w:val="000000"/>
          <w:sz w:val="26"/>
          <w:szCs w:val="26"/>
          <w:shd w:val="clear" w:color="auto" w:fill="FFFFFF"/>
          <w:lang w:val="vi-VN"/>
        </w:rPr>
        <w:t>.</w:t>
      </w:r>
    </w:p>
    <w:p w14:paraId="43B21303" w14:textId="61D748E2" w:rsidR="00C6423F" w:rsidRDefault="0099329A" w:rsidP="008874C5">
      <w:pPr>
        <w:pStyle w:val="NormalWeb"/>
        <w:spacing w:before="0" w:beforeAutospacing="0" w:after="0" w:afterAutospacing="0" w:line="276" w:lineRule="auto"/>
        <w:jc w:val="both"/>
        <w:rPr>
          <w:sz w:val="26"/>
          <w:szCs w:val="26"/>
          <w:lang w:val="vi-VN"/>
        </w:rPr>
      </w:pPr>
      <w:r>
        <w:rPr>
          <w:color w:val="000000"/>
          <w:sz w:val="26"/>
          <w:szCs w:val="26"/>
          <w:shd w:val="clear" w:color="auto" w:fill="FFFFFF"/>
        </w:rPr>
        <w:t xml:space="preserve">During the COVID-19 outbreaks, the Vietnamese government allowed pregnant women over 13 weeks of gestation and lactating women access to all vaccines approved under EUA except Sputnik-V. Although the vaccine has been given to </w:t>
      </w:r>
      <w:r w:rsidR="005C6EEB">
        <w:rPr>
          <w:color w:val="000000"/>
          <w:sz w:val="26"/>
          <w:szCs w:val="26"/>
          <w:shd w:val="clear" w:color="auto" w:fill="FFFFFF"/>
          <w:lang w:val="vi-VN"/>
        </w:rPr>
        <w:t xml:space="preserve">a </w:t>
      </w:r>
      <w:r>
        <w:rPr>
          <w:color w:val="000000"/>
          <w:sz w:val="26"/>
          <w:szCs w:val="26"/>
          <w:shd w:val="clear" w:color="auto" w:fill="FFFFFF"/>
        </w:rPr>
        <w:t>large number of pregnant individuals worldwide, data on the vaccine and pregnancy outcomes were still limited due to the short duration of follow-up. The aim of this study is to evaluate the outcome of pregnancy</w:t>
      </w:r>
      <w:r>
        <w:rPr>
          <w:sz w:val="26"/>
          <w:szCs w:val="26"/>
          <w:lang w:val="vi-VN"/>
        </w:rPr>
        <w:t xml:space="preserve">. </w:t>
      </w:r>
    </w:p>
    <w:p w14:paraId="3A4E9F63" w14:textId="77777777" w:rsidR="0099329A" w:rsidRPr="0099329A" w:rsidRDefault="0099329A" w:rsidP="008874C5">
      <w:pPr>
        <w:pStyle w:val="NormalWeb"/>
        <w:spacing w:before="0" w:beforeAutospacing="0" w:after="0" w:afterAutospacing="0" w:line="276" w:lineRule="auto"/>
        <w:jc w:val="both"/>
        <w:rPr>
          <w:sz w:val="26"/>
          <w:szCs w:val="26"/>
          <w:lang w:val="vi-VN"/>
        </w:rPr>
      </w:pPr>
    </w:p>
    <w:p w14:paraId="139C1590" w14:textId="570F5871" w:rsidR="00F23D00" w:rsidRPr="00FD6D5B" w:rsidRDefault="00F23D00" w:rsidP="008874C5">
      <w:pPr>
        <w:spacing w:line="276" w:lineRule="auto"/>
        <w:jc w:val="both"/>
        <w:rPr>
          <w:b/>
          <w:bCs/>
          <w:sz w:val="26"/>
          <w:szCs w:val="26"/>
        </w:rPr>
      </w:pPr>
      <w:r w:rsidRPr="00FD6D5B">
        <w:rPr>
          <w:b/>
          <w:bCs/>
          <w:sz w:val="26"/>
          <w:szCs w:val="26"/>
        </w:rPr>
        <w:t>Methods</w:t>
      </w:r>
    </w:p>
    <w:p w14:paraId="5849C84C" w14:textId="44231E06" w:rsidR="00F23D00" w:rsidRPr="00FD6D5B" w:rsidRDefault="00F23D00" w:rsidP="008874C5">
      <w:pPr>
        <w:spacing w:line="276" w:lineRule="auto"/>
        <w:jc w:val="both"/>
        <w:rPr>
          <w:b/>
          <w:bCs/>
          <w:sz w:val="26"/>
          <w:szCs w:val="26"/>
        </w:rPr>
      </w:pPr>
      <w:r w:rsidRPr="00FD6D5B">
        <w:rPr>
          <w:b/>
          <w:bCs/>
          <w:sz w:val="26"/>
          <w:szCs w:val="26"/>
        </w:rPr>
        <w:t>Study design</w:t>
      </w:r>
    </w:p>
    <w:p w14:paraId="10566A05" w14:textId="531747C0" w:rsidR="00F23D00" w:rsidRPr="00FD6D5B" w:rsidRDefault="00F23D00" w:rsidP="008874C5">
      <w:pPr>
        <w:spacing w:line="276" w:lineRule="auto"/>
        <w:jc w:val="both"/>
        <w:rPr>
          <w:sz w:val="26"/>
          <w:szCs w:val="26"/>
        </w:rPr>
      </w:pPr>
      <w:r w:rsidRPr="00FD6D5B">
        <w:rPr>
          <w:sz w:val="26"/>
          <w:szCs w:val="26"/>
        </w:rPr>
        <w:t xml:space="preserve">This prospective cohort study was conducted at My Duc Hospital and My Duc Phu Nhuan Hospital, Ho Chi Minh City, Vietnam, from August 2021 to December 2021. The study was approved by the institutional Medical Ethics Committee (15/2021/MD-HDDD) on November 18, 2021. </w:t>
      </w:r>
    </w:p>
    <w:p w14:paraId="5E2DF5E4" w14:textId="124395B0" w:rsidR="00F23D00" w:rsidRPr="00FD6D5B" w:rsidRDefault="00F23D00" w:rsidP="008874C5">
      <w:pPr>
        <w:spacing w:line="276" w:lineRule="auto"/>
        <w:jc w:val="both"/>
        <w:rPr>
          <w:b/>
          <w:bCs/>
          <w:sz w:val="26"/>
          <w:szCs w:val="26"/>
        </w:rPr>
      </w:pPr>
      <w:r w:rsidRPr="00FD6D5B">
        <w:rPr>
          <w:b/>
          <w:bCs/>
          <w:sz w:val="26"/>
          <w:szCs w:val="26"/>
        </w:rPr>
        <w:t>Study population</w:t>
      </w:r>
    </w:p>
    <w:p w14:paraId="40AE3BC6" w14:textId="22A82134" w:rsidR="00F23D00" w:rsidRDefault="00F23D00" w:rsidP="008874C5">
      <w:pPr>
        <w:spacing w:line="276" w:lineRule="auto"/>
        <w:jc w:val="both"/>
        <w:rPr>
          <w:sz w:val="26"/>
          <w:szCs w:val="26"/>
        </w:rPr>
      </w:pPr>
      <w:r w:rsidRPr="00FD6D5B">
        <w:rPr>
          <w:sz w:val="26"/>
          <w:szCs w:val="26"/>
          <w:lang w:val="en-AU"/>
        </w:rPr>
        <w:t xml:space="preserve">Between August 2021 and November 2021, pregnant women were offered vaccination against COVID-19 at My Duc Hospital, Ho Chi Minh City, Vietnam. The choice for Astra Zeneca or Pfizer-BioNTech vaccines depended on the availability of the vaccines at the time of vaccination. We prospectively investigated the side effects in the vaccinated pregnant women within 1 week after </w:t>
      </w:r>
      <w:r w:rsidR="00D5149B">
        <w:rPr>
          <w:sz w:val="26"/>
          <w:szCs w:val="26"/>
          <w:lang w:val="en-AU"/>
        </w:rPr>
        <w:t>immunization</w:t>
      </w:r>
      <w:r w:rsidRPr="00FD6D5B">
        <w:rPr>
          <w:sz w:val="26"/>
          <w:szCs w:val="26"/>
          <w:lang w:val="en-AU"/>
        </w:rPr>
        <w:t xml:space="preserve"> and followed their pregnancies till deliveries.</w:t>
      </w:r>
      <w:r w:rsidR="005B6D57" w:rsidRPr="00FD6D5B">
        <w:rPr>
          <w:sz w:val="26"/>
          <w:szCs w:val="26"/>
          <w:lang w:val="en-AU"/>
        </w:rPr>
        <w:t xml:space="preserve"> This study included women who had been infected by the </w:t>
      </w:r>
      <w:r w:rsidR="006F299D" w:rsidRPr="00FD6D5B">
        <w:rPr>
          <w:sz w:val="26"/>
          <w:szCs w:val="26"/>
          <w:lang w:val="en-AU"/>
        </w:rPr>
        <w:t>Coronavirus</w:t>
      </w:r>
      <w:r w:rsidR="007F2869" w:rsidRPr="00FD6D5B">
        <w:rPr>
          <w:sz w:val="26"/>
          <w:szCs w:val="26"/>
          <w:lang w:val="en-AU"/>
        </w:rPr>
        <w:t xml:space="preserve"> and received vaccination between August 2021 and November 2021.</w:t>
      </w:r>
      <w:r w:rsidRPr="00FD6D5B">
        <w:rPr>
          <w:sz w:val="26"/>
          <w:szCs w:val="26"/>
          <w:lang w:val="en-AU"/>
        </w:rPr>
        <w:t xml:space="preserve"> </w:t>
      </w:r>
      <w:r w:rsidRPr="00FD6D5B">
        <w:rPr>
          <w:sz w:val="26"/>
          <w:szCs w:val="26"/>
        </w:rPr>
        <w:t xml:space="preserve">Propensity score matching was used to match the women who were infected by </w:t>
      </w:r>
      <w:r w:rsidR="006F299D" w:rsidRPr="00FD6D5B">
        <w:rPr>
          <w:sz w:val="26"/>
          <w:szCs w:val="26"/>
          <w:lang w:val="vi-VN"/>
        </w:rPr>
        <w:t xml:space="preserve">the </w:t>
      </w:r>
      <w:r w:rsidRPr="00FD6D5B">
        <w:rPr>
          <w:sz w:val="26"/>
          <w:szCs w:val="26"/>
        </w:rPr>
        <w:t xml:space="preserve">Coronavirus versus those who were not based on the mother's age and the number of their previous </w:t>
      </w:r>
      <w:r w:rsidR="00781422" w:rsidRPr="00FD6D5B">
        <w:rPr>
          <w:sz w:val="26"/>
          <w:szCs w:val="26"/>
        </w:rPr>
        <w:t>pregnancies</w:t>
      </w:r>
      <w:r w:rsidRPr="00FD6D5B">
        <w:rPr>
          <w:sz w:val="26"/>
          <w:szCs w:val="26"/>
        </w:rPr>
        <w:t>.</w:t>
      </w:r>
    </w:p>
    <w:p w14:paraId="047D3892" w14:textId="77777777" w:rsidR="0099329A" w:rsidRPr="00FD6D5B" w:rsidRDefault="0099329A" w:rsidP="008874C5">
      <w:pPr>
        <w:spacing w:line="276" w:lineRule="auto"/>
        <w:jc w:val="both"/>
        <w:rPr>
          <w:sz w:val="26"/>
          <w:szCs w:val="26"/>
        </w:rPr>
      </w:pPr>
    </w:p>
    <w:p w14:paraId="2B23CB2F" w14:textId="1736857F" w:rsidR="001B6D56" w:rsidRPr="00FD6D5B" w:rsidRDefault="001B6D56" w:rsidP="008874C5">
      <w:pPr>
        <w:spacing w:line="276" w:lineRule="auto"/>
        <w:jc w:val="both"/>
        <w:rPr>
          <w:sz w:val="26"/>
          <w:szCs w:val="26"/>
        </w:rPr>
      </w:pPr>
      <w:r w:rsidRPr="00FD6D5B">
        <w:rPr>
          <w:noProof/>
          <w:sz w:val="26"/>
          <w:szCs w:val="26"/>
        </w:rPr>
        <w:lastRenderedPageBreak/>
        <w:drawing>
          <wp:inline distT="0" distB="0" distL="0" distR="0" wp14:anchorId="21AC0E30" wp14:editId="5363CEB4">
            <wp:extent cx="5997420" cy="40560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5568" cy="4061527"/>
                    </a:xfrm>
                    <a:prstGeom prst="rect">
                      <a:avLst/>
                    </a:prstGeom>
                    <a:noFill/>
                  </pic:spPr>
                </pic:pic>
              </a:graphicData>
            </a:graphic>
          </wp:inline>
        </w:drawing>
      </w:r>
    </w:p>
    <w:p w14:paraId="1D1B9F60" w14:textId="02FFD065" w:rsidR="00F23D00" w:rsidRPr="00FD6D5B" w:rsidRDefault="00F23D00" w:rsidP="008874C5">
      <w:pPr>
        <w:spacing w:line="276" w:lineRule="auto"/>
        <w:jc w:val="both"/>
        <w:rPr>
          <w:b/>
          <w:bCs/>
          <w:sz w:val="26"/>
          <w:szCs w:val="26"/>
        </w:rPr>
      </w:pPr>
      <w:r w:rsidRPr="00FD6D5B">
        <w:rPr>
          <w:b/>
          <w:bCs/>
          <w:sz w:val="26"/>
          <w:szCs w:val="26"/>
        </w:rPr>
        <w:t>Statistical analysis</w:t>
      </w:r>
    </w:p>
    <w:p w14:paraId="72AC2D59" w14:textId="6D6CBE80" w:rsidR="00F23D00" w:rsidRDefault="00F23D00" w:rsidP="008874C5">
      <w:pPr>
        <w:spacing w:line="276" w:lineRule="auto"/>
        <w:jc w:val="both"/>
        <w:rPr>
          <w:sz w:val="26"/>
          <w:szCs w:val="26"/>
        </w:rPr>
      </w:pPr>
      <w:r w:rsidRPr="00FD6D5B">
        <w:rPr>
          <w:sz w:val="26"/>
          <w:szCs w:val="26"/>
        </w:rPr>
        <w:t>Data were analyzed using descriptive statistics (mean and standard deviation for normally distributed variables, or median and interquartile range for skewed variables). Differences between groups were analyzed using Fisher’s exact test for categorical variables, Student's t-test for normally distributed continuous variables, and Mann-Whitney test for skewed variables. All analyses were performed using the R statistical packages (R version 3.3.3). Statistical significance was defined as p&lt;0.05.</w:t>
      </w:r>
    </w:p>
    <w:p w14:paraId="5B48B5CB" w14:textId="77777777" w:rsidR="00200BC4" w:rsidRPr="00FD6D5B" w:rsidRDefault="00200BC4" w:rsidP="008874C5">
      <w:pPr>
        <w:spacing w:line="276" w:lineRule="auto"/>
        <w:jc w:val="both"/>
        <w:rPr>
          <w:sz w:val="26"/>
          <w:szCs w:val="26"/>
        </w:rPr>
      </w:pPr>
    </w:p>
    <w:p w14:paraId="16E1A0E1" w14:textId="5D2E2367" w:rsidR="00F23D00" w:rsidRPr="00FD6D5B" w:rsidRDefault="00F23D00" w:rsidP="008874C5">
      <w:pPr>
        <w:spacing w:line="276" w:lineRule="auto"/>
        <w:jc w:val="both"/>
        <w:rPr>
          <w:b/>
          <w:bCs/>
          <w:sz w:val="26"/>
          <w:szCs w:val="26"/>
        </w:rPr>
      </w:pPr>
      <w:r w:rsidRPr="00FD6D5B">
        <w:rPr>
          <w:b/>
          <w:bCs/>
          <w:sz w:val="26"/>
          <w:szCs w:val="26"/>
        </w:rPr>
        <w:t>Results</w:t>
      </w:r>
    </w:p>
    <w:p w14:paraId="4E111E61" w14:textId="47C20818" w:rsidR="000F5B6C" w:rsidRPr="00FD6D5B" w:rsidRDefault="00FD0930" w:rsidP="008874C5">
      <w:pPr>
        <w:spacing w:line="276" w:lineRule="auto"/>
        <w:jc w:val="both"/>
        <w:rPr>
          <w:color w:val="212121"/>
          <w:sz w:val="26"/>
          <w:szCs w:val="26"/>
          <w:shd w:val="clear" w:color="auto" w:fill="FFFFFF"/>
        </w:rPr>
      </w:pPr>
      <w:r w:rsidRPr="00FD6D5B">
        <w:rPr>
          <w:color w:val="212121"/>
          <w:sz w:val="26"/>
          <w:szCs w:val="26"/>
          <w:shd w:val="clear" w:color="auto" w:fill="FFFFFF"/>
        </w:rPr>
        <w:t>Out</w:t>
      </w:r>
      <w:r w:rsidRPr="00FD6D5B">
        <w:rPr>
          <w:color w:val="212121"/>
          <w:sz w:val="26"/>
          <w:szCs w:val="26"/>
          <w:shd w:val="clear" w:color="auto" w:fill="FFFFFF"/>
          <w:lang w:val="vi-VN"/>
        </w:rPr>
        <w:t xml:space="preserve"> of</w:t>
      </w:r>
      <w:r w:rsidR="009D7E1D">
        <w:rPr>
          <w:color w:val="212121"/>
          <w:sz w:val="26"/>
          <w:szCs w:val="26"/>
          <w:shd w:val="clear" w:color="auto" w:fill="FFFFFF"/>
          <w:lang w:val="vi-VN"/>
        </w:rPr>
        <w:t xml:space="preserve"> </w:t>
      </w:r>
      <w:r w:rsidRPr="00FD6D5B">
        <w:rPr>
          <w:color w:val="212121"/>
          <w:sz w:val="26"/>
          <w:szCs w:val="26"/>
          <w:shd w:val="clear" w:color="auto" w:fill="FFFFFF"/>
          <w:lang w:val="vi-VN"/>
        </w:rPr>
        <w:t>971 pregnant w</w:t>
      </w:r>
      <w:r w:rsidR="00B12514" w:rsidRPr="00FD6D5B">
        <w:rPr>
          <w:color w:val="212121"/>
          <w:sz w:val="26"/>
          <w:szCs w:val="26"/>
          <w:shd w:val="clear" w:color="auto" w:fill="FFFFFF"/>
          <w:lang w:val="vi-VN"/>
        </w:rPr>
        <w:t>omen</w:t>
      </w:r>
      <w:r w:rsidRPr="00FD6D5B">
        <w:rPr>
          <w:color w:val="212121"/>
          <w:sz w:val="26"/>
          <w:szCs w:val="26"/>
          <w:shd w:val="clear" w:color="auto" w:fill="FFFFFF"/>
        </w:rPr>
        <w:t xml:space="preserve">, </w:t>
      </w:r>
      <w:r w:rsidR="00B12514" w:rsidRPr="00FD6D5B">
        <w:rPr>
          <w:color w:val="212121"/>
          <w:sz w:val="26"/>
          <w:szCs w:val="26"/>
          <w:shd w:val="clear" w:color="auto" w:fill="FFFFFF"/>
          <w:lang w:val="vi-VN"/>
        </w:rPr>
        <w:t>954</w:t>
      </w:r>
      <w:r w:rsidRPr="00FD6D5B">
        <w:rPr>
          <w:color w:val="212121"/>
          <w:sz w:val="26"/>
          <w:szCs w:val="26"/>
          <w:shd w:val="clear" w:color="auto" w:fill="FFFFFF"/>
        </w:rPr>
        <w:t xml:space="preserve"> </w:t>
      </w:r>
      <w:r w:rsidR="00111908" w:rsidRPr="00FD6D5B">
        <w:rPr>
          <w:color w:val="212121"/>
          <w:sz w:val="26"/>
          <w:szCs w:val="26"/>
          <w:shd w:val="clear" w:color="auto" w:fill="FFFFFF"/>
        </w:rPr>
        <w:t>singletons</w:t>
      </w:r>
      <w:r w:rsidRPr="00FD6D5B">
        <w:rPr>
          <w:color w:val="212121"/>
          <w:sz w:val="26"/>
          <w:szCs w:val="26"/>
          <w:shd w:val="clear" w:color="auto" w:fill="FFFFFF"/>
        </w:rPr>
        <w:t xml:space="preserve"> received at least 1 dose of a COVID-19 vaccine before delivery</w:t>
      </w:r>
      <w:r w:rsidR="00AA7671" w:rsidRPr="00FD6D5B">
        <w:rPr>
          <w:color w:val="212121"/>
          <w:sz w:val="26"/>
          <w:szCs w:val="26"/>
          <w:shd w:val="clear" w:color="auto" w:fill="FFFFFF"/>
          <w:lang w:val="vi-VN"/>
        </w:rPr>
        <w:t xml:space="preserve"> including </w:t>
      </w:r>
      <w:r w:rsidR="003D5803" w:rsidRPr="00FD6D5B">
        <w:rPr>
          <w:color w:val="212121"/>
          <w:sz w:val="26"/>
          <w:szCs w:val="26"/>
          <w:shd w:val="clear" w:color="auto" w:fill="FFFFFF"/>
          <w:lang w:val="vi-VN"/>
        </w:rPr>
        <w:t xml:space="preserve">441 </w:t>
      </w:r>
      <w:r w:rsidR="003D5803" w:rsidRPr="00FD6D5B">
        <w:rPr>
          <w:color w:val="212121"/>
          <w:sz w:val="26"/>
          <w:szCs w:val="26"/>
          <w:shd w:val="clear" w:color="auto" w:fill="FFFFFF"/>
        </w:rPr>
        <w:t xml:space="preserve">received the </w:t>
      </w:r>
      <w:r w:rsidR="00575DF9" w:rsidRPr="00FD6D5B">
        <w:rPr>
          <w:color w:val="1D2228"/>
          <w:sz w:val="26"/>
          <w:szCs w:val="26"/>
          <w:lang w:val="vi-VN"/>
        </w:rPr>
        <w:t>AstraZeneca vaccine</w:t>
      </w:r>
      <w:r w:rsidR="003D5803" w:rsidRPr="00FD6D5B">
        <w:rPr>
          <w:color w:val="212121"/>
          <w:sz w:val="26"/>
          <w:szCs w:val="26"/>
          <w:shd w:val="clear" w:color="auto" w:fill="FFFFFF"/>
          <w:lang w:val="vi-VN"/>
        </w:rPr>
        <w:t xml:space="preserve"> and </w:t>
      </w:r>
      <w:r w:rsidR="00454F8B" w:rsidRPr="00FD6D5B">
        <w:rPr>
          <w:color w:val="212121"/>
          <w:sz w:val="26"/>
          <w:szCs w:val="26"/>
          <w:shd w:val="clear" w:color="auto" w:fill="FFFFFF"/>
          <w:lang w:val="vi-VN"/>
        </w:rPr>
        <w:t>513</w:t>
      </w:r>
      <w:r w:rsidR="003D5803" w:rsidRPr="00FD6D5B">
        <w:rPr>
          <w:color w:val="212121"/>
          <w:sz w:val="26"/>
          <w:szCs w:val="26"/>
          <w:shd w:val="clear" w:color="auto" w:fill="FFFFFF"/>
        </w:rPr>
        <w:t xml:space="preserve"> received the Pfizer-BioNTech vaccine</w:t>
      </w:r>
      <w:r w:rsidR="00454F8B" w:rsidRPr="00FD6D5B">
        <w:rPr>
          <w:color w:val="212121"/>
          <w:sz w:val="26"/>
          <w:szCs w:val="26"/>
          <w:shd w:val="clear" w:color="auto" w:fill="FFFFFF"/>
          <w:lang w:val="vi-VN"/>
        </w:rPr>
        <w:t>. There are</w:t>
      </w:r>
      <w:r w:rsidRPr="00FD6D5B">
        <w:rPr>
          <w:color w:val="212121"/>
          <w:sz w:val="26"/>
          <w:szCs w:val="26"/>
          <w:shd w:val="clear" w:color="auto" w:fill="FFFFFF"/>
        </w:rPr>
        <w:t xml:space="preserve"> </w:t>
      </w:r>
      <w:r w:rsidR="00111908" w:rsidRPr="00FD6D5B">
        <w:rPr>
          <w:color w:val="212121"/>
          <w:sz w:val="26"/>
          <w:szCs w:val="26"/>
          <w:shd w:val="clear" w:color="auto" w:fill="FFFFFF"/>
          <w:lang w:val="vi-VN"/>
        </w:rPr>
        <w:t>7</w:t>
      </w:r>
      <w:r w:rsidR="00B2333F" w:rsidRPr="00FD6D5B">
        <w:rPr>
          <w:color w:val="212121"/>
          <w:sz w:val="26"/>
          <w:szCs w:val="26"/>
          <w:shd w:val="clear" w:color="auto" w:fill="FFFFFF"/>
          <w:lang w:val="vi-VN"/>
        </w:rPr>
        <w:t>3</w:t>
      </w:r>
      <w:r w:rsidR="00575DF9" w:rsidRPr="00FD6D5B">
        <w:rPr>
          <w:color w:val="212121"/>
          <w:sz w:val="26"/>
          <w:szCs w:val="26"/>
          <w:shd w:val="clear" w:color="auto" w:fill="FFFFFF"/>
          <w:lang w:val="vi-VN"/>
        </w:rPr>
        <w:t xml:space="preserve"> women</w:t>
      </w:r>
      <w:r w:rsidRPr="00FD6D5B">
        <w:rPr>
          <w:color w:val="212121"/>
          <w:sz w:val="26"/>
          <w:szCs w:val="26"/>
          <w:shd w:val="clear" w:color="auto" w:fill="FFFFFF"/>
        </w:rPr>
        <w:t xml:space="preserve"> (</w:t>
      </w:r>
      <w:r w:rsidR="00B2333F" w:rsidRPr="00FD6D5B">
        <w:rPr>
          <w:color w:val="212121"/>
          <w:sz w:val="26"/>
          <w:szCs w:val="26"/>
          <w:shd w:val="clear" w:color="auto" w:fill="FFFFFF"/>
          <w:lang w:val="vi-VN"/>
        </w:rPr>
        <w:t>7.65</w:t>
      </w:r>
      <w:r w:rsidRPr="00FD6D5B">
        <w:rPr>
          <w:color w:val="212121"/>
          <w:sz w:val="26"/>
          <w:szCs w:val="26"/>
          <w:shd w:val="clear" w:color="auto" w:fill="FFFFFF"/>
        </w:rPr>
        <w:t xml:space="preserve">%) experienced a COVID-19 infection during pregnancy. </w:t>
      </w:r>
    </w:p>
    <w:p w14:paraId="3768A2DA" w14:textId="77777777" w:rsidR="009E7E60" w:rsidRPr="00FD6D5B" w:rsidRDefault="009E7E60" w:rsidP="008874C5">
      <w:pPr>
        <w:spacing w:line="276" w:lineRule="auto"/>
        <w:jc w:val="both"/>
        <w:rPr>
          <w:color w:val="212121"/>
          <w:sz w:val="26"/>
          <w:szCs w:val="26"/>
          <w:shd w:val="clear" w:color="auto" w:fill="FFFFFF"/>
        </w:rPr>
      </w:pPr>
    </w:p>
    <w:p w14:paraId="0685D5F3" w14:textId="015CC3EB" w:rsidR="00F23D00" w:rsidRPr="00FD6D5B" w:rsidRDefault="00286B2F" w:rsidP="008874C5">
      <w:pPr>
        <w:spacing w:line="276" w:lineRule="auto"/>
        <w:jc w:val="both"/>
        <w:rPr>
          <w:b/>
          <w:bCs/>
          <w:sz w:val="26"/>
          <w:szCs w:val="26"/>
          <w:lang w:val="vi-VN"/>
        </w:rPr>
      </w:pPr>
      <w:r w:rsidRPr="00FD6D5B">
        <w:rPr>
          <w:b/>
          <w:bCs/>
          <w:sz w:val="26"/>
          <w:szCs w:val="26"/>
          <w:lang w:val="vi-VN"/>
        </w:rPr>
        <w:t>Demographic characteristics</w:t>
      </w:r>
    </w:p>
    <w:p w14:paraId="19761C27" w14:textId="2DE67980" w:rsidR="0032590B" w:rsidRDefault="00286B2F" w:rsidP="008874C5">
      <w:pPr>
        <w:spacing w:line="276" w:lineRule="auto"/>
        <w:jc w:val="both"/>
        <w:rPr>
          <w:color w:val="000000"/>
          <w:sz w:val="26"/>
          <w:szCs w:val="26"/>
          <w:lang w:val="vi-VN"/>
        </w:rPr>
      </w:pPr>
      <w:r w:rsidRPr="00FD6D5B">
        <w:rPr>
          <w:sz w:val="26"/>
          <w:szCs w:val="26"/>
          <w:lang w:val="vi-VN"/>
        </w:rPr>
        <w:t xml:space="preserve">Demographic characteristics and comorbidities of </w:t>
      </w:r>
      <w:r w:rsidRPr="00FD6D5B">
        <w:rPr>
          <w:color w:val="1D2228"/>
          <w:sz w:val="26"/>
          <w:szCs w:val="26"/>
        </w:rPr>
        <w:t>pregnant women with or without the Covid-19 infection</w:t>
      </w:r>
      <w:r w:rsidRPr="00FD6D5B">
        <w:rPr>
          <w:color w:val="1D2228"/>
          <w:sz w:val="26"/>
          <w:szCs w:val="26"/>
          <w:lang w:val="vi-VN"/>
        </w:rPr>
        <w:t xml:space="preserve"> are shown in </w:t>
      </w:r>
      <w:r w:rsidRPr="00FD6D5B">
        <w:rPr>
          <w:b/>
          <w:bCs/>
          <w:color w:val="1D2228"/>
          <w:sz w:val="26"/>
          <w:szCs w:val="26"/>
          <w:lang w:val="vi-VN"/>
        </w:rPr>
        <w:t xml:space="preserve">table </w:t>
      </w:r>
      <w:r w:rsidR="0032590B" w:rsidRPr="00FD6D5B">
        <w:rPr>
          <w:b/>
          <w:bCs/>
          <w:color w:val="1D2228"/>
          <w:sz w:val="26"/>
          <w:szCs w:val="26"/>
          <w:lang w:val="vi-VN"/>
        </w:rPr>
        <w:t>1</w:t>
      </w:r>
      <w:r w:rsidRPr="00FD6D5B">
        <w:rPr>
          <w:color w:val="1D2228"/>
          <w:sz w:val="26"/>
          <w:szCs w:val="26"/>
          <w:lang w:val="vi-VN"/>
        </w:rPr>
        <w:t xml:space="preserve">. There </w:t>
      </w:r>
      <w:r w:rsidR="00430900">
        <w:rPr>
          <w:color w:val="1D2228"/>
          <w:sz w:val="26"/>
          <w:szCs w:val="26"/>
          <w:lang w:val="vi-VN"/>
        </w:rPr>
        <w:t>was</w:t>
      </w:r>
      <w:r w:rsidRPr="00FD6D5B">
        <w:rPr>
          <w:color w:val="1D2228"/>
          <w:sz w:val="26"/>
          <w:szCs w:val="26"/>
          <w:lang w:val="vi-VN"/>
        </w:rPr>
        <w:t xml:space="preserve"> </w:t>
      </w:r>
      <w:r w:rsidR="00DE1961" w:rsidRPr="00FD6D5B">
        <w:rPr>
          <w:color w:val="1D2228"/>
          <w:sz w:val="26"/>
          <w:szCs w:val="26"/>
          <w:lang w:val="vi-VN"/>
        </w:rPr>
        <w:t xml:space="preserve">a significant </w:t>
      </w:r>
      <w:r w:rsidR="00C039CF" w:rsidRPr="00FD6D5B">
        <w:rPr>
          <w:color w:val="1D2228"/>
          <w:sz w:val="26"/>
          <w:szCs w:val="26"/>
          <w:lang w:val="vi-VN"/>
        </w:rPr>
        <w:t>difference</w:t>
      </w:r>
      <w:r w:rsidR="00DE1961" w:rsidRPr="00FD6D5B">
        <w:rPr>
          <w:color w:val="1D2228"/>
          <w:sz w:val="26"/>
          <w:szCs w:val="26"/>
          <w:lang w:val="vi-VN"/>
        </w:rPr>
        <w:t xml:space="preserve"> in </w:t>
      </w:r>
      <w:r w:rsidR="00C039CF" w:rsidRPr="00FD6D5B">
        <w:rPr>
          <w:color w:val="1D2228"/>
          <w:sz w:val="26"/>
          <w:szCs w:val="26"/>
          <w:lang w:val="vi-VN"/>
        </w:rPr>
        <w:t>vaccination status</w:t>
      </w:r>
      <w:r w:rsidR="00DE1961" w:rsidRPr="00FD6D5B">
        <w:rPr>
          <w:color w:val="1D2228"/>
          <w:sz w:val="26"/>
          <w:szCs w:val="26"/>
          <w:lang w:val="vi-VN"/>
        </w:rPr>
        <w:t xml:space="preserve"> between the Covid-19 positive pregnant women (</w:t>
      </w:r>
      <w:r w:rsidR="00920BBC" w:rsidRPr="00FD6D5B">
        <w:rPr>
          <w:color w:val="1D2228"/>
          <w:sz w:val="26"/>
          <w:szCs w:val="26"/>
          <w:lang w:val="vi-VN"/>
        </w:rPr>
        <w:t>72.6% fully vaccinated; 27.4% only 1 dose</w:t>
      </w:r>
      <w:r w:rsidR="00DE1961" w:rsidRPr="00FD6D5B">
        <w:rPr>
          <w:color w:val="000000"/>
          <w:sz w:val="26"/>
          <w:szCs w:val="26"/>
          <w:lang w:val="vi-VN"/>
        </w:rPr>
        <w:t>) and Covid-19 negative pregnant women (</w:t>
      </w:r>
      <w:r w:rsidR="000139AF" w:rsidRPr="00FD6D5B">
        <w:rPr>
          <w:color w:val="000000"/>
          <w:sz w:val="26"/>
          <w:szCs w:val="26"/>
          <w:lang w:val="vi-VN"/>
        </w:rPr>
        <w:t>90</w:t>
      </w:r>
      <w:r w:rsidR="00920BBC" w:rsidRPr="00FD6D5B">
        <w:rPr>
          <w:color w:val="000000"/>
          <w:sz w:val="26"/>
          <w:szCs w:val="26"/>
          <w:lang w:val="vi-VN"/>
        </w:rPr>
        <w:t>.</w:t>
      </w:r>
      <w:r w:rsidR="000139AF" w:rsidRPr="00FD6D5B">
        <w:rPr>
          <w:color w:val="000000"/>
          <w:sz w:val="26"/>
          <w:szCs w:val="26"/>
          <w:lang w:val="vi-VN"/>
        </w:rPr>
        <w:t>4% fully vaccinated</w:t>
      </w:r>
      <w:r w:rsidR="00920BBC" w:rsidRPr="00FD6D5B">
        <w:rPr>
          <w:color w:val="000000"/>
          <w:sz w:val="26"/>
          <w:szCs w:val="26"/>
          <w:lang w:val="vi-VN"/>
        </w:rPr>
        <w:t>;</w:t>
      </w:r>
      <w:r w:rsidR="000139AF" w:rsidRPr="00FD6D5B">
        <w:rPr>
          <w:color w:val="000000"/>
          <w:sz w:val="26"/>
          <w:szCs w:val="26"/>
          <w:lang w:val="vi-VN"/>
        </w:rPr>
        <w:t xml:space="preserve"> </w:t>
      </w:r>
      <w:r w:rsidR="00920BBC" w:rsidRPr="00FD6D5B">
        <w:rPr>
          <w:color w:val="000000"/>
          <w:sz w:val="26"/>
          <w:szCs w:val="26"/>
          <w:lang w:val="vi-VN"/>
        </w:rPr>
        <w:t xml:space="preserve">9.6% only 1 </w:t>
      </w:r>
      <w:r w:rsidR="00920BBC" w:rsidRPr="00FD6D5B">
        <w:rPr>
          <w:color w:val="000000"/>
          <w:sz w:val="26"/>
          <w:szCs w:val="26"/>
          <w:lang w:val="vi-VN"/>
        </w:rPr>
        <w:lastRenderedPageBreak/>
        <w:t>dose</w:t>
      </w:r>
      <w:r w:rsidR="00C039CF" w:rsidRPr="00FD6D5B">
        <w:rPr>
          <w:color w:val="000000"/>
          <w:sz w:val="26"/>
          <w:szCs w:val="26"/>
          <w:lang w:val="vi-VN"/>
        </w:rPr>
        <w:t>)</w:t>
      </w:r>
      <w:r w:rsidR="000139AF" w:rsidRPr="00FD6D5B">
        <w:rPr>
          <w:color w:val="000000"/>
          <w:sz w:val="26"/>
          <w:szCs w:val="26"/>
          <w:lang w:val="vi-VN"/>
        </w:rPr>
        <w:t xml:space="preserve">, </w:t>
      </w:r>
      <w:r w:rsidR="00A452DD" w:rsidRPr="00FD6D5B">
        <w:rPr>
          <w:color w:val="000000"/>
          <w:sz w:val="26"/>
          <w:szCs w:val="26"/>
          <w:lang w:val="vi-VN"/>
        </w:rPr>
        <w:t xml:space="preserve">with </w:t>
      </w:r>
      <w:r w:rsidR="006F299D" w:rsidRPr="00FD6D5B">
        <w:rPr>
          <w:color w:val="000000"/>
          <w:sz w:val="26"/>
          <w:szCs w:val="26"/>
          <w:lang w:val="vi-VN"/>
        </w:rPr>
        <w:t xml:space="preserve">a </w:t>
      </w:r>
      <w:r w:rsidR="00A452DD" w:rsidRPr="00FD6D5B">
        <w:rPr>
          <w:color w:val="000000"/>
          <w:sz w:val="26"/>
          <w:szCs w:val="26"/>
          <w:lang w:val="vi-VN"/>
        </w:rPr>
        <w:t xml:space="preserve">p-value of </w:t>
      </w:r>
      <w:r w:rsidR="000139AF" w:rsidRPr="00FD6D5B">
        <w:rPr>
          <w:color w:val="000000"/>
          <w:sz w:val="26"/>
          <w:szCs w:val="26"/>
          <w:lang w:val="vi-VN"/>
        </w:rPr>
        <w:t>0.011</w:t>
      </w:r>
      <w:r w:rsidR="00C039CF" w:rsidRPr="00FD6D5B">
        <w:rPr>
          <w:color w:val="000000"/>
          <w:sz w:val="26"/>
          <w:szCs w:val="26"/>
          <w:lang w:val="vi-VN"/>
        </w:rPr>
        <w:t xml:space="preserve">. There </w:t>
      </w:r>
      <w:r w:rsidR="006F299D" w:rsidRPr="00FD6D5B">
        <w:rPr>
          <w:color w:val="000000"/>
          <w:sz w:val="26"/>
          <w:szCs w:val="26"/>
          <w:lang w:val="vi-VN"/>
        </w:rPr>
        <w:t xml:space="preserve">is </w:t>
      </w:r>
      <w:r w:rsidR="00C039CF" w:rsidRPr="00FD6D5B">
        <w:rPr>
          <w:color w:val="000000"/>
          <w:sz w:val="26"/>
          <w:szCs w:val="26"/>
          <w:lang w:val="vi-VN"/>
        </w:rPr>
        <w:t>also a significant difference in the first vaccine type</w:t>
      </w:r>
      <w:r w:rsidR="0032590B" w:rsidRPr="00FD6D5B">
        <w:rPr>
          <w:sz w:val="26"/>
          <w:szCs w:val="26"/>
          <w:lang w:val="vi-VN"/>
        </w:rPr>
        <w:t xml:space="preserve"> between </w:t>
      </w:r>
      <w:r w:rsidR="0032590B" w:rsidRPr="00FD6D5B">
        <w:rPr>
          <w:color w:val="1D2228"/>
          <w:sz w:val="26"/>
          <w:szCs w:val="26"/>
        </w:rPr>
        <w:t>pregnant women with</w:t>
      </w:r>
      <w:r w:rsidR="0032590B" w:rsidRPr="00FD6D5B">
        <w:rPr>
          <w:color w:val="1D2228"/>
          <w:sz w:val="26"/>
          <w:szCs w:val="26"/>
          <w:lang w:val="vi-VN"/>
        </w:rPr>
        <w:t xml:space="preserve"> (</w:t>
      </w:r>
      <w:r w:rsidR="00920BBC" w:rsidRPr="00FD6D5B">
        <w:rPr>
          <w:color w:val="1D2228"/>
          <w:sz w:val="26"/>
          <w:szCs w:val="26"/>
          <w:lang w:val="vi-VN"/>
        </w:rPr>
        <w:t xml:space="preserve">32.9% AstraZeneca; </w:t>
      </w:r>
      <w:r w:rsidR="00A452DD" w:rsidRPr="00FD6D5B">
        <w:rPr>
          <w:color w:val="1D2228"/>
          <w:sz w:val="26"/>
          <w:szCs w:val="26"/>
          <w:lang w:val="vi-VN"/>
        </w:rPr>
        <w:t>67</w:t>
      </w:r>
      <w:r w:rsidR="00531C78">
        <w:rPr>
          <w:color w:val="1D2228"/>
          <w:sz w:val="26"/>
          <w:szCs w:val="26"/>
        </w:rPr>
        <w:t>.</w:t>
      </w:r>
      <w:r w:rsidR="00A452DD" w:rsidRPr="00FD6D5B">
        <w:rPr>
          <w:color w:val="1D2228"/>
          <w:sz w:val="26"/>
          <w:szCs w:val="26"/>
          <w:lang w:val="vi-VN"/>
        </w:rPr>
        <w:t>1% Pfizer BioNTech</w:t>
      </w:r>
      <w:r w:rsidR="0032590B" w:rsidRPr="00FD6D5B">
        <w:rPr>
          <w:color w:val="1D2228"/>
          <w:sz w:val="26"/>
          <w:szCs w:val="26"/>
          <w:lang w:val="vi-VN"/>
        </w:rPr>
        <w:t>)</w:t>
      </w:r>
      <w:r w:rsidR="0032590B" w:rsidRPr="00FD6D5B">
        <w:rPr>
          <w:color w:val="1D2228"/>
          <w:sz w:val="26"/>
          <w:szCs w:val="26"/>
        </w:rPr>
        <w:t xml:space="preserve"> and without</w:t>
      </w:r>
      <w:r w:rsidR="0032590B" w:rsidRPr="00FD6D5B">
        <w:rPr>
          <w:color w:val="1D2228"/>
          <w:sz w:val="26"/>
          <w:szCs w:val="26"/>
          <w:lang w:val="vi-VN"/>
        </w:rPr>
        <w:t xml:space="preserve"> (</w:t>
      </w:r>
      <w:r w:rsidR="00A452DD" w:rsidRPr="00FD6D5B">
        <w:rPr>
          <w:color w:val="1D2228"/>
          <w:sz w:val="26"/>
          <w:szCs w:val="26"/>
          <w:lang w:val="vi-VN"/>
        </w:rPr>
        <w:t>52.1%</w:t>
      </w:r>
      <w:r w:rsidR="006F299D" w:rsidRPr="00FD6D5B">
        <w:rPr>
          <w:color w:val="1D2228"/>
          <w:sz w:val="26"/>
          <w:szCs w:val="26"/>
          <w:lang w:val="vi-VN"/>
        </w:rPr>
        <w:t xml:space="preserve"> AstraZeneca</w:t>
      </w:r>
      <w:r w:rsidR="00A452DD" w:rsidRPr="00FD6D5B">
        <w:rPr>
          <w:color w:val="1D2228"/>
          <w:sz w:val="26"/>
          <w:szCs w:val="26"/>
          <w:lang w:val="vi-VN"/>
        </w:rPr>
        <w:t>; 47.9% Pfizer BioNTech</w:t>
      </w:r>
      <w:r w:rsidR="0032590B" w:rsidRPr="00FD6D5B">
        <w:rPr>
          <w:color w:val="1D2228"/>
          <w:sz w:val="26"/>
          <w:szCs w:val="26"/>
          <w:lang w:val="vi-VN"/>
        </w:rPr>
        <w:t>)</w:t>
      </w:r>
      <w:r w:rsidR="0032590B" w:rsidRPr="00FD6D5B">
        <w:rPr>
          <w:color w:val="1D2228"/>
          <w:sz w:val="26"/>
          <w:szCs w:val="26"/>
        </w:rPr>
        <w:t xml:space="preserve"> the Covid-19 infection</w:t>
      </w:r>
      <w:r w:rsidR="00A452DD" w:rsidRPr="00FD6D5B">
        <w:rPr>
          <w:color w:val="1D2228"/>
          <w:sz w:val="26"/>
          <w:szCs w:val="26"/>
          <w:lang w:val="vi-VN"/>
        </w:rPr>
        <w:t xml:space="preserve">, </w:t>
      </w:r>
      <w:r w:rsidR="00A452DD" w:rsidRPr="00FD6D5B">
        <w:rPr>
          <w:color w:val="000000"/>
          <w:sz w:val="26"/>
          <w:szCs w:val="26"/>
          <w:lang w:val="vi-VN"/>
        </w:rPr>
        <w:t xml:space="preserve">with </w:t>
      </w:r>
      <w:r w:rsidR="006F299D" w:rsidRPr="00FD6D5B">
        <w:rPr>
          <w:color w:val="000000"/>
          <w:sz w:val="26"/>
          <w:szCs w:val="26"/>
          <w:lang w:val="vi-VN"/>
        </w:rPr>
        <w:t xml:space="preserve">a </w:t>
      </w:r>
      <w:r w:rsidR="00A452DD" w:rsidRPr="00FD6D5B">
        <w:rPr>
          <w:color w:val="000000"/>
          <w:sz w:val="26"/>
          <w:szCs w:val="26"/>
          <w:lang w:val="vi-VN"/>
        </w:rPr>
        <w:t>p-value of 0.03</w:t>
      </w:r>
      <w:r w:rsidR="0032590B" w:rsidRPr="00FD6D5B">
        <w:rPr>
          <w:color w:val="1D2228"/>
          <w:sz w:val="26"/>
          <w:szCs w:val="26"/>
          <w:lang w:val="vi-VN"/>
        </w:rPr>
        <w:t>.</w:t>
      </w:r>
      <w:r w:rsidR="003B549E">
        <w:rPr>
          <w:color w:val="1D2228"/>
          <w:sz w:val="26"/>
          <w:szCs w:val="26"/>
          <w:lang w:val="vi-VN"/>
        </w:rPr>
        <w:t xml:space="preserve"> </w:t>
      </w:r>
      <w:r w:rsidR="00CD4C35">
        <w:rPr>
          <w:color w:val="1D2228"/>
          <w:sz w:val="26"/>
          <w:szCs w:val="26"/>
          <w:lang w:val="vi-VN"/>
        </w:rPr>
        <w:t xml:space="preserve">The </w:t>
      </w:r>
      <w:r w:rsidR="00822F23">
        <w:rPr>
          <w:color w:val="1D2228"/>
          <w:sz w:val="26"/>
          <w:szCs w:val="26"/>
          <w:lang w:val="vi-VN"/>
        </w:rPr>
        <w:t>second vaccine type, pregnancy type, and gestational age</w:t>
      </w:r>
      <w:r w:rsidR="00CD4C35" w:rsidRPr="00FD6D5B">
        <w:rPr>
          <w:color w:val="000000"/>
          <w:sz w:val="26"/>
          <w:szCs w:val="26"/>
        </w:rPr>
        <w:t xml:space="preserve"> at vaccination</w:t>
      </w:r>
      <w:r w:rsidR="00CD4C35">
        <w:rPr>
          <w:color w:val="000000"/>
          <w:sz w:val="26"/>
          <w:szCs w:val="26"/>
          <w:lang w:val="vi-VN"/>
        </w:rPr>
        <w:t xml:space="preserve"> </w:t>
      </w:r>
      <w:r w:rsidR="00822F23">
        <w:rPr>
          <w:color w:val="000000"/>
          <w:sz w:val="26"/>
          <w:szCs w:val="26"/>
          <w:lang w:val="vi-VN"/>
        </w:rPr>
        <w:t>were</w:t>
      </w:r>
      <w:r w:rsidR="009B315C">
        <w:rPr>
          <w:color w:val="000000"/>
          <w:sz w:val="26"/>
          <w:szCs w:val="26"/>
          <w:lang w:val="vi-VN"/>
        </w:rPr>
        <w:t xml:space="preserve"> not significantly associated with the Covi</w:t>
      </w:r>
      <w:r w:rsidR="00FD259D">
        <w:rPr>
          <w:color w:val="000000"/>
          <w:sz w:val="26"/>
          <w:szCs w:val="26"/>
          <w:lang w:val="vi-VN"/>
        </w:rPr>
        <w:t>d</w:t>
      </w:r>
      <w:r w:rsidR="009B315C">
        <w:rPr>
          <w:color w:val="000000"/>
          <w:sz w:val="26"/>
          <w:szCs w:val="26"/>
          <w:lang w:val="vi-VN"/>
        </w:rPr>
        <w:t>-19 infection</w:t>
      </w:r>
      <w:r w:rsidR="00FD259D">
        <w:rPr>
          <w:color w:val="000000"/>
          <w:sz w:val="26"/>
          <w:szCs w:val="26"/>
          <w:lang w:val="vi-VN"/>
        </w:rPr>
        <w:t>.</w:t>
      </w:r>
    </w:p>
    <w:p w14:paraId="025200A1" w14:textId="77777777" w:rsidR="00FD259D" w:rsidRPr="00CD4C35" w:rsidRDefault="00FD259D" w:rsidP="008874C5">
      <w:pPr>
        <w:spacing w:line="276" w:lineRule="auto"/>
        <w:jc w:val="both"/>
        <w:rPr>
          <w:sz w:val="26"/>
          <w:szCs w:val="26"/>
          <w:lang w:val="vi-VN"/>
        </w:rPr>
      </w:pPr>
    </w:p>
    <w:p w14:paraId="23D2F8DE" w14:textId="03601E46" w:rsidR="0032590B" w:rsidRPr="00FD6D5B" w:rsidRDefault="0032590B" w:rsidP="008874C5">
      <w:pPr>
        <w:spacing w:line="276" w:lineRule="auto"/>
        <w:jc w:val="both"/>
        <w:rPr>
          <w:b/>
          <w:bCs/>
          <w:sz w:val="26"/>
          <w:szCs w:val="26"/>
        </w:rPr>
      </w:pPr>
      <w:r w:rsidRPr="00FD6D5B">
        <w:rPr>
          <w:b/>
          <w:bCs/>
          <w:sz w:val="26"/>
          <w:szCs w:val="26"/>
        </w:rPr>
        <w:t xml:space="preserve">Table 1. </w:t>
      </w:r>
      <w:r w:rsidRPr="00FD6D5B">
        <w:rPr>
          <w:b/>
          <w:bCs/>
          <w:color w:val="1D2228"/>
          <w:sz w:val="26"/>
          <w:szCs w:val="26"/>
        </w:rPr>
        <w:t>Baseline characteristics of pregnant women with or without the Covid-19 infection</w:t>
      </w:r>
    </w:p>
    <w:tbl>
      <w:tblPr>
        <w:tblStyle w:val="TableGrid"/>
        <w:tblW w:w="10110" w:type="dxa"/>
        <w:tblInd w:w="-365" w:type="dxa"/>
        <w:tblLook w:val="04A0" w:firstRow="1" w:lastRow="0" w:firstColumn="1" w:lastColumn="0" w:noHBand="0" w:noVBand="1"/>
      </w:tblPr>
      <w:tblGrid>
        <w:gridCol w:w="4500"/>
        <w:gridCol w:w="2205"/>
        <w:gridCol w:w="2205"/>
        <w:gridCol w:w="1200"/>
      </w:tblGrid>
      <w:tr w:rsidR="0032590B" w:rsidRPr="00FD6D5B" w14:paraId="4D534156" w14:textId="77777777" w:rsidTr="00FA2F03">
        <w:tc>
          <w:tcPr>
            <w:tcW w:w="4500" w:type="dxa"/>
          </w:tcPr>
          <w:p w14:paraId="6FA21CA2" w14:textId="77777777" w:rsidR="0032590B" w:rsidRPr="00FD6D5B" w:rsidRDefault="0032590B" w:rsidP="008874C5">
            <w:pPr>
              <w:spacing w:line="276" w:lineRule="auto"/>
              <w:jc w:val="both"/>
              <w:rPr>
                <w:sz w:val="26"/>
                <w:szCs w:val="26"/>
              </w:rPr>
            </w:pPr>
          </w:p>
        </w:tc>
        <w:tc>
          <w:tcPr>
            <w:tcW w:w="2205" w:type="dxa"/>
            <w:vAlign w:val="center"/>
          </w:tcPr>
          <w:p w14:paraId="393177B3" w14:textId="77777777" w:rsidR="0032590B" w:rsidRPr="00FD6D5B" w:rsidRDefault="0032590B" w:rsidP="008874C5">
            <w:pPr>
              <w:spacing w:line="276" w:lineRule="auto"/>
              <w:jc w:val="both"/>
              <w:rPr>
                <w:sz w:val="26"/>
                <w:szCs w:val="26"/>
              </w:rPr>
            </w:pPr>
            <w:r w:rsidRPr="00FD6D5B">
              <w:rPr>
                <w:sz w:val="26"/>
                <w:szCs w:val="26"/>
              </w:rPr>
              <w:t>Not yet infected by Covid-19</w:t>
            </w:r>
          </w:p>
        </w:tc>
        <w:tc>
          <w:tcPr>
            <w:tcW w:w="2205" w:type="dxa"/>
            <w:vAlign w:val="center"/>
          </w:tcPr>
          <w:p w14:paraId="39C9E9D1" w14:textId="77777777" w:rsidR="0032590B" w:rsidRPr="00FD6D5B" w:rsidRDefault="0032590B" w:rsidP="008874C5">
            <w:pPr>
              <w:spacing w:line="276" w:lineRule="auto"/>
              <w:jc w:val="both"/>
              <w:rPr>
                <w:sz w:val="26"/>
                <w:szCs w:val="26"/>
              </w:rPr>
            </w:pPr>
            <w:r w:rsidRPr="00FD6D5B">
              <w:rPr>
                <w:sz w:val="26"/>
                <w:szCs w:val="26"/>
              </w:rPr>
              <w:t>Infected</w:t>
            </w:r>
          </w:p>
        </w:tc>
        <w:tc>
          <w:tcPr>
            <w:tcW w:w="1200" w:type="dxa"/>
          </w:tcPr>
          <w:p w14:paraId="121BBDF6" w14:textId="77777777" w:rsidR="0032590B" w:rsidRPr="00FD6D5B" w:rsidRDefault="0032590B" w:rsidP="008874C5">
            <w:pPr>
              <w:spacing w:line="276" w:lineRule="auto"/>
              <w:jc w:val="both"/>
              <w:rPr>
                <w:sz w:val="26"/>
                <w:szCs w:val="26"/>
              </w:rPr>
            </w:pPr>
            <w:r w:rsidRPr="00FD6D5B">
              <w:rPr>
                <w:sz w:val="26"/>
                <w:szCs w:val="26"/>
              </w:rPr>
              <w:t>p value</w:t>
            </w:r>
          </w:p>
        </w:tc>
      </w:tr>
      <w:tr w:rsidR="0032590B" w:rsidRPr="00FD6D5B" w14:paraId="02A544B2" w14:textId="77777777" w:rsidTr="00FA2F03">
        <w:tc>
          <w:tcPr>
            <w:tcW w:w="4500" w:type="dxa"/>
            <w:vAlign w:val="bottom"/>
          </w:tcPr>
          <w:p w14:paraId="0DFE5836" w14:textId="77777777" w:rsidR="0032590B" w:rsidRPr="00FD6D5B" w:rsidRDefault="0032590B" w:rsidP="008874C5">
            <w:pPr>
              <w:spacing w:line="276" w:lineRule="auto"/>
              <w:jc w:val="both"/>
              <w:rPr>
                <w:sz w:val="26"/>
                <w:szCs w:val="26"/>
              </w:rPr>
            </w:pPr>
          </w:p>
        </w:tc>
        <w:tc>
          <w:tcPr>
            <w:tcW w:w="2205" w:type="dxa"/>
            <w:vAlign w:val="center"/>
          </w:tcPr>
          <w:p w14:paraId="718ACC88" w14:textId="77777777" w:rsidR="0032590B" w:rsidRPr="00FD6D5B" w:rsidRDefault="0032590B" w:rsidP="008874C5">
            <w:pPr>
              <w:spacing w:line="276" w:lineRule="auto"/>
              <w:jc w:val="both"/>
              <w:rPr>
                <w:sz w:val="26"/>
                <w:szCs w:val="26"/>
              </w:rPr>
            </w:pPr>
            <w:r w:rsidRPr="00FD6D5B">
              <w:rPr>
                <w:color w:val="000000"/>
                <w:sz w:val="26"/>
                <w:szCs w:val="26"/>
              </w:rPr>
              <w:t>N=73</w:t>
            </w:r>
          </w:p>
        </w:tc>
        <w:tc>
          <w:tcPr>
            <w:tcW w:w="2205" w:type="dxa"/>
            <w:vAlign w:val="center"/>
          </w:tcPr>
          <w:p w14:paraId="74D57118" w14:textId="77777777" w:rsidR="0032590B" w:rsidRPr="00FD6D5B" w:rsidRDefault="0032590B" w:rsidP="008874C5">
            <w:pPr>
              <w:spacing w:line="276" w:lineRule="auto"/>
              <w:jc w:val="both"/>
              <w:rPr>
                <w:sz w:val="26"/>
                <w:szCs w:val="26"/>
              </w:rPr>
            </w:pPr>
            <w:r w:rsidRPr="00FD6D5B">
              <w:rPr>
                <w:color w:val="000000"/>
                <w:sz w:val="26"/>
                <w:szCs w:val="26"/>
              </w:rPr>
              <w:t>N=73</w:t>
            </w:r>
          </w:p>
        </w:tc>
        <w:tc>
          <w:tcPr>
            <w:tcW w:w="1200" w:type="dxa"/>
            <w:vAlign w:val="bottom"/>
          </w:tcPr>
          <w:p w14:paraId="3B6090F1" w14:textId="77777777" w:rsidR="0032590B" w:rsidRPr="00FD6D5B" w:rsidRDefault="0032590B" w:rsidP="008874C5">
            <w:pPr>
              <w:spacing w:line="276" w:lineRule="auto"/>
              <w:jc w:val="both"/>
              <w:rPr>
                <w:sz w:val="26"/>
                <w:szCs w:val="26"/>
              </w:rPr>
            </w:pPr>
          </w:p>
        </w:tc>
      </w:tr>
      <w:tr w:rsidR="0032590B" w:rsidRPr="00FD6D5B" w14:paraId="2AD41063" w14:textId="77777777" w:rsidTr="00FA2F03">
        <w:tc>
          <w:tcPr>
            <w:tcW w:w="4500" w:type="dxa"/>
            <w:vAlign w:val="bottom"/>
          </w:tcPr>
          <w:p w14:paraId="19491DA9" w14:textId="77777777" w:rsidR="0032590B" w:rsidRPr="00FD6D5B" w:rsidRDefault="0032590B" w:rsidP="008874C5">
            <w:pPr>
              <w:spacing w:line="276" w:lineRule="auto"/>
              <w:jc w:val="both"/>
              <w:rPr>
                <w:sz w:val="26"/>
                <w:szCs w:val="26"/>
              </w:rPr>
            </w:pPr>
            <w:r w:rsidRPr="00FD6D5B">
              <w:rPr>
                <w:color w:val="000000"/>
                <w:sz w:val="26"/>
                <w:szCs w:val="26"/>
              </w:rPr>
              <w:t>Maternal age – years</w:t>
            </w:r>
          </w:p>
        </w:tc>
        <w:tc>
          <w:tcPr>
            <w:tcW w:w="2205" w:type="dxa"/>
            <w:vAlign w:val="bottom"/>
          </w:tcPr>
          <w:p w14:paraId="25038A54" w14:textId="77777777" w:rsidR="0032590B" w:rsidRPr="00FD6D5B" w:rsidRDefault="0032590B" w:rsidP="008874C5">
            <w:pPr>
              <w:spacing w:line="276" w:lineRule="auto"/>
              <w:jc w:val="both"/>
              <w:rPr>
                <w:sz w:val="26"/>
                <w:szCs w:val="26"/>
              </w:rPr>
            </w:pPr>
            <w:r w:rsidRPr="00FD6D5B">
              <w:rPr>
                <w:color w:val="000000"/>
                <w:sz w:val="26"/>
                <w:szCs w:val="26"/>
              </w:rPr>
              <w:t xml:space="preserve"> 29.9±4.2 </w:t>
            </w:r>
          </w:p>
        </w:tc>
        <w:tc>
          <w:tcPr>
            <w:tcW w:w="2205" w:type="dxa"/>
            <w:vAlign w:val="bottom"/>
          </w:tcPr>
          <w:p w14:paraId="13DE9042" w14:textId="77777777" w:rsidR="0032590B" w:rsidRPr="00FD6D5B" w:rsidRDefault="0032590B" w:rsidP="008874C5">
            <w:pPr>
              <w:spacing w:line="276" w:lineRule="auto"/>
              <w:jc w:val="both"/>
              <w:rPr>
                <w:sz w:val="26"/>
                <w:szCs w:val="26"/>
              </w:rPr>
            </w:pPr>
            <w:r w:rsidRPr="00FD6D5B">
              <w:rPr>
                <w:color w:val="000000"/>
                <w:sz w:val="26"/>
                <w:szCs w:val="26"/>
              </w:rPr>
              <w:t xml:space="preserve"> 29.9±4.2 </w:t>
            </w:r>
          </w:p>
        </w:tc>
        <w:tc>
          <w:tcPr>
            <w:tcW w:w="1200" w:type="dxa"/>
            <w:vAlign w:val="bottom"/>
          </w:tcPr>
          <w:p w14:paraId="5C51025A" w14:textId="77777777" w:rsidR="0032590B" w:rsidRPr="00FD6D5B" w:rsidRDefault="0032590B" w:rsidP="008874C5">
            <w:pPr>
              <w:spacing w:line="276" w:lineRule="auto"/>
              <w:jc w:val="both"/>
              <w:rPr>
                <w:sz w:val="26"/>
                <w:szCs w:val="26"/>
              </w:rPr>
            </w:pPr>
            <w:r w:rsidRPr="00FD6D5B">
              <w:rPr>
                <w:color w:val="000000"/>
                <w:sz w:val="26"/>
                <w:szCs w:val="26"/>
              </w:rPr>
              <w:t>0.95</w:t>
            </w:r>
          </w:p>
        </w:tc>
      </w:tr>
      <w:tr w:rsidR="0032590B" w:rsidRPr="00FD6D5B" w14:paraId="35255A06" w14:textId="77777777" w:rsidTr="00FA2F03">
        <w:tc>
          <w:tcPr>
            <w:tcW w:w="4500" w:type="dxa"/>
            <w:vAlign w:val="bottom"/>
          </w:tcPr>
          <w:p w14:paraId="248569B4" w14:textId="15D252FA" w:rsidR="0032590B" w:rsidRPr="00FD6D5B" w:rsidRDefault="0032590B" w:rsidP="008874C5">
            <w:pPr>
              <w:spacing w:line="276" w:lineRule="auto"/>
              <w:jc w:val="both"/>
              <w:rPr>
                <w:sz w:val="26"/>
                <w:szCs w:val="26"/>
              </w:rPr>
            </w:pPr>
            <w:r w:rsidRPr="00FD6D5B">
              <w:rPr>
                <w:color w:val="000000"/>
                <w:sz w:val="26"/>
                <w:szCs w:val="26"/>
              </w:rPr>
              <w:t>Previous_pregnancies–n (%)</w:t>
            </w:r>
          </w:p>
        </w:tc>
        <w:tc>
          <w:tcPr>
            <w:tcW w:w="2205" w:type="dxa"/>
            <w:vAlign w:val="bottom"/>
          </w:tcPr>
          <w:p w14:paraId="2D34D9A9" w14:textId="77777777" w:rsidR="0032590B" w:rsidRPr="00FD6D5B" w:rsidRDefault="0032590B" w:rsidP="008874C5">
            <w:pPr>
              <w:spacing w:line="276" w:lineRule="auto"/>
              <w:jc w:val="both"/>
              <w:rPr>
                <w:sz w:val="26"/>
                <w:szCs w:val="26"/>
              </w:rPr>
            </w:pPr>
            <w:r w:rsidRPr="00FD6D5B">
              <w:rPr>
                <w:color w:val="000000"/>
                <w:sz w:val="26"/>
                <w:szCs w:val="26"/>
              </w:rPr>
              <w:t xml:space="preserve"> </w:t>
            </w:r>
          </w:p>
        </w:tc>
        <w:tc>
          <w:tcPr>
            <w:tcW w:w="2205" w:type="dxa"/>
            <w:vAlign w:val="bottom"/>
          </w:tcPr>
          <w:p w14:paraId="5F8EF5DE" w14:textId="77777777" w:rsidR="0032590B" w:rsidRPr="00FD6D5B" w:rsidRDefault="0032590B" w:rsidP="008874C5">
            <w:pPr>
              <w:spacing w:line="276" w:lineRule="auto"/>
              <w:jc w:val="both"/>
              <w:rPr>
                <w:sz w:val="26"/>
                <w:szCs w:val="26"/>
              </w:rPr>
            </w:pPr>
            <w:r w:rsidRPr="00FD6D5B">
              <w:rPr>
                <w:color w:val="000000"/>
                <w:sz w:val="26"/>
                <w:szCs w:val="26"/>
              </w:rPr>
              <w:t xml:space="preserve"> </w:t>
            </w:r>
          </w:p>
        </w:tc>
        <w:tc>
          <w:tcPr>
            <w:tcW w:w="1200" w:type="dxa"/>
            <w:vMerge w:val="restart"/>
            <w:vAlign w:val="center"/>
          </w:tcPr>
          <w:p w14:paraId="0A7B3ED0" w14:textId="77777777" w:rsidR="0032590B" w:rsidRPr="00FD6D5B" w:rsidRDefault="0032590B" w:rsidP="008874C5">
            <w:pPr>
              <w:spacing w:line="276" w:lineRule="auto"/>
              <w:jc w:val="both"/>
              <w:rPr>
                <w:sz w:val="26"/>
                <w:szCs w:val="26"/>
              </w:rPr>
            </w:pPr>
            <w:r w:rsidRPr="00FD6D5B">
              <w:rPr>
                <w:color w:val="000000"/>
                <w:sz w:val="26"/>
                <w:szCs w:val="26"/>
              </w:rPr>
              <w:t>0.95</w:t>
            </w:r>
          </w:p>
        </w:tc>
      </w:tr>
      <w:tr w:rsidR="0032590B" w:rsidRPr="00FD6D5B" w14:paraId="07D11FBF" w14:textId="77777777" w:rsidTr="00FA2F03">
        <w:tc>
          <w:tcPr>
            <w:tcW w:w="4500" w:type="dxa"/>
            <w:vAlign w:val="bottom"/>
          </w:tcPr>
          <w:p w14:paraId="74FB7550" w14:textId="77777777" w:rsidR="0032590B" w:rsidRPr="00FD6D5B" w:rsidRDefault="0032590B" w:rsidP="008874C5">
            <w:pPr>
              <w:spacing w:line="276" w:lineRule="auto"/>
              <w:ind w:left="720"/>
              <w:jc w:val="both"/>
              <w:rPr>
                <w:sz w:val="26"/>
                <w:szCs w:val="26"/>
              </w:rPr>
            </w:pPr>
            <w:r w:rsidRPr="00FD6D5B">
              <w:rPr>
                <w:color w:val="000000"/>
                <w:sz w:val="26"/>
                <w:szCs w:val="26"/>
              </w:rPr>
              <w:t>0</w:t>
            </w:r>
          </w:p>
        </w:tc>
        <w:tc>
          <w:tcPr>
            <w:tcW w:w="2205" w:type="dxa"/>
            <w:vAlign w:val="bottom"/>
          </w:tcPr>
          <w:p w14:paraId="6DD075CC" w14:textId="77777777" w:rsidR="0032590B" w:rsidRPr="00FD6D5B" w:rsidRDefault="0032590B" w:rsidP="008874C5">
            <w:pPr>
              <w:spacing w:line="276" w:lineRule="auto"/>
              <w:jc w:val="both"/>
              <w:rPr>
                <w:sz w:val="26"/>
                <w:szCs w:val="26"/>
              </w:rPr>
            </w:pPr>
            <w:r w:rsidRPr="00FD6D5B">
              <w:rPr>
                <w:color w:val="000000"/>
                <w:sz w:val="26"/>
                <w:szCs w:val="26"/>
              </w:rPr>
              <w:t xml:space="preserve">9 (12.3%) </w:t>
            </w:r>
          </w:p>
        </w:tc>
        <w:tc>
          <w:tcPr>
            <w:tcW w:w="2205" w:type="dxa"/>
            <w:vAlign w:val="bottom"/>
          </w:tcPr>
          <w:p w14:paraId="7143F723" w14:textId="77777777" w:rsidR="0032590B" w:rsidRPr="00FD6D5B" w:rsidRDefault="0032590B" w:rsidP="008874C5">
            <w:pPr>
              <w:spacing w:line="276" w:lineRule="auto"/>
              <w:jc w:val="both"/>
              <w:rPr>
                <w:sz w:val="26"/>
                <w:szCs w:val="26"/>
              </w:rPr>
            </w:pPr>
            <w:r w:rsidRPr="00FD6D5B">
              <w:rPr>
                <w:color w:val="000000"/>
                <w:sz w:val="26"/>
                <w:szCs w:val="26"/>
              </w:rPr>
              <w:t xml:space="preserve">8 (11.0%) </w:t>
            </w:r>
          </w:p>
        </w:tc>
        <w:tc>
          <w:tcPr>
            <w:tcW w:w="1200" w:type="dxa"/>
            <w:vMerge/>
            <w:vAlign w:val="bottom"/>
          </w:tcPr>
          <w:p w14:paraId="576CE66F" w14:textId="77777777" w:rsidR="0032590B" w:rsidRPr="00FD6D5B" w:rsidRDefault="0032590B" w:rsidP="008874C5">
            <w:pPr>
              <w:spacing w:line="276" w:lineRule="auto"/>
              <w:jc w:val="both"/>
              <w:rPr>
                <w:sz w:val="26"/>
                <w:szCs w:val="26"/>
              </w:rPr>
            </w:pPr>
          </w:p>
        </w:tc>
      </w:tr>
      <w:tr w:rsidR="0032590B" w:rsidRPr="00FD6D5B" w14:paraId="1136E4D6" w14:textId="77777777" w:rsidTr="00FA2F03">
        <w:tc>
          <w:tcPr>
            <w:tcW w:w="4500" w:type="dxa"/>
            <w:vAlign w:val="bottom"/>
          </w:tcPr>
          <w:p w14:paraId="7CBB99AE" w14:textId="77777777" w:rsidR="0032590B" w:rsidRPr="00FD6D5B" w:rsidRDefault="0032590B" w:rsidP="008874C5">
            <w:pPr>
              <w:spacing w:line="276" w:lineRule="auto"/>
              <w:ind w:left="720"/>
              <w:jc w:val="both"/>
              <w:rPr>
                <w:sz w:val="26"/>
                <w:szCs w:val="26"/>
              </w:rPr>
            </w:pPr>
            <w:r w:rsidRPr="00FD6D5B">
              <w:rPr>
                <w:color w:val="000000"/>
                <w:sz w:val="26"/>
                <w:szCs w:val="26"/>
              </w:rPr>
              <w:t>1</w:t>
            </w:r>
          </w:p>
        </w:tc>
        <w:tc>
          <w:tcPr>
            <w:tcW w:w="2205" w:type="dxa"/>
            <w:vAlign w:val="bottom"/>
          </w:tcPr>
          <w:p w14:paraId="4403AA5D" w14:textId="77777777" w:rsidR="0032590B" w:rsidRPr="00FD6D5B" w:rsidRDefault="0032590B" w:rsidP="008874C5">
            <w:pPr>
              <w:spacing w:line="276" w:lineRule="auto"/>
              <w:jc w:val="both"/>
              <w:rPr>
                <w:sz w:val="26"/>
                <w:szCs w:val="26"/>
              </w:rPr>
            </w:pPr>
            <w:r w:rsidRPr="00FD6D5B">
              <w:rPr>
                <w:color w:val="000000"/>
                <w:sz w:val="26"/>
                <w:szCs w:val="26"/>
              </w:rPr>
              <w:t>29 (39.7%)</w:t>
            </w:r>
          </w:p>
        </w:tc>
        <w:tc>
          <w:tcPr>
            <w:tcW w:w="2205" w:type="dxa"/>
            <w:vAlign w:val="bottom"/>
          </w:tcPr>
          <w:p w14:paraId="5BAB78E4" w14:textId="77777777" w:rsidR="0032590B" w:rsidRPr="00FD6D5B" w:rsidRDefault="0032590B" w:rsidP="008874C5">
            <w:pPr>
              <w:spacing w:line="276" w:lineRule="auto"/>
              <w:jc w:val="both"/>
              <w:rPr>
                <w:sz w:val="26"/>
                <w:szCs w:val="26"/>
              </w:rPr>
            </w:pPr>
            <w:r w:rsidRPr="00FD6D5B">
              <w:rPr>
                <w:color w:val="000000"/>
                <w:sz w:val="26"/>
                <w:szCs w:val="26"/>
              </w:rPr>
              <w:t>30 (41.1%)</w:t>
            </w:r>
          </w:p>
        </w:tc>
        <w:tc>
          <w:tcPr>
            <w:tcW w:w="1200" w:type="dxa"/>
            <w:vMerge/>
            <w:vAlign w:val="bottom"/>
          </w:tcPr>
          <w:p w14:paraId="5C49AB20" w14:textId="77777777" w:rsidR="0032590B" w:rsidRPr="00FD6D5B" w:rsidRDefault="0032590B" w:rsidP="008874C5">
            <w:pPr>
              <w:spacing w:line="276" w:lineRule="auto"/>
              <w:jc w:val="both"/>
              <w:rPr>
                <w:sz w:val="26"/>
                <w:szCs w:val="26"/>
              </w:rPr>
            </w:pPr>
          </w:p>
        </w:tc>
      </w:tr>
      <w:tr w:rsidR="0032590B" w:rsidRPr="00FD6D5B" w14:paraId="753C9B0D" w14:textId="77777777" w:rsidTr="00FA2F03">
        <w:tc>
          <w:tcPr>
            <w:tcW w:w="4500" w:type="dxa"/>
            <w:vAlign w:val="bottom"/>
          </w:tcPr>
          <w:p w14:paraId="01F5A30A" w14:textId="77777777" w:rsidR="0032590B" w:rsidRPr="00FD6D5B" w:rsidRDefault="0032590B" w:rsidP="008874C5">
            <w:pPr>
              <w:spacing w:line="276" w:lineRule="auto"/>
              <w:ind w:left="720"/>
              <w:jc w:val="both"/>
              <w:rPr>
                <w:sz w:val="26"/>
                <w:szCs w:val="26"/>
              </w:rPr>
            </w:pPr>
            <w:r w:rsidRPr="00FD6D5B">
              <w:rPr>
                <w:color w:val="000000"/>
                <w:sz w:val="26"/>
                <w:szCs w:val="26"/>
              </w:rPr>
              <w:t>2</w:t>
            </w:r>
          </w:p>
        </w:tc>
        <w:tc>
          <w:tcPr>
            <w:tcW w:w="2205" w:type="dxa"/>
            <w:vAlign w:val="bottom"/>
          </w:tcPr>
          <w:p w14:paraId="477C5A13" w14:textId="77777777" w:rsidR="0032590B" w:rsidRPr="00FD6D5B" w:rsidRDefault="0032590B" w:rsidP="008874C5">
            <w:pPr>
              <w:spacing w:line="276" w:lineRule="auto"/>
              <w:jc w:val="both"/>
              <w:rPr>
                <w:sz w:val="26"/>
                <w:szCs w:val="26"/>
              </w:rPr>
            </w:pPr>
            <w:r w:rsidRPr="00FD6D5B">
              <w:rPr>
                <w:color w:val="000000"/>
                <w:sz w:val="26"/>
                <w:szCs w:val="26"/>
              </w:rPr>
              <w:t>30 (41.1%)</w:t>
            </w:r>
          </w:p>
        </w:tc>
        <w:tc>
          <w:tcPr>
            <w:tcW w:w="2205" w:type="dxa"/>
            <w:vAlign w:val="bottom"/>
          </w:tcPr>
          <w:p w14:paraId="08986187" w14:textId="77777777" w:rsidR="0032590B" w:rsidRPr="00FD6D5B" w:rsidRDefault="0032590B" w:rsidP="008874C5">
            <w:pPr>
              <w:spacing w:line="276" w:lineRule="auto"/>
              <w:jc w:val="both"/>
              <w:rPr>
                <w:sz w:val="26"/>
                <w:szCs w:val="26"/>
              </w:rPr>
            </w:pPr>
            <w:r w:rsidRPr="00FD6D5B">
              <w:rPr>
                <w:color w:val="000000"/>
                <w:sz w:val="26"/>
                <w:szCs w:val="26"/>
              </w:rPr>
              <w:t>30 (41.1%)</w:t>
            </w:r>
          </w:p>
        </w:tc>
        <w:tc>
          <w:tcPr>
            <w:tcW w:w="1200" w:type="dxa"/>
            <w:vMerge/>
            <w:vAlign w:val="bottom"/>
          </w:tcPr>
          <w:p w14:paraId="58E21B42" w14:textId="77777777" w:rsidR="0032590B" w:rsidRPr="00FD6D5B" w:rsidRDefault="0032590B" w:rsidP="008874C5">
            <w:pPr>
              <w:spacing w:line="276" w:lineRule="auto"/>
              <w:jc w:val="both"/>
              <w:rPr>
                <w:sz w:val="26"/>
                <w:szCs w:val="26"/>
              </w:rPr>
            </w:pPr>
          </w:p>
        </w:tc>
      </w:tr>
      <w:tr w:rsidR="0032590B" w:rsidRPr="00FD6D5B" w14:paraId="60C776B7" w14:textId="77777777" w:rsidTr="00FA2F03">
        <w:tc>
          <w:tcPr>
            <w:tcW w:w="4500" w:type="dxa"/>
            <w:vAlign w:val="bottom"/>
          </w:tcPr>
          <w:p w14:paraId="31152707" w14:textId="77777777" w:rsidR="0032590B" w:rsidRPr="00FD6D5B" w:rsidRDefault="0032590B" w:rsidP="008874C5">
            <w:pPr>
              <w:spacing w:line="276" w:lineRule="auto"/>
              <w:ind w:left="720"/>
              <w:jc w:val="both"/>
              <w:rPr>
                <w:sz w:val="26"/>
                <w:szCs w:val="26"/>
              </w:rPr>
            </w:pPr>
            <w:r w:rsidRPr="00FD6D5B">
              <w:rPr>
                <w:color w:val="000000"/>
                <w:sz w:val="26"/>
                <w:szCs w:val="26"/>
              </w:rPr>
              <w:t>3</w:t>
            </w:r>
          </w:p>
        </w:tc>
        <w:tc>
          <w:tcPr>
            <w:tcW w:w="2205" w:type="dxa"/>
            <w:vAlign w:val="bottom"/>
          </w:tcPr>
          <w:p w14:paraId="13870133" w14:textId="77777777" w:rsidR="0032590B" w:rsidRPr="00FD6D5B" w:rsidRDefault="0032590B" w:rsidP="008874C5">
            <w:pPr>
              <w:spacing w:line="276" w:lineRule="auto"/>
              <w:jc w:val="both"/>
              <w:rPr>
                <w:sz w:val="26"/>
                <w:szCs w:val="26"/>
              </w:rPr>
            </w:pPr>
            <w:r w:rsidRPr="00FD6D5B">
              <w:rPr>
                <w:color w:val="000000"/>
                <w:sz w:val="26"/>
                <w:szCs w:val="26"/>
              </w:rPr>
              <w:t xml:space="preserve"> 5 (6.8%) </w:t>
            </w:r>
          </w:p>
        </w:tc>
        <w:tc>
          <w:tcPr>
            <w:tcW w:w="2205" w:type="dxa"/>
            <w:vAlign w:val="bottom"/>
          </w:tcPr>
          <w:p w14:paraId="3D45CA35" w14:textId="77777777" w:rsidR="0032590B" w:rsidRPr="00FD6D5B" w:rsidRDefault="0032590B" w:rsidP="008874C5">
            <w:pPr>
              <w:spacing w:line="276" w:lineRule="auto"/>
              <w:jc w:val="both"/>
              <w:rPr>
                <w:sz w:val="26"/>
                <w:szCs w:val="26"/>
              </w:rPr>
            </w:pPr>
            <w:r w:rsidRPr="00FD6D5B">
              <w:rPr>
                <w:color w:val="000000"/>
                <w:sz w:val="26"/>
                <w:szCs w:val="26"/>
              </w:rPr>
              <w:t xml:space="preserve"> 5 (6.8%) </w:t>
            </w:r>
          </w:p>
        </w:tc>
        <w:tc>
          <w:tcPr>
            <w:tcW w:w="1200" w:type="dxa"/>
            <w:vMerge/>
            <w:vAlign w:val="bottom"/>
          </w:tcPr>
          <w:p w14:paraId="396B3470" w14:textId="77777777" w:rsidR="0032590B" w:rsidRPr="00FD6D5B" w:rsidRDefault="0032590B" w:rsidP="008874C5">
            <w:pPr>
              <w:spacing w:line="276" w:lineRule="auto"/>
              <w:jc w:val="both"/>
              <w:rPr>
                <w:sz w:val="26"/>
                <w:szCs w:val="26"/>
              </w:rPr>
            </w:pPr>
          </w:p>
        </w:tc>
      </w:tr>
      <w:tr w:rsidR="0032590B" w:rsidRPr="00FD6D5B" w14:paraId="07577EBB" w14:textId="77777777" w:rsidTr="00FA2F03">
        <w:tc>
          <w:tcPr>
            <w:tcW w:w="4500" w:type="dxa"/>
            <w:vAlign w:val="bottom"/>
          </w:tcPr>
          <w:p w14:paraId="5F223600" w14:textId="77777777" w:rsidR="0032590B" w:rsidRPr="00FD6D5B" w:rsidRDefault="0032590B" w:rsidP="008874C5">
            <w:pPr>
              <w:spacing w:line="276" w:lineRule="auto"/>
              <w:jc w:val="both"/>
              <w:rPr>
                <w:sz w:val="26"/>
                <w:szCs w:val="26"/>
              </w:rPr>
            </w:pPr>
            <w:r w:rsidRPr="00FD6D5B">
              <w:rPr>
                <w:color w:val="000000"/>
                <w:sz w:val="26"/>
                <w:szCs w:val="26"/>
              </w:rPr>
              <w:t>Pregnancy type – n (%)</w:t>
            </w:r>
          </w:p>
        </w:tc>
        <w:tc>
          <w:tcPr>
            <w:tcW w:w="2205" w:type="dxa"/>
            <w:vAlign w:val="bottom"/>
          </w:tcPr>
          <w:p w14:paraId="3E7E90F1" w14:textId="77777777" w:rsidR="0032590B" w:rsidRPr="00FD6D5B" w:rsidRDefault="0032590B" w:rsidP="008874C5">
            <w:pPr>
              <w:spacing w:line="276" w:lineRule="auto"/>
              <w:jc w:val="both"/>
              <w:rPr>
                <w:sz w:val="26"/>
                <w:szCs w:val="26"/>
              </w:rPr>
            </w:pPr>
            <w:r w:rsidRPr="00FD6D5B">
              <w:rPr>
                <w:color w:val="000000"/>
                <w:sz w:val="26"/>
                <w:szCs w:val="26"/>
              </w:rPr>
              <w:t xml:space="preserve"> </w:t>
            </w:r>
          </w:p>
        </w:tc>
        <w:tc>
          <w:tcPr>
            <w:tcW w:w="2205" w:type="dxa"/>
            <w:vAlign w:val="bottom"/>
          </w:tcPr>
          <w:p w14:paraId="188B3975" w14:textId="77777777" w:rsidR="0032590B" w:rsidRPr="00FD6D5B" w:rsidRDefault="0032590B" w:rsidP="008874C5">
            <w:pPr>
              <w:spacing w:line="276" w:lineRule="auto"/>
              <w:jc w:val="both"/>
              <w:rPr>
                <w:sz w:val="26"/>
                <w:szCs w:val="26"/>
              </w:rPr>
            </w:pPr>
            <w:r w:rsidRPr="00FD6D5B">
              <w:rPr>
                <w:color w:val="000000"/>
                <w:sz w:val="26"/>
                <w:szCs w:val="26"/>
              </w:rPr>
              <w:t xml:space="preserve"> </w:t>
            </w:r>
          </w:p>
        </w:tc>
        <w:tc>
          <w:tcPr>
            <w:tcW w:w="1200" w:type="dxa"/>
            <w:vMerge w:val="restart"/>
            <w:vAlign w:val="center"/>
          </w:tcPr>
          <w:p w14:paraId="3027F10E" w14:textId="77777777" w:rsidR="0032590B" w:rsidRPr="00FD6D5B" w:rsidRDefault="0032590B" w:rsidP="008874C5">
            <w:pPr>
              <w:spacing w:line="276" w:lineRule="auto"/>
              <w:jc w:val="both"/>
              <w:rPr>
                <w:sz w:val="26"/>
                <w:szCs w:val="26"/>
              </w:rPr>
            </w:pPr>
            <w:r w:rsidRPr="00FD6D5B">
              <w:rPr>
                <w:color w:val="000000"/>
                <w:sz w:val="26"/>
                <w:szCs w:val="26"/>
              </w:rPr>
              <w:t>0.95</w:t>
            </w:r>
          </w:p>
        </w:tc>
      </w:tr>
      <w:tr w:rsidR="0032590B" w:rsidRPr="00FD6D5B" w14:paraId="050140EA" w14:textId="77777777" w:rsidTr="00FA2F03">
        <w:tc>
          <w:tcPr>
            <w:tcW w:w="4500" w:type="dxa"/>
            <w:vAlign w:val="bottom"/>
          </w:tcPr>
          <w:p w14:paraId="42A57AD7" w14:textId="77777777" w:rsidR="0032590B" w:rsidRPr="00FD6D5B" w:rsidRDefault="0032590B" w:rsidP="008874C5">
            <w:pPr>
              <w:spacing w:line="276" w:lineRule="auto"/>
              <w:ind w:left="720"/>
              <w:jc w:val="both"/>
              <w:rPr>
                <w:sz w:val="26"/>
                <w:szCs w:val="26"/>
              </w:rPr>
            </w:pPr>
            <w:r w:rsidRPr="00FD6D5B">
              <w:rPr>
                <w:color w:val="000000"/>
                <w:sz w:val="26"/>
                <w:szCs w:val="26"/>
              </w:rPr>
              <w:t>Assisted</w:t>
            </w:r>
          </w:p>
        </w:tc>
        <w:tc>
          <w:tcPr>
            <w:tcW w:w="2205" w:type="dxa"/>
            <w:vAlign w:val="bottom"/>
          </w:tcPr>
          <w:p w14:paraId="616658B4" w14:textId="77777777" w:rsidR="0032590B" w:rsidRPr="00FD6D5B" w:rsidRDefault="0032590B" w:rsidP="008874C5">
            <w:pPr>
              <w:spacing w:line="276" w:lineRule="auto"/>
              <w:jc w:val="both"/>
              <w:rPr>
                <w:sz w:val="26"/>
                <w:szCs w:val="26"/>
              </w:rPr>
            </w:pPr>
            <w:r w:rsidRPr="00FD6D5B">
              <w:rPr>
                <w:color w:val="000000"/>
                <w:sz w:val="26"/>
                <w:szCs w:val="26"/>
              </w:rPr>
              <w:t xml:space="preserve"> 2 (2.7%) </w:t>
            </w:r>
          </w:p>
        </w:tc>
        <w:tc>
          <w:tcPr>
            <w:tcW w:w="2205" w:type="dxa"/>
            <w:vAlign w:val="bottom"/>
          </w:tcPr>
          <w:p w14:paraId="2E65DFFC" w14:textId="77777777" w:rsidR="0032590B" w:rsidRPr="00FD6D5B" w:rsidRDefault="0032590B" w:rsidP="008874C5">
            <w:pPr>
              <w:spacing w:line="276" w:lineRule="auto"/>
              <w:jc w:val="both"/>
              <w:rPr>
                <w:sz w:val="26"/>
                <w:szCs w:val="26"/>
              </w:rPr>
            </w:pPr>
            <w:r w:rsidRPr="00FD6D5B">
              <w:rPr>
                <w:color w:val="000000"/>
                <w:sz w:val="26"/>
                <w:szCs w:val="26"/>
              </w:rPr>
              <w:t xml:space="preserve"> 3 (4.1%) </w:t>
            </w:r>
          </w:p>
        </w:tc>
        <w:tc>
          <w:tcPr>
            <w:tcW w:w="1200" w:type="dxa"/>
            <w:vMerge/>
            <w:vAlign w:val="center"/>
          </w:tcPr>
          <w:p w14:paraId="154EA449" w14:textId="77777777" w:rsidR="0032590B" w:rsidRPr="00FD6D5B" w:rsidRDefault="0032590B" w:rsidP="008874C5">
            <w:pPr>
              <w:spacing w:line="276" w:lineRule="auto"/>
              <w:jc w:val="both"/>
              <w:rPr>
                <w:sz w:val="26"/>
                <w:szCs w:val="26"/>
              </w:rPr>
            </w:pPr>
          </w:p>
        </w:tc>
      </w:tr>
      <w:tr w:rsidR="0032590B" w:rsidRPr="00FD6D5B" w14:paraId="5A7729F2" w14:textId="77777777" w:rsidTr="00FA2F03">
        <w:tc>
          <w:tcPr>
            <w:tcW w:w="4500" w:type="dxa"/>
            <w:vAlign w:val="bottom"/>
          </w:tcPr>
          <w:p w14:paraId="1C2413EC" w14:textId="77777777" w:rsidR="0032590B" w:rsidRPr="00FD6D5B" w:rsidRDefault="0032590B" w:rsidP="008874C5">
            <w:pPr>
              <w:spacing w:line="276" w:lineRule="auto"/>
              <w:ind w:left="720"/>
              <w:jc w:val="both"/>
              <w:rPr>
                <w:sz w:val="26"/>
                <w:szCs w:val="26"/>
              </w:rPr>
            </w:pPr>
            <w:r w:rsidRPr="00FD6D5B">
              <w:rPr>
                <w:color w:val="000000"/>
                <w:sz w:val="26"/>
                <w:szCs w:val="26"/>
              </w:rPr>
              <w:t>Natural conceived</w:t>
            </w:r>
          </w:p>
        </w:tc>
        <w:tc>
          <w:tcPr>
            <w:tcW w:w="2205" w:type="dxa"/>
            <w:vAlign w:val="bottom"/>
          </w:tcPr>
          <w:p w14:paraId="2F1D0014" w14:textId="77777777" w:rsidR="0032590B" w:rsidRPr="00FD6D5B" w:rsidRDefault="0032590B" w:rsidP="008874C5">
            <w:pPr>
              <w:spacing w:line="276" w:lineRule="auto"/>
              <w:jc w:val="both"/>
              <w:rPr>
                <w:sz w:val="26"/>
                <w:szCs w:val="26"/>
              </w:rPr>
            </w:pPr>
            <w:r w:rsidRPr="00FD6D5B">
              <w:rPr>
                <w:color w:val="000000"/>
                <w:sz w:val="26"/>
                <w:szCs w:val="26"/>
              </w:rPr>
              <w:t>71 (97.3%)</w:t>
            </w:r>
          </w:p>
        </w:tc>
        <w:tc>
          <w:tcPr>
            <w:tcW w:w="2205" w:type="dxa"/>
            <w:vAlign w:val="bottom"/>
          </w:tcPr>
          <w:p w14:paraId="0698D3B7" w14:textId="77777777" w:rsidR="0032590B" w:rsidRPr="00FD6D5B" w:rsidRDefault="0032590B" w:rsidP="008874C5">
            <w:pPr>
              <w:spacing w:line="276" w:lineRule="auto"/>
              <w:jc w:val="both"/>
              <w:rPr>
                <w:sz w:val="26"/>
                <w:szCs w:val="26"/>
              </w:rPr>
            </w:pPr>
            <w:r w:rsidRPr="00FD6D5B">
              <w:rPr>
                <w:color w:val="000000"/>
                <w:sz w:val="26"/>
                <w:szCs w:val="26"/>
              </w:rPr>
              <w:t>70 (95.9%)</w:t>
            </w:r>
          </w:p>
        </w:tc>
        <w:tc>
          <w:tcPr>
            <w:tcW w:w="1200" w:type="dxa"/>
            <w:vMerge/>
            <w:vAlign w:val="center"/>
          </w:tcPr>
          <w:p w14:paraId="2FFEBBCB" w14:textId="77777777" w:rsidR="0032590B" w:rsidRPr="00FD6D5B" w:rsidRDefault="0032590B" w:rsidP="008874C5">
            <w:pPr>
              <w:spacing w:line="276" w:lineRule="auto"/>
              <w:jc w:val="both"/>
              <w:rPr>
                <w:sz w:val="26"/>
                <w:szCs w:val="26"/>
              </w:rPr>
            </w:pPr>
          </w:p>
        </w:tc>
      </w:tr>
      <w:tr w:rsidR="0032590B" w:rsidRPr="00FD6D5B" w14:paraId="5390AF28" w14:textId="77777777" w:rsidTr="00FA2F03">
        <w:tc>
          <w:tcPr>
            <w:tcW w:w="4500" w:type="dxa"/>
            <w:vAlign w:val="bottom"/>
          </w:tcPr>
          <w:p w14:paraId="28910288" w14:textId="77777777" w:rsidR="0032590B" w:rsidRPr="00592A1D" w:rsidRDefault="0032590B" w:rsidP="008874C5">
            <w:pPr>
              <w:spacing w:line="276" w:lineRule="auto"/>
              <w:jc w:val="both"/>
              <w:rPr>
                <w:sz w:val="26"/>
                <w:szCs w:val="26"/>
              </w:rPr>
            </w:pPr>
            <w:r w:rsidRPr="00592A1D">
              <w:rPr>
                <w:color w:val="000000"/>
                <w:sz w:val="26"/>
                <w:szCs w:val="26"/>
              </w:rPr>
              <w:t>Vaccination status – n (%)</w:t>
            </w:r>
          </w:p>
        </w:tc>
        <w:tc>
          <w:tcPr>
            <w:tcW w:w="2205" w:type="dxa"/>
            <w:vAlign w:val="bottom"/>
          </w:tcPr>
          <w:p w14:paraId="5E1AD82C" w14:textId="77777777" w:rsidR="0032590B" w:rsidRPr="00592A1D" w:rsidRDefault="0032590B" w:rsidP="008874C5">
            <w:pPr>
              <w:spacing w:line="276" w:lineRule="auto"/>
              <w:jc w:val="both"/>
              <w:rPr>
                <w:sz w:val="26"/>
                <w:szCs w:val="26"/>
              </w:rPr>
            </w:pPr>
            <w:r w:rsidRPr="00592A1D">
              <w:rPr>
                <w:color w:val="000000"/>
                <w:sz w:val="26"/>
                <w:szCs w:val="26"/>
              </w:rPr>
              <w:t xml:space="preserve"> </w:t>
            </w:r>
          </w:p>
        </w:tc>
        <w:tc>
          <w:tcPr>
            <w:tcW w:w="2205" w:type="dxa"/>
            <w:vAlign w:val="bottom"/>
          </w:tcPr>
          <w:p w14:paraId="46E3F5BD" w14:textId="77777777" w:rsidR="0032590B" w:rsidRPr="00592A1D" w:rsidRDefault="0032590B" w:rsidP="008874C5">
            <w:pPr>
              <w:spacing w:line="276" w:lineRule="auto"/>
              <w:jc w:val="both"/>
              <w:rPr>
                <w:sz w:val="26"/>
                <w:szCs w:val="26"/>
              </w:rPr>
            </w:pPr>
            <w:r w:rsidRPr="00592A1D">
              <w:rPr>
                <w:color w:val="000000"/>
                <w:sz w:val="26"/>
                <w:szCs w:val="26"/>
              </w:rPr>
              <w:t xml:space="preserve"> </w:t>
            </w:r>
          </w:p>
        </w:tc>
        <w:tc>
          <w:tcPr>
            <w:tcW w:w="1200" w:type="dxa"/>
            <w:vMerge w:val="restart"/>
            <w:vAlign w:val="center"/>
          </w:tcPr>
          <w:p w14:paraId="325720C3" w14:textId="77777777" w:rsidR="0032590B" w:rsidRPr="00592A1D" w:rsidRDefault="0032590B" w:rsidP="008874C5">
            <w:pPr>
              <w:spacing w:line="276" w:lineRule="auto"/>
              <w:jc w:val="both"/>
              <w:rPr>
                <w:sz w:val="26"/>
                <w:szCs w:val="26"/>
              </w:rPr>
            </w:pPr>
            <w:r w:rsidRPr="00592A1D">
              <w:rPr>
                <w:color w:val="000000"/>
                <w:sz w:val="26"/>
                <w:szCs w:val="26"/>
              </w:rPr>
              <w:t>0.011</w:t>
            </w:r>
          </w:p>
        </w:tc>
      </w:tr>
      <w:tr w:rsidR="0032590B" w:rsidRPr="00FD6D5B" w14:paraId="2F93B345" w14:textId="77777777" w:rsidTr="00FA2F03">
        <w:tc>
          <w:tcPr>
            <w:tcW w:w="4500" w:type="dxa"/>
            <w:vAlign w:val="bottom"/>
          </w:tcPr>
          <w:p w14:paraId="709C74F5" w14:textId="77777777" w:rsidR="0032590B" w:rsidRPr="00592A1D" w:rsidRDefault="0032590B" w:rsidP="008874C5">
            <w:pPr>
              <w:spacing w:line="276" w:lineRule="auto"/>
              <w:ind w:left="720"/>
              <w:jc w:val="both"/>
              <w:rPr>
                <w:sz w:val="26"/>
                <w:szCs w:val="26"/>
              </w:rPr>
            </w:pPr>
            <w:r w:rsidRPr="00592A1D">
              <w:rPr>
                <w:color w:val="000000"/>
                <w:sz w:val="26"/>
                <w:szCs w:val="26"/>
              </w:rPr>
              <w:t>Fully vaccinated</w:t>
            </w:r>
          </w:p>
        </w:tc>
        <w:tc>
          <w:tcPr>
            <w:tcW w:w="2205" w:type="dxa"/>
            <w:vAlign w:val="bottom"/>
          </w:tcPr>
          <w:p w14:paraId="3D3FDCA1" w14:textId="77777777" w:rsidR="0032590B" w:rsidRPr="00592A1D" w:rsidRDefault="0032590B" w:rsidP="008874C5">
            <w:pPr>
              <w:spacing w:line="276" w:lineRule="auto"/>
              <w:jc w:val="both"/>
              <w:rPr>
                <w:sz w:val="26"/>
                <w:szCs w:val="26"/>
              </w:rPr>
            </w:pPr>
            <w:r w:rsidRPr="00592A1D">
              <w:rPr>
                <w:color w:val="000000"/>
                <w:sz w:val="26"/>
                <w:szCs w:val="26"/>
              </w:rPr>
              <w:t>66 (90.4%)</w:t>
            </w:r>
          </w:p>
        </w:tc>
        <w:tc>
          <w:tcPr>
            <w:tcW w:w="2205" w:type="dxa"/>
            <w:vAlign w:val="bottom"/>
          </w:tcPr>
          <w:p w14:paraId="55FFEF9E" w14:textId="77777777" w:rsidR="0032590B" w:rsidRPr="00592A1D" w:rsidRDefault="0032590B" w:rsidP="008874C5">
            <w:pPr>
              <w:spacing w:line="276" w:lineRule="auto"/>
              <w:jc w:val="both"/>
              <w:rPr>
                <w:sz w:val="26"/>
                <w:szCs w:val="26"/>
              </w:rPr>
            </w:pPr>
            <w:r w:rsidRPr="00592A1D">
              <w:rPr>
                <w:color w:val="000000"/>
                <w:sz w:val="26"/>
                <w:szCs w:val="26"/>
              </w:rPr>
              <w:t>53 (72.6%)</w:t>
            </w:r>
          </w:p>
        </w:tc>
        <w:tc>
          <w:tcPr>
            <w:tcW w:w="1200" w:type="dxa"/>
            <w:vMerge/>
            <w:vAlign w:val="bottom"/>
          </w:tcPr>
          <w:p w14:paraId="56986626" w14:textId="77777777" w:rsidR="0032590B" w:rsidRPr="00592A1D" w:rsidRDefault="0032590B" w:rsidP="008874C5">
            <w:pPr>
              <w:spacing w:line="276" w:lineRule="auto"/>
              <w:jc w:val="both"/>
              <w:rPr>
                <w:sz w:val="26"/>
                <w:szCs w:val="26"/>
              </w:rPr>
            </w:pPr>
          </w:p>
        </w:tc>
      </w:tr>
      <w:tr w:rsidR="0032590B" w:rsidRPr="00FD6D5B" w14:paraId="5999C0C3" w14:textId="77777777" w:rsidTr="00FA2F03">
        <w:tc>
          <w:tcPr>
            <w:tcW w:w="4500" w:type="dxa"/>
            <w:vAlign w:val="bottom"/>
          </w:tcPr>
          <w:p w14:paraId="50513462" w14:textId="77777777" w:rsidR="0032590B" w:rsidRPr="00592A1D" w:rsidRDefault="0032590B" w:rsidP="008874C5">
            <w:pPr>
              <w:spacing w:line="276" w:lineRule="auto"/>
              <w:ind w:left="720"/>
              <w:jc w:val="both"/>
              <w:rPr>
                <w:sz w:val="26"/>
                <w:szCs w:val="26"/>
              </w:rPr>
            </w:pPr>
            <w:r w:rsidRPr="00592A1D">
              <w:rPr>
                <w:color w:val="000000"/>
                <w:sz w:val="26"/>
                <w:szCs w:val="26"/>
              </w:rPr>
              <w:t>Only 1 dose</w:t>
            </w:r>
          </w:p>
        </w:tc>
        <w:tc>
          <w:tcPr>
            <w:tcW w:w="2205" w:type="dxa"/>
            <w:vAlign w:val="bottom"/>
          </w:tcPr>
          <w:p w14:paraId="56537708" w14:textId="77777777" w:rsidR="0032590B" w:rsidRPr="00592A1D" w:rsidRDefault="0032590B" w:rsidP="008874C5">
            <w:pPr>
              <w:spacing w:line="276" w:lineRule="auto"/>
              <w:jc w:val="both"/>
              <w:rPr>
                <w:sz w:val="26"/>
                <w:szCs w:val="26"/>
              </w:rPr>
            </w:pPr>
            <w:r w:rsidRPr="00592A1D">
              <w:rPr>
                <w:color w:val="000000"/>
                <w:sz w:val="26"/>
                <w:szCs w:val="26"/>
              </w:rPr>
              <w:t xml:space="preserve"> 7 (9.6%) </w:t>
            </w:r>
          </w:p>
        </w:tc>
        <w:tc>
          <w:tcPr>
            <w:tcW w:w="2205" w:type="dxa"/>
            <w:vAlign w:val="bottom"/>
          </w:tcPr>
          <w:p w14:paraId="5B0A492B" w14:textId="77777777" w:rsidR="0032590B" w:rsidRPr="00592A1D" w:rsidRDefault="0032590B" w:rsidP="008874C5">
            <w:pPr>
              <w:spacing w:line="276" w:lineRule="auto"/>
              <w:jc w:val="both"/>
              <w:rPr>
                <w:sz w:val="26"/>
                <w:szCs w:val="26"/>
              </w:rPr>
            </w:pPr>
            <w:r w:rsidRPr="00592A1D">
              <w:rPr>
                <w:color w:val="000000"/>
                <w:sz w:val="26"/>
                <w:szCs w:val="26"/>
              </w:rPr>
              <w:t>20 (27.4%)</w:t>
            </w:r>
          </w:p>
        </w:tc>
        <w:tc>
          <w:tcPr>
            <w:tcW w:w="1200" w:type="dxa"/>
            <w:vMerge/>
            <w:vAlign w:val="bottom"/>
          </w:tcPr>
          <w:p w14:paraId="34A5D99A" w14:textId="77777777" w:rsidR="0032590B" w:rsidRPr="00592A1D" w:rsidRDefault="0032590B" w:rsidP="008874C5">
            <w:pPr>
              <w:spacing w:line="276" w:lineRule="auto"/>
              <w:jc w:val="both"/>
              <w:rPr>
                <w:sz w:val="26"/>
                <w:szCs w:val="26"/>
              </w:rPr>
            </w:pPr>
          </w:p>
        </w:tc>
      </w:tr>
      <w:tr w:rsidR="0032590B" w:rsidRPr="00FD6D5B" w14:paraId="6322AA64" w14:textId="77777777" w:rsidTr="00FA2F03">
        <w:tc>
          <w:tcPr>
            <w:tcW w:w="4500" w:type="dxa"/>
            <w:vAlign w:val="bottom"/>
          </w:tcPr>
          <w:p w14:paraId="7A84CE2E" w14:textId="77777777" w:rsidR="0032590B" w:rsidRPr="00592A1D" w:rsidRDefault="0032590B" w:rsidP="008874C5">
            <w:pPr>
              <w:spacing w:line="276" w:lineRule="auto"/>
              <w:jc w:val="both"/>
              <w:rPr>
                <w:color w:val="000000"/>
                <w:sz w:val="26"/>
                <w:szCs w:val="26"/>
              </w:rPr>
            </w:pPr>
            <w:r w:rsidRPr="00592A1D">
              <w:rPr>
                <w:color w:val="000000"/>
                <w:sz w:val="26"/>
                <w:szCs w:val="26"/>
              </w:rPr>
              <w:t>First vaccine type – n (%)</w:t>
            </w:r>
          </w:p>
        </w:tc>
        <w:tc>
          <w:tcPr>
            <w:tcW w:w="2205" w:type="dxa"/>
            <w:vAlign w:val="bottom"/>
          </w:tcPr>
          <w:p w14:paraId="53E6B6A4" w14:textId="77777777" w:rsidR="0032590B" w:rsidRPr="00592A1D" w:rsidRDefault="0032590B" w:rsidP="008874C5">
            <w:pPr>
              <w:spacing w:line="276" w:lineRule="auto"/>
              <w:jc w:val="both"/>
              <w:rPr>
                <w:color w:val="000000"/>
                <w:sz w:val="26"/>
                <w:szCs w:val="26"/>
              </w:rPr>
            </w:pPr>
            <w:r w:rsidRPr="00592A1D">
              <w:rPr>
                <w:color w:val="000000"/>
                <w:sz w:val="26"/>
                <w:szCs w:val="26"/>
              </w:rPr>
              <w:t xml:space="preserve"> </w:t>
            </w:r>
          </w:p>
        </w:tc>
        <w:tc>
          <w:tcPr>
            <w:tcW w:w="2205" w:type="dxa"/>
            <w:vAlign w:val="bottom"/>
          </w:tcPr>
          <w:p w14:paraId="54F99C33" w14:textId="77777777" w:rsidR="0032590B" w:rsidRPr="00592A1D" w:rsidRDefault="0032590B" w:rsidP="008874C5">
            <w:pPr>
              <w:spacing w:line="276" w:lineRule="auto"/>
              <w:jc w:val="both"/>
              <w:rPr>
                <w:color w:val="000000"/>
                <w:sz w:val="26"/>
                <w:szCs w:val="26"/>
              </w:rPr>
            </w:pPr>
            <w:r w:rsidRPr="00592A1D">
              <w:rPr>
                <w:color w:val="000000"/>
                <w:sz w:val="26"/>
                <w:szCs w:val="26"/>
              </w:rPr>
              <w:t xml:space="preserve"> </w:t>
            </w:r>
          </w:p>
        </w:tc>
        <w:tc>
          <w:tcPr>
            <w:tcW w:w="1200" w:type="dxa"/>
            <w:vMerge w:val="restart"/>
            <w:vAlign w:val="center"/>
          </w:tcPr>
          <w:p w14:paraId="06EA3C94" w14:textId="77777777" w:rsidR="0032590B" w:rsidRPr="00592A1D" w:rsidRDefault="0032590B" w:rsidP="008874C5">
            <w:pPr>
              <w:spacing w:line="276" w:lineRule="auto"/>
              <w:jc w:val="both"/>
              <w:rPr>
                <w:sz w:val="26"/>
                <w:szCs w:val="26"/>
              </w:rPr>
            </w:pPr>
            <w:r w:rsidRPr="00592A1D">
              <w:rPr>
                <w:sz w:val="26"/>
                <w:szCs w:val="26"/>
              </w:rPr>
              <w:t>0.03</w:t>
            </w:r>
          </w:p>
        </w:tc>
      </w:tr>
      <w:tr w:rsidR="0032590B" w:rsidRPr="00FD6D5B" w14:paraId="5AA5F0F5" w14:textId="77777777" w:rsidTr="00FA2F03">
        <w:tc>
          <w:tcPr>
            <w:tcW w:w="4500" w:type="dxa"/>
            <w:vAlign w:val="bottom"/>
          </w:tcPr>
          <w:p w14:paraId="43EFBA1C" w14:textId="77777777" w:rsidR="0032590B" w:rsidRPr="00592A1D" w:rsidRDefault="0032590B" w:rsidP="008874C5">
            <w:pPr>
              <w:spacing w:line="276" w:lineRule="auto"/>
              <w:ind w:left="720"/>
              <w:jc w:val="both"/>
              <w:rPr>
                <w:color w:val="000000"/>
                <w:sz w:val="26"/>
                <w:szCs w:val="26"/>
              </w:rPr>
            </w:pPr>
            <w:r w:rsidRPr="00592A1D">
              <w:rPr>
                <w:color w:val="000000"/>
                <w:sz w:val="26"/>
                <w:szCs w:val="26"/>
              </w:rPr>
              <w:t>AstraZeneca</w:t>
            </w:r>
          </w:p>
        </w:tc>
        <w:tc>
          <w:tcPr>
            <w:tcW w:w="2205" w:type="dxa"/>
            <w:vAlign w:val="bottom"/>
          </w:tcPr>
          <w:p w14:paraId="5EC3A0B5" w14:textId="77777777" w:rsidR="0032590B" w:rsidRPr="00592A1D" w:rsidRDefault="0032590B" w:rsidP="008874C5">
            <w:pPr>
              <w:spacing w:line="276" w:lineRule="auto"/>
              <w:jc w:val="both"/>
              <w:rPr>
                <w:color w:val="000000"/>
                <w:sz w:val="26"/>
                <w:szCs w:val="26"/>
              </w:rPr>
            </w:pPr>
            <w:r w:rsidRPr="00592A1D">
              <w:rPr>
                <w:color w:val="000000"/>
                <w:sz w:val="26"/>
                <w:szCs w:val="26"/>
              </w:rPr>
              <w:t>24 (32.9%)</w:t>
            </w:r>
          </w:p>
        </w:tc>
        <w:tc>
          <w:tcPr>
            <w:tcW w:w="2205" w:type="dxa"/>
            <w:vAlign w:val="bottom"/>
          </w:tcPr>
          <w:p w14:paraId="11F9261C" w14:textId="77777777" w:rsidR="0032590B" w:rsidRPr="00592A1D" w:rsidRDefault="0032590B" w:rsidP="008874C5">
            <w:pPr>
              <w:spacing w:line="276" w:lineRule="auto"/>
              <w:jc w:val="both"/>
              <w:rPr>
                <w:color w:val="000000"/>
                <w:sz w:val="26"/>
                <w:szCs w:val="26"/>
              </w:rPr>
            </w:pPr>
            <w:r w:rsidRPr="00592A1D">
              <w:rPr>
                <w:color w:val="000000"/>
                <w:sz w:val="26"/>
                <w:szCs w:val="26"/>
              </w:rPr>
              <w:t>38 (52.1%)</w:t>
            </w:r>
          </w:p>
        </w:tc>
        <w:tc>
          <w:tcPr>
            <w:tcW w:w="1200" w:type="dxa"/>
            <w:vMerge/>
            <w:vAlign w:val="bottom"/>
          </w:tcPr>
          <w:p w14:paraId="1E37B84C" w14:textId="77777777" w:rsidR="0032590B" w:rsidRPr="00592A1D" w:rsidRDefault="0032590B" w:rsidP="008874C5">
            <w:pPr>
              <w:spacing w:line="276" w:lineRule="auto"/>
              <w:jc w:val="both"/>
              <w:rPr>
                <w:sz w:val="26"/>
                <w:szCs w:val="26"/>
              </w:rPr>
            </w:pPr>
          </w:p>
        </w:tc>
      </w:tr>
      <w:tr w:rsidR="0032590B" w:rsidRPr="00FD6D5B" w14:paraId="4D7EFD08" w14:textId="77777777" w:rsidTr="00FA2F03">
        <w:tc>
          <w:tcPr>
            <w:tcW w:w="4500" w:type="dxa"/>
            <w:vAlign w:val="bottom"/>
          </w:tcPr>
          <w:p w14:paraId="2B19CD6F" w14:textId="77777777" w:rsidR="0032590B" w:rsidRPr="00592A1D" w:rsidRDefault="0032590B" w:rsidP="008874C5">
            <w:pPr>
              <w:spacing w:line="276" w:lineRule="auto"/>
              <w:ind w:left="720"/>
              <w:jc w:val="both"/>
              <w:rPr>
                <w:color w:val="000000"/>
                <w:sz w:val="26"/>
                <w:szCs w:val="26"/>
              </w:rPr>
            </w:pPr>
            <w:r w:rsidRPr="00592A1D">
              <w:rPr>
                <w:color w:val="000000"/>
                <w:sz w:val="26"/>
                <w:szCs w:val="26"/>
              </w:rPr>
              <w:t>Pfizer BioNTech</w:t>
            </w:r>
          </w:p>
        </w:tc>
        <w:tc>
          <w:tcPr>
            <w:tcW w:w="2205" w:type="dxa"/>
            <w:vAlign w:val="bottom"/>
          </w:tcPr>
          <w:p w14:paraId="17EADA6B" w14:textId="77777777" w:rsidR="0032590B" w:rsidRPr="00592A1D" w:rsidRDefault="0032590B" w:rsidP="008874C5">
            <w:pPr>
              <w:spacing w:line="276" w:lineRule="auto"/>
              <w:jc w:val="both"/>
              <w:rPr>
                <w:color w:val="000000"/>
                <w:sz w:val="26"/>
                <w:szCs w:val="26"/>
              </w:rPr>
            </w:pPr>
            <w:r w:rsidRPr="00592A1D">
              <w:rPr>
                <w:color w:val="000000"/>
                <w:sz w:val="26"/>
                <w:szCs w:val="26"/>
              </w:rPr>
              <w:t>49 (67.1%)</w:t>
            </w:r>
          </w:p>
        </w:tc>
        <w:tc>
          <w:tcPr>
            <w:tcW w:w="2205" w:type="dxa"/>
            <w:vAlign w:val="bottom"/>
          </w:tcPr>
          <w:p w14:paraId="27C9EC1A" w14:textId="77777777" w:rsidR="0032590B" w:rsidRPr="00592A1D" w:rsidRDefault="0032590B" w:rsidP="008874C5">
            <w:pPr>
              <w:spacing w:line="276" w:lineRule="auto"/>
              <w:jc w:val="both"/>
              <w:rPr>
                <w:color w:val="000000"/>
                <w:sz w:val="26"/>
                <w:szCs w:val="26"/>
              </w:rPr>
            </w:pPr>
            <w:r w:rsidRPr="00592A1D">
              <w:rPr>
                <w:color w:val="000000"/>
                <w:sz w:val="26"/>
                <w:szCs w:val="26"/>
              </w:rPr>
              <w:t>35 (47.9%)</w:t>
            </w:r>
          </w:p>
        </w:tc>
        <w:tc>
          <w:tcPr>
            <w:tcW w:w="1200" w:type="dxa"/>
            <w:vMerge/>
            <w:vAlign w:val="bottom"/>
          </w:tcPr>
          <w:p w14:paraId="087361E3" w14:textId="77777777" w:rsidR="0032590B" w:rsidRPr="00592A1D" w:rsidRDefault="0032590B" w:rsidP="008874C5">
            <w:pPr>
              <w:spacing w:line="276" w:lineRule="auto"/>
              <w:jc w:val="both"/>
              <w:rPr>
                <w:sz w:val="26"/>
                <w:szCs w:val="26"/>
              </w:rPr>
            </w:pPr>
          </w:p>
        </w:tc>
      </w:tr>
      <w:tr w:rsidR="0032590B" w:rsidRPr="00FD6D5B" w14:paraId="0FB7EE04" w14:textId="77777777" w:rsidTr="00FA2F03">
        <w:tc>
          <w:tcPr>
            <w:tcW w:w="4500" w:type="dxa"/>
            <w:vAlign w:val="bottom"/>
          </w:tcPr>
          <w:p w14:paraId="1BBE0542" w14:textId="77777777" w:rsidR="0032590B" w:rsidRPr="00592A1D" w:rsidRDefault="0032590B" w:rsidP="008874C5">
            <w:pPr>
              <w:spacing w:line="276" w:lineRule="auto"/>
              <w:jc w:val="both"/>
              <w:rPr>
                <w:color w:val="000000"/>
                <w:sz w:val="26"/>
                <w:szCs w:val="26"/>
              </w:rPr>
            </w:pPr>
            <w:r w:rsidRPr="00592A1D">
              <w:rPr>
                <w:color w:val="000000"/>
                <w:sz w:val="26"/>
                <w:szCs w:val="26"/>
              </w:rPr>
              <w:t>Second vaccine type – n (%)</w:t>
            </w:r>
          </w:p>
        </w:tc>
        <w:tc>
          <w:tcPr>
            <w:tcW w:w="2205" w:type="dxa"/>
            <w:vAlign w:val="bottom"/>
          </w:tcPr>
          <w:p w14:paraId="63DC7749" w14:textId="77777777" w:rsidR="0032590B" w:rsidRPr="00592A1D" w:rsidRDefault="0032590B" w:rsidP="008874C5">
            <w:pPr>
              <w:spacing w:line="276" w:lineRule="auto"/>
              <w:jc w:val="both"/>
              <w:rPr>
                <w:color w:val="000000"/>
                <w:sz w:val="26"/>
                <w:szCs w:val="26"/>
              </w:rPr>
            </w:pPr>
            <w:r w:rsidRPr="00592A1D">
              <w:rPr>
                <w:color w:val="000000"/>
                <w:sz w:val="26"/>
                <w:szCs w:val="26"/>
              </w:rPr>
              <w:t xml:space="preserve"> </w:t>
            </w:r>
          </w:p>
        </w:tc>
        <w:tc>
          <w:tcPr>
            <w:tcW w:w="2205" w:type="dxa"/>
            <w:vAlign w:val="bottom"/>
          </w:tcPr>
          <w:p w14:paraId="1BD92235" w14:textId="77777777" w:rsidR="0032590B" w:rsidRPr="00592A1D" w:rsidRDefault="0032590B" w:rsidP="008874C5">
            <w:pPr>
              <w:spacing w:line="276" w:lineRule="auto"/>
              <w:jc w:val="both"/>
              <w:rPr>
                <w:color w:val="000000"/>
                <w:sz w:val="26"/>
                <w:szCs w:val="26"/>
              </w:rPr>
            </w:pPr>
            <w:r w:rsidRPr="00592A1D">
              <w:rPr>
                <w:color w:val="000000"/>
                <w:sz w:val="26"/>
                <w:szCs w:val="26"/>
              </w:rPr>
              <w:t xml:space="preserve"> </w:t>
            </w:r>
          </w:p>
        </w:tc>
        <w:tc>
          <w:tcPr>
            <w:tcW w:w="1200" w:type="dxa"/>
            <w:vAlign w:val="bottom"/>
          </w:tcPr>
          <w:p w14:paraId="74021A4D" w14:textId="77777777" w:rsidR="0032590B" w:rsidRPr="00592A1D" w:rsidRDefault="0032590B" w:rsidP="008874C5">
            <w:pPr>
              <w:spacing w:line="276" w:lineRule="auto"/>
              <w:jc w:val="both"/>
              <w:rPr>
                <w:sz w:val="26"/>
                <w:szCs w:val="26"/>
              </w:rPr>
            </w:pPr>
            <w:r w:rsidRPr="00592A1D">
              <w:rPr>
                <w:color w:val="000000"/>
                <w:sz w:val="26"/>
                <w:szCs w:val="26"/>
              </w:rPr>
              <w:t>0.254</w:t>
            </w:r>
          </w:p>
        </w:tc>
      </w:tr>
      <w:tr w:rsidR="0032590B" w:rsidRPr="00FD6D5B" w14:paraId="7539C015" w14:textId="77777777" w:rsidTr="00FA2F03">
        <w:tc>
          <w:tcPr>
            <w:tcW w:w="4500" w:type="dxa"/>
            <w:vAlign w:val="bottom"/>
          </w:tcPr>
          <w:p w14:paraId="1E32D49D" w14:textId="77777777" w:rsidR="0032590B" w:rsidRPr="00FD6D5B" w:rsidRDefault="0032590B" w:rsidP="008874C5">
            <w:pPr>
              <w:spacing w:line="276" w:lineRule="auto"/>
              <w:ind w:left="720"/>
              <w:jc w:val="both"/>
              <w:rPr>
                <w:color w:val="000000"/>
                <w:sz w:val="26"/>
                <w:szCs w:val="26"/>
              </w:rPr>
            </w:pPr>
            <w:r w:rsidRPr="00FD6D5B">
              <w:rPr>
                <w:color w:val="000000"/>
                <w:sz w:val="26"/>
                <w:szCs w:val="26"/>
              </w:rPr>
              <w:t>AstraZeneca</w:t>
            </w:r>
          </w:p>
        </w:tc>
        <w:tc>
          <w:tcPr>
            <w:tcW w:w="2205" w:type="dxa"/>
            <w:vAlign w:val="bottom"/>
          </w:tcPr>
          <w:p w14:paraId="1F13579D" w14:textId="77777777" w:rsidR="0032590B" w:rsidRPr="00FD6D5B" w:rsidRDefault="0032590B" w:rsidP="008874C5">
            <w:pPr>
              <w:spacing w:line="276" w:lineRule="auto"/>
              <w:jc w:val="both"/>
              <w:rPr>
                <w:color w:val="000000"/>
                <w:sz w:val="26"/>
                <w:szCs w:val="26"/>
              </w:rPr>
            </w:pPr>
            <w:r w:rsidRPr="00FD6D5B">
              <w:rPr>
                <w:color w:val="000000"/>
                <w:sz w:val="26"/>
                <w:szCs w:val="26"/>
              </w:rPr>
              <w:t>22 (33.3%)</w:t>
            </w:r>
          </w:p>
        </w:tc>
        <w:tc>
          <w:tcPr>
            <w:tcW w:w="2205" w:type="dxa"/>
            <w:vAlign w:val="bottom"/>
          </w:tcPr>
          <w:p w14:paraId="4414EDF0" w14:textId="77777777" w:rsidR="0032590B" w:rsidRPr="00FD6D5B" w:rsidRDefault="0032590B" w:rsidP="008874C5">
            <w:pPr>
              <w:spacing w:line="276" w:lineRule="auto"/>
              <w:jc w:val="both"/>
              <w:rPr>
                <w:color w:val="000000"/>
                <w:sz w:val="26"/>
                <w:szCs w:val="26"/>
              </w:rPr>
            </w:pPr>
            <w:r w:rsidRPr="00FD6D5B">
              <w:rPr>
                <w:color w:val="000000"/>
                <w:sz w:val="26"/>
                <w:szCs w:val="26"/>
              </w:rPr>
              <w:t>24 (45.3%)</w:t>
            </w:r>
          </w:p>
        </w:tc>
        <w:tc>
          <w:tcPr>
            <w:tcW w:w="1200" w:type="dxa"/>
            <w:vAlign w:val="bottom"/>
          </w:tcPr>
          <w:p w14:paraId="71F8EA19" w14:textId="77777777" w:rsidR="0032590B" w:rsidRPr="00FD6D5B" w:rsidRDefault="0032590B" w:rsidP="008874C5">
            <w:pPr>
              <w:spacing w:line="276" w:lineRule="auto"/>
              <w:jc w:val="both"/>
              <w:rPr>
                <w:sz w:val="26"/>
                <w:szCs w:val="26"/>
              </w:rPr>
            </w:pPr>
          </w:p>
        </w:tc>
      </w:tr>
      <w:tr w:rsidR="0032590B" w:rsidRPr="00FD6D5B" w14:paraId="39EC7AA8" w14:textId="77777777" w:rsidTr="00FA2F03">
        <w:tc>
          <w:tcPr>
            <w:tcW w:w="4500" w:type="dxa"/>
            <w:vAlign w:val="bottom"/>
          </w:tcPr>
          <w:p w14:paraId="438AE156" w14:textId="77777777" w:rsidR="0032590B" w:rsidRPr="00FD6D5B" w:rsidRDefault="0032590B" w:rsidP="008874C5">
            <w:pPr>
              <w:spacing w:line="276" w:lineRule="auto"/>
              <w:ind w:left="720"/>
              <w:jc w:val="both"/>
              <w:rPr>
                <w:color w:val="000000"/>
                <w:sz w:val="26"/>
                <w:szCs w:val="26"/>
              </w:rPr>
            </w:pPr>
            <w:r w:rsidRPr="00FD6D5B">
              <w:rPr>
                <w:color w:val="000000"/>
                <w:sz w:val="26"/>
                <w:szCs w:val="26"/>
              </w:rPr>
              <w:t>Pfizer BioNTech</w:t>
            </w:r>
          </w:p>
        </w:tc>
        <w:tc>
          <w:tcPr>
            <w:tcW w:w="2205" w:type="dxa"/>
            <w:vAlign w:val="bottom"/>
          </w:tcPr>
          <w:p w14:paraId="41F375E3" w14:textId="77777777" w:rsidR="0032590B" w:rsidRPr="00FD6D5B" w:rsidRDefault="0032590B" w:rsidP="008874C5">
            <w:pPr>
              <w:spacing w:line="276" w:lineRule="auto"/>
              <w:jc w:val="both"/>
              <w:rPr>
                <w:color w:val="000000"/>
                <w:sz w:val="26"/>
                <w:szCs w:val="26"/>
              </w:rPr>
            </w:pPr>
            <w:r w:rsidRPr="00FD6D5B">
              <w:rPr>
                <w:color w:val="000000"/>
                <w:sz w:val="26"/>
                <w:szCs w:val="26"/>
              </w:rPr>
              <w:t>44 (66.7%)</w:t>
            </w:r>
          </w:p>
        </w:tc>
        <w:tc>
          <w:tcPr>
            <w:tcW w:w="2205" w:type="dxa"/>
            <w:vAlign w:val="bottom"/>
          </w:tcPr>
          <w:p w14:paraId="33FE508B" w14:textId="77777777" w:rsidR="0032590B" w:rsidRPr="00FD6D5B" w:rsidRDefault="0032590B" w:rsidP="008874C5">
            <w:pPr>
              <w:spacing w:line="276" w:lineRule="auto"/>
              <w:jc w:val="both"/>
              <w:rPr>
                <w:color w:val="000000"/>
                <w:sz w:val="26"/>
                <w:szCs w:val="26"/>
              </w:rPr>
            </w:pPr>
            <w:r w:rsidRPr="00FD6D5B">
              <w:rPr>
                <w:color w:val="000000"/>
                <w:sz w:val="26"/>
                <w:szCs w:val="26"/>
              </w:rPr>
              <w:t>29 (54.7%)</w:t>
            </w:r>
          </w:p>
        </w:tc>
        <w:tc>
          <w:tcPr>
            <w:tcW w:w="1200" w:type="dxa"/>
            <w:vAlign w:val="bottom"/>
          </w:tcPr>
          <w:p w14:paraId="3E64BE7C" w14:textId="77777777" w:rsidR="0032590B" w:rsidRPr="00FD6D5B" w:rsidRDefault="0032590B" w:rsidP="008874C5">
            <w:pPr>
              <w:spacing w:line="276" w:lineRule="auto"/>
              <w:jc w:val="both"/>
              <w:rPr>
                <w:sz w:val="26"/>
                <w:szCs w:val="26"/>
              </w:rPr>
            </w:pPr>
          </w:p>
        </w:tc>
      </w:tr>
      <w:tr w:rsidR="0032590B" w:rsidRPr="00FD6D5B" w14:paraId="7F26FEF3" w14:textId="77777777" w:rsidTr="00FA2F03">
        <w:tc>
          <w:tcPr>
            <w:tcW w:w="4500" w:type="dxa"/>
            <w:vAlign w:val="bottom"/>
          </w:tcPr>
          <w:p w14:paraId="402A502E" w14:textId="77777777" w:rsidR="0032590B" w:rsidRPr="00FD6D5B" w:rsidRDefault="0032590B" w:rsidP="008874C5">
            <w:pPr>
              <w:spacing w:line="276" w:lineRule="auto"/>
              <w:jc w:val="both"/>
              <w:rPr>
                <w:sz w:val="26"/>
                <w:szCs w:val="26"/>
              </w:rPr>
            </w:pPr>
            <w:r w:rsidRPr="00FD6D5B">
              <w:rPr>
                <w:color w:val="000000"/>
                <w:sz w:val="26"/>
                <w:szCs w:val="26"/>
              </w:rPr>
              <w:t>Gestational age at vaccination – weeks</w:t>
            </w:r>
          </w:p>
        </w:tc>
        <w:tc>
          <w:tcPr>
            <w:tcW w:w="2205" w:type="dxa"/>
            <w:vAlign w:val="bottom"/>
          </w:tcPr>
          <w:p w14:paraId="3252C3B0" w14:textId="77777777" w:rsidR="0032590B" w:rsidRPr="00FD6D5B" w:rsidRDefault="0032590B" w:rsidP="008874C5">
            <w:pPr>
              <w:spacing w:line="276" w:lineRule="auto"/>
              <w:jc w:val="both"/>
              <w:rPr>
                <w:sz w:val="26"/>
                <w:szCs w:val="26"/>
              </w:rPr>
            </w:pPr>
            <w:r w:rsidRPr="00FD6D5B">
              <w:rPr>
                <w:color w:val="000000"/>
                <w:sz w:val="26"/>
                <w:szCs w:val="26"/>
              </w:rPr>
              <w:t xml:space="preserve"> 32.2±4.0 </w:t>
            </w:r>
          </w:p>
        </w:tc>
        <w:tc>
          <w:tcPr>
            <w:tcW w:w="2205" w:type="dxa"/>
            <w:vAlign w:val="bottom"/>
          </w:tcPr>
          <w:p w14:paraId="2C29FBA6" w14:textId="77777777" w:rsidR="0032590B" w:rsidRPr="00FD6D5B" w:rsidRDefault="0032590B" w:rsidP="008874C5">
            <w:pPr>
              <w:spacing w:line="276" w:lineRule="auto"/>
              <w:jc w:val="both"/>
              <w:rPr>
                <w:sz w:val="26"/>
                <w:szCs w:val="26"/>
              </w:rPr>
            </w:pPr>
            <w:r w:rsidRPr="00FD6D5B">
              <w:rPr>
                <w:color w:val="000000"/>
                <w:sz w:val="26"/>
                <w:szCs w:val="26"/>
              </w:rPr>
              <w:t xml:space="preserve"> 31.5±4.1 </w:t>
            </w:r>
          </w:p>
        </w:tc>
        <w:tc>
          <w:tcPr>
            <w:tcW w:w="1200" w:type="dxa"/>
            <w:vAlign w:val="bottom"/>
          </w:tcPr>
          <w:p w14:paraId="61A7D86F" w14:textId="77777777" w:rsidR="0032590B" w:rsidRPr="00FD6D5B" w:rsidRDefault="0032590B" w:rsidP="008874C5">
            <w:pPr>
              <w:spacing w:line="276" w:lineRule="auto"/>
              <w:jc w:val="both"/>
              <w:rPr>
                <w:sz w:val="26"/>
                <w:szCs w:val="26"/>
              </w:rPr>
            </w:pPr>
            <w:r w:rsidRPr="00FD6D5B">
              <w:rPr>
                <w:color w:val="000000"/>
                <w:sz w:val="26"/>
                <w:szCs w:val="26"/>
              </w:rPr>
              <w:t>0.242</w:t>
            </w:r>
          </w:p>
        </w:tc>
      </w:tr>
      <w:tr w:rsidR="0032590B" w:rsidRPr="00FD6D5B" w14:paraId="0E6ADA91" w14:textId="77777777" w:rsidTr="00FA2F03">
        <w:tc>
          <w:tcPr>
            <w:tcW w:w="4500" w:type="dxa"/>
            <w:vAlign w:val="bottom"/>
          </w:tcPr>
          <w:p w14:paraId="160FAE4F" w14:textId="77777777" w:rsidR="0032590B" w:rsidRPr="00FD6D5B" w:rsidRDefault="0032590B" w:rsidP="008874C5">
            <w:pPr>
              <w:spacing w:line="276" w:lineRule="auto"/>
              <w:jc w:val="both"/>
              <w:rPr>
                <w:sz w:val="26"/>
                <w:szCs w:val="26"/>
              </w:rPr>
            </w:pPr>
            <w:r w:rsidRPr="00FD6D5B">
              <w:rPr>
                <w:color w:val="000000"/>
                <w:sz w:val="26"/>
                <w:szCs w:val="26"/>
              </w:rPr>
              <w:t>Gestational HBP – n (%)</w:t>
            </w:r>
          </w:p>
        </w:tc>
        <w:tc>
          <w:tcPr>
            <w:tcW w:w="2205" w:type="dxa"/>
            <w:vAlign w:val="center"/>
          </w:tcPr>
          <w:p w14:paraId="729ED441" w14:textId="77777777" w:rsidR="0032590B" w:rsidRPr="00FD6D5B" w:rsidRDefault="0032590B" w:rsidP="008874C5">
            <w:pPr>
              <w:spacing w:line="276" w:lineRule="auto"/>
              <w:jc w:val="both"/>
              <w:rPr>
                <w:sz w:val="26"/>
                <w:szCs w:val="26"/>
              </w:rPr>
            </w:pPr>
            <w:r w:rsidRPr="00FD6D5B">
              <w:rPr>
                <w:color w:val="000000"/>
                <w:sz w:val="26"/>
                <w:szCs w:val="26"/>
              </w:rPr>
              <w:t>0 (0.0%)</w:t>
            </w:r>
          </w:p>
        </w:tc>
        <w:tc>
          <w:tcPr>
            <w:tcW w:w="2205" w:type="dxa"/>
            <w:vAlign w:val="center"/>
          </w:tcPr>
          <w:p w14:paraId="5241AD5C" w14:textId="77777777" w:rsidR="0032590B" w:rsidRPr="00FD6D5B" w:rsidRDefault="0032590B" w:rsidP="008874C5">
            <w:pPr>
              <w:spacing w:line="276" w:lineRule="auto"/>
              <w:jc w:val="both"/>
              <w:rPr>
                <w:sz w:val="26"/>
                <w:szCs w:val="26"/>
              </w:rPr>
            </w:pPr>
            <w:r w:rsidRPr="00FD6D5B">
              <w:rPr>
                <w:color w:val="000000"/>
                <w:sz w:val="26"/>
                <w:szCs w:val="26"/>
              </w:rPr>
              <w:t>0 (0.0%)</w:t>
            </w:r>
          </w:p>
        </w:tc>
        <w:tc>
          <w:tcPr>
            <w:tcW w:w="1200" w:type="dxa"/>
            <w:vAlign w:val="bottom"/>
          </w:tcPr>
          <w:p w14:paraId="3CA4840E" w14:textId="77777777" w:rsidR="0032590B" w:rsidRPr="00FD6D5B" w:rsidRDefault="0032590B" w:rsidP="008874C5">
            <w:pPr>
              <w:spacing w:line="276" w:lineRule="auto"/>
              <w:jc w:val="both"/>
              <w:rPr>
                <w:sz w:val="26"/>
                <w:szCs w:val="26"/>
              </w:rPr>
            </w:pPr>
            <w:r w:rsidRPr="00FD6D5B">
              <w:rPr>
                <w:sz w:val="26"/>
                <w:szCs w:val="26"/>
              </w:rPr>
              <w:t>-</w:t>
            </w:r>
          </w:p>
        </w:tc>
      </w:tr>
      <w:tr w:rsidR="0032590B" w:rsidRPr="00FD6D5B" w14:paraId="30198ACD" w14:textId="77777777" w:rsidTr="00FA2F03">
        <w:tc>
          <w:tcPr>
            <w:tcW w:w="4500" w:type="dxa"/>
            <w:vAlign w:val="bottom"/>
          </w:tcPr>
          <w:p w14:paraId="344F991C" w14:textId="77777777" w:rsidR="0032590B" w:rsidRPr="00FD6D5B" w:rsidRDefault="0032590B" w:rsidP="008874C5">
            <w:pPr>
              <w:spacing w:line="276" w:lineRule="auto"/>
              <w:jc w:val="both"/>
              <w:rPr>
                <w:sz w:val="26"/>
                <w:szCs w:val="26"/>
              </w:rPr>
            </w:pPr>
            <w:r w:rsidRPr="00FD6D5B">
              <w:rPr>
                <w:color w:val="000000"/>
                <w:sz w:val="26"/>
                <w:szCs w:val="26"/>
              </w:rPr>
              <w:t>Gestational diabetes – n (%)</w:t>
            </w:r>
          </w:p>
        </w:tc>
        <w:tc>
          <w:tcPr>
            <w:tcW w:w="2205" w:type="dxa"/>
            <w:vAlign w:val="bottom"/>
          </w:tcPr>
          <w:p w14:paraId="6CB195FE" w14:textId="77777777" w:rsidR="0032590B" w:rsidRPr="00FD6D5B" w:rsidRDefault="0032590B" w:rsidP="008874C5">
            <w:pPr>
              <w:spacing w:line="276" w:lineRule="auto"/>
              <w:jc w:val="both"/>
              <w:rPr>
                <w:sz w:val="26"/>
                <w:szCs w:val="26"/>
              </w:rPr>
            </w:pPr>
            <w:r w:rsidRPr="00FD6D5B">
              <w:rPr>
                <w:color w:val="000000"/>
                <w:sz w:val="26"/>
                <w:szCs w:val="26"/>
              </w:rPr>
              <w:t>10 (13.7%)</w:t>
            </w:r>
          </w:p>
        </w:tc>
        <w:tc>
          <w:tcPr>
            <w:tcW w:w="2205" w:type="dxa"/>
            <w:vAlign w:val="bottom"/>
          </w:tcPr>
          <w:p w14:paraId="73D434C5" w14:textId="77777777" w:rsidR="0032590B" w:rsidRPr="00FD6D5B" w:rsidRDefault="0032590B" w:rsidP="008874C5">
            <w:pPr>
              <w:spacing w:line="276" w:lineRule="auto"/>
              <w:jc w:val="both"/>
              <w:rPr>
                <w:sz w:val="26"/>
                <w:szCs w:val="26"/>
              </w:rPr>
            </w:pPr>
            <w:r w:rsidRPr="00FD6D5B">
              <w:rPr>
                <w:color w:val="000000"/>
                <w:sz w:val="26"/>
                <w:szCs w:val="26"/>
              </w:rPr>
              <w:t xml:space="preserve">9 (12.3%) </w:t>
            </w:r>
          </w:p>
        </w:tc>
        <w:tc>
          <w:tcPr>
            <w:tcW w:w="1200" w:type="dxa"/>
            <w:vAlign w:val="bottom"/>
          </w:tcPr>
          <w:p w14:paraId="2EF96161" w14:textId="77777777" w:rsidR="0032590B" w:rsidRPr="00FD6D5B" w:rsidRDefault="0032590B" w:rsidP="008874C5">
            <w:pPr>
              <w:spacing w:line="276" w:lineRule="auto"/>
              <w:jc w:val="both"/>
              <w:rPr>
                <w:sz w:val="26"/>
                <w:szCs w:val="26"/>
              </w:rPr>
            </w:pPr>
            <w:r w:rsidRPr="00FD6D5B">
              <w:rPr>
                <w:color w:val="000000"/>
                <w:sz w:val="26"/>
                <w:szCs w:val="26"/>
              </w:rPr>
              <w:t>0.95</w:t>
            </w:r>
          </w:p>
        </w:tc>
      </w:tr>
    </w:tbl>
    <w:p w14:paraId="2FC39E9A" w14:textId="77777777" w:rsidR="00EE4882" w:rsidRPr="00FD6D5B" w:rsidRDefault="00EE4882" w:rsidP="008874C5">
      <w:pPr>
        <w:spacing w:line="276" w:lineRule="auto"/>
        <w:jc w:val="both"/>
        <w:rPr>
          <w:sz w:val="26"/>
          <w:szCs w:val="26"/>
        </w:rPr>
      </w:pPr>
    </w:p>
    <w:p w14:paraId="03B57704" w14:textId="77777777" w:rsidR="00EE4882" w:rsidRPr="00FD6D5B" w:rsidRDefault="00EE4882" w:rsidP="008874C5">
      <w:pPr>
        <w:spacing w:line="276" w:lineRule="auto"/>
        <w:jc w:val="both"/>
        <w:rPr>
          <w:b/>
          <w:bCs/>
          <w:sz w:val="26"/>
          <w:szCs w:val="26"/>
          <w:lang w:val="vi-VN"/>
        </w:rPr>
      </w:pPr>
      <w:r w:rsidRPr="00FD6D5B">
        <w:rPr>
          <w:b/>
          <w:bCs/>
          <w:sz w:val="26"/>
          <w:szCs w:val="26"/>
          <w:lang w:val="vi-VN"/>
        </w:rPr>
        <w:t>Maternal and neonatal outcomes</w:t>
      </w:r>
    </w:p>
    <w:p w14:paraId="1B6F3B50" w14:textId="4AAE1A36" w:rsidR="00AE613B" w:rsidRPr="00D5488F" w:rsidRDefault="00EE4882" w:rsidP="008874C5">
      <w:pPr>
        <w:spacing w:line="276" w:lineRule="auto"/>
        <w:jc w:val="both"/>
        <w:rPr>
          <w:color w:val="000000"/>
          <w:sz w:val="26"/>
          <w:szCs w:val="26"/>
          <w:lang w:val="vi-VN"/>
        </w:rPr>
      </w:pPr>
      <w:r w:rsidRPr="00FD6D5B">
        <w:rPr>
          <w:sz w:val="26"/>
          <w:szCs w:val="26"/>
          <w:lang w:val="vi-VN"/>
        </w:rPr>
        <w:t>The maternal and neonatal outcomes are presented in Table 2</w:t>
      </w:r>
      <w:r w:rsidR="008C4B17" w:rsidRPr="00FD6D5B">
        <w:rPr>
          <w:sz w:val="26"/>
          <w:szCs w:val="26"/>
          <w:lang w:val="vi-VN"/>
        </w:rPr>
        <w:t xml:space="preserve">. The pregnant women with Covid-19 </w:t>
      </w:r>
      <w:r w:rsidR="000C529B" w:rsidRPr="00FD6D5B">
        <w:rPr>
          <w:sz w:val="26"/>
          <w:szCs w:val="26"/>
          <w:lang w:val="vi-VN"/>
        </w:rPr>
        <w:t xml:space="preserve">infection </w:t>
      </w:r>
      <w:r w:rsidR="008C4B17" w:rsidRPr="00FD6D5B">
        <w:rPr>
          <w:sz w:val="26"/>
          <w:szCs w:val="26"/>
          <w:lang w:val="vi-VN"/>
        </w:rPr>
        <w:t xml:space="preserve">had mean gestational age </w:t>
      </w:r>
      <w:r w:rsidR="008C4B17" w:rsidRPr="00FD6D5B">
        <w:rPr>
          <w:color w:val="000000"/>
          <w:sz w:val="26"/>
          <w:szCs w:val="26"/>
          <w:lang w:val="vi-VN"/>
        </w:rPr>
        <w:t>at birth</w:t>
      </w:r>
      <w:r w:rsidR="000C529B" w:rsidRPr="00FD6D5B">
        <w:rPr>
          <w:color w:val="000000"/>
          <w:sz w:val="26"/>
          <w:szCs w:val="26"/>
          <w:lang w:val="vi-VN"/>
        </w:rPr>
        <w:t xml:space="preserve"> </w:t>
      </w:r>
      <w:r w:rsidR="000C529B" w:rsidRPr="00FD6D5B">
        <w:rPr>
          <w:sz w:val="26"/>
          <w:szCs w:val="26"/>
          <w:lang w:val="vi-VN"/>
        </w:rPr>
        <w:t>was higher</w:t>
      </w:r>
      <w:r w:rsidR="00545D53" w:rsidRPr="00FD6D5B">
        <w:rPr>
          <w:sz w:val="26"/>
          <w:szCs w:val="26"/>
          <w:lang w:val="vi-VN"/>
        </w:rPr>
        <w:t xml:space="preserve"> than in the pregnant women without Covid-19 </w:t>
      </w:r>
      <w:r w:rsidR="001A713A">
        <w:rPr>
          <w:sz w:val="26"/>
          <w:szCs w:val="26"/>
          <w:lang w:val="vi-VN"/>
        </w:rPr>
        <w:t>infec</w:t>
      </w:r>
      <w:r w:rsidR="00545D53" w:rsidRPr="00FD6D5B">
        <w:rPr>
          <w:sz w:val="26"/>
          <w:szCs w:val="26"/>
          <w:lang w:val="vi-VN"/>
        </w:rPr>
        <w:t>tion (</w:t>
      </w:r>
      <w:r w:rsidR="007B4BF3" w:rsidRPr="00FD6D5B">
        <w:rPr>
          <w:color w:val="000000"/>
          <w:sz w:val="26"/>
          <w:szCs w:val="26"/>
        </w:rPr>
        <w:t>38.7±1.2</w:t>
      </w:r>
      <w:r w:rsidR="007B4BF3" w:rsidRPr="00FD6D5B">
        <w:rPr>
          <w:color w:val="000000"/>
          <w:sz w:val="26"/>
          <w:szCs w:val="26"/>
          <w:lang w:val="vi-VN"/>
        </w:rPr>
        <w:t xml:space="preserve"> vs </w:t>
      </w:r>
      <w:r w:rsidR="007B4BF3" w:rsidRPr="00FD6D5B">
        <w:rPr>
          <w:color w:val="000000"/>
          <w:sz w:val="26"/>
          <w:szCs w:val="26"/>
        </w:rPr>
        <w:t>37.9±2.5</w:t>
      </w:r>
      <w:r w:rsidR="007B4BF3" w:rsidRPr="00FD6D5B">
        <w:rPr>
          <w:color w:val="000000"/>
          <w:sz w:val="26"/>
          <w:szCs w:val="26"/>
          <w:lang w:val="vi-VN"/>
        </w:rPr>
        <w:t xml:space="preserve">, p=0.02&lt;0.05). </w:t>
      </w:r>
      <w:r w:rsidR="00D23D97" w:rsidRPr="00FD6D5B">
        <w:rPr>
          <w:color w:val="000000"/>
          <w:sz w:val="26"/>
          <w:szCs w:val="26"/>
          <w:lang w:val="vi-VN"/>
        </w:rPr>
        <w:t>In contrast, t</w:t>
      </w:r>
      <w:r w:rsidR="00F7560E" w:rsidRPr="00FD6D5B">
        <w:rPr>
          <w:color w:val="000000"/>
          <w:sz w:val="26"/>
          <w:szCs w:val="26"/>
          <w:lang w:val="vi-VN"/>
        </w:rPr>
        <w:t xml:space="preserve">he </w:t>
      </w:r>
      <w:r w:rsidR="00AC5E60" w:rsidRPr="00D5488F">
        <w:rPr>
          <w:color w:val="000000"/>
          <w:sz w:val="26"/>
          <w:szCs w:val="26"/>
          <w:lang w:val="vi-VN"/>
        </w:rPr>
        <w:lastRenderedPageBreak/>
        <w:t>birthweight</w:t>
      </w:r>
      <w:r w:rsidR="00F7560E" w:rsidRPr="00D5488F">
        <w:rPr>
          <w:color w:val="000000"/>
          <w:sz w:val="26"/>
          <w:szCs w:val="26"/>
          <w:lang w:val="vi-VN"/>
        </w:rPr>
        <w:t xml:space="preserve"> </w:t>
      </w:r>
      <w:r w:rsidR="00AC377F" w:rsidRPr="00D5488F">
        <w:rPr>
          <w:color w:val="000000"/>
          <w:sz w:val="26"/>
          <w:szCs w:val="26"/>
          <w:lang w:val="vi-VN"/>
        </w:rPr>
        <w:t xml:space="preserve">of </w:t>
      </w:r>
      <w:r w:rsidR="00AC377F" w:rsidRPr="00D5488F">
        <w:rPr>
          <w:sz w:val="26"/>
          <w:szCs w:val="26"/>
        </w:rPr>
        <w:t xml:space="preserve">pregnant women </w:t>
      </w:r>
      <w:r w:rsidR="00AC377F" w:rsidRPr="00D5488F">
        <w:rPr>
          <w:color w:val="1D2228"/>
          <w:sz w:val="26"/>
          <w:szCs w:val="26"/>
        </w:rPr>
        <w:t>with the Covid-19 infection</w:t>
      </w:r>
      <w:r w:rsidR="00AC377F" w:rsidRPr="00D5488F">
        <w:rPr>
          <w:color w:val="1D2228"/>
          <w:sz w:val="26"/>
          <w:szCs w:val="26"/>
          <w:lang w:val="vi-VN"/>
        </w:rPr>
        <w:t xml:space="preserve"> </w:t>
      </w:r>
      <w:r w:rsidR="00D15D59" w:rsidRPr="00D5488F">
        <w:rPr>
          <w:color w:val="1D2228"/>
          <w:sz w:val="26"/>
          <w:szCs w:val="26"/>
          <w:lang w:val="vi-VN"/>
        </w:rPr>
        <w:t xml:space="preserve">was lower than </w:t>
      </w:r>
      <w:r w:rsidR="00910F1D" w:rsidRPr="00D5488F">
        <w:rPr>
          <w:color w:val="1D2228"/>
          <w:sz w:val="26"/>
          <w:szCs w:val="26"/>
          <w:lang w:val="vi-VN"/>
        </w:rPr>
        <w:t>(</w:t>
      </w:r>
      <w:r w:rsidR="00067692" w:rsidRPr="00D5488F">
        <w:rPr>
          <w:color w:val="000000"/>
          <w:sz w:val="26"/>
          <w:szCs w:val="26"/>
        </w:rPr>
        <w:t>3372.5±463.5</w:t>
      </w:r>
      <w:r w:rsidR="00067692" w:rsidRPr="00D5488F">
        <w:rPr>
          <w:color w:val="000000"/>
          <w:sz w:val="26"/>
          <w:szCs w:val="26"/>
          <w:lang w:val="vi-VN"/>
        </w:rPr>
        <w:t xml:space="preserve"> vs </w:t>
      </w:r>
      <w:r w:rsidR="00067692" w:rsidRPr="00D5488F">
        <w:rPr>
          <w:color w:val="000000"/>
          <w:sz w:val="26"/>
          <w:szCs w:val="26"/>
        </w:rPr>
        <w:t>3196.6±407.6</w:t>
      </w:r>
      <w:r w:rsidR="00067692" w:rsidRPr="00D5488F">
        <w:rPr>
          <w:color w:val="000000"/>
          <w:sz w:val="26"/>
          <w:szCs w:val="26"/>
          <w:lang w:val="vi-VN"/>
        </w:rPr>
        <w:t>, p</w:t>
      </w:r>
      <w:r w:rsidR="00D5488F" w:rsidRPr="00D5488F">
        <w:rPr>
          <w:color w:val="000000"/>
          <w:sz w:val="26"/>
          <w:szCs w:val="26"/>
          <w:lang w:val="vi-VN"/>
        </w:rPr>
        <w:t>=</w:t>
      </w:r>
      <w:r w:rsidR="00D5488F" w:rsidRPr="00D5488F">
        <w:rPr>
          <w:sz w:val="26"/>
          <w:szCs w:val="26"/>
        </w:rPr>
        <w:t>0.016</w:t>
      </w:r>
      <w:r w:rsidR="00D5488F" w:rsidRPr="00D5488F">
        <w:rPr>
          <w:sz w:val="26"/>
          <w:szCs w:val="26"/>
          <w:lang w:val="vi-VN"/>
        </w:rPr>
        <w:t>&lt;0.05)</w:t>
      </w:r>
      <w:r w:rsidR="000F58C3">
        <w:rPr>
          <w:sz w:val="26"/>
          <w:szCs w:val="26"/>
          <w:lang w:val="vi-VN"/>
        </w:rPr>
        <w:t xml:space="preserve"> and the birthweight percentile </w:t>
      </w:r>
      <w:r w:rsidR="00D026CA">
        <w:rPr>
          <w:sz w:val="26"/>
          <w:szCs w:val="26"/>
          <w:lang w:val="vi-VN"/>
        </w:rPr>
        <w:t>was</w:t>
      </w:r>
      <w:r w:rsidR="000F58C3">
        <w:rPr>
          <w:sz w:val="26"/>
          <w:szCs w:val="26"/>
          <w:lang w:val="vi-VN"/>
        </w:rPr>
        <w:t xml:space="preserve"> </w:t>
      </w:r>
      <w:r w:rsidR="00D026CA">
        <w:rPr>
          <w:sz w:val="26"/>
          <w:szCs w:val="26"/>
          <w:lang w:val="vi-VN"/>
        </w:rPr>
        <w:t xml:space="preserve">similar </w:t>
      </w:r>
      <w:r w:rsidR="0049233C">
        <w:rPr>
          <w:sz w:val="26"/>
          <w:szCs w:val="26"/>
          <w:lang w:val="vi-VN"/>
        </w:rPr>
        <w:t>(range 75-90, p&lt;0.01)</w:t>
      </w:r>
      <w:r w:rsidR="00D5488F" w:rsidRPr="00D5488F">
        <w:rPr>
          <w:sz w:val="26"/>
          <w:szCs w:val="26"/>
          <w:lang w:val="vi-VN"/>
        </w:rPr>
        <w:t>.</w:t>
      </w:r>
    </w:p>
    <w:p w14:paraId="5CFA5756" w14:textId="2840BA83" w:rsidR="00A96F41" w:rsidRPr="00A719BB" w:rsidRDefault="00A96F41" w:rsidP="008874C5">
      <w:pPr>
        <w:spacing w:line="276" w:lineRule="auto"/>
        <w:jc w:val="both"/>
        <w:rPr>
          <w:color w:val="000000"/>
          <w:sz w:val="26"/>
          <w:szCs w:val="26"/>
          <w:lang w:val="vi-VN"/>
        </w:rPr>
        <w:sectPr w:rsidR="00A96F41" w:rsidRPr="00A719BB" w:rsidSect="00CF2933">
          <w:pgSz w:w="12240" w:h="15840"/>
          <w:pgMar w:top="1440" w:right="1440" w:bottom="1440" w:left="1440" w:header="720" w:footer="720" w:gutter="0"/>
          <w:cols w:space="720"/>
          <w:docGrid w:linePitch="360"/>
        </w:sectPr>
      </w:pPr>
      <w:r w:rsidRPr="00FD6D5B">
        <w:rPr>
          <w:color w:val="000000"/>
          <w:sz w:val="26"/>
          <w:szCs w:val="26"/>
          <w:lang w:val="vi-VN"/>
        </w:rPr>
        <w:t xml:space="preserve">No maternal or early neonatal death occurred in this cohort study. In addition, rates of gestational hypertension </w:t>
      </w:r>
      <w:r w:rsidRPr="00FD6D5B">
        <w:rPr>
          <w:color w:val="000000"/>
          <w:sz w:val="26"/>
          <w:szCs w:val="26"/>
        </w:rPr>
        <w:t>after vaccination</w:t>
      </w:r>
      <w:r w:rsidRPr="00FD6D5B">
        <w:rPr>
          <w:color w:val="000000"/>
          <w:sz w:val="26"/>
          <w:szCs w:val="26"/>
          <w:lang w:val="vi-VN"/>
        </w:rPr>
        <w:t>, g</w:t>
      </w:r>
      <w:r w:rsidRPr="00FD6D5B">
        <w:rPr>
          <w:color w:val="000000"/>
          <w:sz w:val="26"/>
          <w:szCs w:val="26"/>
        </w:rPr>
        <w:t>estational diabetes after vaccination</w:t>
      </w:r>
      <w:r w:rsidRPr="00FD6D5B">
        <w:rPr>
          <w:color w:val="000000"/>
          <w:sz w:val="26"/>
          <w:szCs w:val="26"/>
          <w:lang w:val="vi-VN"/>
        </w:rPr>
        <w:t xml:space="preserve">, </w:t>
      </w:r>
      <w:r w:rsidRPr="00FD6D5B">
        <w:rPr>
          <w:color w:val="000000"/>
          <w:sz w:val="26"/>
          <w:szCs w:val="26"/>
        </w:rPr>
        <w:t>oligohydramnios</w:t>
      </w:r>
      <w:r w:rsidR="00C27156" w:rsidRPr="00FD6D5B">
        <w:rPr>
          <w:color w:val="000000"/>
          <w:sz w:val="26"/>
          <w:szCs w:val="26"/>
          <w:lang w:val="vi-VN"/>
        </w:rPr>
        <w:t>,</w:t>
      </w:r>
      <w:r w:rsidRPr="00FD6D5B">
        <w:rPr>
          <w:color w:val="000000"/>
          <w:sz w:val="26"/>
          <w:szCs w:val="26"/>
          <w:lang w:val="vi-VN"/>
        </w:rPr>
        <w:t xml:space="preserve"> and </w:t>
      </w:r>
      <w:r w:rsidR="00C27156" w:rsidRPr="00FD6D5B">
        <w:rPr>
          <w:color w:val="000000"/>
          <w:sz w:val="26"/>
          <w:szCs w:val="26"/>
        </w:rPr>
        <w:t>polyhydramnios</w:t>
      </w:r>
      <w:r w:rsidR="00C27156" w:rsidRPr="00FD6D5B">
        <w:rPr>
          <w:color w:val="000000"/>
          <w:sz w:val="26"/>
          <w:szCs w:val="26"/>
          <w:lang w:val="vi-VN"/>
        </w:rPr>
        <w:t xml:space="preserve"> </w:t>
      </w:r>
      <w:r w:rsidRPr="00FD6D5B">
        <w:rPr>
          <w:color w:val="000000"/>
          <w:sz w:val="26"/>
          <w:szCs w:val="26"/>
          <w:lang w:val="vi-VN"/>
        </w:rPr>
        <w:t xml:space="preserve">did not significantly </w:t>
      </w:r>
      <w:r w:rsidR="00C27156" w:rsidRPr="00FD6D5B">
        <w:rPr>
          <w:color w:val="000000"/>
          <w:sz w:val="26"/>
          <w:szCs w:val="26"/>
          <w:lang w:val="vi-VN"/>
        </w:rPr>
        <w:t>differ</w:t>
      </w:r>
      <w:r w:rsidRPr="00FD6D5B">
        <w:rPr>
          <w:color w:val="000000"/>
          <w:sz w:val="26"/>
          <w:szCs w:val="26"/>
          <w:lang w:val="vi-VN"/>
        </w:rPr>
        <w:t xml:space="preserve"> between the groups.</w:t>
      </w:r>
      <w:r w:rsidR="00B338B6">
        <w:rPr>
          <w:color w:val="000000"/>
          <w:sz w:val="26"/>
          <w:szCs w:val="26"/>
          <w:lang w:val="vi-VN"/>
        </w:rPr>
        <w:t xml:space="preserve"> </w:t>
      </w:r>
    </w:p>
    <w:p w14:paraId="296F7ED5" w14:textId="77777777" w:rsidR="007F2869" w:rsidRPr="00FD6D5B" w:rsidRDefault="007F2869" w:rsidP="008874C5">
      <w:pPr>
        <w:spacing w:line="276" w:lineRule="auto"/>
        <w:jc w:val="both"/>
        <w:rPr>
          <w:b/>
          <w:bCs/>
          <w:sz w:val="26"/>
          <w:szCs w:val="26"/>
        </w:rPr>
      </w:pPr>
      <w:r w:rsidRPr="00FD6D5B">
        <w:rPr>
          <w:b/>
          <w:bCs/>
          <w:sz w:val="26"/>
          <w:szCs w:val="26"/>
        </w:rPr>
        <w:lastRenderedPageBreak/>
        <w:t xml:space="preserve">Table 2. Pregnancy and neonatal outcomes in pregnant women </w:t>
      </w:r>
      <w:r w:rsidRPr="00FD6D5B">
        <w:rPr>
          <w:b/>
          <w:bCs/>
          <w:color w:val="1D2228"/>
          <w:sz w:val="26"/>
          <w:szCs w:val="26"/>
        </w:rPr>
        <w:t>with or without the Covid-19 infection</w:t>
      </w:r>
    </w:p>
    <w:tbl>
      <w:tblPr>
        <w:tblStyle w:val="TableGrid"/>
        <w:tblW w:w="13860" w:type="dxa"/>
        <w:tblInd w:w="-455" w:type="dxa"/>
        <w:tblLook w:val="04A0" w:firstRow="1" w:lastRow="0" w:firstColumn="1" w:lastColumn="0" w:noHBand="0" w:noVBand="1"/>
      </w:tblPr>
      <w:tblGrid>
        <w:gridCol w:w="4957"/>
        <w:gridCol w:w="1925"/>
        <w:gridCol w:w="1925"/>
        <w:gridCol w:w="1694"/>
        <w:gridCol w:w="2369"/>
        <w:gridCol w:w="990"/>
      </w:tblGrid>
      <w:tr w:rsidR="007F2869" w:rsidRPr="00FD6D5B" w14:paraId="4ABC623A" w14:textId="77777777" w:rsidTr="00112D45">
        <w:tc>
          <w:tcPr>
            <w:tcW w:w="4957" w:type="dxa"/>
          </w:tcPr>
          <w:p w14:paraId="356185E7" w14:textId="77777777" w:rsidR="007F2869" w:rsidRPr="00FD6D5B" w:rsidRDefault="007F2869" w:rsidP="008874C5">
            <w:pPr>
              <w:spacing w:line="276" w:lineRule="auto"/>
              <w:jc w:val="both"/>
              <w:rPr>
                <w:sz w:val="26"/>
                <w:szCs w:val="26"/>
              </w:rPr>
            </w:pPr>
          </w:p>
        </w:tc>
        <w:tc>
          <w:tcPr>
            <w:tcW w:w="1925" w:type="dxa"/>
            <w:vAlign w:val="center"/>
          </w:tcPr>
          <w:p w14:paraId="795AB533" w14:textId="77777777" w:rsidR="007F2869" w:rsidRPr="00FD6D5B" w:rsidRDefault="007F2869" w:rsidP="00592A1D">
            <w:pPr>
              <w:spacing w:line="276" w:lineRule="auto"/>
              <w:jc w:val="center"/>
              <w:rPr>
                <w:sz w:val="26"/>
                <w:szCs w:val="26"/>
              </w:rPr>
            </w:pPr>
            <w:r w:rsidRPr="00FD6D5B">
              <w:rPr>
                <w:sz w:val="26"/>
                <w:szCs w:val="26"/>
              </w:rPr>
              <w:t xml:space="preserve">Not yet infected </w:t>
            </w:r>
            <w:r w:rsidRPr="00FD6D5B">
              <w:rPr>
                <w:sz w:val="26"/>
                <w:szCs w:val="26"/>
              </w:rPr>
              <w:br/>
              <w:t>by Covid-19</w:t>
            </w:r>
          </w:p>
        </w:tc>
        <w:tc>
          <w:tcPr>
            <w:tcW w:w="1925" w:type="dxa"/>
            <w:vAlign w:val="center"/>
          </w:tcPr>
          <w:p w14:paraId="27E64DE7" w14:textId="77777777" w:rsidR="007F2869" w:rsidRPr="00FD6D5B" w:rsidRDefault="007F2869" w:rsidP="00592A1D">
            <w:pPr>
              <w:spacing w:line="276" w:lineRule="auto"/>
              <w:jc w:val="center"/>
              <w:rPr>
                <w:sz w:val="26"/>
                <w:szCs w:val="26"/>
              </w:rPr>
            </w:pPr>
            <w:r w:rsidRPr="00FD6D5B">
              <w:rPr>
                <w:sz w:val="26"/>
                <w:szCs w:val="26"/>
              </w:rPr>
              <w:t>Infected</w:t>
            </w:r>
            <w:r w:rsidRPr="00FD6D5B">
              <w:rPr>
                <w:sz w:val="26"/>
                <w:szCs w:val="26"/>
              </w:rPr>
              <w:br/>
              <w:t>by Covid-19</w:t>
            </w:r>
          </w:p>
        </w:tc>
        <w:tc>
          <w:tcPr>
            <w:tcW w:w="1694" w:type="dxa"/>
            <w:vMerge w:val="restart"/>
            <w:vAlign w:val="center"/>
          </w:tcPr>
          <w:p w14:paraId="494771CE" w14:textId="77777777" w:rsidR="007F2869" w:rsidRPr="00FD6D5B" w:rsidRDefault="007F2869" w:rsidP="00592A1D">
            <w:pPr>
              <w:spacing w:line="276" w:lineRule="auto"/>
              <w:jc w:val="center"/>
              <w:rPr>
                <w:sz w:val="26"/>
                <w:szCs w:val="26"/>
              </w:rPr>
            </w:pPr>
            <w:r w:rsidRPr="00FD6D5B">
              <w:rPr>
                <w:sz w:val="26"/>
                <w:szCs w:val="26"/>
              </w:rPr>
              <w:t>RR (95% CI)</w:t>
            </w:r>
          </w:p>
        </w:tc>
        <w:tc>
          <w:tcPr>
            <w:tcW w:w="2369" w:type="dxa"/>
            <w:vMerge w:val="restart"/>
            <w:vAlign w:val="center"/>
          </w:tcPr>
          <w:p w14:paraId="54E5D256" w14:textId="77777777" w:rsidR="007F2869" w:rsidRPr="00FD6D5B" w:rsidRDefault="007F2869" w:rsidP="00592A1D">
            <w:pPr>
              <w:spacing w:line="276" w:lineRule="auto"/>
              <w:jc w:val="center"/>
              <w:rPr>
                <w:sz w:val="26"/>
                <w:szCs w:val="26"/>
              </w:rPr>
            </w:pPr>
            <w:r w:rsidRPr="00FD6D5B">
              <w:rPr>
                <w:sz w:val="26"/>
                <w:szCs w:val="26"/>
              </w:rPr>
              <w:t>Between group difference (95% CI)</w:t>
            </w:r>
          </w:p>
        </w:tc>
        <w:tc>
          <w:tcPr>
            <w:tcW w:w="990" w:type="dxa"/>
            <w:vAlign w:val="center"/>
          </w:tcPr>
          <w:p w14:paraId="0FC319AB" w14:textId="77777777" w:rsidR="007F2869" w:rsidRPr="00FD6D5B" w:rsidRDefault="007F2869" w:rsidP="008874C5">
            <w:pPr>
              <w:spacing w:line="276" w:lineRule="auto"/>
              <w:jc w:val="both"/>
              <w:rPr>
                <w:sz w:val="26"/>
                <w:szCs w:val="26"/>
              </w:rPr>
            </w:pPr>
            <w:r w:rsidRPr="00FD6D5B">
              <w:rPr>
                <w:sz w:val="26"/>
                <w:szCs w:val="26"/>
              </w:rPr>
              <w:t>p value</w:t>
            </w:r>
          </w:p>
        </w:tc>
      </w:tr>
      <w:tr w:rsidR="007F2869" w:rsidRPr="00FD6D5B" w14:paraId="00FA6E5E" w14:textId="77777777" w:rsidTr="00112D45">
        <w:tc>
          <w:tcPr>
            <w:tcW w:w="4957" w:type="dxa"/>
            <w:vAlign w:val="bottom"/>
          </w:tcPr>
          <w:p w14:paraId="3811323F" w14:textId="77777777" w:rsidR="007F2869" w:rsidRPr="00FD6D5B" w:rsidRDefault="007F2869" w:rsidP="008874C5">
            <w:pPr>
              <w:spacing w:line="276" w:lineRule="auto"/>
              <w:jc w:val="both"/>
              <w:rPr>
                <w:sz w:val="26"/>
                <w:szCs w:val="26"/>
              </w:rPr>
            </w:pPr>
          </w:p>
        </w:tc>
        <w:tc>
          <w:tcPr>
            <w:tcW w:w="1925" w:type="dxa"/>
            <w:vAlign w:val="center"/>
          </w:tcPr>
          <w:p w14:paraId="06C1794D" w14:textId="77777777" w:rsidR="007F2869" w:rsidRPr="00FD6D5B" w:rsidRDefault="007F2869" w:rsidP="00592A1D">
            <w:pPr>
              <w:spacing w:line="276" w:lineRule="auto"/>
              <w:jc w:val="center"/>
              <w:rPr>
                <w:sz w:val="26"/>
                <w:szCs w:val="26"/>
              </w:rPr>
            </w:pPr>
            <w:r w:rsidRPr="00FD6D5B">
              <w:rPr>
                <w:color w:val="000000"/>
                <w:sz w:val="26"/>
                <w:szCs w:val="26"/>
              </w:rPr>
              <w:t>N=73</w:t>
            </w:r>
          </w:p>
        </w:tc>
        <w:tc>
          <w:tcPr>
            <w:tcW w:w="1925" w:type="dxa"/>
            <w:vAlign w:val="center"/>
          </w:tcPr>
          <w:p w14:paraId="47572D5A" w14:textId="77777777" w:rsidR="007F2869" w:rsidRPr="00FD6D5B" w:rsidRDefault="007F2869" w:rsidP="00592A1D">
            <w:pPr>
              <w:spacing w:line="276" w:lineRule="auto"/>
              <w:jc w:val="center"/>
              <w:rPr>
                <w:sz w:val="26"/>
                <w:szCs w:val="26"/>
              </w:rPr>
            </w:pPr>
            <w:r w:rsidRPr="00FD6D5B">
              <w:rPr>
                <w:color w:val="000000"/>
                <w:sz w:val="26"/>
                <w:szCs w:val="26"/>
              </w:rPr>
              <w:t>N=73</w:t>
            </w:r>
          </w:p>
        </w:tc>
        <w:tc>
          <w:tcPr>
            <w:tcW w:w="1694" w:type="dxa"/>
            <w:vMerge/>
            <w:vAlign w:val="center"/>
          </w:tcPr>
          <w:p w14:paraId="7673C03E" w14:textId="77777777" w:rsidR="007F2869" w:rsidRPr="00FD6D5B" w:rsidRDefault="007F2869" w:rsidP="00592A1D">
            <w:pPr>
              <w:spacing w:line="276" w:lineRule="auto"/>
              <w:jc w:val="center"/>
              <w:rPr>
                <w:sz w:val="26"/>
                <w:szCs w:val="26"/>
              </w:rPr>
            </w:pPr>
          </w:p>
        </w:tc>
        <w:tc>
          <w:tcPr>
            <w:tcW w:w="2369" w:type="dxa"/>
            <w:vMerge/>
            <w:vAlign w:val="center"/>
          </w:tcPr>
          <w:p w14:paraId="51A2EF9A" w14:textId="77777777" w:rsidR="007F2869" w:rsidRPr="00FD6D5B" w:rsidRDefault="007F2869" w:rsidP="00592A1D">
            <w:pPr>
              <w:spacing w:line="276" w:lineRule="auto"/>
              <w:jc w:val="center"/>
              <w:rPr>
                <w:sz w:val="26"/>
                <w:szCs w:val="26"/>
              </w:rPr>
            </w:pPr>
          </w:p>
        </w:tc>
        <w:tc>
          <w:tcPr>
            <w:tcW w:w="990" w:type="dxa"/>
            <w:vAlign w:val="center"/>
          </w:tcPr>
          <w:p w14:paraId="72CEC221" w14:textId="77777777" w:rsidR="007F2869" w:rsidRPr="00FD6D5B" w:rsidRDefault="007F2869" w:rsidP="008874C5">
            <w:pPr>
              <w:spacing w:line="276" w:lineRule="auto"/>
              <w:jc w:val="both"/>
              <w:rPr>
                <w:sz w:val="26"/>
                <w:szCs w:val="26"/>
              </w:rPr>
            </w:pPr>
          </w:p>
        </w:tc>
      </w:tr>
      <w:tr w:rsidR="007F2869" w:rsidRPr="00FD6D5B" w14:paraId="6A72B177" w14:textId="77777777" w:rsidTr="00112D45">
        <w:tc>
          <w:tcPr>
            <w:tcW w:w="4957" w:type="dxa"/>
            <w:vAlign w:val="bottom"/>
          </w:tcPr>
          <w:p w14:paraId="2268C1B9" w14:textId="77777777" w:rsidR="007F2869" w:rsidRPr="00592A1D" w:rsidRDefault="007F2869" w:rsidP="008874C5">
            <w:pPr>
              <w:spacing w:line="276" w:lineRule="auto"/>
              <w:jc w:val="both"/>
              <w:rPr>
                <w:sz w:val="26"/>
                <w:szCs w:val="26"/>
              </w:rPr>
            </w:pPr>
            <w:r w:rsidRPr="00592A1D">
              <w:rPr>
                <w:color w:val="000000"/>
                <w:sz w:val="26"/>
                <w:szCs w:val="26"/>
              </w:rPr>
              <w:t>Gestational HBP after vaccination – n (%)</w:t>
            </w:r>
          </w:p>
        </w:tc>
        <w:tc>
          <w:tcPr>
            <w:tcW w:w="1925" w:type="dxa"/>
            <w:vAlign w:val="center"/>
          </w:tcPr>
          <w:p w14:paraId="27DCAB2E" w14:textId="7C658A2D" w:rsidR="007F2869" w:rsidRPr="00592A1D" w:rsidRDefault="007F2869" w:rsidP="00592A1D">
            <w:pPr>
              <w:spacing w:line="276" w:lineRule="auto"/>
              <w:jc w:val="center"/>
              <w:rPr>
                <w:color w:val="000000"/>
                <w:sz w:val="26"/>
                <w:szCs w:val="26"/>
              </w:rPr>
            </w:pPr>
            <w:r w:rsidRPr="00592A1D">
              <w:rPr>
                <w:color w:val="000000"/>
                <w:sz w:val="26"/>
                <w:szCs w:val="26"/>
              </w:rPr>
              <w:t>2 (2.7%)</w:t>
            </w:r>
          </w:p>
        </w:tc>
        <w:tc>
          <w:tcPr>
            <w:tcW w:w="1925" w:type="dxa"/>
            <w:vAlign w:val="center"/>
          </w:tcPr>
          <w:p w14:paraId="579FC1F0" w14:textId="798D426A"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694" w:type="dxa"/>
            <w:vAlign w:val="center"/>
          </w:tcPr>
          <w:p w14:paraId="26DFFB8E"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79C22CD5" w14:textId="77777777" w:rsidR="007F2869" w:rsidRPr="00592A1D" w:rsidRDefault="007F2869" w:rsidP="00592A1D">
            <w:pPr>
              <w:spacing w:line="276" w:lineRule="auto"/>
              <w:jc w:val="center"/>
              <w:rPr>
                <w:color w:val="000000"/>
                <w:sz w:val="26"/>
                <w:szCs w:val="26"/>
              </w:rPr>
            </w:pPr>
            <w:r w:rsidRPr="00592A1D">
              <w:rPr>
                <w:color w:val="000000"/>
                <w:sz w:val="26"/>
                <w:szCs w:val="26"/>
              </w:rPr>
              <w:t>2.7 [-2.3;7.8]</w:t>
            </w:r>
          </w:p>
        </w:tc>
        <w:tc>
          <w:tcPr>
            <w:tcW w:w="990" w:type="dxa"/>
            <w:vAlign w:val="center"/>
          </w:tcPr>
          <w:p w14:paraId="293ED4B3" w14:textId="77777777" w:rsidR="007F2869" w:rsidRPr="00592A1D" w:rsidRDefault="007F2869" w:rsidP="008874C5">
            <w:pPr>
              <w:spacing w:line="276" w:lineRule="auto"/>
              <w:jc w:val="both"/>
              <w:rPr>
                <w:sz w:val="26"/>
                <w:szCs w:val="26"/>
              </w:rPr>
            </w:pPr>
            <w:r w:rsidRPr="00592A1D">
              <w:rPr>
                <w:color w:val="000000"/>
                <w:sz w:val="26"/>
                <w:szCs w:val="26"/>
              </w:rPr>
              <w:t>0.497</w:t>
            </w:r>
          </w:p>
        </w:tc>
      </w:tr>
      <w:tr w:rsidR="007F2869" w:rsidRPr="00FD6D5B" w14:paraId="4F6A9913" w14:textId="77777777" w:rsidTr="00112D45">
        <w:tc>
          <w:tcPr>
            <w:tcW w:w="4957" w:type="dxa"/>
            <w:vAlign w:val="bottom"/>
          </w:tcPr>
          <w:p w14:paraId="4D0F0549" w14:textId="77777777" w:rsidR="007F2869" w:rsidRPr="00592A1D" w:rsidRDefault="007F2869" w:rsidP="008874C5">
            <w:pPr>
              <w:spacing w:line="276" w:lineRule="auto"/>
              <w:jc w:val="both"/>
              <w:rPr>
                <w:sz w:val="26"/>
                <w:szCs w:val="26"/>
              </w:rPr>
            </w:pPr>
            <w:r w:rsidRPr="00592A1D">
              <w:rPr>
                <w:color w:val="000000"/>
                <w:sz w:val="26"/>
                <w:szCs w:val="26"/>
              </w:rPr>
              <w:t>Gestational diabetes after vaccination – n (%)</w:t>
            </w:r>
          </w:p>
        </w:tc>
        <w:tc>
          <w:tcPr>
            <w:tcW w:w="1925" w:type="dxa"/>
            <w:vAlign w:val="center"/>
          </w:tcPr>
          <w:p w14:paraId="544AA04E" w14:textId="327F4A5A"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925" w:type="dxa"/>
            <w:vAlign w:val="center"/>
          </w:tcPr>
          <w:p w14:paraId="4DF4A18F" w14:textId="2DC282B7" w:rsidR="007F2869" w:rsidRPr="00592A1D" w:rsidRDefault="007F2869" w:rsidP="00592A1D">
            <w:pPr>
              <w:spacing w:line="276" w:lineRule="auto"/>
              <w:jc w:val="center"/>
              <w:rPr>
                <w:color w:val="000000"/>
                <w:sz w:val="26"/>
                <w:szCs w:val="26"/>
              </w:rPr>
            </w:pPr>
            <w:r w:rsidRPr="00592A1D">
              <w:rPr>
                <w:color w:val="000000"/>
                <w:sz w:val="26"/>
                <w:szCs w:val="26"/>
              </w:rPr>
              <w:t>2 (2.7%)</w:t>
            </w:r>
          </w:p>
        </w:tc>
        <w:tc>
          <w:tcPr>
            <w:tcW w:w="1694" w:type="dxa"/>
            <w:vAlign w:val="center"/>
          </w:tcPr>
          <w:p w14:paraId="3CE6C0E4"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7B82D1C7" w14:textId="77777777" w:rsidR="007F2869" w:rsidRPr="00592A1D" w:rsidRDefault="007F2869" w:rsidP="00592A1D">
            <w:pPr>
              <w:spacing w:line="276" w:lineRule="auto"/>
              <w:jc w:val="center"/>
              <w:rPr>
                <w:color w:val="000000"/>
                <w:sz w:val="26"/>
                <w:szCs w:val="26"/>
              </w:rPr>
            </w:pPr>
            <w:r w:rsidRPr="00592A1D">
              <w:rPr>
                <w:color w:val="000000"/>
                <w:sz w:val="26"/>
                <w:szCs w:val="26"/>
              </w:rPr>
              <w:t>2.7 [-2.3;7.8]</w:t>
            </w:r>
          </w:p>
        </w:tc>
        <w:tc>
          <w:tcPr>
            <w:tcW w:w="990" w:type="dxa"/>
            <w:vAlign w:val="center"/>
          </w:tcPr>
          <w:p w14:paraId="64B6AF29" w14:textId="77777777" w:rsidR="007F2869" w:rsidRPr="00592A1D" w:rsidRDefault="007F2869" w:rsidP="008874C5">
            <w:pPr>
              <w:spacing w:line="276" w:lineRule="auto"/>
              <w:jc w:val="both"/>
              <w:rPr>
                <w:sz w:val="26"/>
                <w:szCs w:val="26"/>
              </w:rPr>
            </w:pPr>
            <w:r w:rsidRPr="00592A1D">
              <w:rPr>
                <w:color w:val="000000"/>
                <w:sz w:val="26"/>
                <w:szCs w:val="26"/>
              </w:rPr>
              <w:t>0.497</w:t>
            </w:r>
          </w:p>
        </w:tc>
      </w:tr>
      <w:tr w:rsidR="007F2869" w:rsidRPr="00FD6D5B" w14:paraId="7D3FF8B2" w14:textId="77777777" w:rsidTr="00112D45">
        <w:tc>
          <w:tcPr>
            <w:tcW w:w="4957" w:type="dxa"/>
            <w:vAlign w:val="bottom"/>
          </w:tcPr>
          <w:p w14:paraId="477F5E4B" w14:textId="77777777" w:rsidR="007F2869" w:rsidRPr="00592A1D" w:rsidRDefault="007F2869" w:rsidP="008874C5">
            <w:pPr>
              <w:spacing w:line="276" w:lineRule="auto"/>
              <w:jc w:val="both"/>
              <w:rPr>
                <w:sz w:val="26"/>
                <w:szCs w:val="26"/>
              </w:rPr>
            </w:pPr>
            <w:r w:rsidRPr="00592A1D">
              <w:rPr>
                <w:color w:val="000000"/>
                <w:sz w:val="26"/>
                <w:szCs w:val="26"/>
              </w:rPr>
              <w:t>Gestational at birth – weeks</w:t>
            </w:r>
          </w:p>
        </w:tc>
        <w:tc>
          <w:tcPr>
            <w:tcW w:w="1925" w:type="dxa"/>
            <w:vAlign w:val="center"/>
          </w:tcPr>
          <w:p w14:paraId="7C514EC4" w14:textId="78550105" w:rsidR="007F2869" w:rsidRPr="00592A1D" w:rsidRDefault="007F2869" w:rsidP="00592A1D">
            <w:pPr>
              <w:spacing w:line="276" w:lineRule="auto"/>
              <w:jc w:val="center"/>
              <w:rPr>
                <w:color w:val="000000"/>
                <w:sz w:val="26"/>
                <w:szCs w:val="26"/>
              </w:rPr>
            </w:pPr>
            <w:r w:rsidRPr="00592A1D">
              <w:rPr>
                <w:color w:val="000000"/>
                <w:sz w:val="26"/>
                <w:szCs w:val="26"/>
              </w:rPr>
              <w:t>37.9±2.5</w:t>
            </w:r>
          </w:p>
        </w:tc>
        <w:tc>
          <w:tcPr>
            <w:tcW w:w="1925" w:type="dxa"/>
            <w:vAlign w:val="center"/>
          </w:tcPr>
          <w:p w14:paraId="5647A824" w14:textId="72C554A1" w:rsidR="007F2869" w:rsidRPr="00592A1D" w:rsidRDefault="007F2869" w:rsidP="00592A1D">
            <w:pPr>
              <w:spacing w:line="276" w:lineRule="auto"/>
              <w:jc w:val="center"/>
              <w:rPr>
                <w:color w:val="000000"/>
                <w:sz w:val="26"/>
                <w:szCs w:val="26"/>
              </w:rPr>
            </w:pPr>
            <w:r w:rsidRPr="00592A1D">
              <w:rPr>
                <w:color w:val="000000"/>
                <w:sz w:val="26"/>
                <w:szCs w:val="26"/>
              </w:rPr>
              <w:t>38.7±1.2</w:t>
            </w:r>
          </w:p>
        </w:tc>
        <w:tc>
          <w:tcPr>
            <w:tcW w:w="1694" w:type="dxa"/>
            <w:vAlign w:val="center"/>
          </w:tcPr>
          <w:p w14:paraId="160A5F7F"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26FE4CA0" w14:textId="77777777" w:rsidR="007F2869" w:rsidRPr="00592A1D" w:rsidRDefault="007F2869" w:rsidP="00592A1D">
            <w:pPr>
              <w:spacing w:line="276" w:lineRule="auto"/>
              <w:jc w:val="center"/>
              <w:rPr>
                <w:color w:val="000000"/>
                <w:sz w:val="26"/>
                <w:szCs w:val="26"/>
              </w:rPr>
            </w:pPr>
            <w:r w:rsidRPr="00592A1D">
              <w:rPr>
                <w:color w:val="000000"/>
                <w:sz w:val="26"/>
                <w:szCs w:val="26"/>
              </w:rPr>
              <w:t>0.8 [0.11;1.4]</w:t>
            </w:r>
          </w:p>
        </w:tc>
        <w:tc>
          <w:tcPr>
            <w:tcW w:w="990" w:type="dxa"/>
            <w:vAlign w:val="center"/>
          </w:tcPr>
          <w:p w14:paraId="04CE6687" w14:textId="77777777" w:rsidR="007F2869" w:rsidRPr="00592A1D" w:rsidRDefault="007F2869" w:rsidP="008874C5">
            <w:pPr>
              <w:spacing w:line="276" w:lineRule="auto"/>
              <w:jc w:val="both"/>
              <w:rPr>
                <w:sz w:val="26"/>
                <w:szCs w:val="26"/>
              </w:rPr>
            </w:pPr>
            <w:r w:rsidRPr="00592A1D">
              <w:rPr>
                <w:sz w:val="26"/>
                <w:szCs w:val="26"/>
              </w:rPr>
              <w:t>0.02</w:t>
            </w:r>
          </w:p>
        </w:tc>
      </w:tr>
      <w:tr w:rsidR="007F2869" w:rsidRPr="00FD6D5B" w14:paraId="37C2C971" w14:textId="77777777" w:rsidTr="00112D45">
        <w:tc>
          <w:tcPr>
            <w:tcW w:w="4957" w:type="dxa"/>
            <w:vAlign w:val="bottom"/>
          </w:tcPr>
          <w:p w14:paraId="1A34B296" w14:textId="77777777" w:rsidR="007F2869" w:rsidRPr="00592A1D" w:rsidRDefault="007F2869" w:rsidP="008874C5">
            <w:pPr>
              <w:spacing w:line="276" w:lineRule="auto"/>
              <w:jc w:val="both"/>
              <w:rPr>
                <w:sz w:val="26"/>
                <w:szCs w:val="26"/>
              </w:rPr>
            </w:pPr>
            <w:r w:rsidRPr="00592A1D">
              <w:rPr>
                <w:sz w:val="26"/>
                <w:szCs w:val="26"/>
              </w:rPr>
              <w:t>Preterm delivery &lt;28 weeks</w:t>
            </w:r>
          </w:p>
        </w:tc>
        <w:tc>
          <w:tcPr>
            <w:tcW w:w="1925" w:type="dxa"/>
            <w:vAlign w:val="center"/>
          </w:tcPr>
          <w:p w14:paraId="72B3E9F3" w14:textId="72066FAA" w:rsidR="007F2869" w:rsidRPr="00592A1D" w:rsidRDefault="007F2869" w:rsidP="00592A1D">
            <w:pPr>
              <w:spacing w:line="276" w:lineRule="auto"/>
              <w:jc w:val="center"/>
              <w:rPr>
                <w:color w:val="000000"/>
                <w:sz w:val="26"/>
                <w:szCs w:val="26"/>
              </w:rPr>
            </w:pPr>
            <w:r w:rsidRPr="00592A1D">
              <w:rPr>
                <w:color w:val="000000"/>
                <w:sz w:val="26"/>
                <w:szCs w:val="26"/>
              </w:rPr>
              <w:t>1 (1.4%)</w:t>
            </w:r>
          </w:p>
        </w:tc>
        <w:tc>
          <w:tcPr>
            <w:tcW w:w="1925" w:type="dxa"/>
            <w:vAlign w:val="center"/>
          </w:tcPr>
          <w:p w14:paraId="7B22F7B9" w14:textId="47275F6C"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694" w:type="dxa"/>
            <w:vAlign w:val="center"/>
          </w:tcPr>
          <w:p w14:paraId="07867C81"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4D6323EC" w14:textId="77777777" w:rsidR="007F2869" w:rsidRPr="00592A1D" w:rsidRDefault="007F2869" w:rsidP="00592A1D">
            <w:pPr>
              <w:spacing w:line="276" w:lineRule="auto"/>
              <w:jc w:val="center"/>
              <w:rPr>
                <w:color w:val="000000"/>
                <w:sz w:val="26"/>
                <w:szCs w:val="26"/>
              </w:rPr>
            </w:pPr>
            <w:r w:rsidRPr="00592A1D">
              <w:rPr>
                <w:color w:val="000000"/>
                <w:sz w:val="26"/>
                <w:szCs w:val="26"/>
              </w:rPr>
              <w:t>1.4 [-2.6;5.4]</w:t>
            </w:r>
          </w:p>
        </w:tc>
        <w:tc>
          <w:tcPr>
            <w:tcW w:w="990" w:type="dxa"/>
            <w:vAlign w:val="bottom"/>
          </w:tcPr>
          <w:p w14:paraId="6F660460" w14:textId="77777777" w:rsidR="007F2869" w:rsidRPr="00592A1D" w:rsidRDefault="007F2869" w:rsidP="008874C5">
            <w:pPr>
              <w:spacing w:line="276" w:lineRule="auto"/>
              <w:jc w:val="both"/>
              <w:rPr>
                <w:sz w:val="26"/>
                <w:szCs w:val="26"/>
              </w:rPr>
            </w:pPr>
            <w:r w:rsidRPr="00592A1D">
              <w:rPr>
                <w:color w:val="000000"/>
                <w:sz w:val="26"/>
                <w:szCs w:val="26"/>
              </w:rPr>
              <w:t>0.95</w:t>
            </w:r>
          </w:p>
        </w:tc>
      </w:tr>
      <w:tr w:rsidR="007F2869" w:rsidRPr="00FD6D5B" w14:paraId="5ACD884A" w14:textId="77777777" w:rsidTr="00112D45">
        <w:tc>
          <w:tcPr>
            <w:tcW w:w="4957" w:type="dxa"/>
            <w:vAlign w:val="bottom"/>
          </w:tcPr>
          <w:p w14:paraId="46B6C38D" w14:textId="77777777" w:rsidR="007F2869" w:rsidRPr="00592A1D" w:rsidRDefault="007F2869" w:rsidP="008874C5">
            <w:pPr>
              <w:spacing w:line="276" w:lineRule="auto"/>
              <w:jc w:val="both"/>
              <w:rPr>
                <w:sz w:val="26"/>
                <w:szCs w:val="26"/>
              </w:rPr>
            </w:pPr>
            <w:r w:rsidRPr="00592A1D">
              <w:rPr>
                <w:sz w:val="26"/>
                <w:szCs w:val="26"/>
              </w:rPr>
              <w:t>Preterm delivery &lt;34 weeks</w:t>
            </w:r>
          </w:p>
        </w:tc>
        <w:tc>
          <w:tcPr>
            <w:tcW w:w="1925" w:type="dxa"/>
            <w:vAlign w:val="center"/>
          </w:tcPr>
          <w:p w14:paraId="6C78C758" w14:textId="1191A283" w:rsidR="007F2869" w:rsidRPr="00592A1D" w:rsidRDefault="007F2869" w:rsidP="00592A1D">
            <w:pPr>
              <w:spacing w:line="276" w:lineRule="auto"/>
              <w:jc w:val="center"/>
              <w:rPr>
                <w:color w:val="000000"/>
                <w:sz w:val="26"/>
                <w:szCs w:val="26"/>
              </w:rPr>
            </w:pPr>
            <w:r w:rsidRPr="00592A1D">
              <w:rPr>
                <w:color w:val="000000"/>
                <w:sz w:val="26"/>
                <w:szCs w:val="26"/>
              </w:rPr>
              <w:t>4 (5.5%)</w:t>
            </w:r>
          </w:p>
        </w:tc>
        <w:tc>
          <w:tcPr>
            <w:tcW w:w="1925" w:type="dxa"/>
            <w:vAlign w:val="center"/>
          </w:tcPr>
          <w:p w14:paraId="708473FA" w14:textId="7178242C"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694" w:type="dxa"/>
            <w:vAlign w:val="center"/>
          </w:tcPr>
          <w:p w14:paraId="24622526"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6437E8DC" w14:textId="77777777" w:rsidR="007F2869" w:rsidRPr="00592A1D" w:rsidRDefault="007F2869" w:rsidP="00592A1D">
            <w:pPr>
              <w:spacing w:line="276" w:lineRule="auto"/>
              <w:jc w:val="center"/>
              <w:rPr>
                <w:color w:val="000000"/>
                <w:sz w:val="26"/>
                <w:szCs w:val="26"/>
              </w:rPr>
            </w:pPr>
            <w:r w:rsidRPr="00592A1D">
              <w:rPr>
                <w:color w:val="000000"/>
                <w:sz w:val="26"/>
                <w:szCs w:val="26"/>
              </w:rPr>
              <w:t>5.5 [-1.1;12.1]</w:t>
            </w:r>
          </w:p>
        </w:tc>
        <w:tc>
          <w:tcPr>
            <w:tcW w:w="990" w:type="dxa"/>
            <w:vAlign w:val="bottom"/>
          </w:tcPr>
          <w:p w14:paraId="4FED39C1" w14:textId="77777777" w:rsidR="007F2869" w:rsidRPr="00592A1D" w:rsidRDefault="007F2869" w:rsidP="008874C5">
            <w:pPr>
              <w:spacing w:line="276" w:lineRule="auto"/>
              <w:jc w:val="both"/>
              <w:rPr>
                <w:sz w:val="26"/>
                <w:szCs w:val="26"/>
              </w:rPr>
            </w:pPr>
            <w:r w:rsidRPr="00592A1D">
              <w:rPr>
                <w:color w:val="000000"/>
                <w:sz w:val="26"/>
                <w:szCs w:val="26"/>
              </w:rPr>
              <w:t>0.12</w:t>
            </w:r>
          </w:p>
        </w:tc>
      </w:tr>
      <w:tr w:rsidR="007F2869" w:rsidRPr="00FD6D5B" w14:paraId="3313C82B" w14:textId="77777777" w:rsidTr="00112D45">
        <w:tc>
          <w:tcPr>
            <w:tcW w:w="4957" w:type="dxa"/>
            <w:vAlign w:val="bottom"/>
          </w:tcPr>
          <w:p w14:paraId="19F25D4C" w14:textId="77777777" w:rsidR="007F2869" w:rsidRPr="00592A1D" w:rsidRDefault="007F2869" w:rsidP="008874C5">
            <w:pPr>
              <w:spacing w:line="276" w:lineRule="auto"/>
              <w:jc w:val="both"/>
              <w:rPr>
                <w:sz w:val="26"/>
                <w:szCs w:val="26"/>
              </w:rPr>
            </w:pPr>
            <w:r w:rsidRPr="00592A1D">
              <w:rPr>
                <w:sz w:val="26"/>
                <w:szCs w:val="26"/>
              </w:rPr>
              <w:t>Preterm delivery &lt;37 weeks</w:t>
            </w:r>
          </w:p>
        </w:tc>
        <w:tc>
          <w:tcPr>
            <w:tcW w:w="1925" w:type="dxa"/>
            <w:vAlign w:val="center"/>
          </w:tcPr>
          <w:p w14:paraId="01F1DAFE" w14:textId="77777777" w:rsidR="007F2869" w:rsidRPr="00592A1D" w:rsidRDefault="007F2869" w:rsidP="00592A1D">
            <w:pPr>
              <w:spacing w:line="276" w:lineRule="auto"/>
              <w:jc w:val="center"/>
              <w:rPr>
                <w:color w:val="000000"/>
                <w:sz w:val="26"/>
                <w:szCs w:val="26"/>
              </w:rPr>
            </w:pPr>
            <w:r w:rsidRPr="00592A1D">
              <w:rPr>
                <w:color w:val="000000"/>
                <w:sz w:val="26"/>
                <w:szCs w:val="26"/>
              </w:rPr>
              <w:t>10 (13.7%)</w:t>
            </w:r>
          </w:p>
        </w:tc>
        <w:tc>
          <w:tcPr>
            <w:tcW w:w="1925" w:type="dxa"/>
            <w:vAlign w:val="center"/>
          </w:tcPr>
          <w:p w14:paraId="366B0676" w14:textId="7C9122E0" w:rsidR="007F2869" w:rsidRPr="00592A1D" w:rsidRDefault="007F2869" w:rsidP="00592A1D">
            <w:pPr>
              <w:spacing w:line="276" w:lineRule="auto"/>
              <w:jc w:val="center"/>
              <w:rPr>
                <w:color w:val="000000"/>
                <w:sz w:val="26"/>
                <w:szCs w:val="26"/>
              </w:rPr>
            </w:pPr>
            <w:r w:rsidRPr="00592A1D">
              <w:rPr>
                <w:color w:val="000000"/>
                <w:sz w:val="26"/>
                <w:szCs w:val="26"/>
              </w:rPr>
              <w:t>5 (6.8%)</w:t>
            </w:r>
          </w:p>
        </w:tc>
        <w:tc>
          <w:tcPr>
            <w:tcW w:w="1694" w:type="dxa"/>
            <w:vAlign w:val="center"/>
          </w:tcPr>
          <w:p w14:paraId="42E39B96" w14:textId="77777777" w:rsidR="007F2869" w:rsidRPr="00592A1D" w:rsidRDefault="007F2869" w:rsidP="00592A1D">
            <w:pPr>
              <w:spacing w:line="276" w:lineRule="auto"/>
              <w:jc w:val="center"/>
              <w:rPr>
                <w:color w:val="000000"/>
                <w:sz w:val="26"/>
                <w:szCs w:val="26"/>
              </w:rPr>
            </w:pPr>
            <w:r w:rsidRPr="00592A1D">
              <w:rPr>
                <w:color w:val="000000"/>
                <w:sz w:val="26"/>
                <w:szCs w:val="26"/>
              </w:rPr>
              <w:t>0.5 [0.2;1.4]</w:t>
            </w:r>
          </w:p>
        </w:tc>
        <w:tc>
          <w:tcPr>
            <w:tcW w:w="2369" w:type="dxa"/>
            <w:vAlign w:val="center"/>
          </w:tcPr>
          <w:p w14:paraId="30D4953F" w14:textId="77777777" w:rsidR="007F2869" w:rsidRPr="00592A1D" w:rsidRDefault="007F2869" w:rsidP="00592A1D">
            <w:pPr>
              <w:spacing w:line="276" w:lineRule="auto"/>
              <w:jc w:val="center"/>
              <w:rPr>
                <w:color w:val="000000"/>
                <w:sz w:val="26"/>
                <w:szCs w:val="26"/>
              </w:rPr>
            </w:pPr>
            <w:r w:rsidRPr="00592A1D">
              <w:rPr>
                <w:color w:val="000000"/>
                <w:sz w:val="26"/>
                <w:szCs w:val="26"/>
              </w:rPr>
              <w:t>6.9 [-4.3;18]</w:t>
            </w:r>
          </w:p>
        </w:tc>
        <w:tc>
          <w:tcPr>
            <w:tcW w:w="990" w:type="dxa"/>
            <w:vAlign w:val="bottom"/>
          </w:tcPr>
          <w:p w14:paraId="666E5DDD" w14:textId="77777777" w:rsidR="007F2869" w:rsidRPr="00592A1D" w:rsidRDefault="007F2869" w:rsidP="008874C5">
            <w:pPr>
              <w:spacing w:line="276" w:lineRule="auto"/>
              <w:jc w:val="both"/>
              <w:rPr>
                <w:sz w:val="26"/>
                <w:szCs w:val="26"/>
              </w:rPr>
            </w:pPr>
            <w:r w:rsidRPr="00592A1D">
              <w:rPr>
                <w:color w:val="000000"/>
                <w:sz w:val="26"/>
                <w:szCs w:val="26"/>
              </w:rPr>
              <w:t>0.276</w:t>
            </w:r>
          </w:p>
        </w:tc>
      </w:tr>
      <w:tr w:rsidR="007F2869" w:rsidRPr="00FD6D5B" w14:paraId="62E963CD" w14:textId="77777777" w:rsidTr="00112D45">
        <w:tc>
          <w:tcPr>
            <w:tcW w:w="4957" w:type="dxa"/>
            <w:vAlign w:val="bottom"/>
          </w:tcPr>
          <w:p w14:paraId="18F2EE25" w14:textId="77777777" w:rsidR="007F2869" w:rsidRPr="00592A1D" w:rsidRDefault="007F2869" w:rsidP="008874C5">
            <w:pPr>
              <w:spacing w:line="276" w:lineRule="auto"/>
              <w:jc w:val="both"/>
              <w:rPr>
                <w:sz w:val="26"/>
                <w:szCs w:val="26"/>
              </w:rPr>
            </w:pPr>
            <w:r w:rsidRPr="00592A1D">
              <w:rPr>
                <w:color w:val="000000"/>
                <w:sz w:val="26"/>
                <w:szCs w:val="26"/>
              </w:rPr>
              <w:t>Gestational oligohydramnios – n (%)</w:t>
            </w:r>
          </w:p>
        </w:tc>
        <w:tc>
          <w:tcPr>
            <w:tcW w:w="1925" w:type="dxa"/>
            <w:vAlign w:val="center"/>
          </w:tcPr>
          <w:p w14:paraId="3AA6B0B9" w14:textId="35960A9E" w:rsidR="007F2869" w:rsidRPr="00592A1D" w:rsidRDefault="007F2869" w:rsidP="00592A1D">
            <w:pPr>
              <w:spacing w:line="276" w:lineRule="auto"/>
              <w:jc w:val="center"/>
              <w:rPr>
                <w:color w:val="000000"/>
                <w:sz w:val="26"/>
                <w:szCs w:val="26"/>
              </w:rPr>
            </w:pPr>
            <w:r w:rsidRPr="00592A1D">
              <w:rPr>
                <w:color w:val="000000"/>
                <w:sz w:val="26"/>
                <w:szCs w:val="26"/>
              </w:rPr>
              <w:t>1 (1.4%)</w:t>
            </w:r>
          </w:p>
        </w:tc>
        <w:tc>
          <w:tcPr>
            <w:tcW w:w="1925" w:type="dxa"/>
            <w:vAlign w:val="center"/>
          </w:tcPr>
          <w:p w14:paraId="27D67449" w14:textId="2DCC266B" w:rsidR="007F2869" w:rsidRPr="00592A1D" w:rsidRDefault="007F2869" w:rsidP="00592A1D">
            <w:pPr>
              <w:spacing w:line="276" w:lineRule="auto"/>
              <w:jc w:val="center"/>
              <w:rPr>
                <w:color w:val="000000"/>
                <w:sz w:val="26"/>
                <w:szCs w:val="26"/>
              </w:rPr>
            </w:pPr>
            <w:r w:rsidRPr="00592A1D">
              <w:rPr>
                <w:color w:val="000000"/>
                <w:sz w:val="26"/>
                <w:szCs w:val="26"/>
              </w:rPr>
              <w:t>6 (8.2%)</w:t>
            </w:r>
          </w:p>
        </w:tc>
        <w:tc>
          <w:tcPr>
            <w:tcW w:w="1694" w:type="dxa"/>
            <w:vAlign w:val="center"/>
          </w:tcPr>
          <w:p w14:paraId="6937EE82" w14:textId="77777777" w:rsidR="007F2869" w:rsidRPr="00592A1D" w:rsidRDefault="007F2869" w:rsidP="00592A1D">
            <w:pPr>
              <w:spacing w:line="276" w:lineRule="auto"/>
              <w:jc w:val="center"/>
              <w:rPr>
                <w:color w:val="000000"/>
                <w:sz w:val="26"/>
                <w:szCs w:val="26"/>
              </w:rPr>
            </w:pPr>
            <w:r w:rsidRPr="00592A1D">
              <w:rPr>
                <w:color w:val="000000"/>
                <w:sz w:val="26"/>
                <w:szCs w:val="26"/>
              </w:rPr>
              <w:t>6 [0.7;48.6]</w:t>
            </w:r>
          </w:p>
        </w:tc>
        <w:tc>
          <w:tcPr>
            <w:tcW w:w="2369" w:type="dxa"/>
            <w:vAlign w:val="center"/>
          </w:tcPr>
          <w:p w14:paraId="21C5D0D6" w14:textId="77777777" w:rsidR="007F2869" w:rsidRPr="00592A1D" w:rsidRDefault="007F2869" w:rsidP="00592A1D">
            <w:pPr>
              <w:spacing w:line="276" w:lineRule="auto"/>
              <w:jc w:val="center"/>
              <w:rPr>
                <w:color w:val="000000"/>
                <w:sz w:val="26"/>
                <w:szCs w:val="26"/>
              </w:rPr>
            </w:pPr>
            <w:r w:rsidRPr="00592A1D">
              <w:rPr>
                <w:color w:val="000000"/>
                <w:sz w:val="26"/>
                <w:szCs w:val="26"/>
              </w:rPr>
              <w:t>6.8 [-1.4;15.1]</w:t>
            </w:r>
          </w:p>
        </w:tc>
        <w:tc>
          <w:tcPr>
            <w:tcW w:w="990" w:type="dxa"/>
            <w:vAlign w:val="bottom"/>
          </w:tcPr>
          <w:p w14:paraId="3CE972E4" w14:textId="77777777" w:rsidR="007F2869" w:rsidRPr="00592A1D" w:rsidRDefault="007F2869" w:rsidP="008874C5">
            <w:pPr>
              <w:spacing w:line="276" w:lineRule="auto"/>
              <w:jc w:val="both"/>
              <w:rPr>
                <w:sz w:val="26"/>
                <w:szCs w:val="26"/>
              </w:rPr>
            </w:pPr>
            <w:r w:rsidRPr="00592A1D">
              <w:rPr>
                <w:sz w:val="26"/>
                <w:szCs w:val="26"/>
              </w:rPr>
              <w:t>0.115</w:t>
            </w:r>
          </w:p>
        </w:tc>
      </w:tr>
      <w:tr w:rsidR="007F2869" w:rsidRPr="00FD6D5B" w14:paraId="1168E884" w14:textId="77777777" w:rsidTr="00112D45">
        <w:tc>
          <w:tcPr>
            <w:tcW w:w="4957" w:type="dxa"/>
            <w:vAlign w:val="bottom"/>
          </w:tcPr>
          <w:p w14:paraId="2EA69A8C" w14:textId="77777777" w:rsidR="007F2869" w:rsidRPr="00592A1D" w:rsidRDefault="007F2869" w:rsidP="008874C5">
            <w:pPr>
              <w:spacing w:line="276" w:lineRule="auto"/>
              <w:jc w:val="both"/>
              <w:rPr>
                <w:sz w:val="26"/>
                <w:szCs w:val="26"/>
              </w:rPr>
            </w:pPr>
            <w:r w:rsidRPr="00592A1D">
              <w:rPr>
                <w:color w:val="000000"/>
                <w:sz w:val="26"/>
                <w:szCs w:val="26"/>
              </w:rPr>
              <w:t>Gestational polyhydramnios – n (%)</w:t>
            </w:r>
          </w:p>
        </w:tc>
        <w:tc>
          <w:tcPr>
            <w:tcW w:w="1925" w:type="dxa"/>
            <w:vAlign w:val="center"/>
          </w:tcPr>
          <w:p w14:paraId="4883B5FD" w14:textId="40E11D76" w:rsidR="007F2869" w:rsidRPr="00592A1D" w:rsidRDefault="007F2869" w:rsidP="00592A1D">
            <w:pPr>
              <w:spacing w:line="276" w:lineRule="auto"/>
              <w:jc w:val="center"/>
              <w:rPr>
                <w:color w:val="000000"/>
                <w:sz w:val="26"/>
                <w:szCs w:val="26"/>
              </w:rPr>
            </w:pPr>
            <w:r w:rsidRPr="00592A1D">
              <w:rPr>
                <w:color w:val="000000"/>
                <w:sz w:val="26"/>
                <w:szCs w:val="26"/>
              </w:rPr>
              <w:t>5 (6.8%)</w:t>
            </w:r>
          </w:p>
        </w:tc>
        <w:tc>
          <w:tcPr>
            <w:tcW w:w="1925" w:type="dxa"/>
            <w:vAlign w:val="center"/>
          </w:tcPr>
          <w:p w14:paraId="7FE98F89" w14:textId="411CDB02" w:rsidR="007F2869" w:rsidRPr="00592A1D" w:rsidRDefault="007F2869" w:rsidP="00592A1D">
            <w:pPr>
              <w:spacing w:line="276" w:lineRule="auto"/>
              <w:jc w:val="center"/>
              <w:rPr>
                <w:color w:val="000000"/>
                <w:sz w:val="26"/>
                <w:szCs w:val="26"/>
              </w:rPr>
            </w:pPr>
            <w:r w:rsidRPr="00592A1D">
              <w:rPr>
                <w:color w:val="000000"/>
                <w:sz w:val="26"/>
                <w:szCs w:val="26"/>
              </w:rPr>
              <w:t>4 (5.5%)</w:t>
            </w:r>
          </w:p>
        </w:tc>
        <w:tc>
          <w:tcPr>
            <w:tcW w:w="1694" w:type="dxa"/>
            <w:vAlign w:val="center"/>
          </w:tcPr>
          <w:p w14:paraId="3E3478CD" w14:textId="77777777" w:rsidR="007F2869" w:rsidRPr="00592A1D" w:rsidRDefault="007F2869" w:rsidP="00592A1D">
            <w:pPr>
              <w:spacing w:line="276" w:lineRule="auto"/>
              <w:jc w:val="center"/>
              <w:rPr>
                <w:color w:val="000000"/>
                <w:sz w:val="26"/>
                <w:szCs w:val="26"/>
              </w:rPr>
            </w:pPr>
            <w:r w:rsidRPr="00592A1D">
              <w:rPr>
                <w:color w:val="000000"/>
                <w:sz w:val="26"/>
                <w:szCs w:val="26"/>
              </w:rPr>
              <w:t>0.8 [0.2;2.9]</w:t>
            </w:r>
          </w:p>
        </w:tc>
        <w:tc>
          <w:tcPr>
            <w:tcW w:w="2369" w:type="dxa"/>
            <w:vAlign w:val="center"/>
          </w:tcPr>
          <w:p w14:paraId="7E0B1807" w14:textId="77777777" w:rsidR="007F2869" w:rsidRPr="00592A1D" w:rsidRDefault="007F2869" w:rsidP="00592A1D">
            <w:pPr>
              <w:spacing w:line="276" w:lineRule="auto"/>
              <w:jc w:val="center"/>
              <w:rPr>
                <w:color w:val="000000"/>
                <w:sz w:val="26"/>
                <w:szCs w:val="26"/>
              </w:rPr>
            </w:pPr>
            <w:r w:rsidRPr="00592A1D">
              <w:rPr>
                <w:color w:val="000000"/>
                <w:sz w:val="26"/>
                <w:szCs w:val="26"/>
              </w:rPr>
              <w:t>1.3 [-7.8;10.5]</w:t>
            </w:r>
          </w:p>
        </w:tc>
        <w:tc>
          <w:tcPr>
            <w:tcW w:w="990" w:type="dxa"/>
            <w:vAlign w:val="bottom"/>
          </w:tcPr>
          <w:p w14:paraId="0AA5B04B" w14:textId="77777777" w:rsidR="007F2869" w:rsidRPr="00592A1D" w:rsidRDefault="007F2869" w:rsidP="008874C5">
            <w:pPr>
              <w:spacing w:line="276" w:lineRule="auto"/>
              <w:jc w:val="both"/>
              <w:rPr>
                <w:sz w:val="26"/>
                <w:szCs w:val="26"/>
              </w:rPr>
            </w:pPr>
            <w:r w:rsidRPr="00592A1D">
              <w:rPr>
                <w:sz w:val="26"/>
                <w:szCs w:val="26"/>
              </w:rPr>
              <w:t>0.95</w:t>
            </w:r>
          </w:p>
        </w:tc>
      </w:tr>
      <w:tr w:rsidR="007F2869" w:rsidRPr="00FD6D5B" w14:paraId="53B64338" w14:textId="77777777" w:rsidTr="00112D45">
        <w:tc>
          <w:tcPr>
            <w:tcW w:w="4957" w:type="dxa"/>
            <w:vAlign w:val="bottom"/>
          </w:tcPr>
          <w:p w14:paraId="00ACDD6F" w14:textId="77777777" w:rsidR="007F2869" w:rsidRPr="00592A1D" w:rsidRDefault="007F2869" w:rsidP="008874C5">
            <w:pPr>
              <w:spacing w:line="276" w:lineRule="auto"/>
              <w:jc w:val="both"/>
              <w:rPr>
                <w:sz w:val="26"/>
                <w:szCs w:val="26"/>
              </w:rPr>
            </w:pPr>
            <w:r w:rsidRPr="00592A1D">
              <w:rPr>
                <w:sz w:val="26"/>
                <w:szCs w:val="26"/>
              </w:rPr>
              <w:t>Maternal ICU events after vaccination – n (%)</w:t>
            </w:r>
          </w:p>
        </w:tc>
        <w:tc>
          <w:tcPr>
            <w:tcW w:w="1925" w:type="dxa"/>
            <w:vAlign w:val="center"/>
          </w:tcPr>
          <w:p w14:paraId="02B797C3" w14:textId="77777777"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925" w:type="dxa"/>
            <w:vAlign w:val="center"/>
          </w:tcPr>
          <w:p w14:paraId="5845BC4D" w14:textId="77777777"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694" w:type="dxa"/>
            <w:vAlign w:val="center"/>
          </w:tcPr>
          <w:p w14:paraId="0655BE9D"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227E2FBB"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990" w:type="dxa"/>
            <w:vAlign w:val="center"/>
          </w:tcPr>
          <w:p w14:paraId="5DF9D03B" w14:textId="77777777" w:rsidR="007F2869" w:rsidRPr="00592A1D" w:rsidRDefault="007F2869" w:rsidP="008874C5">
            <w:pPr>
              <w:spacing w:line="276" w:lineRule="auto"/>
              <w:jc w:val="both"/>
              <w:rPr>
                <w:sz w:val="26"/>
                <w:szCs w:val="26"/>
              </w:rPr>
            </w:pPr>
            <w:r w:rsidRPr="00592A1D">
              <w:rPr>
                <w:color w:val="000000"/>
                <w:sz w:val="26"/>
                <w:szCs w:val="26"/>
              </w:rPr>
              <w:t>-</w:t>
            </w:r>
          </w:p>
        </w:tc>
      </w:tr>
      <w:tr w:rsidR="007F2869" w:rsidRPr="00FD6D5B" w14:paraId="6E9FB225" w14:textId="77777777" w:rsidTr="00112D45">
        <w:tc>
          <w:tcPr>
            <w:tcW w:w="4957" w:type="dxa"/>
            <w:vAlign w:val="bottom"/>
          </w:tcPr>
          <w:p w14:paraId="123DA8BE" w14:textId="77777777" w:rsidR="007F2869" w:rsidRPr="00592A1D" w:rsidRDefault="007F2869" w:rsidP="008874C5">
            <w:pPr>
              <w:spacing w:line="276" w:lineRule="auto"/>
              <w:jc w:val="both"/>
              <w:rPr>
                <w:sz w:val="26"/>
                <w:szCs w:val="26"/>
              </w:rPr>
            </w:pPr>
            <w:r w:rsidRPr="00592A1D">
              <w:rPr>
                <w:color w:val="000000"/>
                <w:sz w:val="26"/>
                <w:szCs w:val="26"/>
              </w:rPr>
              <w:t>Still birth – n (%)</w:t>
            </w:r>
          </w:p>
        </w:tc>
        <w:tc>
          <w:tcPr>
            <w:tcW w:w="1925" w:type="dxa"/>
            <w:vAlign w:val="center"/>
          </w:tcPr>
          <w:p w14:paraId="627F3BFD" w14:textId="77777777"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925" w:type="dxa"/>
            <w:vAlign w:val="center"/>
          </w:tcPr>
          <w:p w14:paraId="462D573D" w14:textId="77777777"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694" w:type="dxa"/>
            <w:vAlign w:val="center"/>
          </w:tcPr>
          <w:p w14:paraId="5478A270"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32FC9661"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990" w:type="dxa"/>
            <w:vAlign w:val="center"/>
          </w:tcPr>
          <w:p w14:paraId="1F21CC1A" w14:textId="77777777" w:rsidR="007F2869" w:rsidRPr="00592A1D" w:rsidRDefault="007F2869" w:rsidP="008874C5">
            <w:pPr>
              <w:spacing w:line="276" w:lineRule="auto"/>
              <w:jc w:val="both"/>
              <w:rPr>
                <w:sz w:val="26"/>
                <w:szCs w:val="26"/>
              </w:rPr>
            </w:pPr>
            <w:r w:rsidRPr="00592A1D">
              <w:rPr>
                <w:color w:val="000000"/>
                <w:sz w:val="26"/>
                <w:szCs w:val="26"/>
              </w:rPr>
              <w:t>-</w:t>
            </w:r>
          </w:p>
        </w:tc>
      </w:tr>
      <w:tr w:rsidR="007F2869" w:rsidRPr="00FD6D5B" w14:paraId="6DA1F509" w14:textId="77777777" w:rsidTr="00112D45">
        <w:tc>
          <w:tcPr>
            <w:tcW w:w="4957" w:type="dxa"/>
            <w:vAlign w:val="bottom"/>
          </w:tcPr>
          <w:p w14:paraId="7F823830" w14:textId="77777777" w:rsidR="007F2869" w:rsidRPr="00592A1D" w:rsidRDefault="007F2869" w:rsidP="008874C5">
            <w:pPr>
              <w:spacing w:line="276" w:lineRule="auto"/>
              <w:jc w:val="both"/>
              <w:rPr>
                <w:sz w:val="26"/>
                <w:szCs w:val="26"/>
              </w:rPr>
            </w:pPr>
            <w:r w:rsidRPr="00592A1D">
              <w:rPr>
                <w:color w:val="000000"/>
                <w:sz w:val="26"/>
                <w:szCs w:val="26"/>
              </w:rPr>
              <w:t>Birthweights – grams</w:t>
            </w:r>
          </w:p>
        </w:tc>
        <w:tc>
          <w:tcPr>
            <w:tcW w:w="1925" w:type="dxa"/>
            <w:vAlign w:val="center"/>
          </w:tcPr>
          <w:p w14:paraId="41B2884B" w14:textId="3354BF53" w:rsidR="007F2869" w:rsidRPr="00592A1D" w:rsidRDefault="007F2869" w:rsidP="00592A1D">
            <w:pPr>
              <w:spacing w:line="276" w:lineRule="auto"/>
              <w:jc w:val="center"/>
              <w:rPr>
                <w:color w:val="000000"/>
                <w:sz w:val="26"/>
                <w:szCs w:val="26"/>
              </w:rPr>
            </w:pPr>
            <w:r w:rsidRPr="00592A1D">
              <w:rPr>
                <w:color w:val="000000"/>
                <w:sz w:val="26"/>
                <w:szCs w:val="26"/>
              </w:rPr>
              <w:t>3372.5±463.5</w:t>
            </w:r>
          </w:p>
        </w:tc>
        <w:tc>
          <w:tcPr>
            <w:tcW w:w="1925" w:type="dxa"/>
            <w:vAlign w:val="center"/>
          </w:tcPr>
          <w:p w14:paraId="79236CA6" w14:textId="134F8340" w:rsidR="007F2869" w:rsidRPr="00592A1D" w:rsidRDefault="007F2869" w:rsidP="00592A1D">
            <w:pPr>
              <w:spacing w:line="276" w:lineRule="auto"/>
              <w:jc w:val="center"/>
              <w:rPr>
                <w:color w:val="000000"/>
                <w:sz w:val="26"/>
                <w:szCs w:val="26"/>
              </w:rPr>
            </w:pPr>
            <w:r w:rsidRPr="00592A1D">
              <w:rPr>
                <w:color w:val="000000"/>
                <w:sz w:val="26"/>
                <w:szCs w:val="26"/>
              </w:rPr>
              <w:t>3196.6±407.6</w:t>
            </w:r>
          </w:p>
        </w:tc>
        <w:tc>
          <w:tcPr>
            <w:tcW w:w="1694" w:type="dxa"/>
            <w:vAlign w:val="center"/>
          </w:tcPr>
          <w:p w14:paraId="5F0C207A"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6F46D20B" w14:textId="77777777" w:rsidR="007F2869" w:rsidRPr="00592A1D" w:rsidRDefault="007F2869" w:rsidP="00592A1D">
            <w:pPr>
              <w:spacing w:line="276" w:lineRule="auto"/>
              <w:jc w:val="center"/>
              <w:rPr>
                <w:color w:val="000000"/>
                <w:sz w:val="26"/>
                <w:szCs w:val="26"/>
              </w:rPr>
            </w:pPr>
            <w:r w:rsidRPr="00592A1D">
              <w:rPr>
                <w:color w:val="000000"/>
                <w:sz w:val="26"/>
                <w:szCs w:val="26"/>
              </w:rPr>
              <w:t>176 [33.1;318.7]</w:t>
            </w:r>
          </w:p>
        </w:tc>
        <w:tc>
          <w:tcPr>
            <w:tcW w:w="990" w:type="dxa"/>
            <w:vAlign w:val="center"/>
          </w:tcPr>
          <w:p w14:paraId="0AF4D527" w14:textId="77777777" w:rsidR="007F2869" w:rsidRPr="00592A1D" w:rsidRDefault="007F2869" w:rsidP="008874C5">
            <w:pPr>
              <w:spacing w:line="276" w:lineRule="auto"/>
              <w:jc w:val="both"/>
              <w:rPr>
                <w:sz w:val="26"/>
                <w:szCs w:val="26"/>
              </w:rPr>
            </w:pPr>
            <w:r w:rsidRPr="00592A1D">
              <w:rPr>
                <w:sz w:val="26"/>
                <w:szCs w:val="26"/>
              </w:rPr>
              <w:t>0.016</w:t>
            </w:r>
          </w:p>
        </w:tc>
      </w:tr>
      <w:tr w:rsidR="007F2869" w:rsidRPr="00FD6D5B" w14:paraId="0154D6B8" w14:textId="77777777" w:rsidTr="00112D45">
        <w:tc>
          <w:tcPr>
            <w:tcW w:w="4957" w:type="dxa"/>
            <w:vAlign w:val="bottom"/>
          </w:tcPr>
          <w:p w14:paraId="79423920" w14:textId="77777777" w:rsidR="007F2869" w:rsidRPr="00592A1D" w:rsidRDefault="007F2869" w:rsidP="008874C5">
            <w:pPr>
              <w:spacing w:line="276" w:lineRule="auto"/>
              <w:jc w:val="both"/>
              <w:rPr>
                <w:sz w:val="26"/>
                <w:szCs w:val="26"/>
              </w:rPr>
            </w:pPr>
            <w:r w:rsidRPr="00592A1D">
              <w:rPr>
                <w:sz w:val="26"/>
                <w:szCs w:val="26"/>
              </w:rPr>
              <w:t>Low birthweight – n (%)</w:t>
            </w:r>
          </w:p>
        </w:tc>
        <w:tc>
          <w:tcPr>
            <w:tcW w:w="1925" w:type="dxa"/>
            <w:vAlign w:val="center"/>
          </w:tcPr>
          <w:p w14:paraId="7C967F53" w14:textId="5DA4343F" w:rsidR="007F2869" w:rsidRPr="00592A1D" w:rsidRDefault="007F2869" w:rsidP="00592A1D">
            <w:pPr>
              <w:spacing w:line="276" w:lineRule="auto"/>
              <w:jc w:val="center"/>
              <w:rPr>
                <w:color w:val="000000"/>
                <w:sz w:val="26"/>
                <w:szCs w:val="26"/>
              </w:rPr>
            </w:pPr>
            <w:r w:rsidRPr="00592A1D">
              <w:rPr>
                <w:color w:val="000000"/>
                <w:sz w:val="26"/>
                <w:szCs w:val="26"/>
              </w:rPr>
              <w:t>1 (1.4%)</w:t>
            </w:r>
          </w:p>
        </w:tc>
        <w:tc>
          <w:tcPr>
            <w:tcW w:w="1925" w:type="dxa"/>
            <w:vAlign w:val="center"/>
          </w:tcPr>
          <w:p w14:paraId="349F995A" w14:textId="4FD8CCDC" w:rsidR="007F2869" w:rsidRPr="00592A1D" w:rsidRDefault="007F2869" w:rsidP="00592A1D">
            <w:pPr>
              <w:spacing w:line="276" w:lineRule="auto"/>
              <w:jc w:val="center"/>
              <w:rPr>
                <w:color w:val="000000"/>
                <w:sz w:val="26"/>
                <w:szCs w:val="26"/>
              </w:rPr>
            </w:pPr>
            <w:r w:rsidRPr="00592A1D">
              <w:rPr>
                <w:color w:val="000000"/>
                <w:sz w:val="26"/>
                <w:szCs w:val="26"/>
              </w:rPr>
              <w:t>2 (2.7%)</w:t>
            </w:r>
          </w:p>
        </w:tc>
        <w:tc>
          <w:tcPr>
            <w:tcW w:w="1694" w:type="dxa"/>
            <w:vAlign w:val="center"/>
          </w:tcPr>
          <w:p w14:paraId="69CAD175" w14:textId="77777777" w:rsidR="007F2869" w:rsidRPr="00592A1D" w:rsidRDefault="007F2869" w:rsidP="00592A1D">
            <w:pPr>
              <w:spacing w:line="276" w:lineRule="auto"/>
              <w:jc w:val="center"/>
              <w:rPr>
                <w:color w:val="000000"/>
                <w:sz w:val="26"/>
                <w:szCs w:val="26"/>
              </w:rPr>
            </w:pPr>
            <w:r w:rsidRPr="00592A1D">
              <w:rPr>
                <w:color w:val="000000"/>
                <w:sz w:val="26"/>
                <w:szCs w:val="26"/>
              </w:rPr>
              <w:t>2 [0.2;21.6]</w:t>
            </w:r>
          </w:p>
        </w:tc>
        <w:tc>
          <w:tcPr>
            <w:tcW w:w="2369" w:type="dxa"/>
            <w:vAlign w:val="center"/>
          </w:tcPr>
          <w:p w14:paraId="24D26573" w14:textId="77777777" w:rsidR="007F2869" w:rsidRPr="00592A1D" w:rsidRDefault="007F2869" w:rsidP="00592A1D">
            <w:pPr>
              <w:spacing w:line="276" w:lineRule="auto"/>
              <w:jc w:val="center"/>
              <w:rPr>
                <w:color w:val="000000"/>
                <w:sz w:val="26"/>
                <w:szCs w:val="26"/>
              </w:rPr>
            </w:pPr>
            <w:r w:rsidRPr="00592A1D">
              <w:rPr>
                <w:color w:val="000000"/>
                <w:sz w:val="26"/>
                <w:szCs w:val="26"/>
              </w:rPr>
              <w:t>1.3 [-4.5;7.3]</w:t>
            </w:r>
          </w:p>
        </w:tc>
        <w:tc>
          <w:tcPr>
            <w:tcW w:w="990" w:type="dxa"/>
            <w:vAlign w:val="bottom"/>
          </w:tcPr>
          <w:p w14:paraId="368AAE7E" w14:textId="77777777" w:rsidR="007F2869" w:rsidRPr="00592A1D" w:rsidRDefault="007F2869" w:rsidP="008874C5">
            <w:pPr>
              <w:spacing w:line="276" w:lineRule="auto"/>
              <w:jc w:val="both"/>
              <w:rPr>
                <w:sz w:val="26"/>
                <w:szCs w:val="26"/>
              </w:rPr>
            </w:pPr>
            <w:r w:rsidRPr="00592A1D">
              <w:rPr>
                <w:sz w:val="26"/>
                <w:szCs w:val="26"/>
              </w:rPr>
              <w:t>0.95</w:t>
            </w:r>
          </w:p>
        </w:tc>
      </w:tr>
      <w:tr w:rsidR="007F2869" w:rsidRPr="00FD6D5B" w14:paraId="18133E23" w14:textId="77777777" w:rsidTr="00112D45">
        <w:tc>
          <w:tcPr>
            <w:tcW w:w="4957" w:type="dxa"/>
            <w:vAlign w:val="bottom"/>
          </w:tcPr>
          <w:p w14:paraId="2EBDF423" w14:textId="77777777" w:rsidR="007F2869" w:rsidRPr="00592A1D" w:rsidRDefault="007F2869" w:rsidP="008874C5">
            <w:pPr>
              <w:spacing w:line="276" w:lineRule="auto"/>
              <w:jc w:val="both"/>
              <w:rPr>
                <w:sz w:val="26"/>
                <w:szCs w:val="26"/>
              </w:rPr>
            </w:pPr>
            <w:r w:rsidRPr="00592A1D">
              <w:rPr>
                <w:color w:val="000000"/>
                <w:sz w:val="26"/>
                <w:szCs w:val="26"/>
              </w:rPr>
              <w:t>Heavy birthweight – n (%)</w:t>
            </w:r>
          </w:p>
        </w:tc>
        <w:tc>
          <w:tcPr>
            <w:tcW w:w="1925" w:type="dxa"/>
            <w:vAlign w:val="center"/>
          </w:tcPr>
          <w:p w14:paraId="484BAB65" w14:textId="3C1C1E57" w:rsidR="007F2869" w:rsidRPr="00592A1D" w:rsidRDefault="007F2869" w:rsidP="00592A1D">
            <w:pPr>
              <w:spacing w:line="276" w:lineRule="auto"/>
              <w:jc w:val="center"/>
              <w:rPr>
                <w:color w:val="000000"/>
                <w:sz w:val="26"/>
                <w:szCs w:val="26"/>
              </w:rPr>
            </w:pPr>
            <w:r w:rsidRPr="00592A1D">
              <w:rPr>
                <w:color w:val="000000"/>
                <w:sz w:val="26"/>
                <w:szCs w:val="26"/>
              </w:rPr>
              <w:t>3 (4.2%)</w:t>
            </w:r>
          </w:p>
        </w:tc>
        <w:tc>
          <w:tcPr>
            <w:tcW w:w="1925" w:type="dxa"/>
            <w:vAlign w:val="center"/>
          </w:tcPr>
          <w:p w14:paraId="19FB2E61" w14:textId="1FAAC086" w:rsidR="007F2869" w:rsidRPr="00592A1D" w:rsidRDefault="007F2869" w:rsidP="00592A1D">
            <w:pPr>
              <w:spacing w:line="276" w:lineRule="auto"/>
              <w:jc w:val="center"/>
              <w:rPr>
                <w:color w:val="000000"/>
                <w:sz w:val="26"/>
                <w:szCs w:val="26"/>
              </w:rPr>
            </w:pPr>
            <w:r w:rsidRPr="00592A1D">
              <w:rPr>
                <w:color w:val="000000"/>
                <w:sz w:val="26"/>
                <w:szCs w:val="26"/>
              </w:rPr>
              <w:t>2 (2.7%)</w:t>
            </w:r>
          </w:p>
        </w:tc>
        <w:tc>
          <w:tcPr>
            <w:tcW w:w="1694" w:type="dxa"/>
            <w:vAlign w:val="center"/>
          </w:tcPr>
          <w:p w14:paraId="542EF197" w14:textId="77777777" w:rsidR="007F2869" w:rsidRPr="00592A1D" w:rsidRDefault="007F2869" w:rsidP="00592A1D">
            <w:pPr>
              <w:spacing w:line="276" w:lineRule="auto"/>
              <w:jc w:val="center"/>
              <w:rPr>
                <w:color w:val="000000"/>
                <w:sz w:val="26"/>
                <w:szCs w:val="26"/>
              </w:rPr>
            </w:pPr>
            <w:r w:rsidRPr="00592A1D">
              <w:rPr>
                <w:color w:val="000000"/>
                <w:sz w:val="26"/>
                <w:szCs w:val="26"/>
              </w:rPr>
              <w:t>0.7 [0.1;3.9]</w:t>
            </w:r>
          </w:p>
        </w:tc>
        <w:tc>
          <w:tcPr>
            <w:tcW w:w="2369" w:type="dxa"/>
            <w:vAlign w:val="center"/>
          </w:tcPr>
          <w:p w14:paraId="27F70A18" w14:textId="77777777" w:rsidR="007F2869" w:rsidRPr="00592A1D" w:rsidRDefault="007F2869" w:rsidP="00592A1D">
            <w:pPr>
              <w:spacing w:line="276" w:lineRule="auto"/>
              <w:jc w:val="center"/>
              <w:rPr>
                <w:color w:val="000000"/>
                <w:sz w:val="26"/>
                <w:szCs w:val="26"/>
              </w:rPr>
            </w:pPr>
            <w:r w:rsidRPr="00592A1D">
              <w:rPr>
                <w:color w:val="000000"/>
                <w:sz w:val="26"/>
                <w:szCs w:val="26"/>
              </w:rPr>
              <w:t>1.5 [-5.9;8.6]</w:t>
            </w:r>
          </w:p>
        </w:tc>
        <w:tc>
          <w:tcPr>
            <w:tcW w:w="990" w:type="dxa"/>
            <w:vAlign w:val="bottom"/>
          </w:tcPr>
          <w:p w14:paraId="4B4B0532" w14:textId="77777777" w:rsidR="007F2869" w:rsidRPr="00592A1D" w:rsidRDefault="007F2869" w:rsidP="008874C5">
            <w:pPr>
              <w:spacing w:line="276" w:lineRule="auto"/>
              <w:jc w:val="both"/>
              <w:rPr>
                <w:sz w:val="26"/>
                <w:szCs w:val="26"/>
              </w:rPr>
            </w:pPr>
            <w:r w:rsidRPr="00592A1D">
              <w:rPr>
                <w:color w:val="000000"/>
                <w:sz w:val="26"/>
                <w:szCs w:val="26"/>
              </w:rPr>
              <w:t>0.681</w:t>
            </w:r>
          </w:p>
        </w:tc>
      </w:tr>
      <w:tr w:rsidR="007F2869" w:rsidRPr="00FD6D5B" w14:paraId="1C870D37" w14:textId="77777777" w:rsidTr="00112D45">
        <w:tc>
          <w:tcPr>
            <w:tcW w:w="4957" w:type="dxa"/>
            <w:vAlign w:val="bottom"/>
          </w:tcPr>
          <w:p w14:paraId="35437891" w14:textId="77777777" w:rsidR="007F2869" w:rsidRPr="00592A1D" w:rsidRDefault="007F2869" w:rsidP="008874C5">
            <w:pPr>
              <w:spacing w:line="276" w:lineRule="auto"/>
              <w:jc w:val="both"/>
              <w:rPr>
                <w:sz w:val="26"/>
                <w:szCs w:val="26"/>
              </w:rPr>
            </w:pPr>
            <w:r w:rsidRPr="00592A1D">
              <w:rPr>
                <w:color w:val="000000"/>
                <w:sz w:val="26"/>
                <w:szCs w:val="26"/>
              </w:rPr>
              <w:t>Birthweight percentile – percent</w:t>
            </w:r>
          </w:p>
        </w:tc>
        <w:tc>
          <w:tcPr>
            <w:tcW w:w="1925" w:type="dxa"/>
            <w:vAlign w:val="center"/>
          </w:tcPr>
          <w:p w14:paraId="787520D3" w14:textId="77777777" w:rsidR="007F2869" w:rsidRPr="00592A1D" w:rsidRDefault="007F2869" w:rsidP="00592A1D">
            <w:pPr>
              <w:spacing w:line="276" w:lineRule="auto"/>
              <w:jc w:val="center"/>
              <w:rPr>
                <w:color w:val="000000"/>
                <w:sz w:val="26"/>
                <w:szCs w:val="26"/>
              </w:rPr>
            </w:pPr>
            <w:r w:rsidRPr="00592A1D">
              <w:rPr>
                <w:color w:val="000000"/>
                <w:sz w:val="26"/>
                <w:szCs w:val="26"/>
              </w:rPr>
              <w:t>75.0 [75.0;90.0]</w:t>
            </w:r>
          </w:p>
        </w:tc>
        <w:tc>
          <w:tcPr>
            <w:tcW w:w="1925" w:type="dxa"/>
            <w:vAlign w:val="center"/>
          </w:tcPr>
          <w:p w14:paraId="407929CD" w14:textId="77777777" w:rsidR="007F2869" w:rsidRPr="00592A1D" w:rsidRDefault="007F2869" w:rsidP="00592A1D">
            <w:pPr>
              <w:spacing w:line="276" w:lineRule="auto"/>
              <w:jc w:val="center"/>
              <w:rPr>
                <w:color w:val="000000"/>
                <w:sz w:val="26"/>
                <w:szCs w:val="26"/>
              </w:rPr>
            </w:pPr>
            <w:r w:rsidRPr="00592A1D">
              <w:rPr>
                <w:color w:val="000000"/>
                <w:sz w:val="26"/>
                <w:szCs w:val="26"/>
              </w:rPr>
              <w:t>50.0 [25.0;75.0]</w:t>
            </w:r>
          </w:p>
        </w:tc>
        <w:tc>
          <w:tcPr>
            <w:tcW w:w="1694" w:type="dxa"/>
            <w:vAlign w:val="center"/>
          </w:tcPr>
          <w:p w14:paraId="03456DBA"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198F1A4A"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990" w:type="dxa"/>
            <w:vAlign w:val="center"/>
          </w:tcPr>
          <w:p w14:paraId="21F058B0" w14:textId="77777777" w:rsidR="007F2869" w:rsidRPr="00592A1D" w:rsidRDefault="007F2869" w:rsidP="008874C5">
            <w:pPr>
              <w:spacing w:line="276" w:lineRule="auto"/>
              <w:jc w:val="both"/>
              <w:rPr>
                <w:color w:val="000000"/>
                <w:sz w:val="26"/>
                <w:szCs w:val="26"/>
              </w:rPr>
            </w:pPr>
            <w:r w:rsidRPr="00592A1D">
              <w:rPr>
                <w:color w:val="000000"/>
                <w:sz w:val="26"/>
                <w:szCs w:val="26"/>
              </w:rPr>
              <w:t xml:space="preserve">&lt;0.001  </w:t>
            </w:r>
          </w:p>
        </w:tc>
      </w:tr>
      <w:tr w:rsidR="007F2869" w:rsidRPr="00FD6D5B" w14:paraId="1607C900" w14:textId="77777777" w:rsidTr="00112D45">
        <w:tc>
          <w:tcPr>
            <w:tcW w:w="4957" w:type="dxa"/>
            <w:vAlign w:val="bottom"/>
          </w:tcPr>
          <w:p w14:paraId="0412B014" w14:textId="77777777" w:rsidR="007F2869" w:rsidRPr="00592A1D" w:rsidRDefault="007F2869" w:rsidP="008874C5">
            <w:pPr>
              <w:spacing w:line="276" w:lineRule="auto"/>
              <w:jc w:val="both"/>
              <w:rPr>
                <w:sz w:val="26"/>
                <w:szCs w:val="26"/>
              </w:rPr>
            </w:pPr>
            <w:r w:rsidRPr="00592A1D">
              <w:rPr>
                <w:color w:val="000000"/>
                <w:sz w:val="26"/>
                <w:szCs w:val="26"/>
              </w:rPr>
              <w:t>Lower than 10</w:t>
            </w:r>
            <w:r w:rsidRPr="00592A1D">
              <w:rPr>
                <w:color w:val="000000"/>
                <w:sz w:val="26"/>
                <w:szCs w:val="26"/>
                <w:vertAlign w:val="superscript"/>
              </w:rPr>
              <w:t>th</w:t>
            </w:r>
            <w:r w:rsidRPr="00592A1D">
              <w:rPr>
                <w:color w:val="000000"/>
                <w:sz w:val="26"/>
                <w:szCs w:val="26"/>
              </w:rPr>
              <w:t xml:space="preserve"> percentile birthweight – n (%)</w:t>
            </w:r>
          </w:p>
        </w:tc>
        <w:tc>
          <w:tcPr>
            <w:tcW w:w="1925" w:type="dxa"/>
            <w:vAlign w:val="center"/>
          </w:tcPr>
          <w:p w14:paraId="5BF9B27A" w14:textId="0042BACB" w:rsidR="007F2869" w:rsidRPr="00592A1D" w:rsidRDefault="007F2869" w:rsidP="00592A1D">
            <w:pPr>
              <w:spacing w:line="276" w:lineRule="auto"/>
              <w:jc w:val="center"/>
              <w:rPr>
                <w:color w:val="000000"/>
                <w:sz w:val="26"/>
                <w:szCs w:val="26"/>
              </w:rPr>
            </w:pPr>
            <w:r w:rsidRPr="00592A1D">
              <w:rPr>
                <w:color w:val="000000"/>
                <w:sz w:val="26"/>
                <w:szCs w:val="26"/>
              </w:rPr>
              <w:t>0 (0.0%)</w:t>
            </w:r>
          </w:p>
        </w:tc>
        <w:tc>
          <w:tcPr>
            <w:tcW w:w="1925" w:type="dxa"/>
            <w:vAlign w:val="center"/>
          </w:tcPr>
          <w:p w14:paraId="1540C98A" w14:textId="1EDEA012" w:rsidR="007F2869" w:rsidRPr="00592A1D" w:rsidRDefault="007F2869" w:rsidP="00592A1D">
            <w:pPr>
              <w:spacing w:line="276" w:lineRule="auto"/>
              <w:jc w:val="center"/>
              <w:rPr>
                <w:color w:val="000000"/>
                <w:sz w:val="26"/>
                <w:szCs w:val="26"/>
              </w:rPr>
            </w:pPr>
            <w:r w:rsidRPr="00592A1D">
              <w:rPr>
                <w:color w:val="000000"/>
                <w:sz w:val="26"/>
                <w:szCs w:val="26"/>
              </w:rPr>
              <w:t>1 (1.4%)</w:t>
            </w:r>
          </w:p>
        </w:tc>
        <w:tc>
          <w:tcPr>
            <w:tcW w:w="1694" w:type="dxa"/>
            <w:vAlign w:val="center"/>
          </w:tcPr>
          <w:p w14:paraId="71807717" w14:textId="77777777" w:rsidR="007F2869" w:rsidRPr="00592A1D" w:rsidRDefault="007F2869" w:rsidP="00592A1D">
            <w:pPr>
              <w:spacing w:line="276" w:lineRule="auto"/>
              <w:jc w:val="center"/>
              <w:rPr>
                <w:color w:val="000000"/>
                <w:sz w:val="26"/>
                <w:szCs w:val="26"/>
              </w:rPr>
            </w:pPr>
            <w:r w:rsidRPr="00592A1D">
              <w:rPr>
                <w:color w:val="000000"/>
                <w:sz w:val="26"/>
                <w:szCs w:val="26"/>
              </w:rPr>
              <w:t>-</w:t>
            </w:r>
          </w:p>
        </w:tc>
        <w:tc>
          <w:tcPr>
            <w:tcW w:w="2369" w:type="dxa"/>
            <w:vAlign w:val="center"/>
          </w:tcPr>
          <w:p w14:paraId="6865A3E4" w14:textId="77777777" w:rsidR="007F2869" w:rsidRPr="00592A1D" w:rsidRDefault="007F2869" w:rsidP="00592A1D">
            <w:pPr>
              <w:spacing w:line="276" w:lineRule="auto"/>
              <w:jc w:val="center"/>
              <w:rPr>
                <w:color w:val="000000"/>
                <w:sz w:val="26"/>
                <w:szCs w:val="26"/>
              </w:rPr>
            </w:pPr>
            <w:r w:rsidRPr="00592A1D">
              <w:rPr>
                <w:color w:val="000000"/>
                <w:sz w:val="26"/>
                <w:szCs w:val="26"/>
              </w:rPr>
              <w:t>1.4 [-2.6;5.4]</w:t>
            </w:r>
          </w:p>
        </w:tc>
        <w:tc>
          <w:tcPr>
            <w:tcW w:w="990" w:type="dxa"/>
            <w:vAlign w:val="center"/>
          </w:tcPr>
          <w:p w14:paraId="1E4D4975" w14:textId="77777777" w:rsidR="007F2869" w:rsidRPr="00592A1D" w:rsidRDefault="007F2869" w:rsidP="008874C5">
            <w:pPr>
              <w:spacing w:line="276" w:lineRule="auto"/>
              <w:jc w:val="both"/>
              <w:rPr>
                <w:sz w:val="26"/>
                <w:szCs w:val="26"/>
              </w:rPr>
            </w:pPr>
            <w:r w:rsidRPr="00592A1D">
              <w:rPr>
                <w:color w:val="000000"/>
                <w:sz w:val="26"/>
                <w:szCs w:val="26"/>
              </w:rPr>
              <w:t>0.95</w:t>
            </w:r>
          </w:p>
        </w:tc>
      </w:tr>
      <w:tr w:rsidR="007F2869" w:rsidRPr="00FD6D5B" w14:paraId="1D2DBDC5" w14:textId="77777777" w:rsidTr="00112D45">
        <w:tc>
          <w:tcPr>
            <w:tcW w:w="4957" w:type="dxa"/>
            <w:vAlign w:val="bottom"/>
          </w:tcPr>
          <w:p w14:paraId="43B6C105" w14:textId="77777777" w:rsidR="007F2869" w:rsidRPr="00592A1D" w:rsidRDefault="007F2869" w:rsidP="008874C5">
            <w:pPr>
              <w:spacing w:line="276" w:lineRule="auto"/>
              <w:jc w:val="both"/>
              <w:rPr>
                <w:color w:val="000000"/>
                <w:sz w:val="26"/>
                <w:szCs w:val="26"/>
              </w:rPr>
            </w:pPr>
            <w:r w:rsidRPr="00592A1D">
              <w:rPr>
                <w:color w:val="000000"/>
                <w:sz w:val="26"/>
                <w:szCs w:val="26"/>
              </w:rPr>
              <w:t>Neonatal ICU events – n (%)</w:t>
            </w:r>
          </w:p>
        </w:tc>
        <w:tc>
          <w:tcPr>
            <w:tcW w:w="1925" w:type="dxa"/>
            <w:vAlign w:val="center"/>
          </w:tcPr>
          <w:p w14:paraId="5517A33F" w14:textId="3552AF7C" w:rsidR="007F2869" w:rsidRPr="00592A1D" w:rsidRDefault="007F2869" w:rsidP="00592A1D">
            <w:pPr>
              <w:spacing w:line="276" w:lineRule="auto"/>
              <w:jc w:val="center"/>
              <w:rPr>
                <w:color w:val="000000"/>
                <w:sz w:val="26"/>
                <w:szCs w:val="26"/>
              </w:rPr>
            </w:pPr>
            <w:r w:rsidRPr="00592A1D">
              <w:rPr>
                <w:color w:val="000000"/>
                <w:sz w:val="26"/>
                <w:szCs w:val="26"/>
              </w:rPr>
              <w:t>1 (1.4%)</w:t>
            </w:r>
          </w:p>
        </w:tc>
        <w:tc>
          <w:tcPr>
            <w:tcW w:w="1925" w:type="dxa"/>
            <w:vAlign w:val="center"/>
          </w:tcPr>
          <w:p w14:paraId="06DE9E34" w14:textId="1696DAF9" w:rsidR="007F2869" w:rsidRPr="00592A1D" w:rsidRDefault="007F2869" w:rsidP="00592A1D">
            <w:pPr>
              <w:spacing w:line="276" w:lineRule="auto"/>
              <w:jc w:val="center"/>
              <w:rPr>
                <w:color w:val="000000"/>
                <w:sz w:val="26"/>
                <w:szCs w:val="26"/>
              </w:rPr>
            </w:pPr>
            <w:r w:rsidRPr="00592A1D">
              <w:rPr>
                <w:color w:val="000000"/>
                <w:sz w:val="26"/>
                <w:szCs w:val="26"/>
              </w:rPr>
              <w:t>4 (5.5%)</w:t>
            </w:r>
          </w:p>
        </w:tc>
        <w:tc>
          <w:tcPr>
            <w:tcW w:w="1694" w:type="dxa"/>
            <w:vAlign w:val="center"/>
          </w:tcPr>
          <w:p w14:paraId="2567DD1A" w14:textId="77777777" w:rsidR="007F2869" w:rsidRPr="00592A1D" w:rsidRDefault="007F2869" w:rsidP="00592A1D">
            <w:pPr>
              <w:spacing w:line="276" w:lineRule="auto"/>
              <w:jc w:val="center"/>
              <w:rPr>
                <w:color w:val="000000"/>
                <w:sz w:val="26"/>
                <w:szCs w:val="26"/>
              </w:rPr>
            </w:pPr>
            <w:r w:rsidRPr="00592A1D">
              <w:rPr>
                <w:color w:val="000000"/>
                <w:sz w:val="26"/>
                <w:szCs w:val="26"/>
              </w:rPr>
              <w:t>4.0 [0.5;34.9]</w:t>
            </w:r>
          </w:p>
        </w:tc>
        <w:tc>
          <w:tcPr>
            <w:tcW w:w="2369" w:type="dxa"/>
            <w:vAlign w:val="center"/>
          </w:tcPr>
          <w:p w14:paraId="1C99E85E" w14:textId="500D0D81" w:rsidR="007F2869" w:rsidRPr="00592A1D" w:rsidRDefault="007F2869" w:rsidP="00592A1D">
            <w:pPr>
              <w:spacing w:line="276" w:lineRule="auto"/>
              <w:jc w:val="center"/>
              <w:rPr>
                <w:color w:val="000000"/>
                <w:sz w:val="26"/>
                <w:szCs w:val="26"/>
              </w:rPr>
            </w:pPr>
            <w:r w:rsidRPr="00592A1D">
              <w:rPr>
                <w:color w:val="000000"/>
                <w:sz w:val="26"/>
                <w:szCs w:val="26"/>
              </w:rPr>
              <w:t>4.1 [-3.1;11.3]</w:t>
            </w:r>
          </w:p>
        </w:tc>
        <w:tc>
          <w:tcPr>
            <w:tcW w:w="990" w:type="dxa"/>
            <w:vAlign w:val="center"/>
          </w:tcPr>
          <w:p w14:paraId="57742148" w14:textId="77777777" w:rsidR="007F2869" w:rsidRPr="00592A1D" w:rsidRDefault="007F2869" w:rsidP="008874C5">
            <w:pPr>
              <w:spacing w:line="276" w:lineRule="auto"/>
              <w:jc w:val="both"/>
              <w:rPr>
                <w:color w:val="000000"/>
                <w:sz w:val="26"/>
                <w:szCs w:val="26"/>
              </w:rPr>
            </w:pPr>
            <w:r w:rsidRPr="00592A1D">
              <w:rPr>
                <w:color w:val="000000"/>
                <w:sz w:val="26"/>
                <w:szCs w:val="26"/>
              </w:rPr>
              <w:t>0.366</w:t>
            </w:r>
          </w:p>
        </w:tc>
      </w:tr>
      <w:tr w:rsidR="007F2869" w:rsidRPr="00FD6D5B" w14:paraId="4B4D9D5E" w14:textId="77777777" w:rsidTr="00112D45">
        <w:tc>
          <w:tcPr>
            <w:tcW w:w="4957" w:type="dxa"/>
            <w:vAlign w:val="bottom"/>
          </w:tcPr>
          <w:p w14:paraId="7ED5F6A5" w14:textId="77777777" w:rsidR="007F2869" w:rsidRPr="00FD6D5B" w:rsidRDefault="007F2869" w:rsidP="008874C5">
            <w:pPr>
              <w:spacing w:line="276" w:lineRule="auto"/>
              <w:jc w:val="both"/>
              <w:rPr>
                <w:color w:val="000000"/>
                <w:sz w:val="26"/>
                <w:szCs w:val="26"/>
              </w:rPr>
            </w:pPr>
            <w:r w:rsidRPr="00FD6D5B">
              <w:rPr>
                <w:color w:val="000000"/>
                <w:sz w:val="26"/>
                <w:szCs w:val="26"/>
              </w:rPr>
              <w:t>Neonatal defects – n (%)</w:t>
            </w:r>
          </w:p>
        </w:tc>
        <w:tc>
          <w:tcPr>
            <w:tcW w:w="1925" w:type="dxa"/>
            <w:vAlign w:val="center"/>
          </w:tcPr>
          <w:p w14:paraId="71640E1A" w14:textId="2A9E1E95" w:rsidR="007F2869" w:rsidRPr="00FD6D5B" w:rsidRDefault="007F2869" w:rsidP="00592A1D">
            <w:pPr>
              <w:spacing w:line="276" w:lineRule="auto"/>
              <w:jc w:val="center"/>
              <w:rPr>
                <w:color w:val="000000"/>
                <w:sz w:val="26"/>
                <w:szCs w:val="26"/>
              </w:rPr>
            </w:pPr>
            <w:r w:rsidRPr="00FD6D5B">
              <w:rPr>
                <w:color w:val="000000"/>
                <w:sz w:val="26"/>
                <w:szCs w:val="26"/>
              </w:rPr>
              <w:t>0 (0.0%)</w:t>
            </w:r>
          </w:p>
        </w:tc>
        <w:tc>
          <w:tcPr>
            <w:tcW w:w="1925" w:type="dxa"/>
            <w:vAlign w:val="center"/>
          </w:tcPr>
          <w:p w14:paraId="267DE685" w14:textId="4368E8F9" w:rsidR="007F2869" w:rsidRPr="00FD6D5B" w:rsidRDefault="007F2869" w:rsidP="00592A1D">
            <w:pPr>
              <w:spacing w:line="276" w:lineRule="auto"/>
              <w:jc w:val="center"/>
              <w:rPr>
                <w:color w:val="000000"/>
                <w:sz w:val="26"/>
                <w:szCs w:val="26"/>
              </w:rPr>
            </w:pPr>
            <w:r w:rsidRPr="00FD6D5B">
              <w:rPr>
                <w:color w:val="000000"/>
                <w:sz w:val="26"/>
                <w:szCs w:val="26"/>
              </w:rPr>
              <w:t>1 (1.4%)</w:t>
            </w:r>
          </w:p>
        </w:tc>
        <w:tc>
          <w:tcPr>
            <w:tcW w:w="1694" w:type="dxa"/>
            <w:vAlign w:val="center"/>
          </w:tcPr>
          <w:p w14:paraId="47014585" w14:textId="77777777" w:rsidR="007F2869" w:rsidRPr="00FD6D5B" w:rsidRDefault="007F2869" w:rsidP="00592A1D">
            <w:pPr>
              <w:spacing w:line="276" w:lineRule="auto"/>
              <w:jc w:val="center"/>
              <w:rPr>
                <w:color w:val="000000"/>
                <w:sz w:val="26"/>
                <w:szCs w:val="26"/>
              </w:rPr>
            </w:pPr>
            <w:r w:rsidRPr="00FD6D5B">
              <w:rPr>
                <w:color w:val="000000"/>
                <w:sz w:val="26"/>
                <w:szCs w:val="26"/>
              </w:rPr>
              <w:t>-</w:t>
            </w:r>
          </w:p>
        </w:tc>
        <w:tc>
          <w:tcPr>
            <w:tcW w:w="2369" w:type="dxa"/>
            <w:vAlign w:val="center"/>
          </w:tcPr>
          <w:p w14:paraId="16D4EAEB" w14:textId="77777777" w:rsidR="007F2869" w:rsidRPr="00FD6D5B" w:rsidRDefault="007F2869" w:rsidP="00592A1D">
            <w:pPr>
              <w:spacing w:line="276" w:lineRule="auto"/>
              <w:jc w:val="center"/>
              <w:rPr>
                <w:color w:val="000000"/>
                <w:sz w:val="26"/>
                <w:szCs w:val="26"/>
              </w:rPr>
            </w:pPr>
            <w:r w:rsidRPr="00FD6D5B">
              <w:rPr>
                <w:color w:val="000000"/>
                <w:sz w:val="26"/>
                <w:szCs w:val="26"/>
              </w:rPr>
              <w:t>1.4 [-2.6;5.4]</w:t>
            </w:r>
          </w:p>
        </w:tc>
        <w:tc>
          <w:tcPr>
            <w:tcW w:w="990" w:type="dxa"/>
            <w:vAlign w:val="center"/>
          </w:tcPr>
          <w:p w14:paraId="0144E68F" w14:textId="77777777" w:rsidR="007F2869" w:rsidRPr="00FD6D5B" w:rsidRDefault="007F2869" w:rsidP="008874C5">
            <w:pPr>
              <w:spacing w:line="276" w:lineRule="auto"/>
              <w:jc w:val="both"/>
              <w:rPr>
                <w:color w:val="000000"/>
                <w:sz w:val="26"/>
                <w:szCs w:val="26"/>
              </w:rPr>
            </w:pPr>
            <w:r w:rsidRPr="00FD6D5B">
              <w:rPr>
                <w:color w:val="000000"/>
                <w:sz w:val="26"/>
                <w:szCs w:val="26"/>
              </w:rPr>
              <w:t>0.95</w:t>
            </w:r>
          </w:p>
        </w:tc>
      </w:tr>
    </w:tbl>
    <w:p w14:paraId="325B8B68" w14:textId="77777777" w:rsidR="006C3A2C" w:rsidRPr="00FD6D5B" w:rsidRDefault="006C3A2C" w:rsidP="008874C5">
      <w:pPr>
        <w:spacing w:line="276" w:lineRule="auto"/>
        <w:jc w:val="both"/>
        <w:rPr>
          <w:sz w:val="26"/>
          <w:szCs w:val="26"/>
          <w:lang w:val="vi-VN"/>
        </w:rPr>
      </w:pPr>
    </w:p>
    <w:p w14:paraId="70FF74D6" w14:textId="77777777" w:rsidR="00EE4882" w:rsidRPr="00FD6D5B" w:rsidRDefault="00EE4882" w:rsidP="008874C5">
      <w:pPr>
        <w:spacing w:line="276" w:lineRule="auto"/>
        <w:jc w:val="both"/>
        <w:rPr>
          <w:sz w:val="26"/>
          <w:szCs w:val="26"/>
          <w:lang w:val="vi-VN"/>
        </w:rPr>
        <w:sectPr w:rsidR="00EE4882" w:rsidRPr="00FD6D5B" w:rsidSect="007F2869">
          <w:pgSz w:w="15840" w:h="12240" w:orient="landscape"/>
          <w:pgMar w:top="1440" w:right="1440" w:bottom="1440" w:left="1440" w:header="720" w:footer="720" w:gutter="0"/>
          <w:cols w:space="720"/>
          <w:docGrid w:linePitch="360"/>
        </w:sectPr>
      </w:pPr>
    </w:p>
    <w:p w14:paraId="7BF5FE7E" w14:textId="77777777" w:rsidR="00EE4882" w:rsidRPr="00FD6D5B" w:rsidRDefault="00EE4882" w:rsidP="008874C5">
      <w:pPr>
        <w:spacing w:line="276" w:lineRule="auto"/>
        <w:jc w:val="both"/>
        <w:rPr>
          <w:sz w:val="26"/>
          <w:szCs w:val="26"/>
          <w:lang w:val="vi-VN"/>
        </w:rPr>
      </w:pPr>
    </w:p>
    <w:p w14:paraId="2731328B" w14:textId="77777777" w:rsidR="00EE4882" w:rsidRPr="004955E9" w:rsidRDefault="00EE4882" w:rsidP="008874C5">
      <w:pPr>
        <w:spacing w:line="276" w:lineRule="auto"/>
        <w:jc w:val="both"/>
        <w:rPr>
          <w:b/>
          <w:bCs/>
          <w:sz w:val="26"/>
          <w:szCs w:val="26"/>
        </w:rPr>
      </w:pPr>
      <w:r w:rsidRPr="004955E9">
        <w:rPr>
          <w:b/>
          <w:bCs/>
          <w:sz w:val="26"/>
          <w:szCs w:val="26"/>
        </w:rPr>
        <w:t>Discussion</w:t>
      </w:r>
    </w:p>
    <w:p w14:paraId="256CC142" w14:textId="7F5D3849" w:rsidR="00EE4882" w:rsidRDefault="00AC2FB5" w:rsidP="008874C5">
      <w:pPr>
        <w:spacing w:line="276" w:lineRule="auto"/>
        <w:jc w:val="both"/>
        <w:rPr>
          <w:sz w:val="26"/>
          <w:szCs w:val="26"/>
          <w:lang w:val="vi-VN"/>
        </w:rPr>
      </w:pPr>
      <w:r w:rsidRPr="003E689D">
        <w:rPr>
          <w:sz w:val="26"/>
          <w:szCs w:val="26"/>
          <w:lang w:val="vi-VN"/>
        </w:rPr>
        <w:t xml:space="preserve">Many side effects of the </w:t>
      </w:r>
      <w:r>
        <w:rPr>
          <w:sz w:val="26"/>
          <w:szCs w:val="26"/>
          <w:lang w:val="vi-VN"/>
        </w:rPr>
        <w:t>C</w:t>
      </w:r>
      <w:r w:rsidRPr="003E689D">
        <w:rPr>
          <w:sz w:val="26"/>
          <w:szCs w:val="26"/>
          <w:lang w:val="vi-VN"/>
        </w:rPr>
        <w:t>ovid</w:t>
      </w:r>
      <w:r>
        <w:rPr>
          <w:sz w:val="26"/>
          <w:szCs w:val="26"/>
          <w:lang w:val="vi-VN"/>
        </w:rPr>
        <w:t>-19</w:t>
      </w:r>
      <w:r w:rsidRPr="003E689D">
        <w:rPr>
          <w:sz w:val="26"/>
          <w:szCs w:val="26"/>
          <w:lang w:val="vi-VN"/>
        </w:rPr>
        <w:t xml:space="preserve"> vaccine cause concern for pregnant women and obstetricians</w:t>
      </w:r>
      <w:r>
        <w:rPr>
          <w:sz w:val="26"/>
          <w:szCs w:val="26"/>
          <w:lang w:val="vi-VN"/>
        </w:rPr>
        <w:t xml:space="preserve">.  However, </w:t>
      </w:r>
      <w:r w:rsidR="0040495C">
        <w:rPr>
          <w:sz w:val="26"/>
          <w:szCs w:val="26"/>
          <w:lang w:val="vi-VN"/>
        </w:rPr>
        <w:t xml:space="preserve">Covid-19 vaccination in pregnant women decreased the rates of covid-19 infection during pregnancy and did not result in </w:t>
      </w:r>
      <w:r w:rsidR="004955E9">
        <w:rPr>
          <w:sz w:val="26"/>
          <w:szCs w:val="26"/>
          <w:lang w:val="vi-VN"/>
        </w:rPr>
        <w:t>increasing the adverse outcomes for maternal and neonatal.</w:t>
      </w:r>
    </w:p>
    <w:p w14:paraId="29C669A5" w14:textId="6115CE07" w:rsidR="00067C59" w:rsidRDefault="00371562" w:rsidP="008874C5">
      <w:pPr>
        <w:spacing w:line="276" w:lineRule="auto"/>
        <w:jc w:val="both"/>
        <w:rPr>
          <w:sz w:val="26"/>
          <w:szCs w:val="26"/>
          <w:lang w:val="vi-VN"/>
        </w:rPr>
      </w:pPr>
      <w:r>
        <w:rPr>
          <w:sz w:val="26"/>
          <w:szCs w:val="26"/>
          <w:lang w:val="vi-VN"/>
        </w:rPr>
        <w:t xml:space="preserve">During the Covid-19 </w:t>
      </w:r>
      <w:r w:rsidR="009D7E1D">
        <w:rPr>
          <w:sz w:val="26"/>
          <w:szCs w:val="26"/>
          <w:lang w:val="vi-VN"/>
        </w:rPr>
        <w:t>pandemic</w:t>
      </w:r>
      <w:r>
        <w:rPr>
          <w:sz w:val="26"/>
          <w:szCs w:val="26"/>
          <w:lang w:val="vi-VN"/>
        </w:rPr>
        <w:t xml:space="preserve"> in Vietnam, </w:t>
      </w:r>
      <w:r w:rsidRPr="00FD6D5B">
        <w:rPr>
          <w:sz w:val="26"/>
          <w:szCs w:val="26"/>
        </w:rPr>
        <w:t>from August 2021 to December 2021</w:t>
      </w:r>
      <w:r w:rsidR="00361D33">
        <w:rPr>
          <w:sz w:val="26"/>
          <w:szCs w:val="26"/>
          <w:lang w:val="vi-VN"/>
        </w:rPr>
        <w:t xml:space="preserve">, </w:t>
      </w:r>
      <w:r w:rsidR="00361D33" w:rsidRPr="00FD6D5B">
        <w:rPr>
          <w:sz w:val="26"/>
          <w:szCs w:val="26"/>
        </w:rPr>
        <w:t>My Duc Hospital and My Duc Phu Nhuan Hospital</w:t>
      </w:r>
      <w:r w:rsidR="00361D33">
        <w:rPr>
          <w:sz w:val="26"/>
          <w:szCs w:val="26"/>
          <w:lang w:val="vi-VN"/>
        </w:rPr>
        <w:t xml:space="preserve"> </w:t>
      </w:r>
      <w:r w:rsidR="009D7E1D">
        <w:rPr>
          <w:sz w:val="26"/>
          <w:szCs w:val="26"/>
          <w:lang w:val="vi-VN"/>
        </w:rPr>
        <w:t xml:space="preserve">received </w:t>
      </w:r>
      <w:r w:rsidR="007C65E9" w:rsidRPr="00FD6D5B">
        <w:rPr>
          <w:color w:val="212121"/>
          <w:sz w:val="26"/>
          <w:szCs w:val="26"/>
          <w:shd w:val="clear" w:color="auto" w:fill="FFFFFF"/>
          <w:lang w:val="vi-VN"/>
        </w:rPr>
        <w:t>954</w:t>
      </w:r>
      <w:r w:rsidR="007C65E9" w:rsidRPr="00FD6D5B">
        <w:rPr>
          <w:color w:val="212121"/>
          <w:sz w:val="26"/>
          <w:szCs w:val="26"/>
          <w:shd w:val="clear" w:color="auto" w:fill="FFFFFF"/>
        </w:rPr>
        <w:t xml:space="preserve"> singletons</w:t>
      </w:r>
      <w:r w:rsidR="007C65E9">
        <w:rPr>
          <w:color w:val="212121"/>
          <w:sz w:val="26"/>
          <w:szCs w:val="26"/>
          <w:shd w:val="clear" w:color="auto" w:fill="FFFFFF"/>
          <w:lang w:val="vi-VN"/>
        </w:rPr>
        <w:t xml:space="preserve">, including </w:t>
      </w:r>
      <w:r w:rsidR="007C65E9" w:rsidRPr="00FD6D5B">
        <w:rPr>
          <w:color w:val="212121"/>
          <w:sz w:val="26"/>
          <w:szCs w:val="26"/>
          <w:shd w:val="clear" w:color="auto" w:fill="FFFFFF"/>
          <w:lang w:val="vi-VN"/>
        </w:rPr>
        <w:t>73</w:t>
      </w:r>
      <w:r w:rsidR="003B2C5E">
        <w:rPr>
          <w:color w:val="212121"/>
          <w:sz w:val="26"/>
          <w:szCs w:val="26"/>
          <w:shd w:val="clear" w:color="auto" w:fill="FFFFFF"/>
          <w:lang w:val="vi-VN"/>
        </w:rPr>
        <w:t xml:space="preserve"> Covid-19 positive</w:t>
      </w:r>
      <w:r w:rsidR="007C65E9" w:rsidRPr="00FD6D5B">
        <w:rPr>
          <w:color w:val="212121"/>
          <w:sz w:val="26"/>
          <w:szCs w:val="26"/>
          <w:shd w:val="clear" w:color="auto" w:fill="FFFFFF"/>
          <w:lang w:val="vi-VN"/>
        </w:rPr>
        <w:t xml:space="preserve"> </w:t>
      </w:r>
      <w:r w:rsidR="003B2C5E">
        <w:rPr>
          <w:color w:val="212121"/>
          <w:sz w:val="26"/>
          <w:szCs w:val="26"/>
          <w:shd w:val="clear" w:color="auto" w:fill="FFFFFF"/>
          <w:lang w:val="vi-VN"/>
        </w:rPr>
        <w:t xml:space="preserve">pregnant </w:t>
      </w:r>
      <w:r w:rsidR="007C65E9" w:rsidRPr="00FD6D5B">
        <w:rPr>
          <w:color w:val="212121"/>
          <w:sz w:val="26"/>
          <w:szCs w:val="26"/>
          <w:shd w:val="clear" w:color="auto" w:fill="FFFFFF"/>
          <w:lang w:val="vi-VN"/>
        </w:rPr>
        <w:t>women</w:t>
      </w:r>
      <w:r w:rsidR="003B2C5E">
        <w:rPr>
          <w:color w:val="212121"/>
          <w:sz w:val="26"/>
          <w:szCs w:val="26"/>
          <w:shd w:val="clear" w:color="auto" w:fill="FFFFFF"/>
          <w:lang w:val="vi-VN"/>
        </w:rPr>
        <w:t xml:space="preserve">. </w:t>
      </w:r>
      <w:r w:rsidR="00001B61">
        <w:rPr>
          <w:color w:val="212121"/>
          <w:sz w:val="26"/>
          <w:szCs w:val="26"/>
          <w:shd w:val="clear" w:color="auto" w:fill="FFFFFF"/>
          <w:lang w:val="vi-VN"/>
        </w:rPr>
        <w:t>In this</w:t>
      </w:r>
      <w:r w:rsidR="00BE6CFE">
        <w:rPr>
          <w:color w:val="212121"/>
          <w:sz w:val="26"/>
          <w:szCs w:val="26"/>
          <w:shd w:val="clear" w:color="auto" w:fill="FFFFFF"/>
          <w:lang w:val="vi-VN"/>
        </w:rPr>
        <w:t xml:space="preserve"> prospective cohort study, we compared </w:t>
      </w:r>
      <w:r w:rsidR="00B338B6">
        <w:rPr>
          <w:color w:val="212121"/>
          <w:sz w:val="26"/>
          <w:szCs w:val="26"/>
          <w:shd w:val="clear" w:color="auto" w:fill="FFFFFF"/>
          <w:lang w:val="vi-VN"/>
        </w:rPr>
        <w:t xml:space="preserve">this group of women with and without Covid-19 infection. </w:t>
      </w:r>
      <w:r w:rsidR="00FF77FC">
        <w:rPr>
          <w:sz w:val="26"/>
          <w:szCs w:val="26"/>
          <w:lang w:val="vi-VN"/>
        </w:rPr>
        <w:t>T</w:t>
      </w:r>
      <w:r w:rsidR="00FF77FC" w:rsidRPr="00FD6D5B">
        <w:rPr>
          <w:sz w:val="26"/>
          <w:szCs w:val="26"/>
        </w:rPr>
        <w:t xml:space="preserve">he mother's </w:t>
      </w:r>
      <w:r w:rsidR="00E45520">
        <w:rPr>
          <w:sz w:val="26"/>
          <w:szCs w:val="26"/>
        </w:rPr>
        <w:t>ages</w:t>
      </w:r>
      <w:r w:rsidR="00FF77FC" w:rsidRPr="00FD6D5B">
        <w:rPr>
          <w:sz w:val="26"/>
          <w:szCs w:val="26"/>
        </w:rPr>
        <w:t xml:space="preserve"> and the number of their previous pregnancies</w:t>
      </w:r>
      <w:r w:rsidR="00FF77FC">
        <w:rPr>
          <w:sz w:val="26"/>
          <w:szCs w:val="26"/>
          <w:lang w:val="vi-VN"/>
        </w:rPr>
        <w:t xml:space="preserve"> were matched </w:t>
      </w:r>
      <w:r w:rsidR="00E45520">
        <w:rPr>
          <w:sz w:val="26"/>
          <w:szCs w:val="26"/>
          <w:lang w:val="vi-VN"/>
        </w:rPr>
        <w:t>into</w:t>
      </w:r>
      <w:r w:rsidR="00FF77FC">
        <w:rPr>
          <w:sz w:val="26"/>
          <w:szCs w:val="26"/>
          <w:lang w:val="vi-VN"/>
        </w:rPr>
        <w:t xml:space="preserve"> two groups.</w:t>
      </w:r>
      <w:r w:rsidR="00260EA3">
        <w:rPr>
          <w:sz w:val="26"/>
          <w:szCs w:val="26"/>
          <w:lang w:val="vi-VN"/>
        </w:rPr>
        <w:t xml:space="preserve"> </w:t>
      </w:r>
      <w:r w:rsidR="00E6267E" w:rsidRPr="00B70726">
        <w:rPr>
          <w:color w:val="1D2228"/>
          <w:sz w:val="26"/>
          <w:szCs w:val="26"/>
        </w:rPr>
        <w:t>Baseline characteristics</w:t>
      </w:r>
      <w:r w:rsidR="00E6267E" w:rsidRPr="00B70726">
        <w:rPr>
          <w:color w:val="1D2228"/>
          <w:sz w:val="26"/>
          <w:szCs w:val="26"/>
          <w:lang w:val="vi-VN"/>
        </w:rPr>
        <w:t xml:space="preserve"> </w:t>
      </w:r>
      <w:r w:rsidR="00B70726" w:rsidRPr="00B70726">
        <w:rPr>
          <w:color w:val="1D2228"/>
          <w:sz w:val="26"/>
          <w:szCs w:val="26"/>
          <w:lang w:val="vi-VN"/>
        </w:rPr>
        <w:t>factors</w:t>
      </w:r>
      <w:r w:rsidR="00B70726">
        <w:rPr>
          <w:color w:val="1D2228"/>
          <w:sz w:val="26"/>
          <w:szCs w:val="26"/>
          <w:lang w:val="vi-VN"/>
        </w:rPr>
        <w:t xml:space="preserve"> associated with Covid-19 infection included </w:t>
      </w:r>
      <w:r w:rsidR="00B70726" w:rsidRPr="00FD6D5B">
        <w:rPr>
          <w:color w:val="1D2228"/>
          <w:sz w:val="26"/>
          <w:szCs w:val="26"/>
          <w:lang w:val="vi-VN"/>
        </w:rPr>
        <w:t>vaccination status</w:t>
      </w:r>
      <w:r w:rsidR="00B70726">
        <w:rPr>
          <w:color w:val="1D2228"/>
          <w:sz w:val="26"/>
          <w:szCs w:val="26"/>
          <w:lang w:val="vi-VN"/>
        </w:rPr>
        <w:t xml:space="preserve"> and</w:t>
      </w:r>
      <w:r w:rsidR="00B70726" w:rsidRPr="00FD6D5B">
        <w:rPr>
          <w:color w:val="000000"/>
          <w:sz w:val="26"/>
          <w:szCs w:val="26"/>
          <w:lang w:val="vi-VN"/>
        </w:rPr>
        <w:t xml:space="preserve"> first vaccine type</w:t>
      </w:r>
      <w:r w:rsidR="00792FED">
        <w:rPr>
          <w:color w:val="000000"/>
          <w:sz w:val="26"/>
          <w:szCs w:val="26"/>
          <w:lang w:val="vi-VN"/>
        </w:rPr>
        <w:t>.</w:t>
      </w:r>
    </w:p>
    <w:p w14:paraId="7009A6B4" w14:textId="77777777" w:rsidR="006602A7" w:rsidRDefault="006602A7" w:rsidP="008874C5">
      <w:pPr>
        <w:spacing w:line="276" w:lineRule="auto"/>
        <w:jc w:val="both"/>
        <w:rPr>
          <w:sz w:val="26"/>
          <w:szCs w:val="26"/>
          <w:lang w:val="vi-VN"/>
        </w:rPr>
      </w:pPr>
    </w:p>
    <w:p w14:paraId="0E875958" w14:textId="59DA5DB1" w:rsidR="00FC3D7B" w:rsidRPr="0054411F" w:rsidRDefault="00925B7B" w:rsidP="008874C5">
      <w:pPr>
        <w:spacing w:line="276" w:lineRule="auto"/>
        <w:jc w:val="both"/>
        <w:rPr>
          <w:sz w:val="26"/>
          <w:szCs w:val="26"/>
          <w:rPrChange w:id="0" w:author="Duy Nguyen-Le" w:date="2022-07-22T11:23:00Z">
            <w:rPr>
              <w:sz w:val="26"/>
              <w:szCs w:val="26"/>
              <w:lang w:val="vi-VN"/>
            </w:rPr>
          </w:rPrChange>
        </w:rPr>
      </w:pPr>
      <w:r>
        <w:rPr>
          <w:sz w:val="26"/>
          <w:szCs w:val="26"/>
          <w:lang w:val="vi-VN"/>
        </w:rPr>
        <w:t xml:space="preserve">In this study, we </w:t>
      </w:r>
      <w:r w:rsidR="00FC3D7B">
        <w:rPr>
          <w:sz w:val="26"/>
          <w:szCs w:val="26"/>
          <w:lang w:val="vi-VN"/>
        </w:rPr>
        <w:t xml:space="preserve">found that </w:t>
      </w:r>
      <w:r w:rsidR="009D1B6F">
        <w:rPr>
          <w:sz w:val="26"/>
          <w:szCs w:val="26"/>
          <w:lang w:val="vi-VN"/>
        </w:rPr>
        <w:t>the birthweight of</w:t>
      </w:r>
      <w:r w:rsidR="005E34CB" w:rsidRPr="00FD6D5B">
        <w:rPr>
          <w:sz w:val="26"/>
          <w:szCs w:val="26"/>
          <w:lang w:val="vi-VN"/>
        </w:rPr>
        <w:t xml:space="preserve"> </w:t>
      </w:r>
      <w:r w:rsidR="005E34CB">
        <w:rPr>
          <w:sz w:val="26"/>
          <w:szCs w:val="26"/>
          <w:lang w:val="vi-VN"/>
        </w:rPr>
        <w:t xml:space="preserve">vaccinated </w:t>
      </w:r>
      <w:r w:rsidR="005E34CB" w:rsidRPr="00FD6D5B">
        <w:rPr>
          <w:sz w:val="26"/>
          <w:szCs w:val="26"/>
          <w:lang w:val="vi-VN"/>
        </w:rPr>
        <w:t>pregnant women with Covid-19 infection</w:t>
      </w:r>
      <w:r w:rsidR="00E516D0">
        <w:rPr>
          <w:sz w:val="26"/>
          <w:szCs w:val="26"/>
          <w:lang w:val="vi-VN"/>
        </w:rPr>
        <w:t xml:space="preserve"> </w:t>
      </w:r>
      <w:r w:rsidR="005B684E">
        <w:rPr>
          <w:sz w:val="26"/>
          <w:szCs w:val="26"/>
          <w:lang w:val="vi-VN"/>
        </w:rPr>
        <w:t xml:space="preserve">was significantly </w:t>
      </w:r>
      <w:del w:id="1" w:author="Duy Nguyen-Le" w:date="2022-07-22T11:15:00Z">
        <w:r w:rsidR="005B684E" w:rsidDel="00ED2728">
          <w:rPr>
            <w:sz w:val="26"/>
            <w:szCs w:val="26"/>
            <w:lang w:val="vi-VN"/>
          </w:rPr>
          <w:delText>fewer</w:delText>
        </w:r>
        <w:r w:rsidR="00AD07B6" w:rsidDel="00ED2728">
          <w:rPr>
            <w:sz w:val="26"/>
            <w:szCs w:val="26"/>
            <w:lang w:val="vi-VN"/>
          </w:rPr>
          <w:delText xml:space="preserve"> </w:delText>
        </w:r>
      </w:del>
      <w:ins w:id="2" w:author="Duy Nguyen-Le" w:date="2022-07-22T11:15:00Z">
        <w:r w:rsidR="00ED2728">
          <w:rPr>
            <w:sz w:val="26"/>
            <w:szCs w:val="26"/>
          </w:rPr>
          <w:t>lower</w:t>
        </w:r>
        <w:r w:rsidR="00ED2728">
          <w:rPr>
            <w:sz w:val="26"/>
            <w:szCs w:val="26"/>
            <w:lang w:val="vi-VN"/>
          </w:rPr>
          <w:t xml:space="preserve"> </w:t>
        </w:r>
      </w:ins>
      <w:r w:rsidR="00AD07B6" w:rsidRPr="00AD07B6">
        <w:rPr>
          <w:sz w:val="26"/>
          <w:szCs w:val="26"/>
          <w:lang w:val="vi-VN"/>
        </w:rPr>
        <w:t>but</w:t>
      </w:r>
      <w:r w:rsidR="00AD07B6">
        <w:rPr>
          <w:sz w:val="26"/>
          <w:szCs w:val="26"/>
          <w:lang w:val="vi-VN"/>
        </w:rPr>
        <w:t xml:space="preserve"> it</w:t>
      </w:r>
      <w:r w:rsidR="00AD07B6" w:rsidRPr="00AD07B6">
        <w:rPr>
          <w:sz w:val="26"/>
          <w:szCs w:val="26"/>
          <w:lang w:val="vi-VN"/>
        </w:rPr>
        <w:t xml:space="preserve"> has no pathological </w:t>
      </w:r>
      <w:r w:rsidR="00AD07B6">
        <w:rPr>
          <w:sz w:val="26"/>
          <w:szCs w:val="26"/>
          <w:lang w:val="vi-VN"/>
        </w:rPr>
        <w:t>significance</w:t>
      </w:r>
      <w:r w:rsidR="00AD07B6" w:rsidRPr="00AD07B6">
        <w:rPr>
          <w:sz w:val="26"/>
          <w:szCs w:val="26"/>
          <w:lang w:val="vi-VN"/>
        </w:rPr>
        <w:t xml:space="preserve"> and does not cause adverse neonatal outcomes</w:t>
      </w:r>
      <w:r w:rsidR="00E4332A">
        <w:rPr>
          <w:sz w:val="26"/>
          <w:szCs w:val="26"/>
          <w:lang w:val="vi-VN"/>
        </w:rPr>
        <w:t xml:space="preserve">. </w:t>
      </w:r>
      <w:ins w:id="3" w:author="Duy Nguyen-Le" w:date="2022-07-22T12:05:00Z">
        <w:r w:rsidR="00BE52E7">
          <w:rPr>
            <w:sz w:val="26"/>
            <w:szCs w:val="26"/>
          </w:rPr>
          <w:t xml:space="preserve">Covid-19 infection was reported to have </w:t>
        </w:r>
      </w:ins>
      <w:ins w:id="4" w:author="Duy Nguyen-Le" w:date="2022-07-22T12:06:00Z">
        <w:r w:rsidR="00230DE4">
          <w:rPr>
            <w:sz w:val="26"/>
            <w:szCs w:val="26"/>
          </w:rPr>
          <w:t>as much as 50 post-</w:t>
        </w:r>
      </w:ins>
      <w:ins w:id="5" w:author="Duy Nguyen-Le" w:date="2022-07-22T12:07:00Z">
        <w:r w:rsidR="0088030B">
          <w:rPr>
            <w:sz w:val="26"/>
            <w:szCs w:val="26"/>
          </w:rPr>
          <w:t xml:space="preserve">viral </w:t>
        </w:r>
      </w:ins>
      <w:ins w:id="6" w:author="Duy Nguyen-Le" w:date="2022-07-22T12:06:00Z">
        <w:r w:rsidR="00230DE4">
          <w:rPr>
            <w:sz w:val="26"/>
            <w:szCs w:val="26"/>
          </w:rPr>
          <w:t>infect</w:t>
        </w:r>
      </w:ins>
      <w:ins w:id="7" w:author="Duy Nguyen-Le" w:date="2022-07-22T12:07:00Z">
        <w:r w:rsidR="0088030B">
          <w:rPr>
            <w:sz w:val="26"/>
            <w:szCs w:val="26"/>
          </w:rPr>
          <w:t>ion</w:t>
        </w:r>
      </w:ins>
      <w:ins w:id="8" w:author="Duy Nguyen-Le" w:date="2022-07-22T12:06:00Z">
        <w:r w:rsidR="00230DE4">
          <w:rPr>
            <w:sz w:val="26"/>
            <w:szCs w:val="26"/>
          </w:rPr>
          <w:t xml:space="preserve"> long-term effects, mostly on </w:t>
        </w:r>
        <w:r w:rsidR="005E270A">
          <w:rPr>
            <w:sz w:val="26"/>
            <w:szCs w:val="26"/>
          </w:rPr>
          <w:t>the</w:t>
        </w:r>
      </w:ins>
      <w:ins w:id="9" w:author="Duy Nguyen-Le" w:date="2022-07-22T12:11:00Z">
        <w:r w:rsidR="004D2D25">
          <w:rPr>
            <w:sz w:val="26"/>
            <w:szCs w:val="26"/>
          </w:rPr>
          <w:t xml:space="preserve"> </w:t>
        </w:r>
      </w:ins>
      <w:ins w:id="10" w:author="Duy Nguyen-Le" w:date="2022-07-22T12:12:00Z">
        <w:r w:rsidR="001C7D95">
          <w:rPr>
            <w:sz w:val="26"/>
            <w:szCs w:val="26"/>
          </w:rPr>
          <w:t>body’s physical and mental health (</w:t>
        </w:r>
        <w:r w:rsidR="00E964C2">
          <w:rPr>
            <w:sz w:val="26"/>
            <w:szCs w:val="26"/>
          </w:rPr>
          <w:fldChar w:fldCharType="begin"/>
        </w:r>
        <w:r w:rsidR="00E964C2">
          <w:rPr>
            <w:sz w:val="26"/>
            <w:szCs w:val="26"/>
          </w:rPr>
          <w:instrText xml:space="preserve"> HYPERLINK "</w:instrText>
        </w:r>
        <w:r w:rsidR="00E964C2" w:rsidRPr="00E964C2">
          <w:rPr>
            <w:sz w:val="26"/>
            <w:szCs w:val="26"/>
          </w:rPr>
          <w:instrText>https://www.nature.com/articles/s41598-021-95565-8</w:instrText>
        </w:r>
        <w:r w:rsidR="00E964C2">
          <w:rPr>
            <w:sz w:val="26"/>
            <w:szCs w:val="26"/>
          </w:rPr>
          <w:instrText xml:space="preserve">" </w:instrText>
        </w:r>
        <w:r w:rsidR="00E964C2">
          <w:rPr>
            <w:sz w:val="26"/>
            <w:szCs w:val="26"/>
          </w:rPr>
          <w:fldChar w:fldCharType="separate"/>
        </w:r>
        <w:r w:rsidR="00E964C2" w:rsidRPr="003A06EE">
          <w:rPr>
            <w:rStyle w:val="Hyperlink"/>
            <w:sz w:val="26"/>
            <w:szCs w:val="26"/>
          </w:rPr>
          <w:t>https://www.nature.com/articles/s41598-021-95565-8</w:t>
        </w:r>
        <w:r w:rsidR="00E964C2">
          <w:rPr>
            <w:sz w:val="26"/>
            <w:szCs w:val="26"/>
          </w:rPr>
          <w:fldChar w:fldCharType="end"/>
        </w:r>
        <w:r w:rsidR="00E964C2">
          <w:rPr>
            <w:sz w:val="26"/>
            <w:szCs w:val="26"/>
          </w:rPr>
          <w:t>).</w:t>
        </w:r>
      </w:ins>
      <w:ins w:id="11" w:author="Duy Nguyen-Le" w:date="2022-07-22T12:21:00Z">
        <w:r w:rsidR="00676750">
          <w:rPr>
            <w:sz w:val="26"/>
            <w:szCs w:val="26"/>
          </w:rPr>
          <w:t xml:space="preserve"> </w:t>
        </w:r>
      </w:ins>
      <w:ins w:id="12" w:author="Duy Nguyen-Le" w:date="2022-07-22T13:34:00Z">
        <w:r w:rsidR="00790885">
          <w:rPr>
            <w:sz w:val="26"/>
            <w:szCs w:val="26"/>
          </w:rPr>
          <w:t xml:space="preserve">Studies on neonatal </w:t>
        </w:r>
        <w:r w:rsidR="002E465D">
          <w:rPr>
            <w:sz w:val="26"/>
            <w:szCs w:val="26"/>
          </w:rPr>
          <w:t xml:space="preserve">outcomes such as </w:t>
        </w:r>
      </w:ins>
      <w:ins w:id="13" w:author="Duy Nguyen-Le" w:date="2022-07-22T13:41:00Z">
        <w:r w:rsidR="00813057">
          <w:rPr>
            <w:sz w:val="26"/>
            <w:szCs w:val="26"/>
          </w:rPr>
          <w:t>preterm birth</w:t>
        </w:r>
      </w:ins>
      <w:ins w:id="14" w:author="Duy Nguyen-Le" w:date="2022-07-22T13:34:00Z">
        <w:r w:rsidR="002E465D">
          <w:rPr>
            <w:sz w:val="26"/>
            <w:szCs w:val="26"/>
          </w:rPr>
          <w:t>,</w:t>
        </w:r>
      </w:ins>
      <w:ins w:id="15" w:author="Duy Nguyen-Le" w:date="2022-07-22T13:41:00Z">
        <w:r w:rsidR="00813057">
          <w:rPr>
            <w:sz w:val="26"/>
            <w:szCs w:val="26"/>
          </w:rPr>
          <w:t xml:space="preserve"> </w:t>
        </w:r>
      </w:ins>
      <w:ins w:id="16" w:author="Duy Nguyen-Le" w:date="2022-07-22T13:53:00Z">
        <w:r w:rsidR="00826665">
          <w:rPr>
            <w:sz w:val="26"/>
            <w:szCs w:val="26"/>
          </w:rPr>
          <w:t>neonates diseases</w:t>
        </w:r>
        <w:r w:rsidR="002237C0">
          <w:rPr>
            <w:sz w:val="26"/>
            <w:szCs w:val="26"/>
          </w:rPr>
          <w:t xml:space="preserve">, the intensive care admission rate, etc. </w:t>
        </w:r>
        <w:r w:rsidR="00937639">
          <w:rPr>
            <w:sz w:val="26"/>
            <w:szCs w:val="26"/>
          </w:rPr>
          <w:t>(</w:t>
        </w:r>
      </w:ins>
      <w:ins w:id="17" w:author="Duy Nguyen-Le" w:date="2022-07-22T13:54:00Z">
        <w:r w:rsidR="00937639">
          <w:rPr>
            <w:sz w:val="26"/>
            <w:szCs w:val="26"/>
          </w:rPr>
          <w:fldChar w:fldCharType="begin"/>
        </w:r>
        <w:r w:rsidR="00937639">
          <w:rPr>
            <w:sz w:val="26"/>
            <w:szCs w:val="26"/>
          </w:rPr>
          <w:instrText xml:space="preserve"> HYPERLINK "</w:instrText>
        </w:r>
        <w:r w:rsidR="00937639" w:rsidRPr="00937639">
          <w:rPr>
            <w:sz w:val="26"/>
            <w:szCs w:val="26"/>
          </w:rPr>
          <w:instrText>https://academic.oup.com/tropej/article/67/5/fmab094/6423225</w:instrText>
        </w:r>
        <w:r w:rsidR="00937639">
          <w:rPr>
            <w:sz w:val="26"/>
            <w:szCs w:val="26"/>
          </w:rPr>
          <w:instrText xml:space="preserve">" </w:instrText>
        </w:r>
        <w:r w:rsidR="00937639">
          <w:rPr>
            <w:sz w:val="26"/>
            <w:szCs w:val="26"/>
          </w:rPr>
          <w:fldChar w:fldCharType="separate"/>
        </w:r>
        <w:r w:rsidR="00937639" w:rsidRPr="003A06EE">
          <w:rPr>
            <w:rStyle w:val="Hyperlink"/>
            <w:sz w:val="26"/>
            <w:szCs w:val="26"/>
          </w:rPr>
          <w:t>https://academic.oup.com/tropej/article/67/5/fmab094/6423225</w:t>
        </w:r>
        <w:r w:rsidR="00937639">
          <w:rPr>
            <w:sz w:val="26"/>
            <w:szCs w:val="26"/>
          </w:rPr>
          <w:fldChar w:fldCharType="end"/>
        </w:r>
        <w:r w:rsidR="00937639">
          <w:rPr>
            <w:sz w:val="26"/>
            <w:szCs w:val="26"/>
          </w:rPr>
          <w:t xml:space="preserve">; </w:t>
        </w:r>
      </w:ins>
      <w:ins w:id="18" w:author="Duy Nguyen-Le" w:date="2022-07-22T13:34:00Z">
        <w:r w:rsidR="002E465D">
          <w:rPr>
            <w:sz w:val="26"/>
            <w:szCs w:val="26"/>
          </w:rPr>
          <w:t xml:space="preserve"> </w:t>
        </w:r>
      </w:ins>
      <w:ins w:id="19" w:author="Duy Nguyen-Le" w:date="2022-07-22T13:54:00Z">
        <w:r w:rsidR="00937639">
          <w:rPr>
            <w:sz w:val="26"/>
            <w:szCs w:val="26"/>
          </w:rPr>
          <w:fldChar w:fldCharType="begin"/>
        </w:r>
        <w:r w:rsidR="00937639">
          <w:rPr>
            <w:sz w:val="26"/>
            <w:szCs w:val="26"/>
          </w:rPr>
          <w:instrText xml:space="preserve"> HYPERLINK "</w:instrText>
        </w:r>
        <w:r w:rsidR="00937639" w:rsidRPr="00937639">
          <w:rPr>
            <w:sz w:val="26"/>
            <w:szCs w:val="26"/>
          </w:rPr>
          <w:instrText>https://pubmed.ncbi.nlm.nih.gov/34620797/</w:instrText>
        </w:r>
        <w:r w:rsidR="00937639">
          <w:rPr>
            <w:sz w:val="26"/>
            <w:szCs w:val="26"/>
          </w:rPr>
          <w:instrText xml:space="preserve">" </w:instrText>
        </w:r>
        <w:r w:rsidR="00937639">
          <w:rPr>
            <w:sz w:val="26"/>
            <w:szCs w:val="26"/>
          </w:rPr>
          <w:fldChar w:fldCharType="separate"/>
        </w:r>
        <w:r w:rsidR="00937639" w:rsidRPr="003A06EE">
          <w:rPr>
            <w:rStyle w:val="Hyperlink"/>
            <w:sz w:val="26"/>
            <w:szCs w:val="26"/>
          </w:rPr>
          <w:t>https://pubmed.ncbi.nlm.nih.gov/34620797/</w:t>
        </w:r>
        <w:r w:rsidR="00937639">
          <w:rPr>
            <w:sz w:val="26"/>
            <w:szCs w:val="26"/>
          </w:rPr>
          <w:fldChar w:fldCharType="end"/>
        </w:r>
        <w:r w:rsidR="00937639">
          <w:rPr>
            <w:sz w:val="26"/>
            <w:szCs w:val="26"/>
          </w:rPr>
          <w:t xml:space="preserve">; </w:t>
        </w:r>
      </w:ins>
      <w:ins w:id="20" w:author="Duy Nguyen-Le" w:date="2022-07-22T12:06:00Z">
        <w:r w:rsidR="005E270A">
          <w:rPr>
            <w:sz w:val="26"/>
            <w:szCs w:val="26"/>
          </w:rPr>
          <w:t xml:space="preserve"> </w:t>
        </w:r>
      </w:ins>
      <w:ins w:id="21" w:author="Duy Nguyen-Le" w:date="2022-07-22T13:54:00Z">
        <w:r w:rsidR="00940821">
          <w:rPr>
            <w:sz w:val="26"/>
            <w:szCs w:val="26"/>
          </w:rPr>
          <w:fldChar w:fldCharType="begin"/>
        </w:r>
        <w:r w:rsidR="00940821">
          <w:rPr>
            <w:sz w:val="26"/>
            <w:szCs w:val="26"/>
          </w:rPr>
          <w:instrText xml:space="preserve"> HYPERLINK "</w:instrText>
        </w:r>
        <w:r w:rsidR="00940821" w:rsidRPr="00940821">
          <w:rPr>
            <w:sz w:val="26"/>
            <w:szCs w:val="26"/>
          </w:rPr>
          <w:instrText>https://www.nature.com/articles/s41390-021-01875-y#Sec12</w:instrText>
        </w:r>
        <w:r w:rsidR="00940821">
          <w:rPr>
            <w:sz w:val="26"/>
            <w:szCs w:val="26"/>
          </w:rPr>
          <w:instrText xml:space="preserve">" </w:instrText>
        </w:r>
        <w:r w:rsidR="00940821">
          <w:rPr>
            <w:sz w:val="26"/>
            <w:szCs w:val="26"/>
          </w:rPr>
          <w:fldChar w:fldCharType="separate"/>
        </w:r>
        <w:r w:rsidR="00940821" w:rsidRPr="003A06EE">
          <w:rPr>
            <w:rStyle w:val="Hyperlink"/>
            <w:sz w:val="26"/>
            <w:szCs w:val="26"/>
          </w:rPr>
          <w:t>https://www.nature.com/articles/s41390-021-01875-y#Sec12</w:t>
        </w:r>
        <w:r w:rsidR="00940821">
          <w:rPr>
            <w:sz w:val="26"/>
            <w:szCs w:val="26"/>
          </w:rPr>
          <w:fldChar w:fldCharType="end"/>
        </w:r>
        <w:r w:rsidR="00940821">
          <w:rPr>
            <w:sz w:val="26"/>
            <w:szCs w:val="26"/>
          </w:rPr>
          <w:t xml:space="preserve">). </w:t>
        </w:r>
      </w:ins>
      <w:ins w:id="22" w:author="Duy Nguyen-Le" w:date="2022-07-22T12:04:00Z">
        <w:r w:rsidR="002A3D8C">
          <w:rPr>
            <w:sz w:val="26"/>
            <w:szCs w:val="26"/>
          </w:rPr>
          <w:t xml:space="preserve"> </w:t>
        </w:r>
      </w:ins>
      <w:ins w:id="23" w:author="Duy Nguyen-Le" w:date="2022-07-22T11:23:00Z">
        <w:r w:rsidR="0054411F">
          <w:rPr>
            <w:sz w:val="26"/>
            <w:szCs w:val="26"/>
          </w:rPr>
          <w:t xml:space="preserve"> </w:t>
        </w:r>
      </w:ins>
    </w:p>
    <w:p w14:paraId="583ED4BF" w14:textId="77777777" w:rsidR="00EE4882" w:rsidRPr="00FD6D5B" w:rsidRDefault="00EE4882" w:rsidP="008874C5">
      <w:pPr>
        <w:spacing w:line="276" w:lineRule="auto"/>
        <w:jc w:val="both"/>
        <w:rPr>
          <w:sz w:val="26"/>
          <w:szCs w:val="26"/>
        </w:rPr>
      </w:pPr>
    </w:p>
    <w:p w14:paraId="7D748012" w14:textId="77777777" w:rsidR="00EE4882" w:rsidRPr="00C62E66" w:rsidRDefault="00EE4882" w:rsidP="008874C5">
      <w:pPr>
        <w:spacing w:line="276" w:lineRule="auto"/>
        <w:jc w:val="both"/>
        <w:rPr>
          <w:b/>
          <w:bCs/>
          <w:sz w:val="26"/>
          <w:szCs w:val="26"/>
        </w:rPr>
      </w:pPr>
      <w:r w:rsidRPr="00C62E66">
        <w:rPr>
          <w:b/>
          <w:bCs/>
          <w:sz w:val="26"/>
          <w:szCs w:val="26"/>
        </w:rPr>
        <w:t>Conclusion</w:t>
      </w:r>
    </w:p>
    <w:p w14:paraId="796226D3" w14:textId="05FF1C14" w:rsidR="00EE4882" w:rsidRPr="00AA74F7" w:rsidRDefault="00AA74F7" w:rsidP="008874C5">
      <w:pPr>
        <w:spacing w:line="276" w:lineRule="auto"/>
        <w:jc w:val="both"/>
        <w:rPr>
          <w:sz w:val="26"/>
          <w:szCs w:val="26"/>
          <w:lang w:val="vi-VN"/>
        </w:rPr>
      </w:pPr>
      <w:r>
        <w:rPr>
          <w:sz w:val="26"/>
          <w:szCs w:val="26"/>
          <w:lang w:val="vi-VN"/>
        </w:rPr>
        <w:t xml:space="preserve">Although </w:t>
      </w:r>
      <w:r w:rsidR="00FF10AE">
        <w:rPr>
          <w:sz w:val="26"/>
          <w:szCs w:val="26"/>
          <w:lang w:val="vi-VN"/>
        </w:rPr>
        <w:t>Covid-19 infection during pregnancy is increased</w:t>
      </w:r>
      <w:r w:rsidR="00FF475C">
        <w:rPr>
          <w:sz w:val="26"/>
          <w:szCs w:val="26"/>
          <w:lang w:val="vi-VN"/>
        </w:rPr>
        <w:t xml:space="preserve"> </w:t>
      </w:r>
      <w:r w:rsidR="00E45520">
        <w:rPr>
          <w:sz w:val="26"/>
          <w:szCs w:val="26"/>
          <w:lang w:val="vi-VN"/>
        </w:rPr>
        <w:t>significantly</w:t>
      </w:r>
      <w:r w:rsidR="004E22E6">
        <w:rPr>
          <w:sz w:val="26"/>
          <w:szCs w:val="26"/>
          <w:lang w:val="vi-VN"/>
        </w:rPr>
        <w:t xml:space="preserve"> adverse maternal and neonatal outcomes in multiple studies, </w:t>
      </w:r>
      <w:r w:rsidR="000C5063">
        <w:rPr>
          <w:sz w:val="26"/>
          <w:szCs w:val="26"/>
          <w:lang w:val="vi-VN"/>
        </w:rPr>
        <w:t xml:space="preserve">the current findings </w:t>
      </w:r>
      <w:r w:rsidR="00BE7CB7">
        <w:rPr>
          <w:sz w:val="26"/>
          <w:szCs w:val="26"/>
          <w:lang w:val="vi-VN"/>
        </w:rPr>
        <w:t xml:space="preserve">should give clinicians </w:t>
      </w:r>
      <w:r w:rsidR="00CB1762" w:rsidRPr="00CB1762">
        <w:rPr>
          <w:sz w:val="26"/>
          <w:szCs w:val="26"/>
          <w:lang w:val="vi-VN"/>
        </w:rPr>
        <w:t>assurance</w:t>
      </w:r>
      <w:r w:rsidR="00BE7CB7">
        <w:rPr>
          <w:sz w:val="26"/>
          <w:szCs w:val="26"/>
          <w:lang w:val="vi-VN"/>
        </w:rPr>
        <w:t xml:space="preserve"> that Covid-19 vaccination during pregnancy is protective against </w:t>
      </w:r>
      <w:r w:rsidR="00CB1762">
        <w:rPr>
          <w:sz w:val="26"/>
          <w:szCs w:val="26"/>
          <w:lang w:val="vi-VN"/>
        </w:rPr>
        <w:t xml:space="preserve">maternal SARS-CoV-2 infection and no </w:t>
      </w:r>
      <w:r w:rsidR="005F7DA2">
        <w:rPr>
          <w:sz w:val="26"/>
          <w:szCs w:val="26"/>
          <w:lang w:val="vi-VN"/>
        </w:rPr>
        <w:t xml:space="preserve">evidence of </w:t>
      </w:r>
      <w:r w:rsidR="00CB1762">
        <w:rPr>
          <w:sz w:val="26"/>
          <w:szCs w:val="26"/>
          <w:lang w:val="vi-VN"/>
        </w:rPr>
        <w:t>adverse maternal or neonatal outcomes</w:t>
      </w:r>
      <w:r w:rsidR="00FF10AE">
        <w:rPr>
          <w:sz w:val="26"/>
          <w:szCs w:val="26"/>
          <w:lang w:val="vi-VN"/>
        </w:rPr>
        <w:t xml:space="preserve">. </w:t>
      </w:r>
    </w:p>
    <w:p w14:paraId="45786942" w14:textId="77777777" w:rsidR="00EE4882" w:rsidRPr="00FD6D5B" w:rsidRDefault="00EE4882" w:rsidP="008874C5">
      <w:pPr>
        <w:spacing w:line="276" w:lineRule="auto"/>
        <w:jc w:val="both"/>
        <w:rPr>
          <w:sz w:val="26"/>
          <w:szCs w:val="26"/>
        </w:rPr>
      </w:pPr>
    </w:p>
    <w:p w14:paraId="376AE584" w14:textId="77777777" w:rsidR="00EE4882" w:rsidRPr="00067C59" w:rsidRDefault="00EE4882" w:rsidP="008874C5">
      <w:pPr>
        <w:spacing w:line="276" w:lineRule="auto"/>
        <w:jc w:val="both"/>
        <w:rPr>
          <w:b/>
          <w:bCs/>
          <w:sz w:val="26"/>
          <w:szCs w:val="26"/>
        </w:rPr>
      </w:pPr>
      <w:r w:rsidRPr="00067C59">
        <w:rPr>
          <w:b/>
          <w:bCs/>
          <w:sz w:val="26"/>
          <w:szCs w:val="26"/>
        </w:rPr>
        <w:t>Acknowledgment</w:t>
      </w:r>
    </w:p>
    <w:p w14:paraId="1AF3B8F2" w14:textId="77777777" w:rsidR="00EE4882" w:rsidRPr="00FD6D5B" w:rsidRDefault="00EE4882" w:rsidP="008874C5">
      <w:pPr>
        <w:spacing w:line="276" w:lineRule="auto"/>
        <w:jc w:val="both"/>
        <w:rPr>
          <w:sz w:val="26"/>
          <w:szCs w:val="26"/>
        </w:rPr>
      </w:pPr>
    </w:p>
    <w:p w14:paraId="130AD40A" w14:textId="77777777" w:rsidR="00EE4882" w:rsidRPr="00FD6D5B" w:rsidRDefault="00EE4882" w:rsidP="008874C5">
      <w:pPr>
        <w:spacing w:line="276" w:lineRule="auto"/>
        <w:jc w:val="both"/>
        <w:rPr>
          <w:sz w:val="26"/>
          <w:szCs w:val="26"/>
        </w:rPr>
      </w:pPr>
    </w:p>
    <w:p w14:paraId="217538FC" w14:textId="77777777" w:rsidR="00EE4882" w:rsidRPr="00067C59" w:rsidRDefault="00EE4882" w:rsidP="008874C5">
      <w:pPr>
        <w:spacing w:line="276" w:lineRule="auto"/>
        <w:jc w:val="both"/>
        <w:rPr>
          <w:b/>
          <w:bCs/>
          <w:sz w:val="26"/>
          <w:szCs w:val="26"/>
        </w:rPr>
      </w:pPr>
      <w:r w:rsidRPr="00067C59">
        <w:rPr>
          <w:b/>
          <w:bCs/>
          <w:sz w:val="26"/>
          <w:szCs w:val="26"/>
        </w:rPr>
        <w:t>References</w:t>
      </w:r>
    </w:p>
    <w:p w14:paraId="2917DB9D" w14:textId="77777777" w:rsidR="00EE4882" w:rsidRPr="00FD6D5B" w:rsidRDefault="00EE4882" w:rsidP="008874C5">
      <w:pPr>
        <w:spacing w:line="276" w:lineRule="auto"/>
        <w:jc w:val="both"/>
        <w:rPr>
          <w:sz w:val="26"/>
          <w:szCs w:val="26"/>
        </w:rPr>
      </w:pPr>
    </w:p>
    <w:sdt>
      <w:sdtPr>
        <w:rPr>
          <w:sz w:val="26"/>
          <w:szCs w:val="26"/>
        </w:rPr>
        <w:tag w:val="MENDELEY_BIBLIOGRAPHY"/>
        <w:id w:val="1413198710"/>
        <w:placeholder>
          <w:docPart w:val="DefaultPlaceholder_-1854013440"/>
        </w:placeholder>
      </w:sdtPr>
      <w:sdtContent>
        <w:p w14:paraId="458B743B" w14:textId="77777777" w:rsidR="00BA5F1C" w:rsidRDefault="00BA5F1C">
          <w:pPr>
            <w:autoSpaceDE w:val="0"/>
            <w:autoSpaceDN w:val="0"/>
            <w:ind w:hanging="640"/>
            <w:divId w:val="1152604099"/>
          </w:pPr>
          <w:r>
            <w:t>1.</w:t>
          </w:r>
          <w:r>
            <w:tab/>
          </w:r>
          <w:proofErr w:type="spellStart"/>
          <w:r>
            <w:t>Diễn</w:t>
          </w:r>
          <w:proofErr w:type="spellEnd"/>
          <w:r>
            <w:t xml:space="preserve"> </w:t>
          </w:r>
          <w:proofErr w:type="spellStart"/>
          <w:r>
            <w:t>biến</w:t>
          </w:r>
          <w:proofErr w:type="spellEnd"/>
          <w:r>
            <w:t xml:space="preserve"> </w:t>
          </w:r>
          <w:proofErr w:type="spellStart"/>
          <w:r>
            <w:t>dịch</w:t>
          </w:r>
          <w:proofErr w:type="spellEnd"/>
          <w:r>
            <w:t xml:space="preserve"> COVID-19 </w:t>
          </w:r>
          <w:proofErr w:type="spellStart"/>
          <w:r>
            <w:t>mới</w:t>
          </w:r>
          <w:proofErr w:type="spellEnd"/>
          <w:r>
            <w:t xml:space="preserve"> </w:t>
          </w:r>
          <w:proofErr w:type="spellStart"/>
          <w:r>
            <w:t>nhất</w:t>
          </w:r>
          <w:proofErr w:type="spellEnd"/>
          <w:r>
            <w:t>. https://covid19.gov.vn/big-story/cap-nhat-dien-bien-dich-covid-19-moi-nhat-hom-nay-171210901111435028.htm.</w:t>
          </w:r>
        </w:p>
        <w:p w14:paraId="11F6E1B7" w14:textId="77777777" w:rsidR="00BA5F1C" w:rsidRDefault="00BA5F1C">
          <w:pPr>
            <w:autoSpaceDE w:val="0"/>
            <w:autoSpaceDN w:val="0"/>
            <w:ind w:hanging="640"/>
            <w:divId w:val="2012023102"/>
          </w:pPr>
          <w:r>
            <w:lastRenderedPageBreak/>
            <w:t>2.</w:t>
          </w:r>
          <w:r>
            <w:tab/>
          </w:r>
          <w:proofErr w:type="spellStart"/>
          <w:r>
            <w:t>Lokken</w:t>
          </w:r>
          <w:proofErr w:type="spellEnd"/>
          <w:r>
            <w:t xml:space="preserve">, E. M. </w:t>
          </w:r>
          <w:r>
            <w:rPr>
              <w:i/>
              <w:iCs/>
            </w:rPr>
            <w:t>et al.</w:t>
          </w:r>
          <w:r>
            <w:t xml:space="preserve"> Higher severe acute respiratory syndrome coronavirus 2 infection rate in pregnant patients. </w:t>
          </w:r>
          <w:r>
            <w:rPr>
              <w:i/>
              <w:iCs/>
            </w:rPr>
            <w:t>American Journal of Obstetrics and Gynecology</w:t>
          </w:r>
          <w:r>
            <w:t xml:space="preserve"> </w:t>
          </w:r>
          <w:r>
            <w:rPr>
              <w:b/>
              <w:bCs/>
            </w:rPr>
            <w:t>225</w:t>
          </w:r>
          <w:r>
            <w:t>, 75.e1-</w:t>
          </w:r>
          <w:proofErr w:type="gramStart"/>
          <w:r>
            <w:t>75.e</w:t>
          </w:r>
          <w:proofErr w:type="gramEnd"/>
          <w:r>
            <w:t>16 (2021).</w:t>
          </w:r>
        </w:p>
        <w:p w14:paraId="473DDAA2" w14:textId="77777777" w:rsidR="00BA5F1C" w:rsidRDefault="00BA5F1C">
          <w:pPr>
            <w:autoSpaceDE w:val="0"/>
            <w:autoSpaceDN w:val="0"/>
            <w:ind w:hanging="640"/>
            <w:divId w:val="564294569"/>
          </w:pPr>
          <w:r>
            <w:t>3.</w:t>
          </w:r>
          <w:r>
            <w:tab/>
            <w:t xml:space="preserve">Dooling, K. </w:t>
          </w:r>
          <w:r>
            <w:rPr>
              <w:i/>
              <w:iCs/>
            </w:rPr>
            <w:t>et al.</w:t>
          </w:r>
          <w:r>
            <w:t xml:space="preserve"> The Advisory Committee on Immunization Practices’ Updated Interim Recommendation for Allocation of COVID-19 Vaccine — United States, December 2020. </w:t>
          </w:r>
          <w:r>
            <w:rPr>
              <w:i/>
              <w:iCs/>
            </w:rPr>
            <w:t>MMWR. Morbidity and Mortality Weekly Report</w:t>
          </w:r>
          <w:r>
            <w:t xml:space="preserve"> </w:t>
          </w:r>
          <w:r>
            <w:rPr>
              <w:b/>
              <w:bCs/>
            </w:rPr>
            <w:t>69</w:t>
          </w:r>
          <w:r>
            <w:t>, 1657–1660 (2020).</w:t>
          </w:r>
        </w:p>
        <w:p w14:paraId="2AF958B0" w14:textId="77777777" w:rsidR="00BA5F1C" w:rsidRDefault="00BA5F1C">
          <w:pPr>
            <w:autoSpaceDE w:val="0"/>
            <w:autoSpaceDN w:val="0"/>
            <w:ind w:hanging="640"/>
            <w:divId w:val="1206916480"/>
          </w:pPr>
          <w:r>
            <w:t>4.</w:t>
          </w:r>
          <w:r>
            <w:tab/>
            <w:t xml:space="preserve">Zambrano, L. D. </w:t>
          </w:r>
          <w:r>
            <w:rPr>
              <w:i/>
              <w:iCs/>
            </w:rPr>
            <w:t>et al.</w:t>
          </w:r>
          <w:r>
            <w:t xml:space="preserve"> Update: Characteristics of Symptomatic Women of Reproductive Age with Laboratory-Confirmed SARS-CoV-2 Infection by Pregnancy Status - United States, January 22-October 3, 2020. </w:t>
          </w:r>
          <w:r>
            <w:rPr>
              <w:i/>
              <w:iCs/>
            </w:rPr>
            <w:t xml:space="preserve">MMWR </w:t>
          </w:r>
          <w:proofErr w:type="spellStart"/>
          <w:r>
            <w:rPr>
              <w:i/>
              <w:iCs/>
            </w:rPr>
            <w:t>Morb</w:t>
          </w:r>
          <w:proofErr w:type="spellEnd"/>
          <w:r>
            <w:rPr>
              <w:i/>
              <w:iCs/>
            </w:rPr>
            <w:t xml:space="preserve"> Mortal </w:t>
          </w:r>
          <w:proofErr w:type="spellStart"/>
          <w:r>
            <w:rPr>
              <w:i/>
              <w:iCs/>
            </w:rPr>
            <w:t>Wkly</w:t>
          </w:r>
          <w:proofErr w:type="spellEnd"/>
          <w:r>
            <w:rPr>
              <w:i/>
              <w:iCs/>
            </w:rPr>
            <w:t xml:space="preserve"> Rep</w:t>
          </w:r>
          <w:r>
            <w:t xml:space="preserve"> </w:t>
          </w:r>
          <w:r>
            <w:rPr>
              <w:b/>
              <w:bCs/>
            </w:rPr>
            <w:t>69</w:t>
          </w:r>
          <w:r>
            <w:t>, 1641–1647 (2020).</w:t>
          </w:r>
        </w:p>
        <w:p w14:paraId="3ACC17A1" w14:textId="77777777" w:rsidR="00BA5F1C" w:rsidRDefault="00BA5F1C">
          <w:pPr>
            <w:autoSpaceDE w:val="0"/>
            <w:autoSpaceDN w:val="0"/>
            <w:ind w:hanging="640"/>
            <w:divId w:val="1768308471"/>
          </w:pPr>
          <w:r>
            <w:t>5.</w:t>
          </w:r>
          <w:r>
            <w:tab/>
            <w:t xml:space="preserve">Villar, J. </w:t>
          </w:r>
          <w:r>
            <w:rPr>
              <w:i/>
              <w:iCs/>
            </w:rPr>
            <w:t>et al.</w:t>
          </w:r>
          <w:r>
            <w:t xml:space="preserve"> Maternal and Neonatal Morbidity and Mortality Among Pregnant Women </w:t>
          </w:r>
          <w:proofErr w:type="gramStart"/>
          <w:r>
            <w:t>With</w:t>
          </w:r>
          <w:proofErr w:type="gramEnd"/>
          <w:r>
            <w:t xml:space="preserve"> and Without COVID-19 Infection: The INTERCOVID Multinational Cohort Study. </w:t>
          </w:r>
          <w:r>
            <w:rPr>
              <w:i/>
              <w:iCs/>
            </w:rPr>
            <w:t>JAMA Pediatrics</w:t>
          </w:r>
          <w:r>
            <w:t xml:space="preserve"> </w:t>
          </w:r>
          <w:r>
            <w:rPr>
              <w:b/>
              <w:bCs/>
            </w:rPr>
            <w:t>175</w:t>
          </w:r>
          <w:r>
            <w:t>, 817–826 (2021).</w:t>
          </w:r>
        </w:p>
        <w:p w14:paraId="42B33E1A" w14:textId="77777777" w:rsidR="00BA5F1C" w:rsidRDefault="00BA5F1C">
          <w:pPr>
            <w:autoSpaceDE w:val="0"/>
            <w:autoSpaceDN w:val="0"/>
            <w:ind w:hanging="640"/>
            <w:divId w:val="767164711"/>
          </w:pPr>
          <w:r>
            <w:t>6.</w:t>
          </w:r>
          <w:r>
            <w:tab/>
            <w:t>JCVI issues new advice on COVID-19 vaccination for pregnant women - GOV.UK. https://www.gov.uk/government/news/jcvi-issues-new-advice-on-covid-19-vaccination-for-pregnant-women.</w:t>
          </w:r>
        </w:p>
        <w:p w14:paraId="71623147" w14:textId="77777777" w:rsidR="00BA5F1C" w:rsidRDefault="00BA5F1C">
          <w:pPr>
            <w:autoSpaceDE w:val="0"/>
            <w:autoSpaceDN w:val="0"/>
            <w:ind w:hanging="640"/>
            <w:divId w:val="1127117685"/>
          </w:pPr>
          <w:r>
            <w:t>7.</w:t>
          </w:r>
          <w:r>
            <w:tab/>
            <w:t xml:space="preserve">Shimabukuro, T. T. </w:t>
          </w:r>
          <w:r>
            <w:rPr>
              <w:i/>
              <w:iCs/>
            </w:rPr>
            <w:t>et al.</w:t>
          </w:r>
          <w:r>
            <w:t xml:space="preserve"> Preliminary Findings of mRNA Covid-19 Vaccine Safety in Pregnant Persons. </w:t>
          </w:r>
          <w:r>
            <w:rPr>
              <w:i/>
              <w:iCs/>
            </w:rPr>
            <w:t>New England Journal of Medicine</w:t>
          </w:r>
          <w:r>
            <w:t xml:space="preserve"> </w:t>
          </w:r>
          <w:r>
            <w:rPr>
              <w:b/>
              <w:bCs/>
            </w:rPr>
            <w:t>384</w:t>
          </w:r>
          <w:r>
            <w:t>, 2273–2282 (2021).</w:t>
          </w:r>
        </w:p>
        <w:p w14:paraId="5F0955B8" w14:textId="77777777" w:rsidR="00BA5F1C" w:rsidRDefault="00BA5F1C">
          <w:pPr>
            <w:autoSpaceDE w:val="0"/>
            <w:autoSpaceDN w:val="0"/>
            <w:ind w:hanging="640"/>
            <w:divId w:val="1832208111"/>
          </w:pPr>
          <w:r>
            <w:t>8.</w:t>
          </w:r>
          <w:r>
            <w:tab/>
          </w:r>
          <w:proofErr w:type="spellStart"/>
          <w:r>
            <w:t>Kachikis</w:t>
          </w:r>
          <w:proofErr w:type="spellEnd"/>
          <w:r>
            <w:t xml:space="preserve">, A. </w:t>
          </w:r>
          <w:r>
            <w:rPr>
              <w:i/>
              <w:iCs/>
            </w:rPr>
            <w:t>et al.</w:t>
          </w:r>
          <w:r>
            <w:t xml:space="preserve"> Short-term Reactions Among Pregnant and Lactating Individuals in the First Wave of the COVID-19 Vaccine Rollout. </w:t>
          </w:r>
          <w:r>
            <w:rPr>
              <w:i/>
              <w:iCs/>
            </w:rPr>
            <w:t>JAMA Network Open</w:t>
          </w:r>
          <w:r>
            <w:t xml:space="preserve"> </w:t>
          </w:r>
          <w:r>
            <w:rPr>
              <w:b/>
              <w:bCs/>
            </w:rPr>
            <w:t>4</w:t>
          </w:r>
          <w:r>
            <w:t>, e2121310–e2121310 (2021).</w:t>
          </w:r>
        </w:p>
        <w:p w14:paraId="1350D521" w14:textId="042A6776" w:rsidR="00EE4882" w:rsidRPr="00FD6D5B" w:rsidRDefault="00BA5F1C" w:rsidP="008874C5">
          <w:pPr>
            <w:spacing w:line="276" w:lineRule="auto"/>
            <w:jc w:val="both"/>
            <w:rPr>
              <w:sz w:val="26"/>
              <w:szCs w:val="26"/>
            </w:rPr>
          </w:pPr>
          <w:r>
            <w:t> </w:t>
          </w:r>
        </w:p>
      </w:sdtContent>
    </w:sdt>
    <w:p w14:paraId="0A62662A" w14:textId="77777777" w:rsidR="00EE4882" w:rsidRPr="00FD6D5B" w:rsidRDefault="00EE4882" w:rsidP="008874C5">
      <w:pPr>
        <w:spacing w:line="276" w:lineRule="auto"/>
        <w:jc w:val="both"/>
        <w:rPr>
          <w:sz w:val="26"/>
          <w:szCs w:val="26"/>
          <w:lang w:val="vi-VN"/>
        </w:rPr>
      </w:pPr>
    </w:p>
    <w:sectPr w:rsidR="00EE4882" w:rsidRPr="00FD6D5B" w:rsidSect="00EE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y Nguyen-Le">
    <w15:presenceInfo w15:providerId="Windows Live" w15:userId="46aa27e0abca5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3MDYzNTQxMbO0MDBW0lEKTi0uzszPAykwqgUAWAC4CCwAAAA="/>
  </w:docVars>
  <w:rsids>
    <w:rsidRoot w:val="00F23D00"/>
    <w:rsid w:val="00001B61"/>
    <w:rsid w:val="000139AF"/>
    <w:rsid w:val="00016625"/>
    <w:rsid w:val="00024138"/>
    <w:rsid w:val="000622BD"/>
    <w:rsid w:val="00067692"/>
    <w:rsid w:val="00067C59"/>
    <w:rsid w:val="00092F0A"/>
    <w:rsid w:val="000C3801"/>
    <w:rsid w:val="000C491C"/>
    <w:rsid w:val="000C5063"/>
    <w:rsid w:val="000C529B"/>
    <w:rsid w:val="000C6FAF"/>
    <w:rsid w:val="000D1CF5"/>
    <w:rsid w:val="000F58C3"/>
    <w:rsid w:val="000F5B6C"/>
    <w:rsid w:val="00110584"/>
    <w:rsid w:val="00111908"/>
    <w:rsid w:val="00112D45"/>
    <w:rsid w:val="001204A1"/>
    <w:rsid w:val="00160E89"/>
    <w:rsid w:val="00164500"/>
    <w:rsid w:val="001A4C04"/>
    <w:rsid w:val="001A713A"/>
    <w:rsid w:val="001B1C1F"/>
    <w:rsid w:val="001B6D56"/>
    <w:rsid w:val="001C7D95"/>
    <w:rsid w:val="001D00C9"/>
    <w:rsid w:val="001E6789"/>
    <w:rsid w:val="001F26F7"/>
    <w:rsid w:val="001F5947"/>
    <w:rsid w:val="00200BC4"/>
    <w:rsid w:val="00203D66"/>
    <w:rsid w:val="002237C0"/>
    <w:rsid w:val="00230DE4"/>
    <w:rsid w:val="00235844"/>
    <w:rsid w:val="0025022F"/>
    <w:rsid w:val="002502AF"/>
    <w:rsid w:val="00260EA3"/>
    <w:rsid w:val="00275AC5"/>
    <w:rsid w:val="00286B2F"/>
    <w:rsid w:val="00292E1E"/>
    <w:rsid w:val="002A3D8C"/>
    <w:rsid w:val="002C1137"/>
    <w:rsid w:val="002E10A4"/>
    <w:rsid w:val="002E465D"/>
    <w:rsid w:val="002F29A1"/>
    <w:rsid w:val="002F4BD9"/>
    <w:rsid w:val="002F7B3F"/>
    <w:rsid w:val="003005ED"/>
    <w:rsid w:val="0032590B"/>
    <w:rsid w:val="00340111"/>
    <w:rsid w:val="00347EAD"/>
    <w:rsid w:val="00361D33"/>
    <w:rsid w:val="00371562"/>
    <w:rsid w:val="003B2C5E"/>
    <w:rsid w:val="003B549E"/>
    <w:rsid w:val="003B5CB2"/>
    <w:rsid w:val="003C3FCF"/>
    <w:rsid w:val="003D5803"/>
    <w:rsid w:val="003E689D"/>
    <w:rsid w:val="003F53EC"/>
    <w:rsid w:val="004012A5"/>
    <w:rsid w:val="0040495C"/>
    <w:rsid w:val="00416547"/>
    <w:rsid w:val="00430900"/>
    <w:rsid w:val="00454F8B"/>
    <w:rsid w:val="00475243"/>
    <w:rsid w:val="0047525D"/>
    <w:rsid w:val="0049233C"/>
    <w:rsid w:val="004955E9"/>
    <w:rsid w:val="00496F56"/>
    <w:rsid w:val="004D2D25"/>
    <w:rsid w:val="004E22E6"/>
    <w:rsid w:val="004F1F41"/>
    <w:rsid w:val="004F5338"/>
    <w:rsid w:val="00503AE0"/>
    <w:rsid w:val="00516FE4"/>
    <w:rsid w:val="00531C78"/>
    <w:rsid w:val="0054411F"/>
    <w:rsid w:val="00545D53"/>
    <w:rsid w:val="005673BB"/>
    <w:rsid w:val="00575DF9"/>
    <w:rsid w:val="00592A1D"/>
    <w:rsid w:val="005A62B4"/>
    <w:rsid w:val="005A68E9"/>
    <w:rsid w:val="005A6CBA"/>
    <w:rsid w:val="005B36F7"/>
    <w:rsid w:val="005B684E"/>
    <w:rsid w:val="005B6D57"/>
    <w:rsid w:val="005C6EEB"/>
    <w:rsid w:val="005D3070"/>
    <w:rsid w:val="005E270A"/>
    <w:rsid w:val="005E34CB"/>
    <w:rsid w:val="005E374D"/>
    <w:rsid w:val="005E5099"/>
    <w:rsid w:val="005F7DA2"/>
    <w:rsid w:val="00635020"/>
    <w:rsid w:val="006602A7"/>
    <w:rsid w:val="00676750"/>
    <w:rsid w:val="00676A52"/>
    <w:rsid w:val="006B50D7"/>
    <w:rsid w:val="006C0D28"/>
    <w:rsid w:val="006C3A2C"/>
    <w:rsid w:val="006E3A50"/>
    <w:rsid w:val="006F299D"/>
    <w:rsid w:val="006F3645"/>
    <w:rsid w:val="00704939"/>
    <w:rsid w:val="00723809"/>
    <w:rsid w:val="00734303"/>
    <w:rsid w:val="00740B98"/>
    <w:rsid w:val="007639F8"/>
    <w:rsid w:val="00781422"/>
    <w:rsid w:val="007903FB"/>
    <w:rsid w:val="00790885"/>
    <w:rsid w:val="00792FED"/>
    <w:rsid w:val="007A0ECE"/>
    <w:rsid w:val="007B4232"/>
    <w:rsid w:val="007B4BF3"/>
    <w:rsid w:val="007C65E9"/>
    <w:rsid w:val="007F00BB"/>
    <w:rsid w:val="007F1E93"/>
    <w:rsid w:val="007F2869"/>
    <w:rsid w:val="008021C7"/>
    <w:rsid w:val="00806344"/>
    <w:rsid w:val="00813057"/>
    <w:rsid w:val="008161FC"/>
    <w:rsid w:val="00822F23"/>
    <w:rsid w:val="00826665"/>
    <w:rsid w:val="00832E59"/>
    <w:rsid w:val="00836325"/>
    <w:rsid w:val="00856652"/>
    <w:rsid w:val="00863F13"/>
    <w:rsid w:val="0088030B"/>
    <w:rsid w:val="008846B1"/>
    <w:rsid w:val="00884E81"/>
    <w:rsid w:val="008874C5"/>
    <w:rsid w:val="008A4622"/>
    <w:rsid w:val="008B252F"/>
    <w:rsid w:val="008C4B17"/>
    <w:rsid w:val="008E2403"/>
    <w:rsid w:val="008F5874"/>
    <w:rsid w:val="00903562"/>
    <w:rsid w:val="00910F1D"/>
    <w:rsid w:val="009149F2"/>
    <w:rsid w:val="00920BBC"/>
    <w:rsid w:val="00925B7B"/>
    <w:rsid w:val="00936B4E"/>
    <w:rsid w:val="00937639"/>
    <w:rsid w:val="00940821"/>
    <w:rsid w:val="00970656"/>
    <w:rsid w:val="0099329A"/>
    <w:rsid w:val="00994434"/>
    <w:rsid w:val="009B315C"/>
    <w:rsid w:val="009D1B6F"/>
    <w:rsid w:val="009D7E1D"/>
    <w:rsid w:val="009E7E60"/>
    <w:rsid w:val="00A1184A"/>
    <w:rsid w:val="00A452DD"/>
    <w:rsid w:val="00A719BB"/>
    <w:rsid w:val="00A757FB"/>
    <w:rsid w:val="00A96F41"/>
    <w:rsid w:val="00AA0644"/>
    <w:rsid w:val="00AA74F7"/>
    <w:rsid w:val="00AA7671"/>
    <w:rsid w:val="00AB43A5"/>
    <w:rsid w:val="00AC2FB5"/>
    <w:rsid w:val="00AC377F"/>
    <w:rsid w:val="00AC4FA3"/>
    <w:rsid w:val="00AC5E60"/>
    <w:rsid w:val="00AD07B6"/>
    <w:rsid w:val="00AE613B"/>
    <w:rsid w:val="00B05938"/>
    <w:rsid w:val="00B12514"/>
    <w:rsid w:val="00B17241"/>
    <w:rsid w:val="00B2333F"/>
    <w:rsid w:val="00B338B6"/>
    <w:rsid w:val="00B45B2F"/>
    <w:rsid w:val="00B6299B"/>
    <w:rsid w:val="00B664FF"/>
    <w:rsid w:val="00B70726"/>
    <w:rsid w:val="00B95686"/>
    <w:rsid w:val="00BA4538"/>
    <w:rsid w:val="00BA5F1C"/>
    <w:rsid w:val="00BB3213"/>
    <w:rsid w:val="00BB5488"/>
    <w:rsid w:val="00BE446B"/>
    <w:rsid w:val="00BE52E7"/>
    <w:rsid w:val="00BE6CFE"/>
    <w:rsid w:val="00BE7CB7"/>
    <w:rsid w:val="00BF61EE"/>
    <w:rsid w:val="00C02C62"/>
    <w:rsid w:val="00C039CF"/>
    <w:rsid w:val="00C12436"/>
    <w:rsid w:val="00C15466"/>
    <w:rsid w:val="00C27156"/>
    <w:rsid w:val="00C43731"/>
    <w:rsid w:val="00C43888"/>
    <w:rsid w:val="00C46562"/>
    <w:rsid w:val="00C62E66"/>
    <w:rsid w:val="00C6423F"/>
    <w:rsid w:val="00C729D5"/>
    <w:rsid w:val="00C72E82"/>
    <w:rsid w:val="00C85603"/>
    <w:rsid w:val="00CB1762"/>
    <w:rsid w:val="00CC2FFD"/>
    <w:rsid w:val="00CC69CB"/>
    <w:rsid w:val="00CD4C35"/>
    <w:rsid w:val="00CE71DA"/>
    <w:rsid w:val="00D026CA"/>
    <w:rsid w:val="00D15A11"/>
    <w:rsid w:val="00D15D59"/>
    <w:rsid w:val="00D23D97"/>
    <w:rsid w:val="00D4205A"/>
    <w:rsid w:val="00D5149B"/>
    <w:rsid w:val="00D5488F"/>
    <w:rsid w:val="00D610D1"/>
    <w:rsid w:val="00D8492C"/>
    <w:rsid w:val="00D85404"/>
    <w:rsid w:val="00D91C98"/>
    <w:rsid w:val="00DB0699"/>
    <w:rsid w:val="00DC1B7A"/>
    <w:rsid w:val="00DC74BD"/>
    <w:rsid w:val="00DD1501"/>
    <w:rsid w:val="00DD61DF"/>
    <w:rsid w:val="00DE1961"/>
    <w:rsid w:val="00DF04D1"/>
    <w:rsid w:val="00E4332A"/>
    <w:rsid w:val="00E45520"/>
    <w:rsid w:val="00E516D0"/>
    <w:rsid w:val="00E54E45"/>
    <w:rsid w:val="00E6267E"/>
    <w:rsid w:val="00E659DC"/>
    <w:rsid w:val="00E71E92"/>
    <w:rsid w:val="00E720C3"/>
    <w:rsid w:val="00E7303E"/>
    <w:rsid w:val="00E77E03"/>
    <w:rsid w:val="00E939CF"/>
    <w:rsid w:val="00E964C2"/>
    <w:rsid w:val="00EB24EB"/>
    <w:rsid w:val="00ED2728"/>
    <w:rsid w:val="00ED3D70"/>
    <w:rsid w:val="00EE4882"/>
    <w:rsid w:val="00F0058F"/>
    <w:rsid w:val="00F10D11"/>
    <w:rsid w:val="00F23D00"/>
    <w:rsid w:val="00F23F6E"/>
    <w:rsid w:val="00F261C0"/>
    <w:rsid w:val="00F568CE"/>
    <w:rsid w:val="00F7560E"/>
    <w:rsid w:val="00F80134"/>
    <w:rsid w:val="00F834D4"/>
    <w:rsid w:val="00F87CBA"/>
    <w:rsid w:val="00F9523C"/>
    <w:rsid w:val="00FA2F03"/>
    <w:rsid w:val="00FC26FB"/>
    <w:rsid w:val="00FC39D4"/>
    <w:rsid w:val="00FC3D7B"/>
    <w:rsid w:val="00FC7637"/>
    <w:rsid w:val="00FD0930"/>
    <w:rsid w:val="00FD259D"/>
    <w:rsid w:val="00FD65BF"/>
    <w:rsid w:val="00FD6D5B"/>
    <w:rsid w:val="00FF10AE"/>
    <w:rsid w:val="00FF475C"/>
    <w:rsid w:val="00FF7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D38B"/>
  <w15:chartTrackingRefBased/>
  <w15:docId w15:val="{38D65C7F-B913-49C2-B366-9FB980C2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D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B50D7"/>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D00"/>
    <w:rPr>
      <w:sz w:val="16"/>
      <w:szCs w:val="16"/>
    </w:rPr>
  </w:style>
  <w:style w:type="paragraph" w:styleId="CommentText">
    <w:name w:val="annotation text"/>
    <w:basedOn w:val="Normal"/>
    <w:link w:val="CommentTextChar"/>
    <w:uiPriority w:val="99"/>
    <w:unhideWhenUsed/>
    <w:rsid w:val="00F23D00"/>
    <w:rPr>
      <w:sz w:val="20"/>
      <w:szCs w:val="20"/>
    </w:rPr>
  </w:style>
  <w:style w:type="character" w:customStyle="1" w:styleId="CommentTextChar">
    <w:name w:val="Comment Text Char"/>
    <w:basedOn w:val="DefaultParagraphFont"/>
    <w:link w:val="CommentText"/>
    <w:uiPriority w:val="99"/>
    <w:rsid w:val="00F23D00"/>
    <w:rPr>
      <w:sz w:val="20"/>
      <w:szCs w:val="20"/>
    </w:rPr>
  </w:style>
  <w:style w:type="table" w:styleId="TableGrid">
    <w:name w:val="Table Grid"/>
    <w:basedOn w:val="TableNormal"/>
    <w:uiPriority w:val="39"/>
    <w:rsid w:val="007F2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9329A"/>
    <w:pPr>
      <w:spacing w:before="100" w:beforeAutospacing="1" w:after="100" w:afterAutospacing="1"/>
    </w:pPr>
  </w:style>
  <w:style w:type="character" w:styleId="PlaceholderText">
    <w:name w:val="Placeholder Text"/>
    <w:basedOn w:val="DefaultParagraphFont"/>
    <w:uiPriority w:val="99"/>
    <w:semiHidden/>
    <w:rsid w:val="00D85404"/>
    <w:rPr>
      <w:color w:val="808080"/>
    </w:rPr>
  </w:style>
  <w:style w:type="character" w:customStyle="1" w:styleId="Heading1Char">
    <w:name w:val="Heading 1 Char"/>
    <w:basedOn w:val="DefaultParagraphFont"/>
    <w:link w:val="Heading1"/>
    <w:uiPriority w:val="9"/>
    <w:rsid w:val="006B50D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B50D7"/>
  </w:style>
  <w:style w:type="paragraph" w:styleId="Revision">
    <w:name w:val="Revision"/>
    <w:hidden/>
    <w:uiPriority w:val="99"/>
    <w:semiHidden/>
    <w:rsid w:val="00ED2728"/>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64C2"/>
    <w:rPr>
      <w:color w:val="0563C1" w:themeColor="hyperlink"/>
      <w:u w:val="single"/>
    </w:rPr>
  </w:style>
  <w:style w:type="character" w:styleId="UnresolvedMention">
    <w:name w:val="Unresolved Mention"/>
    <w:basedOn w:val="DefaultParagraphFont"/>
    <w:uiPriority w:val="99"/>
    <w:semiHidden/>
    <w:unhideWhenUsed/>
    <w:rsid w:val="00E96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0085">
      <w:bodyDiv w:val="1"/>
      <w:marLeft w:val="0"/>
      <w:marRight w:val="0"/>
      <w:marTop w:val="0"/>
      <w:marBottom w:val="0"/>
      <w:divBdr>
        <w:top w:val="none" w:sz="0" w:space="0" w:color="auto"/>
        <w:left w:val="none" w:sz="0" w:space="0" w:color="auto"/>
        <w:bottom w:val="none" w:sz="0" w:space="0" w:color="auto"/>
        <w:right w:val="none" w:sz="0" w:space="0" w:color="auto"/>
      </w:divBdr>
    </w:div>
    <w:div w:id="194316789">
      <w:bodyDiv w:val="1"/>
      <w:marLeft w:val="0"/>
      <w:marRight w:val="0"/>
      <w:marTop w:val="0"/>
      <w:marBottom w:val="0"/>
      <w:divBdr>
        <w:top w:val="none" w:sz="0" w:space="0" w:color="auto"/>
        <w:left w:val="none" w:sz="0" w:space="0" w:color="auto"/>
        <w:bottom w:val="none" w:sz="0" w:space="0" w:color="auto"/>
        <w:right w:val="none" w:sz="0" w:space="0" w:color="auto"/>
      </w:divBdr>
    </w:div>
    <w:div w:id="197084267">
      <w:bodyDiv w:val="1"/>
      <w:marLeft w:val="0"/>
      <w:marRight w:val="0"/>
      <w:marTop w:val="0"/>
      <w:marBottom w:val="0"/>
      <w:divBdr>
        <w:top w:val="none" w:sz="0" w:space="0" w:color="auto"/>
        <w:left w:val="none" w:sz="0" w:space="0" w:color="auto"/>
        <w:bottom w:val="none" w:sz="0" w:space="0" w:color="auto"/>
        <w:right w:val="none" w:sz="0" w:space="0" w:color="auto"/>
      </w:divBdr>
    </w:div>
    <w:div w:id="1110203138">
      <w:bodyDiv w:val="1"/>
      <w:marLeft w:val="0"/>
      <w:marRight w:val="0"/>
      <w:marTop w:val="0"/>
      <w:marBottom w:val="0"/>
      <w:divBdr>
        <w:top w:val="none" w:sz="0" w:space="0" w:color="auto"/>
        <w:left w:val="none" w:sz="0" w:space="0" w:color="auto"/>
        <w:bottom w:val="none" w:sz="0" w:space="0" w:color="auto"/>
        <w:right w:val="none" w:sz="0" w:space="0" w:color="auto"/>
      </w:divBdr>
    </w:div>
    <w:div w:id="1194535518">
      <w:bodyDiv w:val="1"/>
      <w:marLeft w:val="0"/>
      <w:marRight w:val="0"/>
      <w:marTop w:val="0"/>
      <w:marBottom w:val="0"/>
      <w:divBdr>
        <w:top w:val="none" w:sz="0" w:space="0" w:color="auto"/>
        <w:left w:val="none" w:sz="0" w:space="0" w:color="auto"/>
        <w:bottom w:val="none" w:sz="0" w:space="0" w:color="auto"/>
        <w:right w:val="none" w:sz="0" w:space="0" w:color="auto"/>
      </w:divBdr>
    </w:div>
    <w:div w:id="1603948344">
      <w:bodyDiv w:val="1"/>
      <w:marLeft w:val="0"/>
      <w:marRight w:val="0"/>
      <w:marTop w:val="0"/>
      <w:marBottom w:val="0"/>
      <w:divBdr>
        <w:top w:val="none" w:sz="0" w:space="0" w:color="auto"/>
        <w:left w:val="none" w:sz="0" w:space="0" w:color="auto"/>
        <w:bottom w:val="none" w:sz="0" w:space="0" w:color="auto"/>
        <w:right w:val="none" w:sz="0" w:space="0" w:color="auto"/>
      </w:divBdr>
      <w:divsChild>
        <w:div w:id="1152604099">
          <w:marLeft w:val="640"/>
          <w:marRight w:val="0"/>
          <w:marTop w:val="0"/>
          <w:marBottom w:val="0"/>
          <w:divBdr>
            <w:top w:val="none" w:sz="0" w:space="0" w:color="auto"/>
            <w:left w:val="none" w:sz="0" w:space="0" w:color="auto"/>
            <w:bottom w:val="none" w:sz="0" w:space="0" w:color="auto"/>
            <w:right w:val="none" w:sz="0" w:space="0" w:color="auto"/>
          </w:divBdr>
        </w:div>
        <w:div w:id="2012023102">
          <w:marLeft w:val="640"/>
          <w:marRight w:val="0"/>
          <w:marTop w:val="0"/>
          <w:marBottom w:val="0"/>
          <w:divBdr>
            <w:top w:val="none" w:sz="0" w:space="0" w:color="auto"/>
            <w:left w:val="none" w:sz="0" w:space="0" w:color="auto"/>
            <w:bottom w:val="none" w:sz="0" w:space="0" w:color="auto"/>
            <w:right w:val="none" w:sz="0" w:space="0" w:color="auto"/>
          </w:divBdr>
        </w:div>
        <w:div w:id="564294569">
          <w:marLeft w:val="640"/>
          <w:marRight w:val="0"/>
          <w:marTop w:val="0"/>
          <w:marBottom w:val="0"/>
          <w:divBdr>
            <w:top w:val="none" w:sz="0" w:space="0" w:color="auto"/>
            <w:left w:val="none" w:sz="0" w:space="0" w:color="auto"/>
            <w:bottom w:val="none" w:sz="0" w:space="0" w:color="auto"/>
            <w:right w:val="none" w:sz="0" w:space="0" w:color="auto"/>
          </w:divBdr>
        </w:div>
        <w:div w:id="1206916480">
          <w:marLeft w:val="640"/>
          <w:marRight w:val="0"/>
          <w:marTop w:val="0"/>
          <w:marBottom w:val="0"/>
          <w:divBdr>
            <w:top w:val="none" w:sz="0" w:space="0" w:color="auto"/>
            <w:left w:val="none" w:sz="0" w:space="0" w:color="auto"/>
            <w:bottom w:val="none" w:sz="0" w:space="0" w:color="auto"/>
            <w:right w:val="none" w:sz="0" w:space="0" w:color="auto"/>
          </w:divBdr>
        </w:div>
        <w:div w:id="1768308471">
          <w:marLeft w:val="640"/>
          <w:marRight w:val="0"/>
          <w:marTop w:val="0"/>
          <w:marBottom w:val="0"/>
          <w:divBdr>
            <w:top w:val="none" w:sz="0" w:space="0" w:color="auto"/>
            <w:left w:val="none" w:sz="0" w:space="0" w:color="auto"/>
            <w:bottom w:val="none" w:sz="0" w:space="0" w:color="auto"/>
            <w:right w:val="none" w:sz="0" w:space="0" w:color="auto"/>
          </w:divBdr>
        </w:div>
        <w:div w:id="767164711">
          <w:marLeft w:val="640"/>
          <w:marRight w:val="0"/>
          <w:marTop w:val="0"/>
          <w:marBottom w:val="0"/>
          <w:divBdr>
            <w:top w:val="none" w:sz="0" w:space="0" w:color="auto"/>
            <w:left w:val="none" w:sz="0" w:space="0" w:color="auto"/>
            <w:bottom w:val="none" w:sz="0" w:space="0" w:color="auto"/>
            <w:right w:val="none" w:sz="0" w:space="0" w:color="auto"/>
          </w:divBdr>
        </w:div>
        <w:div w:id="1127117685">
          <w:marLeft w:val="640"/>
          <w:marRight w:val="0"/>
          <w:marTop w:val="0"/>
          <w:marBottom w:val="0"/>
          <w:divBdr>
            <w:top w:val="none" w:sz="0" w:space="0" w:color="auto"/>
            <w:left w:val="none" w:sz="0" w:space="0" w:color="auto"/>
            <w:bottom w:val="none" w:sz="0" w:space="0" w:color="auto"/>
            <w:right w:val="none" w:sz="0" w:space="0" w:color="auto"/>
          </w:divBdr>
        </w:div>
        <w:div w:id="1832208111">
          <w:marLeft w:val="640"/>
          <w:marRight w:val="0"/>
          <w:marTop w:val="0"/>
          <w:marBottom w:val="0"/>
          <w:divBdr>
            <w:top w:val="none" w:sz="0" w:space="0" w:color="auto"/>
            <w:left w:val="none" w:sz="0" w:space="0" w:color="auto"/>
            <w:bottom w:val="none" w:sz="0" w:space="0" w:color="auto"/>
            <w:right w:val="none" w:sz="0" w:space="0" w:color="auto"/>
          </w:divBdr>
        </w:div>
      </w:divsChild>
    </w:div>
    <w:div w:id="1921525955">
      <w:bodyDiv w:val="1"/>
      <w:marLeft w:val="0"/>
      <w:marRight w:val="0"/>
      <w:marTop w:val="0"/>
      <w:marBottom w:val="0"/>
      <w:divBdr>
        <w:top w:val="none" w:sz="0" w:space="0" w:color="auto"/>
        <w:left w:val="none" w:sz="0" w:space="0" w:color="auto"/>
        <w:bottom w:val="none" w:sz="0" w:space="0" w:color="auto"/>
        <w:right w:val="none" w:sz="0" w:space="0" w:color="auto"/>
      </w:divBdr>
    </w:div>
    <w:div w:id="19804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7EFD8E7-6E05-F643-8812-3D0C84ABD447}"/>
      </w:docPartPr>
      <w:docPartBody>
        <w:p w:rsidR="004D6BA4" w:rsidRDefault="002D43EA">
          <w:r w:rsidRPr="00695F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EA"/>
    <w:rsid w:val="002D43EA"/>
    <w:rsid w:val="004D6BA4"/>
    <w:rsid w:val="005A15A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016527-301D-ED48-8C33-FD5E511AB18F}">
  <we:reference id="wa104382081" version="1.35.0.0" store="en-GB" storeType="OMEX"/>
  <we:alternateReferences>
    <we:reference id="WA104382081" version="1.35.0.0" store="en-GB" storeType="OMEX"/>
  </we:alternateReferences>
  <we:properties>
    <we:property name="MENDELEY_CITATIONS" value="[{&quot;citationID&quot;:&quot;MENDELEY_CITATION_ca774a93-9c4d-4eae-9999-60c04a5a86a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&quot;,&quot;citationItems&quot;:[{&quot;id&quot;:&quot;adf8143f-fdf6-3e27-8ef8-99d3a49477bb&quot;,&quot;itemData&quot;:{&quot;type&quot;:&quot;webpage&quot;,&quot;id&quot;:&quot;adf8143f-fdf6-3e27-8ef8-99d3a49477bb&quot;,&quot;title&quot;:&quot;Diễn biến dịch COVID-19 mới nhất&quot;,&quot;accessed&quot;:{&quot;date-parts&quot;:[[2022,7,11]]},&quot;URL&quot;:&quot;https://covid19.gov.vn/big-story/cap-nhat-dien-bien-dich-covid-19-moi-nhat-hom-nay-171210901111435028.htm&quot;,&quot;container-title-short&quot;:&quot;&quot;},&quot;isTemporary&quot;:false}]},{&quot;citationID&quot;:&quot;MENDELEY_CITATION_bd586eb9-1dd3-463b-b536-ab1e8090dcc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&quot;,&quot;citationItems&quot;:[{&quot;id&quot;:&quot;f781ff74-acb2-3d00-a9a7-f03c74e56159&quot;,&quot;itemData&quot;:{&quot;type&quot;:&quot;article-journal&quot;,&quot;id&quot;:&quot;f781ff74-acb2-3d00-a9a7-f03c74e56159&quot;,&quot;title&quot;:&quot;Higher severe acute respiratory syndrome coronavirus 2 infection rate in pregnant patients&quot;,&quot;author&quot;:[{&quot;family&quot;:&quot;Lokken&quot;,&quot;given&quot;:&quot;Erica M.&quot;,&quot;parse-names&quot;:false,&quot;dropping-particle&quot;:&quot;&quot;,&quot;non-dropping-particle&quot;:&quot;&quot;},{&quot;family&quot;:&quot;Taylor&quot;,&quot;given&quot;:&quot;G. Gray&quot;,&quot;parse-names&quot;:false,&quot;dropping-particle&quot;:&quot;&quot;,&quot;non-dropping-particle&quot;:&quot;&quot;},{&quot;family&quot;:&quot;Huebner&quot;,&quot;given&quot;:&quot;Emily M.&quot;,&quot;parse-names&quot;:false,&quot;dropping-particle&quot;:&quot;&quot;,&quot;non-dropping-particle&quot;:&quot;&quot;},{&quot;family&quot;:&quot;Vanderhoeven&quot;,&quot;given&quot;:&quot;Jeroen&quot;,&quot;parse-names&quot;:false,&quot;dropping-particle&quot;:&quot;&quot;,&quot;non-dropping-particle&quot;:&quot;&quot;},{&quot;family&quot;:&quot;Hendrickson&quot;,&quot;given&quot;:&quot;Sarah&quot;,&quot;parse-names&quot;:false,&quot;dropping-particle&quot;:&quot;&quot;,&quot;non-dropping-particle&quot;:&quot;&quot;},{&quot;family&quot;:&quot;Coler&quot;,&quot;given&quot;:&quot;Brahm&quot;,&quot;parse-names&quot;:false,&quot;dropping-particle&quot;:&quot;&quot;,&quot;non-dropping-particle&quot;:&quot;&quot;},{&quot;family&quot;:&quot;Sheng&quot;,&quot;given&quot;:&quot;Jessica S.&quot;,&quot;parse-names&quot;:false,&quot;dropping-particle&quot;:&quot;&quot;,&quot;non-dropping-particle&quot;:&quot;&quot;},{&quot;family&quot;:&quot;Walker&quot;,&quot;given&quot;:&quot;Christie L.&quot;,&quot;parse-names&quot;:false,&quot;dropping-particle&quot;:&quot;&quot;,&quot;non-dropping-particle&quot;:&quot;&quot;},{&quot;family&quot;:&quot;McCartney&quot;,&quot;given&quot;:&quot;Stephen A.&quot;,&quot;parse-names&quot;:false,&quot;dropping-particle&quot;:&quot;&quot;,&quot;non-dropping-particle&quot;:&quot;&quot;},{&quot;family&quot;:&quot;Kretzer&quot;,&quot;given&quot;:&quot;Nicole M.&quot;,&quot;parse-names&quot;:false,&quot;dropping-particle&quot;:&quot;&quot;,&quot;non-dropping-particle&quot;:&quot;&quot;},{&quot;family&quot;:&quot;Resnick&quot;,&quot;given&quot;:&quot;Rebecca&quot;,&quot;parse-names&quot;:false,&quot;dropping-particle&quot;:&quot;&quot;,&quot;non-dropping-particle&quot;:&quot;&quot;},{&quot;family&quot;:&quot;Kachikis&quot;,&quot;given&quot;:&quot;Alisa&quot;,&quot;parse-names&quot;:false,&quot;dropping-particle&quot;:&quot;&quot;,&quot;non-dropping-particle&quot;:&quot;&quot;},{&quot;family&quot;:&quot;Barnhart&quot;,&quot;given&quot;:&quot;Nena&quot;,&quot;parse-names&quot;:false,&quot;dropping-particle&quot;:&quot;&quot;,&quot;non-dropping-particle&quot;:&quot;&quot;},{&quot;family&quot;:&quot;Schulte&quot;,&quot;given&quot;:&quot;Vera&quot;,&quot;parse-names&quot;:false,&quot;dropping-particle&quot;:&quot;&quot;,&quot;non-dropping-particle&quot;:&quot;&quot;},{&quot;family&quot;:&quot;Bergam&quot;,&quot;given&quot;:&quot;Brittany&quot;,&quot;parse-names&quot;:false,&quot;dropping-particle&quot;:&quot;&quot;,&quot;non-dropping-particle&quot;:&quot;&quot;},{&quot;family&quot;:&quot;Ma&quot;,&quot;given&quot;:&quot;Kimberly K.&quot;,&quot;parse-names&quot;:false,&quot;dropping-particle&quot;:&quot;&quot;,&quot;non-dropping-particle&quot;:&quot;&quot;},{&quot;family&quot;:&quot;Albright&quot;,&quot;given&quot;:&quot;Catherine&quot;,&quot;parse-names&quot;:false,&quot;dropping-particle&quot;:&quot;&quot;,&quot;non-dropping-particle&quot;:&quot;&quot;},{&quot;family&quot;:&quot;Larios&quot;,&quot;given&quot;:&quot;Valerie&quot;,&quot;parse-names&quot;:false,&quot;dropping-particle&quot;:&quot;&quot;,&quot;non-dropping-particle&quot;:&quot;&quot;},{&quot;family&quot;:&quot;Kelley&quot;,&quot;given&quot;:&quot;Lori&quot;,&quot;parse-names&quot;:false,&quot;dropping-particle&quot;:&quot;&quot;,&quot;non-dropping-particle&quot;:&quot;&quot;},{&quot;family&quot;:&quot;Larios&quot;,&quot;given&quot;:&quot;Victoria&quot;,&quot;parse-names&quot;:false,&quot;dropping-particle&quot;:&quot;&quot;,&quot;non-dropping-particle&quot;:&quot;&quot;},{&quot;family&quot;:&quot;Emhoff&quot;,&quot;given&quot;:&quot;Sharilyn&quot;,&quot;parse-names&quot;:false,&quot;dropping-particle&quot;:&quot;&quot;,&quot;non-dropping-particle&quot;:&quot;&quot;},{&quot;family&quot;:&quot;Rah&quot;,&quot;given&quot;:&quot;Jasmine&quot;,&quot;parse-names&quot;:false,&quot;dropping-particle&quot;:&quot;&quot;,&quot;non-dropping-particle&quot;:&quot;&quot;},{&quot;family&quot;:&quot;Retzlaff&quot;,&quot;given&quot;:&quot;Kristin&quot;,&quot;parse-names&quot;:false,&quot;dropping-particle&quot;:&quot;&quot;,&quot;non-dropping-particle&quot;:&quot;&quot;},{&quot;family&quot;:&quot;Thomas&quot;,&quot;given&quot;:&quot;Chad&quot;,&quot;parse-names&quot;:false,&quot;dropping-particle&quot;:&quot;&quot;,&quot;non-dropping-particle&quot;:&quot;&quot;},{&quot;family&quot;:&quot;Paek&quot;,&quot;given&quot;:&quot;Bettina W.&quot;,&quot;parse-names&quot;:false,&quot;dropping-particle&quot;:&quot;&quot;,&quot;non-dropping-particle&quot;:&quot;&quot;},{&quot;family&quot;:&quot;Hsu&quot;,&quot;given&quot;:&quot;Rita J.&quot;,&quot;parse-names&quot;:false,&quot;dropping-particle&quot;:&quot;&quot;,&quot;non-dropping-particle&quot;:&quot;&quot;},{&quot;family&quot;:&quot;Erickson&quot;,&quot;given&quot;:&quot;Anne&quot;,&quot;parse-names&quot;:false,&quot;dropping-particle&quot;:&quot;&quot;,&quot;non-dropping-particle&quot;:&quot;&quot;},{&quot;family&quot;:&quot;Chang&quot;,&quot;given&quot;:&quot;Andrew&quot;,&quot;parse-names&quot;:false,&quot;dropping-particle&quot;:&quot;&quot;,&quot;non-dropping-particle&quot;:&quot;&quot;},{&quot;family&quot;:&quot;Mitchell&quot;,&quot;given&quot;:&quot;Timothy&quot;,&quot;parse-names&quot;:false,&quot;dropping-particle&quot;:&quot;&quot;,&quot;non-dropping-particle&quot;:&quot;&quot;},{&quot;family&quot;:&quot;Hwang&quot;,&quot;given&quot;:&quot;Joseph K.&quot;,&quot;parse-names&quot;:false,&quot;dropping-particle&quot;:&quot;&quot;,&quot;non-dropping-particle&quot;:&quot;&quot;},{&quot;family&quot;:&quot;Gourley&quot;,&quot;given&quot;:&quot;Rebecca&quot;,&quot;parse-names&quot;:false,&quot;dropping-particle&quot;:&quot;&quot;,&quot;non-dropping-particle&quot;:&quot;&quot;},{&quot;family&quot;:&quot;Erickson&quot;,&quot;given&quot;:&quot;Stephen&quot;,&quot;parse-names&quot;:false,&quot;dropping-particle&quot;:&quot;&quot;,&quot;non-dropping-particle&quot;:&quot;&quot;},{&quot;family&quot;:&quot;Delaney&quot;,&quot;given&quot;:&quot;Shani&quot;,&quot;parse-names&quot;:false,&quot;dropping-particle&quot;:&quot;&quot;,&quot;non-dropping-particle&quot;:&quot;&quot;},{&quot;family&quot;:&quot;Kline&quot;,&quot;given&quot;:&quot;Carolyn R.&quot;,&quot;parse-names&quot;:false,&quot;dropping-particle&quot;:&quot;&quot;,&quot;non-dropping-particle&quot;:&quot;&quot;},{&quot;family&quot;:&quot;Archabald&quot;,&quot;given&quot;:&quot;Karen&quot;,&quot;parse-names&quot;:false,&quot;dropping-particle&quot;:&quot;&quot;,&quot;non-dropping-particle&quot;:&quot;&quot;},{&quot;family&quot;:&quot;Blain&quot;,&quot;given&quot;:&quot;Michela&quot;,&quot;parse-names&quot;:false,&quot;dropping-particle&quot;:&quot;&quot;,&quot;non-dropping-particle&quot;:&quot;&quot;},{&quot;family&quot;:&quot;LaCourse&quot;,&quot;given&quot;:&quot;Sylvia M.&quot;,&quot;parse-names&quot;:false,&quot;dropping-particle&quot;:&quot;&quot;,&quot;non-dropping-particle&quot;:&quot;&quot;},{&quot;family&quot;:&quot;Adams Waldorf&quot;,&quot;given&quot;:&quot;Kristina M.&quot;,&quot;parse-names&quot;:false,&quot;dropping-particle&quot;:&quot;&quot;,&quot;non-dropping-particle&quot;:&quot;&quot;}],&quot;container-title&quot;:&quot;American Journal of Obstetrics and Gynecology&quot;,&quot;accessed&quot;:{&quot;date-parts&quot;:[[2022,7,12]]},&quot;DOI&quot;:&quot;10.1016/J.AJOG.2021.02.011/ATTACHMENT/B72A7486-91AA-4623-A136-4C8C70C952DD/MMC1.MP4&quot;,&quot;ISSN&quot;:&quot;10976868&quot;,&quot;PMID&quot;:&quot;33607103&quot;,&quot;URL&quot;:&quot;http://www.ajog.org/article/S0002937821000983/fulltext&quot;,&quot;issued&quot;:{&quot;date-parts&quot;:[[2021,7,1]]},&quot;page&quot;:&quot;75.e1-75.e16&quot;,&quot;abstract&quot;:&quot;Background: During the early months of the coronavirus disease 2019 pandemic, risks associated with severe acute respiratory syndrome coronavirus 2 in pregnancy were uncertain. Pregnant patients can serve as a model for the success of clinical and public health responses during public health emergencies as they are typically in frequent contact with the medical system. Population-based estimates of severe acute respiratory syndrome coronavirus 2 infections in pregnancy are unknown because of incomplete ascertainment of pregnancy status or inclusion of only single centers or hospitalized cases. Whether pregnant women were protected by the public health response or through their interactions with obstetrical providers in the early months of pandemic is not clearly understood. Objective: This study aimed to estimate the severe acute respiratory syndrome coronavirus 2 infection rate in pregnancy and to examine the disparities by race and ethnicity and English language proficiency in Washington State. Study Design: Pregnant patients with a polymerase chain reaction–confirmed severe acute respiratory syndrome coronavirus 2 infection diagnosed between March 1, 2020, and June 30, 2020 were identified within 35 hospitals and clinics, capturing 61% of annual deliveries in Washington State. Infection rates in pregnancy were estimated overall and by Washington State Accountable Community of Health region and cross-sectionally compared with severe acute respiratory syndrome coronavirus 2 infection rates in similarly aged adults in Washington State. Race and ethnicity and language used for medical care of pregnant patients were compared with recent data from Washington State. Results: A total of 240 pregnant patients with severe acute respiratory syndrome coronavirus 2 infections were identified during the study period with 70.7% from minority racial and ethnic groups. The principal findings in our study were as follows: (1) the severe acute respiratory syndrome coronavirus 2 infection rate was 13.9 per 1000 deliveries in pregnant patients (95% confidence interval, 8.3–23.2) compared with 7.3 per 1000 (95% confidence interval, 7.2–7.4) in adults aged 20 to 39 years in Washington State (rate ratio, 1.7; 95% confidence interval, 1.3–2.3); (2) the severe acute respiratory syndrome coronavirus 2 infection rate reduced to 11.3 per 1000 deliveries (95% confidence interval, 6.3–20.3) when excluding 45 cases of severe acute respiratory syndrome coronavirus disease 2 detected through asymptomatic screening (rate ratio, 1.3; 95% confidence interval, 0.96–1.9); (3) the proportion of pregnant patients in non-White racial and ethnic groups with severe acute respiratory syndrome coronavirus disease 2 infection was 2- to 4-fold higher than the race and ethnicity distribution of women in Washington State who delivered live births in 2018; and (4) the proportion of pregnant patients with severe acute respiratory syndrome coronavirus 2 infection receiving medical care in a non-English language was higher than estimates of pregnant patients receiving care with limited English proficiency in Washington State (30.4% vs 7.6%). Conclusion: The severe acute respiratory syndrome coronavirus 2 infection rate in pregnant people was 70% higher than similarly aged adults in Washington State, which could not be completely explained by universal screening at delivery. Pregnant patients from nearly all racial and ethnic minority groups and patients receiving medical care in a non-English language were overrepresented. Pregnant women were not protected from severe acute respiratory syndrome coronavirus 2 infection in the early months of the pandemic. Moreover, the greatest burden of infections occurred in nearly all racial and ethnic minority groups. These data coupled with a broader recognition that pregnancy is a risk factor for severe illness and maternal mortality strongly suggested that pregnant people should be broadly prioritized for coronavirus disease 2019 vaccine allocation in the United States similar to some states.&quot;,&quot;publisher&quot;:&quot;Mosby Inc.&quot;,&quot;issue&quot;:&quot;1&quot;,&quot;volume&quot;:&quot;225&quot;,&quot;container-title-short&quot;:&quot;&quot;},&quot;isTemporary&quot;:false},{&quot;id&quot;:&quot;0bd4e7d6-3191-3c97-9d03-b3ed8bd12f14&quot;,&quot;itemData&quot;:{&quot;type&quot;:&quot;article-journal&quot;,&quot;id&quot;:&quot;0bd4e7d6-3191-3c97-9d03-b3ed8bd12f14&quot;,&quot;title&quot;:&quot;The Advisory Committee on Immunization Practices’ Updated Interim Recommendation for Allocation of COVID-19 Vaccine — United States, December 2020&quot;,&quot;author&quot;:[{&quot;family&quot;:&quot;Dooling&quot;,&quot;given&quot;:&quot;Kathleen&quot;,&quot;parse-names&quot;:false,&quot;dropping-particle&quot;:&quot;&quot;,&quot;non-dropping-particle&quot;:&quot;&quot;},{&quot;family&quot;:&quot;Marin&quot;,&quot;given&quot;:&quot;Mona&quot;,&quot;parse-names&quot;:false,&quot;dropping-particle&quot;:&quot;&quot;,&quot;non-dropping-particle&quot;:&quot;&quot;},{&quot;family&quot;:&quot;Wallace&quot;,&quot;given&quot;:&quot;Megan&quot;,&quot;parse-names&quot;:false,&quot;dropping-particle&quot;:&quot;&quot;,&quot;non-dropping-particle&quot;:&quot;&quot;},{&quot;family&quot;:&quot;McClung&quot;,&quot;given&quot;:&quot;Nancy&quot;,&quot;parse-names&quot;:false,&quot;dropping-particle&quot;:&quot;&quot;,&quot;non-dropping-particle&quot;:&quot;&quot;},{&quot;family&quot;:&quot;Chamberland&quot;,&quot;given&quot;:&quot;Mary&quot;,&quot;parse-names&quot;:false,&quot;dropping-particle&quot;:&quot;&quot;,&quot;non-dropping-particle&quot;:&quot;&quot;},{&quot;family&quot;:&quot;Lee&quot;,&quot;given&quot;:&quot;Grace M.&quot;,&quot;parse-names&quot;:false,&quot;dropping-particle&quot;:&quot;&quot;,&quot;non-dropping-particle&quot;:&quot;&quot;},{&quot;family&quot;:&quot;Talbot&quot;,&quot;given&quot;:&quot;H. Keipp&quot;,&quot;parse-names&quot;:false,&quot;dropping-particle&quot;:&quot;&quot;,&quot;non-dropping-particle&quot;:&quot;&quot;},{&quot;family&quot;:&quot;Romero&quot;,&quot;given&quot;:&quot;José R.&quot;,&quot;parse-names&quot;:false,&quot;dropping-particle&quot;:&quot;&quot;,&quot;non-dropping-particle&quot;:&quot;&quot;},{&quot;family&quot;:&quot;Bell&quot;,&quot;given&quot;:&quot;Beth P.&quot;,&quot;parse-names&quot;:false,&quot;dropping-particle&quot;:&quot;&quot;,&quot;non-dropping-particle&quot;:&quot;&quot;},{&quot;family&quot;:&quot;Oliver&quot;,&quot;given&quot;:&quot;Sara E.&quot;,&quot;parse-names&quot;:false,&quot;dropping-particle&quot;:&quot;&quot;,&quot;non-dropping-particle&quot;:&quot;&quot;}],&quot;container-title&quot;:&quot;MMWR. Morbidity and Mortality Weekly Report&quot;,&quot;accessed&quot;:{&quot;date-parts&quot;:[[2022,7,12]]},&quot;DOI&quot;:&quot;10.15585/MMWR.MM695152E2&quot;,&quot;ISSN&quot;:&quot;0149-21951545-861X&quot;,&quot;PMID&quot;:&quot;33382671&quot;,&quot;URL&quot;:&quot;https://www.cdc.gov/mmwr/volumes/69/wr/mm695152e2.htm&quot;,&quot;issued&quot;:{&quot;date-parts&quot;:[[2020,1,1]]},&quot;page&quot;:&quot;1657-1660&quot;,&quot;abstract&quot;:&quot;The first vaccines for prevention of coronavirus disease 2019 (COVID-19) in the United States were authorized for emergency use by the Food and Drug Administration (FDA) (1) and recommended by the Advisory Committee on Immunization Practices (ACIP) in December 2020.* However, demand for COVID-19 vaccines is expected to exceed supply during the first months of the national COVID-19 vaccination program. ACIP advises CDC on population groups and circumstances for vaccine use.(†) On December 1, ACIP recommended that 1) health care personnel(§) and 2) residents of long-term care facilities(¶) be offered COVID-19 vaccination first, in Phase 1a of the vaccination program (2). On December 20, 2020, ACIP recommended that in Phase 1b, vaccine should be offered to persons aged ≥75 years and frontline essential workers (non-health care workers), and that in Phase 1c, persons aged 65-74 years, persons aged 16-64 years with high-risk medical conditions, and essential workers not recommended for vaccination in Phase 1b should be offered vaccine.** These recommendations for phased allocation provide guidance for federal, state, and local jurisdictions while vaccine supply is limited. In its deliberations, ACIP considered scientific evidence regarding COVID-19 epidemiology, ethical principles, and vaccination program implementation considerations. ACIP's recommendations for COVID-19 vaccine allocation are interim and might be updated based on changes in conditions of FDA Emergency Use Authorization, FDA authorization for new COVID-19 vaccines, changes in vaccine supply, or changes in COVID-19 epidemiology.&quot;,&quot;publisher&quot;:&quot;Centers for Disease Control MMWR Office&quot;,&quot;issue&quot;:&quot;5152&quot;,&quot;volume&quot;:&quot;69&quot;,&quot;container-title-short&quot;:&quot;&quot;},&quot;isTemporary&quot;:false},{&quot;id&quot;:&quot;85d23ec9-5a55-3961-81f6-97ae3e5cc533&quot;,&quot;itemData&quot;:{&quot;type&quot;:&quot;article-journal&quot;,&quot;id&quot;:&quot;85d23ec9-5a55-3961-81f6-97ae3e5cc533&quot;,&quot;title&quot;:&quot;Update: Characteristics of Symptomatic Women of Reproductive Age with Laboratory-Confirmed SARS-CoV-2 Infection by Pregnancy Status - United States, January 22-October 3, 2020&quot;,&quot;author&quot;:[{&quot;family&quot;:&quot;Zambrano&quot;,&quot;given&quot;:&quot;Laura D.&quot;,&quot;parse-names&quot;:false,&quot;dropping-particle&quot;:&quot;&quot;,&quot;non-dropping-particle&quot;:&quot;&quot;},{&quot;family&quot;:&quot;Ellington&quot;,&quot;given&quot;:&quot;Sascha&quot;,&quot;parse-names&quot;:false,&quot;dropping-particle&quot;:&quot;&quot;,&quot;non-dropping-particle&quot;:&quot;&quot;},{&quot;family&quot;:&quot;Strid&quot;,&quot;given&quot;:&quot;Penelope&quot;,&quot;parse-names&quot;:false,&quot;dropping-particle&quot;:&quot;&quot;,&quot;non-dropping-particle&quot;:&quot;&quot;},{&quot;family&quot;:&quot;Galang&quot;,&quot;given&quot;:&quot;Romeo R.&quot;,&quot;parse-names&quot;:false,&quot;dropping-particle&quot;:&quot;&quot;,&quot;non-dropping-particle&quot;:&quot;&quot;},{&quot;family&quot;:&quot;Oduyebo&quot;,&quot;given&quot;:&quot;Titilope&quot;,&quot;parse-names&quot;:false,&quot;dropping-particle&quot;:&quot;&quot;,&quot;non-dropping-particle&quot;:&quot;&quot;},{&quot;family&quot;:&quot;Tong&quot;,&quot;given&quot;:&quot;Van T.&quot;,&quot;parse-names&quot;:false,&quot;dropping-particle&quot;:&quot;&quot;,&quot;non-dropping-particle&quot;:&quot;&quot;},{&quot;family&quot;:&quot;Woodworth&quot;,&quot;given&quot;:&quot;Kate R.&quot;,&quot;parse-names&quot;:false,&quot;dropping-particle&quot;:&quot;&quot;,&quot;non-dropping-particle&quot;:&quot;&quot;},{&quot;family&quot;:&quot;Nahabedian&quot;,&quot;given&quot;:&quot;John F.&quot;,&quot;parse-names&quot;:false,&quot;dropping-particle&quot;:&quot;&quot;,&quot;non-dropping-particle&quot;:&quot;&quot;},{&quot;family&quot;:&quot;Azziz-Baumgartner&quot;,&quot;given&quot;:&quot;Eduardo&quot;,&quot;parse-names&quot;:false,&quot;dropping-particle&quot;:&quot;&quot;,&quot;non-dropping-particle&quot;:&quot;&quot;},{&quot;family&quot;:&quot;Gilboa&quot;,&quot;given&quot;:&quot;Suzanne M.&quot;,&quot;parse-names&quot;:false,&quot;dropping-particle&quot;:&quot;&quot;,&quot;non-dropping-particle&quot;:&quot;&quot;},{&quot;family&quot;:&quot;Meaney-Delman&quot;,&quot;given&quot;:&quot;Dana&quot;,&quot;parse-names&quot;:false,&quot;dropping-particle&quot;:&quot;&quot;,&quot;non-dropping-particle&quot;:&quot;&quot;},{&quot;family&quot;:&quot;Akosa&quot;,&quot;given&quot;:&quot;Amanda&quot;,&quot;parse-names&quot;:false,&quot;dropping-particle&quot;:&quot;&quot;,&quot;non-dropping-particle&quot;:&quot;&quot;},{&quot;family&quot;:&quot;Bennett&quot;,&quot;given&quot;:&quot;Carolyne&quot;,&quot;parse-names&quot;:false,&quot;dropping-particle&quot;:&quot;&quot;,&quot;non-dropping-particle&quot;:&quot;&quot;},{&quot;family&quot;:&quot;Burkel&quot;,&quot;given&quot;:&quot;Veronica&quot;,&quot;parse-names&quot;:false,&quot;dropping-particle&quot;:&quot;&quot;,&quot;non-dropping-particle&quot;:&quot;&quot;},{&quot;family&quot;:&quot;Chang&quot;,&quot;given&quot;:&quot;Daniel&quot;,&quot;parse-names&quot;:false,&quot;dropping-particle&quot;:&quot;&quot;,&quot;non-dropping-particle&quot;:&quot;&quot;},{&quot;family&quot;:&quot;Delaney&quot;,&quot;given&quot;:&quot;Augustina&quot;,&quot;parse-names&quot;:false,&quot;dropping-particle&quot;:&quot;&quot;,&quot;non-dropping-particle&quot;:&quot;&quot;},{&quot;family&quot;:&quot;Fox&quot;,&quot;given&quot;:&quot;Charise&quot;,&quot;parse-names&quot;:false,&quot;dropping-particle&quot;:&quot;&quot;,&quot;non-dropping-particle&quot;:&quot;&quot;},{&quot;family&quot;:&quot;Griffin&quot;,&quot;given&quot;:&quot;Isabel&quot;,&quot;parse-names&quot;:false,&quot;dropping-particle&quot;:&quot;&quot;,&quot;non-dropping-particle&quot;:&quot;&quot;},{&quot;family&quot;:&quot;Hsia&quot;,&quot;given&quot;:&quot;Jason&quot;,&quot;parse-names&quot;:false,&quot;dropping-particle&quot;:&quot;&quot;,&quot;non-dropping-particle&quot;:&quot;&quot;},{&quot;family&quot;:&quot;Krause&quot;,&quot;given&quot;:&quot;Katie&quot;,&quot;parse-names&quot;:false,&quot;dropping-particle&quot;:&quot;&quot;,&quot;non-dropping-particle&quot;:&quot;&quot;},{&quot;family&quot;:&quot;Lewis&quot;,&quot;given&quot;:&quot;Elizabeth&quot;,&quot;parse-names&quot;:false,&quot;dropping-particle&quot;:&quot;&quot;,&quot;non-dropping-particle&quot;:&quot;&quot;},{&quot;family&quot;:&quot;Manning&quot;,&quot;given&quot;:&quot;Susan&quot;,&quot;parse-names&quot;:false,&quot;dropping-particle&quot;:&quot;&quot;,&quot;non-dropping-particle&quot;:&quot;&quot;},{&quot;family&quot;:&quot;Mohamoud&quot;,&quot;given&quot;:&quot;Yousra&quot;,&quot;parse-names&quot;:false,&quot;dropping-particle&quot;:&quot;&quot;,&quot;non-dropping-particle&quot;:&quot;&quot;},{&quot;family&quot;:&quot;Newton&quot;,&quot;given&quot;:&quot;Suzanne&quot;,&quot;parse-names&quot;:false,&quot;dropping-particle&quot;:&quot;&quot;,&quot;non-dropping-particle&quot;:&quot;&quot;},{&quot;family&quot;:&quot;Neelam&quot;,&quot;given&quot;:&quot;Varsha&quot;,&quot;parse-names&quot;:false,&quot;dropping-particle&quot;:&quot;&quot;,&quot;non-dropping-particle&quot;:&quot;&quot;},{&quot;family&quot;:&quot;Olsen&quot;,&quot;given&quot;:&quot;Emily O’Malley&quot;,&quot;parse-names&quot;:false,&quot;dropping-particle&quot;:&quot;&quot;,&quot;non-dropping-particle&quot;:&quot;&quot;},{&quot;family&quot;:&quot;Perez&quot;,&quot;given&quot;:&quot;Mirna&quot;,&quot;parse-names&quot;:false,&quot;dropping-particle&quot;:&quot;&quot;,&quot;non-dropping-particle&quot;:&quot;&quot;},{&quot;family&quot;:&quot;Reynolds&quot;,&quot;given&quot;:&quot;Megan&quot;,&quot;parse-names&quot;:false,&quot;dropping-particle&quot;:&quot;&quot;,&quot;non-dropping-particle&quot;:&quot;&quot;},{&quot;family&quot;:&quot;Riser&quot;,&quot;given&quot;:&quot;Aspen&quot;,&quot;parse-names&quot;:false,&quot;dropping-particle&quot;:&quot;&quot;,&quot;non-dropping-particle&quot;:&quot;&quot;},{&quot;family&quot;:&quot;Rivera&quot;,&quot;given&quot;:&quot;Maria&quot;,&quot;parse-names&quot;:false,&quot;dropping-particle&quot;:&quot;&quot;,&quot;non-dropping-particle&quot;:&quot;&quot;},{&quot;family&quot;:&quot;Roth&quot;,&quot;given&quot;:&quot;Nicole M.&quot;,&quot;parse-names&quot;:false,&quot;dropping-particle&quot;:&quot;&quot;,&quot;non-dropping-particle&quot;:&quot;&quot;},{&quot;family&quot;:&quot;Sancken&quot;,&quot;given&quot;:&quot;Christina&quot;,&quot;parse-names&quot;:false,&quot;dropping-particle&quot;:&quot;&quot;,&quot;non-dropping-particle&quot;:&quot;&quot;},{&quot;family&quot;:&quot;Shinde&quot;,&quot;given&quot;:&quot;Neha&quot;,&quot;parse-names&quot;:false,&quot;dropping-particle&quot;:&quot;&quot;,&quot;non-dropping-particle&quot;:&quot;&quot;},{&quot;family&quot;:&quot;Smoots&quot;,&quot;given&quot;:&quot;Ashley&quot;,&quot;parse-names&quot;:false,&quot;dropping-particle&quot;:&quot;&quot;,&quot;non-dropping-particle&quot;:&quot;&quot;},{&quot;family&quot;:&quot;Snead&quot;,&quot;given&quot;:&quot;Margaret&quot;,&quot;parse-names&quot;:false,&quot;dropping-particle&quot;:&quot;&quot;,&quot;non-dropping-particle&quot;:&quot;&quot;},{&quot;family&quot;:&quot;Wallace&quot;,&quot;given&quot;:&quot;Bailey&quot;,&quot;parse-names&quot;:false,&quot;dropping-particle&quot;:&quot;&quot;,&quot;non-dropping-particle&quot;:&quot;&quot;},{&quot;family&quot;:&quot;Whitehill&quot;,&quot;given&quot;:&quot;Florence&quot;,&quot;parse-names&quot;:false,&quot;dropping-particle&quot;:&quot;&quot;,&quot;non-dropping-particle&quot;:&quot;&quot;},{&quot;family&quot;:&quot;Whitehouse&quot;,&quot;given&quot;:&quot;Erin&quot;,&quot;parse-names&quot;:false,&quot;dropping-particle&quot;:&quot;&quot;,&quot;non-dropping-particle&quot;:&quot;&quot;},{&quot;family&quot;:&quot;Zapata&quot;,&quot;given&quot;:&quot;Lauren&quot;,&quot;parse-names&quot;:false,&quot;dropping-particle&quot;:&quot;&quot;,&quot;non-dropping-particle&quot;:&quot;&quot;}],&quot;container-title&quot;:&quot;MMWR. Morbidity and mortality weekly report&quot;,&quot;container-title-short&quot;:&quot;MMWR Morb Mortal Wkly Rep&quot;,&quot;accessed&quot;:{&quot;date-parts&quot;:[[2022,7,12]]},&quot;DOI&quot;:&quot;10.15585/MMWR.MM6944E3&quot;,&quot;ISSN&quot;:&quot;1545-861X&quot;,&quot;PMID&quot;:&quot;33151921&quot;,&quot;URL&quot;:&quot;https://pubmed.ncbi.nlm.nih.gov/33151921/&quot;,&quot;issued&quot;:{&quot;date-parts&quot;:[[2020,11,6]]},&quot;page&quot;:&quot;1641-1647&quot;,&quot;abstract&quot;:&quot;Studies suggest that pregnant women might be at increased risk for severe illness associated with coronavirus disease 2019 (COVID-19) (1,2). This report provides updated information about symptomatic women of reproductive age (15-44 years) with laboratory-confirmed infection with SARS-CoV-2, the virus that causes COVID-19. During January 22-October 3, CDC received reports through national COVID-19 case surveillance or through the National Notifiable Diseases Surveillance System (NNDSS) of 1,300,938 women aged 15-44 years with laboratory results indicative of acute infection with SARS-CoV-2. Data on pregnancy status were available for 461,825 (35.5%) women with laboratory-confirmed infection, 409,462 (88.7%) of whom were symptomatic. Among symptomatic women, 23,434 (5.7%) were reported to be pregnant. After adjusting for age, race/ethnicity, and underlying medical conditions, pregnant women were significantly more likely than were nonpregnant women to be admitted to an intensive care unit (ICU) (10.5 versus 3.9 per 1,000 cases; adjusted risk ratio [aRR] = 3.0; 95% confidence interval [CI] = 2.6-3.4), receive invasive ventilation (2.9 versus 1.1 per 1,000 cases; aRR = 2.9; 95% CI = 2.2-3.8), receive extracorporeal membrane oxygenation (ECMO) (0.7 versus 0.3 per 1,000 cases; aRR = 2.4; 95% CI = 1.5-4.0), and die (1.5 versus 1.2 per 1,000 cases; aRR = 1.7; 95% CI = 1.2-2.4). Stratifying these analyses by age and race/ethnicity highlighted disparities in risk by subgroup. Although the absolute risks for severe outcomes for women were low, pregnant women were at increased risk for severe COVID-19-associated illness. To reduce the risk for severe illness and death from COVID-19, pregnant women should be counseled about the importance of seeking prompt medical care if they have symptoms and measures to prevent SARS-CoV-2 infection should be strongly emphasized for pregnant women and their families during all medical encounters, including prenatal care visits. Understanding COVID-19-associated risks among pregnant women is important for prevention counseling and clinical care and treatment.&quot;,&quot;publisher&quot;:&quot;MMWR Morb Mortal Wkly Rep&quot;,&quot;issue&quot;:&quot;44&quot;,&quot;volume&quot;:&quot;69&quot;},&quot;isTemporary&quot;:false},{&quot;id&quot;:&quot;da43341e-4c43-397d-8f29-4802458cb912&quot;,&quot;itemData&quot;:{&quot;type&quot;:&quot;article-journal&quot;,&quot;id&quot;:&quot;da43341e-4c43-397d-8f29-4802458cb912&quot;,&quot;title&quot;:&quot;Maternal and Neonatal Morbidity and Mortality Among Pregnant Women With and Without COVID-19 Infection: The INTERCOVID Multinational Cohort Study&quot;,&quot;author&quot;:[{&quot;family&quot;:&quot;Villar&quot;,&quot;given&quot;:&quot;José&quot;,&quot;parse-names&quot;:false,&quot;dropping-particle&quot;:&quot;&quot;,&quot;non-dropping-particle&quot;:&quot;&quot;},{&quot;family&quot;:&quot;Ariff&quot;,&quot;given&quot;:&quot;Shabina&quot;,&quot;parse-names&quot;:false,&quot;dropping-particle&quot;:&quot;&quot;,&quot;non-dropping-particle&quot;:&quot;&quot;},{&quot;family&quot;:&quot;Gunier&quot;,&quot;given&quot;:&quot;Robert B.&quot;,&quot;parse-names&quot;:false,&quot;dropping-particle&quot;:&quot;&quot;,&quot;non-dropping-particle&quot;:&quot;&quot;},{&quot;family&quot;:&quot;Thiruvengadam&quot;,&quot;given&quot;:&quot;Ramachandran&quot;,&quot;parse-names&quot;:false,&quot;dropping-particle&quot;:&quot;&quot;,&quot;non-dropping-particle&quot;:&quot;&quot;},{&quot;family&quot;:&quot;Rauch&quot;,&quot;given&quot;:&quot;Stephen&quot;,&quot;parse-names&quot;:false,&quot;dropping-particle&quot;:&quot;&quot;,&quot;non-dropping-particle&quot;:&quot;&quot;},{&quot;family&quot;:&quot;Kholin&quot;,&quot;given&quot;:&quot;Alexey&quot;,&quot;parse-names&quot;:false,&quot;dropping-particle&quot;:&quot;&quot;,&quot;non-dropping-particle&quot;:&quot;&quot;},{&quot;family&quot;:&quot;Roggero&quot;,&quot;given&quot;:&quot;Paola&quot;,&quot;parse-names&quot;:false,&quot;dropping-particle&quot;:&quot;&quot;,&quot;non-dropping-particle&quot;:&quot;&quot;},{&quot;family&quot;:&quot;Prefumo&quot;,&quot;given&quot;:&quot;Federico&quot;,&quot;parse-names&quot;:false,&quot;dropping-particle&quot;:&quot;&quot;,&quot;non-dropping-particle&quot;:&quot;&quot;},{&quot;family&quot;:&quot;Vale&quot;,&quot;given&quot;:&quot;Marynéa Silva&quot;,&quot;parse-names&quot;:false,&quot;dropping-particle&quot;:&quot;&quot;,&quot;non-dropping-particle&quot;:&quot;do&quot;},{&quot;family&quot;:&quot;Cardona-Perez&quot;,&quot;given&quot;:&quot;Jorge Arturo&quot;,&quot;parse-names&quot;:false,&quot;dropping-particle&quot;:&quot;&quot;,&quot;non-dropping-particle&quot;:&quot;&quot;},{&quot;family&quot;:&quot;Maiz&quot;,&quot;given&quot;:&quot;Nerea&quot;,&quot;parse-names&quot;:false,&quot;dropping-particle&quot;:&quot;&quot;,&quot;non-dropping-particle&quot;:&quot;&quot;},{&quot;family&quot;:&quot;Cetin&quot;,&quot;given&quot;:&quot;Irene&quot;,&quot;parse-names&quot;:false,&quot;dropping-particle&quot;:&quot;&quot;,&quot;non-dropping-particle&quot;:&quot;&quot;},{&quot;family&quot;:&quot;Savasi&quot;,&quot;given&quot;:&quot;Valeria&quot;,&quot;parse-names&quot;:false,&quot;dropping-particle&quot;:&quot;&quot;,&quot;non-dropping-particle&quot;:&quot;&quot;},{&quot;family&quot;:&quot;Deruelle&quot;,&quot;given&quot;:&quot;Philippe&quot;,&quot;parse-names&quot;:false,&quot;dropping-particle&quot;:&quot;&quot;,&quot;non-dropping-particle&quot;:&quot;&quot;},{&quot;family&quot;:&quot;Easter&quot;,&quot;given&quot;:&quot;Sarah Rae&quot;,&quot;parse-names&quot;:false,&quot;dropping-particle&quot;:&quot;&quot;,&quot;non-dropping-particle&quot;:&quot;&quot;},{&quot;family&quot;:&quot;Sichitiu&quot;,&quot;given&quot;:&quot;Joanna&quot;,&quot;parse-names&quot;:false,&quot;dropping-particle&quot;:&quot;&quot;,&quot;non-dropping-particle&quot;:&quot;&quot;},{&quot;family&quot;:&quot;Soto Conti&quot;,&quot;given&quot;:&quot;Constanza P.&quot;,&quot;parse-names&quot;:false,&quot;dropping-particle&quot;:&quot;&quot;,&quot;non-dropping-particle&quot;:&quot;&quot;},{&quot;family&quot;:&quot;Ernawati&quot;,&quot;given&quot;:&quot;Ernawati&quot;,&quot;parse-names&quot;:false,&quot;dropping-particle&quot;:&quot;&quot;,&quot;non-dropping-particle&quot;:&quot;&quot;},{&quot;family&quot;:&quot;Mhatre&quot;,&quot;given&quot;:&quot;Mohak&quot;,&quot;parse-names&quot;:false,&quot;dropping-particle&quot;:&quot;&quot;,&quot;non-dropping-particle&quot;:&quot;&quot;},{&quot;family&quot;:&quot;Teji&quot;,&quot;given&quot;:&quot;Jagjit Singh&quot;,&quot;parse-names&quot;:false,&quot;dropping-particle&quot;:&quot;&quot;,&quot;non-dropping-particle&quot;:&quot;&quot;},{&quot;family&quot;:&quot;Liu&quot;,&quot;given&quot;:&quot;Becky&quot;,&quot;parse-names&quot;:false,&quot;dropping-particle&quot;:&quot;&quot;,&quot;non-dropping-particle&quot;:&quot;&quot;},{&quot;family&quot;:&quot;Capelli&quot;,&quot;given&quot;:&quot;Carola&quot;,&quot;parse-names&quot;:false,&quot;dropping-particle&quot;:&quot;&quot;,&quot;non-dropping-particle&quot;:&quot;&quot;},{&quot;family&quot;:&quot;Oberto&quot;,&quot;given&quot;:&quot;Manuela&quot;,&quot;parse-names&quot;:false,&quot;dropping-particle&quot;:&quot;&quot;,&quot;non-dropping-particle&quot;:&quot;&quot;},{&quot;family&quot;:&quot;Salazar&quot;,&quot;given&quot;:&quot;Laura&quot;,&quot;parse-names&quot;:false,&quot;dropping-particle&quot;:&quot;&quot;,&quot;non-dropping-particle&quot;:&quot;&quot;},{&quot;family&quot;:&quot;Gravett&quot;,&quot;given&quot;:&quot;Michael G.&quot;,&quot;parse-names&quot;:false,&quot;dropping-particle&quot;:&quot;&quot;,&quot;non-dropping-particle&quot;:&quot;&quot;},{&quot;family&quot;:&quot;Cavoretto&quot;,&quot;given&quot;:&quot;Paolo Ivo&quot;,&quot;parse-names&quot;:false,&quot;dropping-particle&quot;:&quot;&quot;,&quot;non-dropping-particle&quot;:&quot;&quot;},{&quot;family&quot;:&quot;Nachinab&quot;,&quot;given&quot;:&quot;Vincent Bizor&quot;,&quot;parse-names&quot;:false,&quot;dropping-particle&quot;:&quot;&quot;,&quot;non-dropping-particle&quot;:&quot;&quot;},{&quot;family&quot;:&quot;Galadanci&quot;,&quot;given&quot;:&quot;Hadiza&quot;,&quot;parse-names&quot;:false,&quot;dropping-particle&quot;:&quot;&quot;,&quot;non-dropping-particle&quot;:&quot;&quot;},{&quot;family&quot;:&quot;Oros&quot;,&quot;given&quot;:&quot;Daniel&quot;,&quot;parse-names&quot;:false,&quot;dropping-particle&quot;:&quot;&quot;,&quot;non-dropping-particle&quot;:&quot;&quot;},{&quot;family&quot;:&quot;Ayede&quot;,&quot;given&quot;:&quot;Adejumoke Idowu&quot;,&quot;parse-names&quot;:false,&quot;dropping-particle&quot;:&quot;&quot;,&quot;non-dropping-particle&quot;:&quot;&quot;},{&quot;family&quot;:&quot;Sentilhes&quot;,&quot;given&quot;:&quot;Loïc&quot;,&quot;parse-names&quot;:false,&quot;dropping-particle&quot;:&quot;&quot;,&quot;non-dropping-particle&quot;:&quot;&quot;},{&quot;family&quot;:&quot;Bako&quot;,&quot;given&quot;:&quot;Babagana&quot;,&quot;parse-names&quot;:false,&quot;dropping-particle&quot;:&quot;&quot;,&quot;non-dropping-particle&quot;:&quot;&quot;},{&quot;family&quot;:&quot;Savorani&quot;,&quot;given&quot;:&quot;Mónica&quot;,&quot;parse-names&quot;:false,&quot;dropping-particle&quot;:&quot;&quot;,&quot;non-dropping-particle&quot;:&quot;&quot;},{&quot;family&quot;:&quot;Cena&quot;,&quot;given&quot;:&quot;Hellas&quot;,&quot;parse-names&quot;:false,&quot;dropping-particle&quot;:&quot;&quot;,&quot;non-dropping-particle&quot;:&quot;&quot;},{&quot;family&quot;:&quot;García-May&quot;,&quot;given&quot;:&quot;Perla K.&quot;,&quot;parse-names&quot;:false,&quot;dropping-particle&quot;:&quot;&quot;,&quot;non-dropping-particle&quot;:&quot;&quot;},{&quot;family&quot;:&quot;Etuk&quot;,&quot;given&quot;:&quot;Saturday&quot;,&quot;parse-names&quot;:false,&quot;dropping-particle&quot;:&quot;&quot;,&quot;non-dropping-particle&quot;:&quot;&quot;},{&quot;family&quot;:&quot;Casale&quot;,&quot;given&quot;:&quot;Roberto&quot;,&quot;parse-names&quot;:false,&quot;dropping-particle&quot;:&quot;&quot;,&quot;non-dropping-particle&quot;:&quot;&quot;},{&quot;family&quot;:&quot;Abd-Elsalam&quot;,&quot;given&quot;:&quot;Sherief&quot;,&quot;parse-names&quot;:false,&quot;dropping-particle&quot;:&quot;&quot;,&quot;non-dropping-particle&quot;:&quot;&quot;},{&quot;family&quot;:&quot;Ikenoue&quot;,&quot;given&quot;:&quot;Satoru&quot;,&quot;parse-names&quot;:false,&quot;dropping-particle&quot;:&quot;&quot;,&quot;non-dropping-particle&quot;:&quot;&quot;},{&quot;family&quot;:&quot;Aminu&quot;,&quot;given&quot;:&quot;Muhammad Baffah&quot;,&quot;parse-names&quot;:false,&quot;dropping-particle&quot;:&quot;&quot;,&quot;non-dropping-particle&quot;:&quot;&quot;},{&quot;family&quot;:&quot;Vecciarelli&quot;,&quot;given&quot;:&quot;Carmen&quot;,&quot;parse-names&quot;:false,&quot;dropping-particle&quot;:&quot;&quot;,&quot;non-dropping-particle&quot;:&quot;&quot;},{&quot;family&quot;:&quot;Duro&quot;,&quot;given&quot;:&quot;Eduardo A.&quot;,&quot;parse-names&quot;:false,&quot;dropping-particle&quot;:&quot;&quot;,&quot;non-dropping-particle&quot;:&quot;&quot;},{&quot;family&quot;:&quot;Usman&quot;,&quot;given&quot;:&quot;Mustapha Ado&quot;,&quot;parse-names&quot;:false,&quot;dropping-particle&quot;:&quot;&quot;,&quot;non-dropping-particle&quot;:&quot;&quot;},{&quot;family&quot;:&quot;John-Akinola&quot;,&quot;given&quot;:&quot;Yetunde&quot;,&quot;parse-names&quot;:false,&quot;dropping-particle&quot;:&quot;&quot;,&quot;non-dropping-particle&quot;:&quot;&quot;},{&quot;family&quot;:&quot;Nieto&quot;,&quot;given&quot;:&quot;Ricardo&quot;,&quot;parse-names&quot;:false,&quot;dropping-particle&quot;:&quot;&quot;,&quot;non-dropping-particle&quot;:&quot;&quot;},{&quot;family&quot;:&quot;Ferrazi&quot;,&quot;given&quot;:&quot;Enrico&quot;,&quot;parse-names&quot;:false,&quot;dropping-particle&quot;:&quot;&quot;,&quot;non-dropping-particle&quot;:&quot;&quot;},{&quot;family&quot;:&quot;Bhutta&quot;,&quot;given&quot;:&quot;Zulfiqar A.&quot;,&quot;parse-names&quot;:false,&quot;dropping-particle&quot;:&quot;&quot;,&quot;non-dropping-particle&quot;:&quot;&quot;},{&quot;family&quot;:&quot;Langer&quot;,&quot;given&quot;:&quot;Ana&quot;,&quot;parse-names&quot;:false,&quot;dropping-particle&quot;:&quot;&quot;,&quot;non-dropping-particle&quot;:&quot;&quot;},{&quot;family&quot;:&quot;Kennedy&quot;,&quot;given&quot;:&quot;Stephen H.&quot;,&quot;parse-names&quot;:false,&quot;dropping-particle&quot;:&quot;&quot;,&quot;non-dropping-particle&quot;:&quot;&quot;},{&quot;family&quot;:&quot;Papageorghiou&quot;,&quot;given&quot;:&quot;Aris T.&quot;,&quot;parse-names&quot;:false,&quot;dropping-particle&quot;:&quot;&quot;,&quot;non-dropping-particle&quot;:&quot;&quot;}],&quot;container-title&quot;:&quot;JAMA Pediatrics&quot;,&quot;accessed&quot;:{&quot;date-parts&quot;:[[2022,7,12]]},&quot;DOI&quot;:&quot;10.1001/JAMAPEDIATRICS.2021.1050&quot;,&quot;ISSN&quot;:&quot;2168-6203&quot;,&quot;PMID&quot;:&quot;33885740&quot;,&quot;URL&quot;:&quot;https://jamanetwork.com/journals/jamapediatrics/fullarticle/2779182&quot;,&quot;issued&quot;:{&quot;date-parts&quot;:[[2021,8,1]]},&quot;page&quot;:&quot;817-826&quot;,&quot;abstract&quot;:&quot;&lt;h3&gt;Importance&lt;/h3&gt;&lt;p&gt;Detailed information about the association of COVID-19 with outcomes in pregnant individuals compared with not-infected pregnant individuals is much needed.&lt;/p&gt;&lt;h3&gt;Objective&lt;/h3&gt;&lt;p&gt;To evaluate the risks associated with COVID-19 in pregnancy on maternal and neonatal outcomes compared with not-infected, concomitant pregnant individuals.&lt;/p&gt;&lt;h3&gt;Design, Setting, and Participants&lt;/h3&gt;&lt;p&gt;In this cohort study that took place from March to October 2020, involving 43 institutions in 18 countries, 2 unmatched, consecutive, not-infected women were concomitantly enrolled immediately after each infected woman was identified, at any stage of pregnancy or delivery, and at the same level of care to minimize bias. Women and neonates were followed up until hospital discharge.&lt;/p&gt;&lt;h3&gt;Exposures&lt;/h3&gt;&lt;p&gt;COVID-19 in pregnancy determined by laboratory confirmation of COVID-19 and/or radiological pulmonary findings or 2 or more predefined COVID-19 symptoms.&lt;/p&gt;&lt;h3&gt;Main Outcomes and Measures&lt;/h3&gt;&lt;p&gt;The primary outcome measures were indices of (maternal and severe neonatal/perinatal) morbidity and mortality; the individual components of these indices were secondary outcomes. Models for these outcomes were adjusted for country, month entering study, maternal age, and history of morbidity.&lt;/p&gt;&lt;h3&gt;Results&lt;/h3&gt;&lt;p&gt;A total of 706 pregnant women with COVID-19 diagnosis and 1424 pregnant women without COVID-19 diagnosis were enrolled, all with broadly similar demographic characteristics (mean [SD] age, 30.2 [6.1] years). Overweight early in pregnancy occurred in 323 women (48.6%) with COVID-19 diagnosis and 554 women (40.2%) without. Women with COVID-19 diagnosis were at higher risk for preeclampsia/eclampsia (relative risk [RR], 1.76; 95% CI, 1.27-2.43), severe infections (RR, 3.38; 95% CI, 1.63-7.01), intensive care unit admission (RR, 5.04; 95% CI, 3.13-8.10), maternal mortality (RR, 22.3; 95% CI, 2.88-172), preterm birth (RR, 1.59; 95% CI, 1.30-1.94), medically indicated preterm birth (RR, 1.97; 95% CI, 1.56-2.51), severe neonatal morbidity index (RR, 2.66; 95% CI, 1.69-4.18), and severe perinatal morbidity and mortality index (RR, 2.14; 95% CI, 1.66-2.75). Fever and shortness of breath for any duration was associated with increased risk of severe maternal complications (RR, 2.56; 95% CI, 1.92-3.40) and neonatal complications (RR, 4.97; 95% CI, 2.11-11.69). Asymptomatic women with COVID-19 diagnosis remained at higher risk only for maternal morbidity (RR, 1.24; 95% CI, 1.00-1.54) and preeclampsia (RR, 1.63; 95% CI, 1.01-2.63). Among women who tested positive (98.1% by real-time polymerase chain reaction), 54 (13%) of their neonates tested positive. Cesarean delivery (RR, 2.15; 95% CI, 1.18-3.91) but not breastfeeding (RR, 1.10; 95% CI, 0.66-1.85) was associated with increased risk for neonatal test positivity.&lt;/p&gt;&lt;h3&gt;Conclusions and Relevance&lt;/h3&gt;&lt;p&gt;In this multinational cohort study, COVID-19 in pregnancy was associated with consistent and substantial increases in severe maternal morbidity and mortality and neonatal complications when pregnant women with and without COVID-19 diagnosis were compared. The findings should alert pregnant individuals and clinicians to implement strictly all the recommended COVID-19 preventive measures.&lt;/p&gt;&quot;,&quot;publisher&quot;:&quot;American Medical Association&quot;,&quot;issue&quot;:&quot;8&quot;,&quot;volume&quot;:&quot;175&quot;,&quot;container-title-short&quot;:&quot;&quot;},&quot;isTemporary&quot;:false}]},{&quot;citationID&quot;:&quot;MENDELEY_CITATION_80e32098-35b4-4ded-8ef8-2bcf93b0457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&quot;,&quot;citationItems&quot;:[{&quot;id&quot;:&quot;0bd4e7d6-3191-3c97-9d03-b3ed8bd12f14&quot;,&quot;itemData&quot;:{&quot;type&quot;:&quot;article-journal&quot;,&quot;id&quot;:&quot;0bd4e7d6-3191-3c97-9d03-b3ed8bd12f14&quot;,&quot;title&quot;:&quot;The Advisory Committee on Immunization Practices’ Updated Interim Recommendation for Allocation of COVID-19 Vaccine — United States, December 2020&quot;,&quot;author&quot;:[{&quot;family&quot;:&quot;Dooling&quot;,&quot;given&quot;:&quot;Kathleen&quot;,&quot;parse-names&quot;:false,&quot;dropping-particle&quot;:&quot;&quot;,&quot;non-dropping-particle&quot;:&quot;&quot;},{&quot;family&quot;:&quot;Marin&quot;,&quot;given&quot;:&quot;Mona&quot;,&quot;parse-names&quot;:false,&quot;dropping-particle&quot;:&quot;&quot;,&quot;non-dropping-particle&quot;:&quot;&quot;},{&quot;family&quot;:&quot;Wallace&quot;,&quot;given&quot;:&quot;Megan&quot;,&quot;parse-names&quot;:false,&quot;dropping-particle&quot;:&quot;&quot;,&quot;non-dropping-particle&quot;:&quot;&quot;},{&quot;family&quot;:&quot;McClung&quot;,&quot;given&quot;:&quot;Nancy&quot;,&quot;parse-names&quot;:false,&quot;dropping-particle&quot;:&quot;&quot;,&quot;non-dropping-particle&quot;:&quot;&quot;},{&quot;family&quot;:&quot;Chamberland&quot;,&quot;given&quot;:&quot;Mary&quot;,&quot;parse-names&quot;:false,&quot;dropping-particle&quot;:&quot;&quot;,&quot;non-dropping-particle&quot;:&quot;&quot;},{&quot;family&quot;:&quot;Lee&quot;,&quot;given&quot;:&quot;Grace M.&quot;,&quot;parse-names&quot;:false,&quot;dropping-particle&quot;:&quot;&quot;,&quot;non-dropping-particle&quot;:&quot;&quot;},{&quot;family&quot;:&quot;Talbot&quot;,&quot;given&quot;:&quot;H. Keipp&quot;,&quot;parse-names&quot;:false,&quot;dropping-particle&quot;:&quot;&quot;,&quot;non-dropping-particle&quot;:&quot;&quot;},{&quot;family&quot;:&quot;Romero&quot;,&quot;given&quot;:&quot;José R.&quot;,&quot;parse-names&quot;:false,&quot;dropping-particle&quot;:&quot;&quot;,&quot;non-dropping-particle&quot;:&quot;&quot;},{&quot;family&quot;:&quot;Bell&quot;,&quot;given&quot;:&quot;Beth P.&quot;,&quot;parse-names&quot;:false,&quot;dropping-particle&quot;:&quot;&quot;,&quot;non-dropping-particle&quot;:&quot;&quot;},{&quot;family&quot;:&quot;Oliver&quot;,&quot;given&quot;:&quot;Sara E.&quot;,&quot;parse-names&quot;:false,&quot;dropping-particle&quot;:&quot;&quot;,&quot;non-dropping-particle&quot;:&quot;&quot;}],&quot;container-title&quot;:&quot;MMWR. Morbidity and Mortality Weekly Report&quot;,&quot;accessed&quot;:{&quot;date-parts&quot;:[[2022,7,12]]},&quot;DOI&quot;:&quot;10.15585/MMWR.MM695152E2&quot;,&quot;ISSN&quot;:&quot;0149-21951545-861X&quot;,&quot;PMID&quot;:&quot;33382671&quot;,&quot;URL&quot;:&quot;https://www.cdc.gov/mmwr/volumes/69/wr/mm695152e2.htm&quot;,&quot;issued&quot;:{&quot;date-parts&quot;:[[2020,1,1]]},&quot;page&quot;:&quot;1657-1660&quot;,&quot;abstract&quot;:&quot;The first vaccines for prevention of coronavirus disease 2019 (COVID-19) in the United States were authorized for emergency use by the Food and Drug Administration (FDA) (1) and recommended by the Advisory Committee on Immunization Practices (ACIP) in December 2020.* However, demand for COVID-19 vaccines is expected to exceed supply during the first months of the national COVID-19 vaccination program. ACIP advises CDC on population groups and circumstances for vaccine use.(†) On December 1, ACIP recommended that 1) health care personnel(§) and 2) residents of long-term care facilities(¶) be offered COVID-19 vaccination first, in Phase 1a of the vaccination program (2). On December 20, 2020, ACIP recommended that in Phase 1b, vaccine should be offered to persons aged ≥75 years and frontline essential workers (non-health care workers), and that in Phase 1c, persons aged 65-74 years, persons aged 16-64 years with high-risk medical conditions, and essential workers not recommended for vaccination in Phase 1b should be offered vaccine.** These recommendations for phased allocation provide guidance for federal, state, and local jurisdictions while vaccine supply is limited. In its deliberations, ACIP considered scientific evidence regarding COVID-19 epidemiology, ethical principles, and vaccination program implementation considerations. ACIP's recommendations for COVID-19 vaccine allocation are interim and might be updated based on changes in conditions of FDA Emergency Use Authorization, FDA authorization for new COVID-19 vaccines, changes in vaccine supply, or changes in COVID-19 epidemiology.&quot;,&quot;publisher&quot;:&quot;Centers for Disease Control MMWR Office&quot;,&quot;issue&quot;:&quot;5152&quot;,&quot;volume&quot;:&quot;69&quot;,&quot;container-title-short&quot;:&quot;&quot;},&quot;isTemporary&quot;:false},{&quot;id&quot;:&quot;85d23ec9-5a55-3961-81f6-97ae3e5cc533&quot;,&quot;itemData&quot;:{&quot;type&quot;:&quot;article-journal&quot;,&quot;id&quot;:&quot;85d23ec9-5a55-3961-81f6-97ae3e5cc533&quot;,&quot;title&quot;:&quot;Update: Characteristics of Symptomatic Women of Reproductive Age with Laboratory-Confirmed SARS-CoV-2 Infection by Pregnancy Status - United States, January 22-October 3, 2020&quot;,&quot;author&quot;:[{&quot;family&quot;:&quot;Zambrano&quot;,&quot;given&quot;:&quot;Laura D.&quot;,&quot;parse-names&quot;:false,&quot;dropping-particle&quot;:&quot;&quot;,&quot;non-dropping-particle&quot;:&quot;&quot;},{&quot;family&quot;:&quot;Ellington&quot;,&quot;given&quot;:&quot;Sascha&quot;,&quot;parse-names&quot;:false,&quot;dropping-particle&quot;:&quot;&quot;,&quot;non-dropping-particle&quot;:&quot;&quot;},{&quot;family&quot;:&quot;Strid&quot;,&quot;given&quot;:&quot;Penelope&quot;,&quot;parse-names&quot;:false,&quot;dropping-particle&quot;:&quot;&quot;,&quot;non-dropping-particle&quot;:&quot;&quot;},{&quot;family&quot;:&quot;Galang&quot;,&quot;given&quot;:&quot;Romeo R.&quot;,&quot;parse-names&quot;:false,&quot;dropping-particle&quot;:&quot;&quot;,&quot;non-dropping-particle&quot;:&quot;&quot;},{&quot;family&quot;:&quot;Oduyebo&quot;,&quot;given&quot;:&quot;Titilope&quot;,&quot;parse-names&quot;:false,&quot;dropping-particle&quot;:&quot;&quot;,&quot;non-dropping-particle&quot;:&quot;&quot;},{&quot;family&quot;:&quot;Tong&quot;,&quot;given&quot;:&quot;Van T.&quot;,&quot;parse-names&quot;:false,&quot;dropping-particle&quot;:&quot;&quot;,&quot;non-dropping-particle&quot;:&quot;&quot;},{&quot;family&quot;:&quot;Woodworth&quot;,&quot;given&quot;:&quot;Kate R.&quot;,&quot;parse-names&quot;:false,&quot;dropping-particle&quot;:&quot;&quot;,&quot;non-dropping-particle&quot;:&quot;&quot;},{&quot;family&quot;:&quot;Nahabedian&quot;,&quot;given&quot;:&quot;John F.&quot;,&quot;parse-names&quot;:false,&quot;dropping-particle&quot;:&quot;&quot;,&quot;non-dropping-particle&quot;:&quot;&quot;},{&quot;family&quot;:&quot;Azziz-Baumgartner&quot;,&quot;given&quot;:&quot;Eduardo&quot;,&quot;parse-names&quot;:false,&quot;dropping-particle&quot;:&quot;&quot;,&quot;non-dropping-particle&quot;:&quot;&quot;},{&quot;family&quot;:&quot;Gilboa&quot;,&quot;given&quot;:&quot;Suzanne M.&quot;,&quot;parse-names&quot;:false,&quot;dropping-particle&quot;:&quot;&quot;,&quot;non-dropping-particle&quot;:&quot;&quot;},{&quot;family&quot;:&quot;Meaney-Delman&quot;,&quot;given&quot;:&quot;Dana&quot;,&quot;parse-names&quot;:false,&quot;dropping-particle&quot;:&quot;&quot;,&quot;non-dropping-particle&quot;:&quot;&quot;},{&quot;family&quot;:&quot;Akosa&quot;,&quot;given&quot;:&quot;Amanda&quot;,&quot;parse-names&quot;:false,&quot;dropping-particle&quot;:&quot;&quot;,&quot;non-dropping-particle&quot;:&quot;&quot;},{&quot;family&quot;:&quot;Bennett&quot;,&quot;given&quot;:&quot;Carolyne&quot;,&quot;parse-names&quot;:false,&quot;dropping-particle&quot;:&quot;&quot;,&quot;non-dropping-particle&quot;:&quot;&quot;},{&quot;family&quot;:&quot;Burkel&quot;,&quot;given&quot;:&quot;Veronica&quot;,&quot;parse-names&quot;:false,&quot;dropping-particle&quot;:&quot;&quot;,&quot;non-dropping-particle&quot;:&quot;&quot;},{&quot;family&quot;:&quot;Chang&quot;,&quot;given&quot;:&quot;Daniel&quot;,&quot;parse-names&quot;:false,&quot;dropping-particle&quot;:&quot;&quot;,&quot;non-dropping-particle&quot;:&quot;&quot;},{&quot;family&quot;:&quot;Delaney&quot;,&quot;given&quot;:&quot;Augustina&quot;,&quot;parse-names&quot;:false,&quot;dropping-particle&quot;:&quot;&quot;,&quot;non-dropping-particle&quot;:&quot;&quot;},{&quot;family&quot;:&quot;Fox&quot;,&quot;given&quot;:&quot;Charise&quot;,&quot;parse-names&quot;:false,&quot;dropping-particle&quot;:&quot;&quot;,&quot;non-dropping-particle&quot;:&quot;&quot;},{&quot;family&quot;:&quot;Griffin&quot;,&quot;given&quot;:&quot;Isabel&quot;,&quot;parse-names&quot;:false,&quot;dropping-particle&quot;:&quot;&quot;,&quot;non-dropping-particle&quot;:&quot;&quot;},{&quot;family&quot;:&quot;Hsia&quot;,&quot;given&quot;:&quot;Jason&quot;,&quot;parse-names&quot;:false,&quot;dropping-particle&quot;:&quot;&quot;,&quot;non-dropping-particle&quot;:&quot;&quot;},{&quot;family&quot;:&quot;Krause&quot;,&quot;given&quot;:&quot;Katie&quot;,&quot;parse-names&quot;:false,&quot;dropping-particle&quot;:&quot;&quot;,&quot;non-dropping-particle&quot;:&quot;&quot;},{&quot;family&quot;:&quot;Lewis&quot;,&quot;given&quot;:&quot;Elizabeth&quot;,&quot;parse-names&quot;:false,&quot;dropping-particle&quot;:&quot;&quot;,&quot;non-dropping-particle&quot;:&quot;&quot;},{&quot;family&quot;:&quot;Manning&quot;,&quot;given&quot;:&quot;Susan&quot;,&quot;parse-names&quot;:false,&quot;dropping-particle&quot;:&quot;&quot;,&quot;non-dropping-particle&quot;:&quot;&quot;},{&quot;family&quot;:&quot;Mohamoud&quot;,&quot;given&quot;:&quot;Yousra&quot;,&quot;parse-names&quot;:false,&quot;dropping-particle&quot;:&quot;&quot;,&quot;non-dropping-particle&quot;:&quot;&quot;},{&quot;family&quot;:&quot;Newton&quot;,&quot;given&quot;:&quot;Suzanne&quot;,&quot;parse-names&quot;:false,&quot;dropping-particle&quot;:&quot;&quot;,&quot;non-dropping-particle&quot;:&quot;&quot;},{&quot;family&quot;:&quot;Neelam&quot;,&quot;given&quot;:&quot;Varsha&quot;,&quot;parse-names&quot;:false,&quot;dropping-particle&quot;:&quot;&quot;,&quot;non-dropping-particle&quot;:&quot;&quot;},{&quot;family&quot;:&quot;Olsen&quot;,&quot;given&quot;:&quot;Emily O’Malley&quot;,&quot;parse-names&quot;:false,&quot;dropping-particle&quot;:&quot;&quot;,&quot;non-dropping-particle&quot;:&quot;&quot;},{&quot;family&quot;:&quot;Perez&quot;,&quot;given&quot;:&quot;Mirna&quot;,&quot;parse-names&quot;:false,&quot;dropping-particle&quot;:&quot;&quot;,&quot;non-dropping-particle&quot;:&quot;&quot;},{&quot;family&quot;:&quot;Reynolds&quot;,&quot;given&quot;:&quot;Megan&quot;,&quot;parse-names&quot;:false,&quot;dropping-particle&quot;:&quot;&quot;,&quot;non-dropping-particle&quot;:&quot;&quot;},{&quot;family&quot;:&quot;Riser&quot;,&quot;given&quot;:&quot;Aspen&quot;,&quot;parse-names&quot;:false,&quot;dropping-particle&quot;:&quot;&quot;,&quot;non-dropping-particle&quot;:&quot;&quot;},{&quot;family&quot;:&quot;Rivera&quot;,&quot;given&quot;:&quot;Maria&quot;,&quot;parse-names&quot;:false,&quot;dropping-particle&quot;:&quot;&quot;,&quot;non-dropping-particle&quot;:&quot;&quot;},{&quot;family&quot;:&quot;Roth&quot;,&quot;given&quot;:&quot;Nicole M.&quot;,&quot;parse-names&quot;:false,&quot;dropping-particle&quot;:&quot;&quot;,&quot;non-dropping-particle&quot;:&quot;&quot;},{&quot;family&quot;:&quot;Sancken&quot;,&quot;given&quot;:&quot;Christina&quot;,&quot;parse-names&quot;:false,&quot;dropping-particle&quot;:&quot;&quot;,&quot;non-dropping-particle&quot;:&quot;&quot;},{&quot;family&quot;:&quot;Shinde&quot;,&quot;given&quot;:&quot;Neha&quot;,&quot;parse-names&quot;:false,&quot;dropping-particle&quot;:&quot;&quot;,&quot;non-dropping-particle&quot;:&quot;&quot;},{&quot;family&quot;:&quot;Smoots&quot;,&quot;given&quot;:&quot;Ashley&quot;,&quot;parse-names&quot;:false,&quot;dropping-particle&quot;:&quot;&quot;,&quot;non-dropping-particle&quot;:&quot;&quot;},{&quot;family&quot;:&quot;Snead&quot;,&quot;given&quot;:&quot;Margaret&quot;,&quot;parse-names&quot;:false,&quot;dropping-particle&quot;:&quot;&quot;,&quot;non-dropping-particle&quot;:&quot;&quot;},{&quot;family&quot;:&quot;Wallace&quot;,&quot;given&quot;:&quot;Bailey&quot;,&quot;parse-names&quot;:false,&quot;dropping-particle&quot;:&quot;&quot;,&quot;non-dropping-particle&quot;:&quot;&quot;},{&quot;family&quot;:&quot;Whitehill&quot;,&quot;given&quot;:&quot;Florence&quot;,&quot;parse-names&quot;:false,&quot;dropping-particle&quot;:&quot;&quot;,&quot;non-dropping-particle&quot;:&quot;&quot;},{&quot;family&quot;:&quot;Whitehouse&quot;,&quot;given&quot;:&quot;Erin&quot;,&quot;parse-names&quot;:false,&quot;dropping-particle&quot;:&quot;&quot;,&quot;non-dropping-particle&quot;:&quot;&quot;},{&quot;family&quot;:&quot;Zapata&quot;,&quot;given&quot;:&quot;Lauren&quot;,&quot;parse-names&quot;:false,&quot;dropping-particle&quot;:&quot;&quot;,&quot;non-dropping-particle&quot;:&quot;&quot;}],&quot;container-title&quot;:&quot;MMWR. Morbidity and mortality weekly report&quot;,&quot;container-title-short&quot;:&quot;MMWR Morb Mortal Wkly Rep&quot;,&quot;accessed&quot;:{&quot;date-parts&quot;:[[2022,7,12]]},&quot;DOI&quot;:&quot;10.15585/MMWR.MM6944E3&quot;,&quot;ISSN&quot;:&quot;1545-861X&quot;,&quot;PMID&quot;:&quot;33151921&quot;,&quot;URL&quot;:&quot;https://pubmed.ncbi.nlm.nih.gov/33151921/&quot;,&quot;issued&quot;:{&quot;date-parts&quot;:[[2020,11,6]]},&quot;page&quot;:&quot;1641-1647&quot;,&quot;abstract&quot;:&quot;Studies suggest that pregnant women might be at increased risk for severe illness associated with coronavirus disease 2019 (COVID-19) (1,2). This report provides updated information about symptomatic women of reproductive age (15-44 years) with laboratory-confirmed infection with SARS-CoV-2, the virus that causes COVID-19. During January 22-October 3, CDC received reports through national COVID-19 case surveillance or through the National Notifiable Diseases Surveillance System (NNDSS) of 1,300,938 women aged 15-44 years with laboratory results indicative of acute infection with SARS-CoV-2. Data on pregnancy status were available for 461,825 (35.5%) women with laboratory-confirmed infection, 409,462 (88.7%) of whom were symptomatic. Among symptomatic women, 23,434 (5.7%) were reported to be pregnant. After adjusting for age, race/ethnicity, and underlying medical conditions, pregnant women were significantly more likely than were nonpregnant women to be admitted to an intensive care unit (ICU) (10.5 versus 3.9 per 1,000 cases; adjusted risk ratio [aRR] = 3.0; 95% confidence interval [CI] = 2.6-3.4), receive invasive ventilation (2.9 versus 1.1 per 1,000 cases; aRR = 2.9; 95% CI = 2.2-3.8), receive extracorporeal membrane oxygenation (ECMO) (0.7 versus 0.3 per 1,000 cases; aRR = 2.4; 95% CI = 1.5-4.0), and die (1.5 versus 1.2 per 1,000 cases; aRR = 1.7; 95% CI = 1.2-2.4). Stratifying these analyses by age and race/ethnicity highlighted disparities in risk by subgroup. Although the absolute risks for severe outcomes for women were low, pregnant women were at increased risk for severe COVID-19-associated illness. To reduce the risk for severe illness and death from COVID-19, pregnant women should be counseled about the importance of seeking prompt medical care if they have symptoms and measures to prevent SARS-CoV-2 infection should be strongly emphasized for pregnant women and their families during all medical encounters, including prenatal care visits. Understanding COVID-19-associated risks among pregnant women is important for prevention counseling and clinical care and treatment.&quot;,&quot;publisher&quot;:&quot;MMWR Morb Mortal Wkly Rep&quot;,&quot;issue&quot;:&quot;44&quot;,&quot;volume&quot;:&quot;69&quot;},&quot;isTemporary&quot;:false}]},{&quot;citationID&quot;:&quot;MENDELEY_CITATION_37c812cf-acfa-48e2-adda-2c5cf9e7ea8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&quot;,&quot;citationItems&quot;:[{&quot;id&quot;:&quot;da43341e-4c43-397d-8f29-4802458cb912&quot;,&quot;itemData&quot;:{&quot;type&quot;:&quot;article-journal&quot;,&quot;id&quot;:&quot;da43341e-4c43-397d-8f29-4802458cb912&quot;,&quot;title&quot;:&quot;Maternal and Neonatal Morbidity and Mortality Among Pregnant Women With and Without COVID-19 Infection: The INTERCOVID Multinational Cohort Study&quot;,&quot;author&quot;:[{&quot;family&quot;:&quot;Villar&quot;,&quot;given&quot;:&quot;José&quot;,&quot;parse-names&quot;:false,&quot;dropping-particle&quot;:&quot;&quot;,&quot;non-dropping-particle&quot;:&quot;&quot;},{&quot;family&quot;:&quot;Ariff&quot;,&quot;given&quot;:&quot;Shabina&quot;,&quot;parse-names&quot;:false,&quot;dropping-particle&quot;:&quot;&quot;,&quot;non-dropping-particle&quot;:&quot;&quot;},{&quot;family&quot;:&quot;Gunier&quot;,&quot;given&quot;:&quot;Robert B.&quot;,&quot;parse-names&quot;:false,&quot;dropping-particle&quot;:&quot;&quot;,&quot;non-dropping-particle&quot;:&quot;&quot;},{&quot;family&quot;:&quot;Thiruvengadam&quot;,&quot;given&quot;:&quot;Ramachandran&quot;,&quot;parse-names&quot;:false,&quot;dropping-particle&quot;:&quot;&quot;,&quot;non-dropping-particle&quot;:&quot;&quot;},{&quot;family&quot;:&quot;Rauch&quot;,&quot;given&quot;:&quot;Stephen&quot;,&quot;parse-names&quot;:false,&quot;dropping-particle&quot;:&quot;&quot;,&quot;non-dropping-particle&quot;:&quot;&quot;},{&quot;family&quot;:&quot;Kholin&quot;,&quot;given&quot;:&quot;Alexey&quot;,&quot;parse-names&quot;:false,&quot;dropping-particle&quot;:&quot;&quot;,&quot;non-dropping-particle&quot;:&quot;&quot;},{&quot;family&quot;:&quot;Roggero&quot;,&quot;given&quot;:&quot;Paola&quot;,&quot;parse-names&quot;:false,&quot;dropping-particle&quot;:&quot;&quot;,&quot;non-dropping-particle&quot;:&quot;&quot;},{&quot;family&quot;:&quot;Prefumo&quot;,&quot;given&quot;:&quot;Federico&quot;,&quot;parse-names&quot;:false,&quot;dropping-particle&quot;:&quot;&quot;,&quot;non-dropping-particle&quot;:&quot;&quot;},{&quot;family&quot;:&quot;Vale&quot;,&quot;given&quot;:&quot;Marynéa Silva&quot;,&quot;parse-names&quot;:false,&quot;dropping-particle&quot;:&quot;&quot;,&quot;non-dropping-particle&quot;:&quot;do&quot;},{&quot;family&quot;:&quot;Cardona-Perez&quot;,&quot;given&quot;:&quot;Jorge Arturo&quot;,&quot;parse-names&quot;:false,&quot;dropping-particle&quot;:&quot;&quot;,&quot;non-dropping-particle&quot;:&quot;&quot;},{&quot;family&quot;:&quot;Maiz&quot;,&quot;given&quot;:&quot;Nerea&quot;,&quot;parse-names&quot;:false,&quot;dropping-particle&quot;:&quot;&quot;,&quot;non-dropping-particle&quot;:&quot;&quot;},{&quot;family&quot;:&quot;Cetin&quot;,&quot;given&quot;:&quot;Irene&quot;,&quot;parse-names&quot;:false,&quot;dropping-particle&quot;:&quot;&quot;,&quot;non-dropping-particle&quot;:&quot;&quot;},{&quot;family&quot;:&quot;Savasi&quot;,&quot;given&quot;:&quot;Valeria&quot;,&quot;parse-names&quot;:false,&quot;dropping-particle&quot;:&quot;&quot;,&quot;non-dropping-particle&quot;:&quot;&quot;},{&quot;family&quot;:&quot;Deruelle&quot;,&quot;given&quot;:&quot;Philippe&quot;,&quot;parse-names&quot;:false,&quot;dropping-particle&quot;:&quot;&quot;,&quot;non-dropping-particle&quot;:&quot;&quot;},{&quot;family&quot;:&quot;Easter&quot;,&quot;given&quot;:&quot;Sarah Rae&quot;,&quot;parse-names&quot;:false,&quot;dropping-particle&quot;:&quot;&quot;,&quot;non-dropping-particle&quot;:&quot;&quot;},{&quot;family&quot;:&quot;Sichitiu&quot;,&quot;given&quot;:&quot;Joanna&quot;,&quot;parse-names&quot;:false,&quot;dropping-particle&quot;:&quot;&quot;,&quot;non-dropping-particle&quot;:&quot;&quot;},{&quot;family&quot;:&quot;Soto Conti&quot;,&quot;given&quot;:&quot;Constanza P.&quot;,&quot;parse-names&quot;:false,&quot;dropping-particle&quot;:&quot;&quot;,&quot;non-dropping-particle&quot;:&quot;&quot;},{&quot;family&quot;:&quot;Ernawati&quot;,&quot;given&quot;:&quot;Ernawati&quot;,&quot;parse-names&quot;:false,&quot;dropping-particle&quot;:&quot;&quot;,&quot;non-dropping-particle&quot;:&quot;&quot;},{&quot;family&quot;:&quot;Mhatre&quot;,&quot;given&quot;:&quot;Mohak&quot;,&quot;parse-names&quot;:false,&quot;dropping-particle&quot;:&quot;&quot;,&quot;non-dropping-particle&quot;:&quot;&quot;},{&quot;family&quot;:&quot;Teji&quot;,&quot;given&quot;:&quot;Jagjit Singh&quot;,&quot;parse-names&quot;:false,&quot;dropping-particle&quot;:&quot;&quot;,&quot;non-dropping-particle&quot;:&quot;&quot;},{&quot;family&quot;:&quot;Liu&quot;,&quot;given&quot;:&quot;Becky&quot;,&quot;parse-names&quot;:false,&quot;dropping-particle&quot;:&quot;&quot;,&quot;non-dropping-particle&quot;:&quot;&quot;},{&quot;family&quot;:&quot;Capelli&quot;,&quot;given&quot;:&quot;Carola&quot;,&quot;parse-names&quot;:false,&quot;dropping-particle&quot;:&quot;&quot;,&quot;non-dropping-particle&quot;:&quot;&quot;},{&quot;family&quot;:&quot;Oberto&quot;,&quot;given&quot;:&quot;Manuela&quot;,&quot;parse-names&quot;:false,&quot;dropping-particle&quot;:&quot;&quot;,&quot;non-dropping-particle&quot;:&quot;&quot;},{&quot;family&quot;:&quot;Salazar&quot;,&quot;given&quot;:&quot;Laura&quot;,&quot;parse-names&quot;:false,&quot;dropping-particle&quot;:&quot;&quot;,&quot;non-dropping-particle&quot;:&quot;&quot;},{&quot;family&quot;:&quot;Gravett&quot;,&quot;given&quot;:&quot;Michael G.&quot;,&quot;parse-names&quot;:false,&quot;dropping-particle&quot;:&quot;&quot;,&quot;non-dropping-particle&quot;:&quot;&quot;},{&quot;family&quot;:&quot;Cavoretto&quot;,&quot;given&quot;:&quot;Paolo Ivo&quot;,&quot;parse-names&quot;:false,&quot;dropping-particle&quot;:&quot;&quot;,&quot;non-dropping-particle&quot;:&quot;&quot;},{&quot;family&quot;:&quot;Nachinab&quot;,&quot;given&quot;:&quot;Vincent Bizor&quot;,&quot;parse-names&quot;:false,&quot;dropping-particle&quot;:&quot;&quot;,&quot;non-dropping-particle&quot;:&quot;&quot;},{&quot;family&quot;:&quot;Galadanci&quot;,&quot;given&quot;:&quot;Hadiza&quot;,&quot;parse-names&quot;:false,&quot;dropping-particle&quot;:&quot;&quot;,&quot;non-dropping-particle&quot;:&quot;&quot;},{&quot;family&quot;:&quot;Oros&quot;,&quot;given&quot;:&quot;Daniel&quot;,&quot;parse-names&quot;:false,&quot;dropping-particle&quot;:&quot;&quot;,&quot;non-dropping-particle&quot;:&quot;&quot;},{&quot;family&quot;:&quot;Ayede&quot;,&quot;given&quot;:&quot;Adejumoke Idowu&quot;,&quot;parse-names&quot;:false,&quot;dropping-particle&quot;:&quot;&quot;,&quot;non-dropping-particle&quot;:&quot;&quot;},{&quot;family&quot;:&quot;Sentilhes&quot;,&quot;given&quot;:&quot;Loïc&quot;,&quot;parse-names&quot;:false,&quot;dropping-particle&quot;:&quot;&quot;,&quot;non-dropping-particle&quot;:&quot;&quot;},{&quot;family&quot;:&quot;Bako&quot;,&quot;given&quot;:&quot;Babagana&quot;,&quot;parse-names&quot;:false,&quot;dropping-particle&quot;:&quot;&quot;,&quot;non-dropping-particle&quot;:&quot;&quot;},{&quot;family&quot;:&quot;Savorani&quot;,&quot;given&quot;:&quot;Mónica&quot;,&quot;parse-names&quot;:false,&quot;dropping-particle&quot;:&quot;&quot;,&quot;non-dropping-particle&quot;:&quot;&quot;},{&quot;family&quot;:&quot;Cena&quot;,&quot;given&quot;:&quot;Hellas&quot;,&quot;parse-names&quot;:false,&quot;dropping-particle&quot;:&quot;&quot;,&quot;non-dropping-particle&quot;:&quot;&quot;},{&quot;family&quot;:&quot;García-May&quot;,&quot;given&quot;:&quot;Perla K.&quot;,&quot;parse-names&quot;:false,&quot;dropping-particle&quot;:&quot;&quot;,&quot;non-dropping-particle&quot;:&quot;&quot;},{&quot;family&quot;:&quot;Etuk&quot;,&quot;given&quot;:&quot;Saturday&quot;,&quot;parse-names&quot;:false,&quot;dropping-particle&quot;:&quot;&quot;,&quot;non-dropping-particle&quot;:&quot;&quot;},{&quot;family&quot;:&quot;Casale&quot;,&quot;given&quot;:&quot;Roberto&quot;,&quot;parse-names&quot;:false,&quot;dropping-particle&quot;:&quot;&quot;,&quot;non-dropping-particle&quot;:&quot;&quot;},{&quot;family&quot;:&quot;Abd-Elsalam&quot;,&quot;given&quot;:&quot;Sherief&quot;,&quot;parse-names&quot;:false,&quot;dropping-particle&quot;:&quot;&quot;,&quot;non-dropping-particle&quot;:&quot;&quot;},{&quot;family&quot;:&quot;Ikenoue&quot;,&quot;given&quot;:&quot;Satoru&quot;,&quot;parse-names&quot;:false,&quot;dropping-particle&quot;:&quot;&quot;,&quot;non-dropping-particle&quot;:&quot;&quot;},{&quot;family&quot;:&quot;Aminu&quot;,&quot;given&quot;:&quot;Muhammad Baffah&quot;,&quot;parse-names&quot;:false,&quot;dropping-particle&quot;:&quot;&quot;,&quot;non-dropping-particle&quot;:&quot;&quot;},{&quot;family&quot;:&quot;Vecciarelli&quot;,&quot;given&quot;:&quot;Carmen&quot;,&quot;parse-names&quot;:false,&quot;dropping-particle&quot;:&quot;&quot;,&quot;non-dropping-particle&quot;:&quot;&quot;},{&quot;family&quot;:&quot;Duro&quot;,&quot;given&quot;:&quot;Eduardo A.&quot;,&quot;parse-names&quot;:false,&quot;dropping-particle&quot;:&quot;&quot;,&quot;non-dropping-particle&quot;:&quot;&quot;},{&quot;family&quot;:&quot;Usman&quot;,&quot;given&quot;:&quot;Mustapha Ado&quot;,&quot;parse-names&quot;:false,&quot;dropping-particle&quot;:&quot;&quot;,&quot;non-dropping-particle&quot;:&quot;&quot;},{&quot;family&quot;:&quot;John-Akinola&quot;,&quot;given&quot;:&quot;Yetunde&quot;,&quot;parse-names&quot;:false,&quot;dropping-particle&quot;:&quot;&quot;,&quot;non-dropping-particle&quot;:&quot;&quot;},{&quot;family&quot;:&quot;Nieto&quot;,&quot;given&quot;:&quot;Ricardo&quot;,&quot;parse-names&quot;:false,&quot;dropping-particle&quot;:&quot;&quot;,&quot;non-dropping-particle&quot;:&quot;&quot;},{&quot;family&quot;:&quot;Ferrazi&quot;,&quot;given&quot;:&quot;Enrico&quot;,&quot;parse-names&quot;:false,&quot;dropping-particle&quot;:&quot;&quot;,&quot;non-dropping-particle&quot;:&quot;&quot;},{&quot;family&quot;:&quot;Bhutta&quot;,&quot;given&quot;:&quot;Zulfiqar A.&quot;,&quot;parse-names&quot;:false,&quot;dropping-particle&quot;:&quot;&quot;,&quot;non-dropping-particle&quot;:&quot;&quot;},{&quot;family&quot;:&quot;Langer&quot;,&quot;given&quot;:&quot;Ana&quot;,&quot;parse-names&quot;:false,&quot;dropping-particle&quot;:&quot;&quot;,&quot;non-dropping-particle&quot;:&quot;&quot;},{&quot;family&quot;:&quot;Kennedy&quot;,&quot;given&quot;:&quot;Stephen H.&quot;,&quot;parse-names&quot;:false,&quot;dropping-particle&quot;:&quot;&quot;,&quot;non-dropping-particle&quot;:&quot;&quot;},{&quot;family&quot;:&quot;Papageorghiou&quot;,&quot;given&quot;:&quot;Aris T.&quot;,&quot;parse-names&quot;:false,&quot;dropping-particle&quot;:&quot;&quot;,&quot;non-dropping-particle&quot;:&quot;&quot;}],&quot;container-title&quot;:&quot;JAMA Pediatrics&quot;,&quot;accessed&quot;:{&quot;date-parts&quot;:[[2022,7,12]]},&quot;DOI&quot;:&quot;10.1001/JAMAPEDIATRICS.2021.1050&quot;,&quot;ISSN&quot;:&quot;2168-6203&quot;,&quot;PMID&quot;:&quot;33885740&quot;,&quot;URL&quot;:&quot;https://jamanetwork.com/journals/jamapediatrics/fullarticle/2779182&quot;,&quot;issued&quot;:{&quot;date-parts&quot;:[[2021,8,1]]},&quot;page&quot;:&quot;817-826&quot;,&quot;abstract&quot;:&quot;&lt;h3&gt;Importance&lt;/h3&gt;&lt;p&gt;Detailed information about the association of COVID-19 with outcomes in pregnant individuals compared with not-infected pregnant individuals is much needed.&lt;/p&gt;&lt;h3&gt;Objective&lt;/h3&gt;&lt;p&gt;To evaluate the risks associated with COVID-19 in pregnancy on maternal and neonatal outcomes compared with not-infected, concomitant pregnant individuals.&lt;/p&gt;&lt;h3&gt;Design, Setting, and Participants&lt;/h3&gt;&lt;p&gt;In this cohort study that took place from March to October 2020, involving 43 institutions in 18 countries, 2 unmatched, consecutive, not-infected women were concomitantly enrolled immediately after each infected woman was identified, at any stage of pregnancy or delivery, and at the same level of care to minimize bias. Women and neonates were followed up until hospital discharge.&lt;/p&gt;&lt;h3&gt;Exposures&lt;/h3&gt;&lt;p&gt;COVID-19 in pregnancy determined by laboratory confirmation of COVID-19 and/or radiological pulmonary findings or 2 or more predefined COVID-19 symptoms.&lt;/p&gt;&lt;h3&gt;Main Outcomes and Measures&lt;/h3&gt;&lt;p&gt;The primary outcome measures were indices of (maternal and severe neonatal/perinatal) morbidity and mortality; the individual components of these indices were secondary outcomes. Models for these outcomes were adjusted for country, month entering study, maternal age, and history of morbidity.&lt;/p&gt;&lt;h3&gt;Results&lt;/h3&gt;&lt;p&gt;A total of 706 pregnant women with COVID-19 diagnosis and 1424 pregnant women without COVID-19 diagnosis were enrolled, all with broadly similar demographic characteristics (mean [SD] age, 30.2 [6.1] years). Overweight early in pregnancy occurred in 323 women (48.6%) with COVID-19 diagnosis and 554 women (40.2%) without. Women with COVID-19 diagnosis were at higher risk for preeclampsia/eclampsia (relative risk [RR], 1.76; 95% CI, 1.27-2.43), severe infections (RR, 3.38; 95% CI, 1.63-7.01), intensive care unit admission (RR, 5.04; 95% CI, 3.13-8.10), maternal mortality (RR, 22.3; 95% CI, 2.88-172), preterm birth (RR, 1.59; 95% CI, 1.30-1.94), medically indicated preterm birth (RR, 1.97; 95% CI, 1.56-2.51), severe neonatal morbidity index (RR, 2.66; 95% CI, 1.69-4.18), and severe perinatal morbidity and mortality index (RR, 2.14; 95% CI, 1.66-2.75). Fever and shortness of breath for any duration was associated with increased risk of severe maternal complications (RR, 2.56; 95% CI, 1.92-3.40) and neonatal complications (RR, 4.97; 95% CI, 2.11-11.69). Asymptomatic women with COVID-19 diagnosis remained at higher risk only for maternal morbidity (RR, 1.24; 95% CI, 1.00-1.54) and preeclampsia (RR, 1.63; 95% CI, 1.01-2.63). Among women who tested positive (98.1% by real-time polymerase chain reaction), 54 (13%) of their neonates tested positive. Cesarean delivery (RR, 2.15; 95% CI, 1.18-3.91) but not breastfeeding (RR, 1.10; 95% CI, 0.66-1.85) was associated with increased risk for neonatal test positivity.&lt;/p&gt;&lt;h3&gt;Conclusions and Relevance&lt;/h3&gt;&lt;p&gt;In this multinational cohort study, COVID-19 in pregnancy was associated with consistent and substantial increases in severe maternal morbidity and mortality and neonatal complications when pregnant women with and without COVID-19 diagnosis were compared. The findings should alert pregnant individuals and clinicians to implement strictly all the recommended COVID-19 preventive measures.&lt;/p&gt;&quot;,&quot;publisher&quot;:&quot;American Medical Association&quot;,&quot;issue&quot;:&quot;8&quot;,&quot;volume&quot;:&quot;175&quot;,&quot;container-title-short&quot;:&quot;&quot;},&quot;isTemporary&quot;:false}]},{&quot;citationID&quot;:&quot;MENDELEY_CITATION_d1498d96-fb2d-4fc5-b647-7ea70f74f584&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&quot;,&quot;citationItems&quot;:[{&quot;id&quot;:&quot;ad63b683-874f-3ce6-8ae1-fdc23529204f&quot;,&quot;itemData&quot;:{&quot;type&quot;:&quot;webpage&quot;,&quot;id&quot;:&quot;ad63b683-874f-3ce6-8ae1-fdc23529204f&quot;,&quot;title&quot;:&quot;JCVI issues new advice on COVID-19 vaccination for pregnant women - GOV.UK&quot;,&quot;accessed&quot;:{&quot;date-parts&quot;:[[2022,7,12]]},&quot;URL&quot;:&quot;https://www.gov.uk/government/news/jcvi-issues-new-advice-on-covid-19-vaccination-for-pregnant-women&quot;,&quot;container-title-short&quot;:&quot;&quot;},&quot;isTemporary&quot;:false}]},{&quot;citationID&quot;:&quot;MENDELEY_CITATION_09583da2-5dfb-4967-88da-80fe564a755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&quot;,&quot;citationItems&quot;:[{&quot;id&quot;:&quot;46df3782-54ea-3497-a2f2-2d1b20e99d67&quot;,&quot;itemData&quot;:{&quot;type&quot;:&quot;article-journal&quot;,&quot;id&quot;:&quot;46df3782-54ea-3497-a2f2-2d1b20e99d67&quot;,&quot;title&quot;:&quot;Preliminary Findings of mRNA Covid-19 Vaccine Safety in Pregnant Persons&quot;,&quot;author&quot;:[{&quot;family&quot;:&quot;Shimabukuro&quot;,&quot;given&quot;:&quot;Tom T.&quot;,&quot;parse-names&quot;:false,&quot;dropping-particle&quot;:&quot;&quot;,&quot;non-dropping-particle&quot;:&quot;&quot;},{&quot;family&quot;:&quot;Kim&quot;,&quot;given&quot;:&quot;Shin Y.&quot;,&quot;parse-names&quot;:false,&quot;dropping-particle&quot;:&quot;&quot;,&quot;non-dropping-particle&quot;:&quot;&quot;},{&quot;family&quot;:&quot;Myers&quot;,&quot;given&quot;:&quot;Tanya R.&quot;,&quot;parse-names&quot;:false,&quot;dropping-particle&quot;:&quot;&quot;,&quot;non-dropping-particle&quot;:&quot;&quot;},{&quot;family&quot;:&quot;Moro&quot;,&quot;given&quot;:&quot;Pedro L.&quot;,&quot;parse-names&quot;:false,&quot;dropping-particle&quot;:&quot;&quot;,&quot;non-dropping-particle&quot;:&quot;&quot;},{&quot;family&quot;:&quot;Oduyebo&quot;,&quot;given&quot;:&quot;Titilope&quot;,&quot;parse-names&quot;:false,&quot;dropping-particle&quot;:&quot;&quot;,&quot;non-dropping-particle&quot;:&quot;&quot;},{&quot;family&quot;:&quot;Panagiotakopoulos&quot;,&quot;given&quot;:&quot;Lakshmi&quot;,&quot;parse-names&quot;:false,&quot;dropping-particle&quot;:&quot;&quot;,&quot;non-dropping-particle&quot;:&quot;&quot;},{&quot;family&quot;:&quot;Marquez&quot;,&quot;given&quot;:&quot;Paige L.&quot;,&quot;parse-names&quot;:false,&quot;dropping-particle&quot;:&quot;&quot;,&quot;non-dropping-particle&quot;:&quot;&quot;},{&quot;family&quot;:&quot;Olson&quot;,&quot;given&quot;:&quot;Christine K.&quot;,&quot;parse-names&quot;:false,&quot;dropping-particle&quot;:&quot;&quot;,&quot;non-dropping-particle&quot;:&quot;&quot;},{&quot;family&quot;:&quot;Liu&quot;,&quot;given&quot;:&quot;Ruiling&quot;,&quot;parse-names&quot;:false,&quot;dropping-particle&quot;:&quot;&quot;,&quot;non-dropping-particle&quot;:&quot;&quot;},{&quot;family&quot;:&quot;Chang&quot;,&quot;given&quot;:&quot;Karen T.&quot;,&quot;parse-names&quot;:false,&quot;dropping-particle&quot;:&quot;&quot;,&quot;non-dropping-particle&quot;:&quot;&quot;},{&quot;family&quot;:&quot;Ellington&quot;,&quot;given&quot;:&quot;Sascha R.&quot;,&quot;parse-names&quot;:false,&quot;dropping-particle&quot;:&quot;&quot;,&quot;non-dropping-particle&quot;:&quot;&quot;},{&quot;family&quot;:&quot;Burkel&quot;,&quot;given&quot;:&quot;Veronica K.&quot;,&quot;parse-names&quot;:false,&quot;dropping-particle&quot;:&quot;&quot;,&quot;non-dropping-particle&quot;:&quot;&quot;},{&quot;family&quot;:&quot;Smoots&quot;,&quot;given&quot;:&quot;Ashley N.&quot;,&quot;parse-names&quot;:false,&quot;dropping-particle&quot;:&quot;&quot;,&quot;non-dropping-particle&quot;:&quot;&quot;},{&quot;family&quot;:&quot;Green&quot;,&quot;given&quot;:&quot;Caitlin J.&quot;,&quot;parse-names&quot;:false,&quot;dropping-particle&quot;:&quot;&quot;,&quot;non-dropping-particle&quot;:&quot;&quot;},{&quot;family&quot;:&quot;Licata&quot;,&quot;given&quot;:&quot;Charles&quot;,&quot;parse-names&quot;:false,&quot;dropping-particle&quot;:&quot;&quot;,&quot;non-dropping-particle&quot;:&quot;&quot;},{&quot;family&quot;:&quot;Zhang&quot;,&quot;given&quot;:&quot;Bicheng C.&quot;,&quot;parse-names&quot;:false,&quot;dropping-particle&quot;:&quot;&quot;,&quot;non-dropping-particle&quot;:&quot;&quot;},{&quot;family&quot;:&quot;Alimchandani&quot;,&quot;given&quot;:&quot;Meghna&quot;,&quot;parse-names&quot;:false,&quot;dropping-particle&quot;:&quot;&quot;,&quot;non-dropping-particle&quot;:&quot;&quot;},{&quot;family&quot;:&quot;Mba-Jonas&quot;,&quot;given&quot;:&quot;Adamma&quot;,&quot;parse-names&quot;:false,&quot;dropping-particle&quot;:&quot;&quot;,&quot;non-dropping-particle&quot;:&quot;&quot;},{&quot;family&quot;:&quot;Martin&quot;,&quot;given&quot;:&quot;Stacey W.&quot;,&quot;parse-names&quot;:false,&quot;dropping-particle&quot;:&quot;&quot;,&quot;non-dropping-particle&quot;:&quot;&quot;},{&quot;family&quot;:&quot;Gee&quot;,&quot;given&quot;:&quot;Julianne M.&quot;,&quot;parse-names&quot;:false,&quot;dropping-particle&quot;:&quot;&quot;,&quot;non-dropping-particle&quot;:&quot;&quot;},{&quot;family&quot;:&quot;Meaney-Delman&quot;,&quot;given&quot;:&quot;Dana M.&quot;,&quot;parse-names&quot;:false,&quot;dropping-particle&quot;:&quot;&quot;,&quot;non-dropping-particle&quot;:&quot;&quot;}],&quot;container-title&quot;:&quot;New England Journal of Medicine&quot;,&quot;accessed&quot;:{&quot;date-parts&quot;:[[2022,7,12]]},&quot;DOI&quot;:&quot;10.1056/NEJMOA2104983/SUPPL_FILE/NEJMOA2104983_DATA-SHARING.PDF&quot;,&quot;ISSN&quot;:&quot;0028-4793&quot;,&quot;PMID&quot;:&quot;33882218&quot;,&quot;URL&quot;:&quot;https://www.nejm.org/doi/full/10.1056/nejmoa2104983&quot;,&quot;issued&quot;:{&quot;date-parts&quot;:[[2021,6,17]]},&quot;page&quot;:&quot;2273-2282&quot;,&quot;abstract&quot;:&quot;BACKGROUND Many pregnant persons in the United States are receiving messenger RNA (mRNA) coronavirus disease 2019 (Covid-19) vaccines, but data are limited on their safety in pregnancy. METHODS From December 14, 2020, to February 28, 2021, we used data from the \&quot;v-safe after vaccination health checker\&quot; surveillance system, the v-safe pregnancy registry, and the Vaccine Adverse Event Reporting System (VAERS) to characterize the initial safety of mRNA Covid-19 vaccines in pregnant persons. RESULTS A total of 35,691 v-safe participants 16 to 54 years of age identified as pregnant. Injection-site pain was reported more frequently among pregnant persons than among nonpregnant women, whereas headache, myalgia, chills, and fever were reported less frequently. Among 3958 participants enrolled in the v-safe pregnancy registry, 827 had a completed pregnancy, of which 115 (13.9%) resulted in a pregnancy loss and 712 (86.1%) resulted in a live birth (mostly among participants with vaccination in the third trimester). Adverse neonatal outcomes included preterm birth (in 9.4%) and small size for gestational age (in 3.2%); no neonatal deaths were reported. Although not directly comparable, calculated proportions of adverse pregnancy and neonatal outcomes in persons vaccinated against Covid-19 who had a completed pregnancy were similar to incidences reported in studies involving pregnant women that were conducted before the Covid-19 pandemic. Among 221 pregnancy-related adverse events reported to the VAERS, the most frequently reported event was spontaneous abortion (46 cases). CONCLUSIONS Preliminary findings did not show obvious safety signals among pregnant persons who received mRNA Covid-19 vaccines. However, more longitudinal follow-up, including follow-up of large numbers of women vaccinated earlier in pregnancy, is necessary to inform maternal, pregnancy, and infant outcomes.&quot;,&quot;publisher&quot;:&quot;Massachusetts Medical Society&quot;,&quot;issue&quot;:&quot;24&quot;,&quot;volume&quot;:&quot;384&quot;,&quot;container-title-short&quot;:&quot;&quot;},&quot;isTemporary&quot;:false}]},{&quot;citationID&quot;:&quot;MENDELEY_CITATION_59eeb1a0-8c7e-42b6-a29f-85c311a51ba5&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&quot;,&quot;citationItems&quot;:[{&quot;id&quot;:&quot;f98a23e6-6641-36a0-af0f-1bc6a655cc56&quot;,&quot;itemData&quot;:{&quot;type&quot;:&quot;article-journal&quot;,&quot;id&quot;:&quot;f98a23e6-6641-36a0-af0f-1bc6a655cc56&quot;,&quot;title&quot;:&quot;Short-term Reactions Among Pregnant and Lactating Individuals in the First Wave of the COVID-19 Vaccine Rollout&quot;,&quot;author&quot;:[{&quot;family&quot;:&quot;Kachikis&quot;,&quot;given&quot;:&quot;Alisa&quot;,&quot;parse-names&quot;:false,&quot;dropping-particle&quot;:&quot;&quot;,&quot;non-dropping-particle&quot;:&quot;&quot;},{&quot;family&quot;:&quot;Englund&quot;,&quot;given&quot;:&quot;Janet A.&quot;,&quot;parse-names&quot;:false,&quot;dropping-particle&quot;:&quot;&quot;,&quot;non-dropping-particle&quot;:&quot;&quot;},{&quot;family&quot;:&quot;Singleton&quot;,&quot;given&quot;:&quot;Michael&quot;,&quot;parse-names&quot;:false,&quot;dropping-particle&quot;:&quot;&quot;,&quot;non-dropping-particle&quot;:&quot;&quot;},{&quot;family&quot;:&quot;Covelli&quot;,&quot;given&quot;:&quot;Isabela&quot;,&quot;parse-names&quot;:false,&quot;dropping-particle&quot;:&quot;&quot;,&quot;non-dropping-particle&quot;:&quot;&quot;},{&quot;family&quot;:&quot;Drake&quot;,&quot;given&quot;:&quot;Alison L.&quot;,&quot;parse-names&quot;:false,&quot;dropping-particle&quot;:&quot;&quot;,&quot;non-dropping-particle&quot;:&quot;&quot;},{&quot;family&quot;:&quot;Eckert&quot;,&quot;given&quot;:&quot;Linda O.&quot;,&quot;parse-names&quot;:false,&quot;dropping-particle&quot;:&quot;&quot;,&quot;non-dropping-particle&quot;:&quot;&quot;}],&quot;container-title&quot;:&quot;JAMA Network Open&quot;,&quot;accessed&quot;:{&quot;date-parts&quot;:[[2022,7,12]]},&quot;DOI&quot;:&quot;10.1001/JAMANETWORKOPEN.2021.21310&quot;,&quot;ISSN&quot;:&quot;25743805&quot;,&quot;PMID&quot;:&quot;34402893&quot;,&quot;URL&quot;:&quot;https://jamanetwork.com/journals/jamanetworkopen/fullarticle/2783112&quot;,&quot;issued&quot;:{&quot;date-parts&quot;:[[2021,8,2]]},&quot;page&quot;:&quot;e2121310-e2121310&quot;,&quot;publisher&quot;:&quot;American Medical Association&quot;,&quot;issue&quot;:&quot;8&quot;,&quot;volume&quot;:&quot;4&quot;,&quot;container-title-short&quot;:&quot;&quot;},&quot;isTemporary&quot;:false}]}]"/>
    <we:property name="MENDELEY_CITATIONS_STYLE" value="{&quot;id&quot;:&quot;https://www.zotero.org/styles/nature&quot;,&quot;title&quot;:&quot;Natur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Placeholder3</b:Tag>
    <b:SourceType>Book</b:SourceType>
    <b:Guid>{7D2D19D7-68E8-9741-BC19-CBC0E269AC6C}</b:Guid>
    <b:RefOrder>1</b:RefOrder>
  </b:Source>
  <b:Source>
    <b:Tag>Placeholder4</b:Tag>
    <b:SourceType>Book</b:SourceType>
    <b:Guid>{DA7E15BC-5B03-1447-8C33-79B0825A25D6}</b:Guid>
    <b:RefOrder>2</b:RefOrder>
  </b:Source>
</b:Sources>
</file>

<file path=customXml/itemProps1.xml><?xml version="1.0" encoding="utf-8"?>
<ds:datastoreItem xmlns:ds="http://schemas.openxmlformats.org/officeDocument/2006/customXml" ds:itemID="{9717EAC4-502F-9A4C-9D28-A7E29736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3696</TotalTime>
  <Pages>9</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Nguyen-Le</dc:creator>
  <cp:keywords/>
  <dc:description/>
  <cp:lastModifiedBy>Duy Nguyen-Le</cp:lastModifiedBy>
  <cp:revision>170</cp:revision>
  <dcterms:created xsi:type="dcterms:W3CDTF">2022-07-06T15:37:00Z</dcterms:created>
  <dcterms:modified xsi:type="dcterms:W3CDTF">2022-07-22T06:56:00Z</dcterms:modified>
</cp:coreProperties>
</file>