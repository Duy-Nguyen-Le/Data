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285" w14:textId="77777777" w:rsidR="00D42DC8" w:rsidRPr="00D42DC8" w:rsidRDefault="00D42DC8" w:rsidP="00397F03">
      <w:pPr>
        <w:spacing w:before="120" w:after="120"/>
        <w:jc w:val="center"/>
        <w:rPr>
          <w:rFonts w:ascii="Arial" w:hAnsi="Arial" w:cs="Arial"/>
          <w:b/>
          <w:color w:val="000000" w:themeColor="text1"/>
          <w:sz w:val="26"/>
          <w:szCs w:val="26"/>
          <w:lang w:val="vi-VN"/>
        </w:rPr>
      </w:pPr>
      <w:r>
        <w:rPr>
          <w:rFonts w:ascii="Arial" w:hAnsi="Arial" w:cs="Arial"/>
          <w:b/>
          <w:color w:val="000000" w:themeColor="text1"/>
          <w:sz w:val="26"/>
          <w:szCs w:val="26"/>
          <w:lang w:val="vi-VN"/>
        </w:rPr>
        <w:t>Fulltext</w:t>
      </w:r>
    </w:p>
    <w:p w14:paraId="178BB8B6" w14:textId="77777777" w:rsidR="00617BFF" w:rsidRPr="00397F03" w:rsidRDefault="00D42DC8" w:rsidP="00397F03">
      <w:pPr>
        <w:spacing w:before="120" w:after="120"/>
        <w:jc w:val="center"/>
        <w:rPr>
          <w:rFonts w:ascii="Arial" w:hAnsi="Arial" w:cs="Arial"/>
          <w:b/>
          <w:color w:val="000000" w:themeColor="text1"/>
          <w:sz w:val="26"/>
          <w:szCs w:val="26"/>
        </w:rPr>
      </w:pPr>
      <w:r w:rsidRPr="00397F03">
        <w:rPr>
          <w:rFonts w:ascii="Arial" w:hAnsi="Arial" w:cs="Arial"/>
          <w:b/>
          <w:color w:val="000000" w:themeColor="text1"/>
          <w:sz w:val="26"/>
          <w:szCs w:val="26"/>
        </w:rPr>
        <w:t>CORRELATION BETWEEN MORPHOMETRIC, KINETIC PARAMETERS AND LIVE BIRTH RATE UPON TRANSFERING A GOOD-QUALITY BLASTOCYST</w:t>
      </w:r>
    </w:p>
    <w:p w14:paraId="6639E346" w14:textId="77777777" w:rsidR="00617BFF" w:rsidRPr="00D42DC8" w:rsidRDefault="007C4222" w:rsidP="00D42DC8">
      <w:pPr>
        <w:spacing w:before="120" w:after="120"/>
        <w:jc w:val="center"/>
        <w:rPr>
          <w:rFonts w:ascii="Arial" w:hAnsi="Arial" w:cs="Arial"/>
          <w:b/>
          <w:color w:val="000000" w:themeColor="text1"/>
          <w:sz w:val="18"/>
          <w:szCs w:val="18"/>
          <w:vertAlign w:val="superscript"/>
          <w:lang w:val="vi-VN"/>
        </w:rPr>
      </w:pPr>
      <w:r w:rsidRPr="00397F03">
        <w:rPr>
          <w:rFonts w:ascii="Arial" w:hAnsi="Arial" w:cs="Arial"/>
          <w:b/>
          <w:color w:val="000000" w:themeColor="text1"/>
          <w:sz w:val="18"/>
          <w:szCs w:val="18"/>
        </w:rPr>
        <w:t>Thanh L</w:t>
      </w:r>
      <w:r w:rsidR="00C62FF9" w:rsidRPr="00397F03">
        <w:rPr>
          <w:rFonts w:ascii="Arial" w:hAnsi="Arial" w:cs="Arial"/>
          <w:b/>
          <w:color w:val="000000" w:themeColor="text1"/>
          <w:sz w:val="18"/>
          <w:szCs w:val="18"/>
          <w:lang w:val="vi-VN"/>
        </w:rPr>
        <w:t>.</w:t>
      </w:r>
      <w:r w:rsidRPr="00397F03">
        <w:rPr>
          <w:rFonts w:ascii="Arial" w:hAnsi="Arial" w:cs="Arial"/>
          <w:b/>
          <w:color w:val="000000" w:themeColor="text1"/>
          <w:sz w:val="18"/>
          <w:szCs w:val="18"/>
        </w:rPr>
        <w:t xml:space="preserve">H. </w:t>
      </w:r>
      <w:r w:rsidR="00D42DC8">
        <w:rPr>
          <w:rFonts w:ascii="Arial" w:hAnsi="Arial" w:cs="Arial"/>
          <w:b/>
          <w:color w:val="000000" w:themeColor="text1"/>
          <w:sz w:val="18"/>
          <w:szCs w:val="18"/>
        </w:rPr>
        <w:t>Tran</w:t>
      </w:r>
      <w:r w:rsidR="00D42DC8">
        <w:rPr>
          <w:rFonts w:ascii="Arial" w:hAnsi="Arial" w:cs="Arial"/>
          <w:b/>
          <w:color w:val="000000" w:themeColor="text1"/>
          <w:sz w:val="18"/>
          <w:szCs w:val="18"/>
          <w:lang w:val="vi-VN"/>
        </w:rPr>
        <w:t xml:space="preserve"> </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vertAlign w:val="superscript"/>
        </w:rPr>
        <w:t>1,2</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rPr>
        <w:t>, Dung P. Nguyen</w:t>
      </w:r>
      <w:r w:rsidR="00D42DC8">
        <w:rPr>
          <w:rFonts w:ascii="Arial" w:hAnsi="Arial" w:cs="Arial"/>
          <w:b/>
          <w:color w:val="000000" w:themeColor="text1"/>
          <w:sz w:val="18"/>
          <w:szCs w:val="18"/>
          <w:lang w:val="vi-VN"/>
        </w:rPr>
        <w:t xml:space="preserve"> </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vertAlign w:val="superscript"/>
        </w:rPr>
        <w:t>1,2</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rPr>
        <w:t xml:space="preserve">, Duy L. Nguyen </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vertAlign w:val="superscript"/>
        </w:rPr>
        <w:t>2</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rPr>
        <w:t xml:space="preserve">, Toan D. Pham </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vertAlign w:val="superscript"/>
        </w:rPr>
        <w:t>2</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rPr>
        <w:t>, Tuong M.Ho</w:t>
      </w:r>
      <w:r w:rsidR="00D42DC8">
        <w:rPr>
          <w:rFonts w:ascii="Arial" w:hAnsi="Arial" w:cs="Arial"/>
          <w:b/>
          <w:color w:val="000000" w:themeColor="text1"/>
          <w:sz w:val="18"/>
          <w:szCs w:val="18"/>
          <w:lang w:val="vi-VN"/>
        </w:rPr>
        <w:t xml:space="preserve"> </w:t>
      </w:r>
      <w:r w:rsidR="00D42DC8">
        <w:rPr>
          <w:rFonts w:ascii="Arial" w:hAnsi="Arial" w:cs="Arial"/>
          <w:b/>
          <w:color w:val="000000" w:themeColor="text1"/>
          <w:sz w:val="18"/>
          <w:szCs w:val="18"/>
          <w:vertAlign w:val="superscript"/>
          <w:lang w:val="vi-VN"/>
        </w:rPr>
        <w:t>(</w:t>
      </w:r>
      <w:r w:rsidRPr="00397F03">
        <w:rPr>
          <w:rFonts w:ascii="Arial" w:hAnsi="Arial" w:cs="Arial"/>
          <w:b/>
          <w:color w:val="000000" w:themeColor="text1"/>
          <w:sz w:val="18"/>
          <w:szCs w:val="18"/>
          <w:vertAlign w:val="superscript"/>
        </w:rPr>
        <w:t>2,3</w:t>
      </w:r>
      <w:r w:rsidR="00D42DC8">
        <w:rPr>
          <w:rFonts w:ascii="Arial" w:hAnsi="Arial" w:cs="Arial"/>
          <w:b/>
          <w:color w:val="000000" w:themeColor="text1"/>
          <w:sz w:val="18"/>
          <w:szCs w:val="18"/>
          <w:vertAlign w:val="superscript"/>
          <w:lang w:val="vi-VN"/>
        </w:rPr>
        <w:t>)</w:t>
      </w:r>
    </w:p>
    <w:p w14:paraId="55D0E75E" w14:textId="77777777" w:rsidR="00617BFF" w:rsidRPr="00397F03" w:rsidRDefault="007C4222" w:rsidP="00D42DC8">
      <w:pPr>
        <w:jc w:val="right"/>
        <w:rPr>
          <w:rFonts w:ascii="Arial" w:hAnsi="Arial" w:cs="Arial"/>
          <w:i/>
          <w:color w:val="000000" w:themeColor="text1"/>
          <w:sz w:val="18"/>
          <w:szCs w:val="18"/>
        </w:rPr>
      </w:pPr>
      <w:r w:rsidRPr="00397F03">
        <w:rPr>
          <w:rFonts w:ascii="Arial" w:hAnsi="Arial" w:cs="Arial"/>
          <w:color w:val="000000" w:themeColor="text1"/>
          <w:sz w:val="26"/>
          <w:szCs w:val="26"/>
          <w:vertAlign w:val="superscript"/>
        </w:rPr>
        <w:t>1</w:t>
      </w:r>
      <w:r w:rsidRPr="00397F03">
        <w:rPr>
          <w:rFonts w:ascii="Arial" w:hAnsi="Arial" w:cs="Arial"/>
          <w:color w:val="000000" w:themeColor="text1"/>
          <w:sz w:val="26"/>
          <w:szCs w:val="26"/>
        </w:rPr>
        <w:t xml:space="preserve"> </w:t>
      </w:r>
      <w:r w:rsidRPr="00397F03">
        <w:rPr>
          <w:rFonts w:ascii="Arial" w:hAnsi="Arial" w:cs="Arial"/>
          <w:i/>
          <w:color w:val="000000" w:themeColor="text1"/>
          <w:sz w:val="18"/>
          <w:szCs w:val="18"/>
        </w:rPr>
        <w:t>IVFMD PN, My Duc Phu Nhuan Hospital, Ho Chi Minh City, Vietnam</w:t>
      </w:r>
    </w:p>
    <w:p w14:paraId="4A48F36A" w14:textId="77777777" w:rsidR="00617BFF" w:rsidRPr="00397F03" w:rsidRDefault="007C4222" w:rsidP="00D42DC8">
      <w:pPr>
        <w:jc w:val="right"/>
        <w:rPr>
          <w:rFonts w:ascii="Arial" w:hAnsi="Arial" w:cs="Arial"/>
          <w:i/>
          <w:color w:val="000000" w:themeColor="text1"/>
          <w:sz w:val="18"/>
          <w:szCs w:val="18"/>
        </w:rPr>
      </w:pPr>
      <w:r w:rsidRPr="00397F03">
        <w:rPr>
          <w:rFonts w:ascii="Arial" w:hAnsi="Arial" w:cs="Arial"/>
          <w:i/>
          <w:color w:val="000000" w:themeColor="text1"/>
          <w:sz w:val="18"/>
          <w:szCs w:val="18"/>
          <w:vertAlign w:val="superscript"/>
        </w:rPr>
        <w:t xml:space="preserve">2 </w:t>
      </w:r>
      <w:r w:rsidRPr="00397F03">
        <w:rPr>
          <w:rFonts w:ascii="Arial" w:hAnsi="Arial" w:cs="Arial"/>
          <w:i/>
          <w:color w:val="000000" w:themeColor="text1"/>
          <w:sz w:val="18"/>
          <w:szCs w:val="18"/>
        </w:rPr>
        <w:t>HOPE Research Center, My Duc Hospital, Ho Chi Minh City, Vietnam</w:t>
      </w:r>
    </w:p>
    <w:p w14:paraId="6BAF036B" w14:textId="77777777" w:rsidR="00617BFF" w:rsidRPr="00397F03" w:rsidRDefault="007C4222" w:rsidP="00D42DC8">
      <w:pPr>
        <w:jc w:val="right"/>
        <w:rPr>
          <w:rFonts w:ascii="Arial" w:hAnsi="Arial" w:cs="Arial"/>
          <w:i/>
          <w:color w:val="000000" w:themeColor="text1"/>
          <w:sz w:val="18"/>
          <w:szCs w:val="18"/>
        </w:rPr>
      </w:pPr>
      <w:r w:rsidRPr="00397F03">
        <w:rPr>
          <w:rFonts w:ascii="Arial" w:hAnsi="Arial" w:cs="Arial"/>
          <w:i/>
          <w:color w:val="000000" w:themeColor="text1"/>
          <w:sz w:val="18"/>
          <w:szCs w:val="18"/>
          <w:vertAlign w:val="superscript"/>
        </w:rPr>
        <w:t xml:space="preserve">3 </w:t>
      </w:r>
      <w:r w:rsidRPr="00397F03">
        <w:rPr>
          <w:rFonts w:ascii="Arial" w:hAnsi="Arial" w:cs="Arial"/>
          <w:i/>
          <w:color w:val="000000" w:themeColor="text1"/>
          <w:sz w:val="18"/>
          <w:szCs w:val="18"/>
        </w:rPr>
        <w:t>IVFMD, My Duc Hospital, Ho Chi Minh City, Vietnam</w:t>
      </w:r>
    </w:p>
    <w:p w14:paraId="34231EE0" w14:textId="77777777" w:rsidR="00397F03" w:rsidRPr="00AB0F51" w:rsidRDefault="00397F03" w:rsidP="009A7627">
      <w:pPr>
        <w:spacing w:before="120" w:after="120"/>
        <w:jc w:val="both"/>
        <w:rPr>
          <w:b/>
          <w:color w:val="000000" w:themeColor="text1"/>
          <w:sz w:val="20"/>
          <w:szCs w:val="20"/>
          <w:lang w:val="vi-VN"/>
        </w:rPr>
      </w:pPr>
      <w:r w:rsidRPr="00AB0F51">
        <w:rPr>
          <w:b/>
          <w:color w:val="000000" w:themeColor="text1"/>
          <w:sz w:val="20"/>
          <w:szCs w:val="20"/>
          <w:lang w:val="vi-VN"/>
        </w:rPr>
        <w:t>SUMMARY</w:t>
      </w:r>
    </w:p>
    <w:p w14:paraId="42644CB8" w14:textId="77777777" w:rsidR="00397F03" w:rsidRPr="00AB0F51" w:rsidRDefault="00397F03" w:rsidP="009A7627">
      <w:pPr>
        <w:spacing w:before="120" w:after="120"/>
        <w:jc w:val="both"/>
        <w:rPr>
          <w:b/>
          <w:color w:val="000000" w:themeColor="text1"/>
          <w:sz w:val="20"/>
          <w:szCs w:val="20"/>
          <w:lang w:val="vi-VN"/>
        </w:rPr>
      </w:pPr>
      <w:r w:rsidRPr="00AB0F51">
        <w:rPr>
          <w:b/>
          <w:color w:val="000000" w:themeColor="text1"/>
          <w:sz w:val="20"/>
          <w:szCs w:val="20"/>
          <w:lang w:val="vi-VN"/>
        </w:rPr>
        <w:t>Objective</w:t>
      </w:r>
    </w:p>
    <w:p w14:paraId="1CE0046A" w14:textId="77777777" w:rsidR="00617BFF" w:rsidRPr="00AB0F51" w:rsidRDefault="007C4222" w:rsidP="009A7627">
      <w:pPr>
        <w:spacing w:before="120" w:after="120"/>
        <w:jc w:val="both"/>
        <w:rPr>
          <w:b/>
          <w:color w:val="000000" w:themeColor="text1"/>
          <w:sz w:val="20"/>
          <w:szCs w:val="20"/>
        </w:rPr>
      </w:pPr>
      <w:r w:rsidRPr="00AB0F51">
        <w:rPr>
          <w:color w:val="000000" w:themeColor="text1"/>
          <w:sz w:val="20"/>
          <w:szCs w:val="20"/>
        </w:rPr>
        <w:t>Among good</w:t>
      </w:r>
      <w:r w:rsidR="00004184" w:rsidRPr="00AB0F51">
        <w:rPr>
          <w:color w:val="000000" w:themeColor="text1"/>
          <w:sz w:val="20"/>
          <w:szCs w:val="20"/>
          <w:lang w:val="vi-VN"/>
        </w:rPr>
        <w:t>-</w:t>
      </w:r>
      <w:r w:rsidRPr="00AB0F51">
        <w:rPr>
          <w:color w:val="000000" w:themeColor="text1"/>
          <w:sz w:val="20"/>
          <w:szCs w:val="20"/>
        </w:rPr>
        <w:t>quality blastocysts, there was less evidence about the benefits of combination between morphometric and kinetic parameters in choosing an embryo for transfer. This study aimed to evaluate the correlation between blastocyst morphometric, kinetics parameters and live birth (LB) when transferring a good</w:t>
      </w:r>
      <w:r w:rsidR="00004184" w:rsidRPr="00AB0F51">
        <w:rPr>
          <w:color w:val="000000" w:themeColor="text1"/>
          <w:sz w:val="20"/>
          <w:szCs w:val="20"/>
          <w:lang w:val="vi-VN"/>
        </w:rPr>
        <w:t xml:space="preserve">-quality </w:t>
      </w:r>
      <w:r w:rsidRPr="00AB0F51">
        <w:rPr>
          <w:color w:val="000000" w:themeColor="text1"/>
          <w:sz w:val="20"/>
          <w:szCs w:val="20"/>
        </w:rPr>
        <w:t>blastocyst.</w:t>
      </w:r>
    </w:p>
    <w:p w14:paraId="59161A9E" w14:textId="77777777" w:rsidR="00397F03" w:rsidRPr="00AB0F51" w:rsidRDefault="009A7627" w:rsidP="009A7627">
      <w:pPr>
        <w:spacing w:before="120" w:after="120"/>
        <w:jc w:val="both"/>
        <w:rPr>
          <w:b/>
          <w:color w:val="000000" w:themeColor="text1"/>
          <w:sz w:val="20"/>
          <w:szCs w:val="20"/>
          <w:lang w:val="vi-VN"/>
        </w:rPr>
      </w:pPr>
      <w:r w:rsidRPr="00AB0F51">
        <w:rPr>
          <w:b/>
          <w:color w:val="000000" w:themeColor="text1"/>
          <w:sz w:val="20"/>
          <w:szCs w:val="20"/>
        </w:rPr>
        <w:t>Material</w:t>
      </w:r>
      <w:r w:rsidR="00F026D6" w:rsidRPr="00AB0F51">
        <w:rPr>
          <w:b/>
          <w:color w:val="000000" w:themeColor="text1"/>
          <w:sz w:val="20"/>
          <w:szCs w:val="20"/>
          <w:lang w:val="vi-VN"/>
        </w:rPr>
        <w:t>s</w:t>
      </w:r>
      <w:r w:rsidRPr="00AB0F51">
        <w:rPr>
          <w:b/>
          <w:color w:val="000000" w:themeColor="text1"/>
          <w:sz w:val="20"/>
          <w:szCs w:val="20"/>
          <w:lang w:val="vi-VN"/>
        </w:rPr>
        <w:t xml:space="preserve"> -</w:t>
      </w:r>
      <w:r w:rsidR="007C4222" w:rsidRPr="00AB0F51">
        <w:rPr>
          <w:b/>
          <w:color w:val="000000" w:themeColor="text1"/>
          <w:sz w:val="20"/>
          <w:szCs w:val="20"/>
        </w:rPr>
        <w:t>Methods</w:t>
      </w:r>
    </w:p>
    <w:p w14:paraId="4007FD82" w14:textId="77777777" w:rsidR="00617BFF" w:rsidRPr="00AB0F51" w:rsidRDefault="00737FB6" w:rsidP="009A7627">
      <w:pPr>
        <w:spacing w:before="120" w:after="120"/>
        <w:jc w:val="both"/>
        <w:rPr>
          <w:b/>
          <w:color w:val="000000" w:themeColor="text1"/>
          <w:sz w:val="20"/>
          <w:szCs w:val="20"/>
        </w:rPr>
      </w:pPr>
      <w:r w:rsidRPr="00AB0F51">
        <w:rPr>
          <w:color w:val="000000" w:themeColor="text1"/>
          <w:sz w:val="20"/>
          <w:szCs w:val="20"/>
          <w:lang w:val="vi-VN"/>
        </w:rPr>
        <w:t xml:space="preserve">A </w:t>
      </w:r>
      <w:r w:rsidR="007C4222" w:rsidRPr="00AB0F51">
        <w:rPr>
          <w:color w:val="000000" w:themeColor="text1"/>
          <w:sz w:val="20"/>
          <w:szCs w:val="20"/>
        </w:rPr>
        <w:t xml:space="preserve">retrospective study of 203 elective single blastocyst transfer (eSBT) cycles at My Duc Phu Nhuan Hospital </w:t>
      </w:r>
      <w:r w:rsidR="00AE4A9E" w:rsidRPr="00AB0F51">
        <w:rPr>
          <w:color w:val="000000" w:themeColor="text1"/>
          <w:sz w:val="20"/>
          <w:szCs w:val="20"/>
        </w:rPr>
        <w:t>in</w:t>
      </w:r>
      <w:r w:rsidR="00AE4A9E" w:rsidRPr="00AB0F51">
        <w:rPr>
          <w:color w:val="000000" w:themeColor="text1"/>
          <w:sz w:val="20"/>
          <w:szCs w:val="20"/>
          <w:lang w:val="vi-VN"/>
        </w:rPr>
        <w:t xml:space="preserve"> VietNam between </w:t>
      </w:r>
      <w:r w:rsidR="007C4222" w:rsidRPr="00AB0F51">
        <w:rPr>
          <w:color w:val="000000" w:themeColor="text1"/>
          <w:sz w:val="20"/>
          <w:szCs w:val="20"/>
        </w:rPr>
        <w:t>October 2018</w:t>
      </w:r>
      <w:r w:rsidR="008B5B14" w:rsidRPr="00AB0F51">
        <w:rPr>
          <w:color w:val="000000" w:themeColor="text1"/>
          <w:sz w:val="20"/>
          <w:szCs w:val="20"/>
          <w:lang w:val="vi-VN"/>
        </w:rPr>
        <w:t xml:space="preserve"> and</w:t>
      </w:r>
      <w:r w:rsidR="007C4222" w:rsidRPr="00AB0F51">
        <w:rPr>
          <w:color w:val="000000" w:themeColor="text1"/>
          <w:sz w:val="20"/>
          <w:szCs w:val="20"/>
        </w:rPr>
        <w:t xml:space="preserve"> November 2020. </w:t>
      </w:r>
      <w:r w:rsidRPr="00AB0F51">
        <w:rPr>
          <w:sz w:val="20"/>
          <w:szCs w:val="20"/>
          <w:lang w:val="vi-VN"/>
        </w:rPr>
        <w:t>Kinetic parameters reflecting blastocyst development were annotated as timings of</w:t>
      </w:r>
      <w:r w:rsidRPr="00AB0F51">
        <w:rPr>
          <w:sz w:val="20"/>
          <w:szCs w:val="20"/>
        </w:rPr>
        <w:t xml:space="preserve"> blastulation </w:t>
      </w:r>
      <w:r w:rsidRPr="00AB0F51">
        <w:rPr>
          <w:sz w:val="20"/>
          <w:szCs w:val="20"/>
          <w:lang w:val="vi-VN"/>
        </w:rPr>
        <w:t>(</w:t>
      </w:r>
      <w:r w:rsidRPr="00AB0F51">
        <w:rPr>
          <w:sz w:val="20"/>
          <w:szCs w:val="20"/>
        </w:rPr>
        <w:t>tSB</w:t>
      </w:r>
      <w:r w:rsidRPr="00AB0F51">
        <w:rPr>
          <w:sz w:val="20"/>
          <w:szCs w:val="20"/>
          <w:lang w:val="vi-VN"/>
        </w:rPr>
        <w:t>)</w:t>
      </w:r>
      <w:r w:rsidRPr="00AB0F51">
        <w:rPr>
          <w:sz w:val="20"/>
          <w:szCs w:val="20"/>
        </w:rPr>
        <w:t xml:space="preserve">, full blastocyst </w:t>
      </w:r>
      <w:r w:rsidRPr="00AB0F51">
        <w:rPr>
          <w:sz w:val="20"/>
          <w:szCs w:val="20"/>
          <w:lang w:val="vi-VN"/>
        </w:rPr>
        <w:t>(</w:t>
      </w:r>
      <w:r w:rsidRPr="00AB0F51">
        <w:rPr>
          <w:sz w:val="20"/>
          <w:szCs w:val="20"/>
        </w:rPr>
        <w:t>tB</w:t>
      </w:r>
      <w:r w:rsidRPr="00AB0F51">
        <w:rPr>
          <w:sz w:val="20"/>
          <w:szCs w:val="20"/>
          <w:lang w:val="vi-VN"/>
        </w:rPr>
        <w:t>)</w:t>
      </w:r>
      <w:r w:rsidRPr="00AB0F51">
        <w:rPr>
          <w:sz w:val="20"/>
          <w:szCs w:val="20"/>
        </w:rPr>
        <w:t xml:space="preserve">, expanded blastocyst </w:t>
      </w:r>
      <w:r w:rsidRPr="00AB0F51">
        <w:rPr>
          <w:sz w:val="20"/>
          <w:szCs w:val="20"/>
          <w:lang w:val="vi-VN"/>
        </w:rPr>
        <w:t>(</w:t>
      </w:r>
      <w:r w:rsidRPr="00AB0F51">
        <w:rPr>
          <w:rStyle w:val="red-underline"/>
          <w:sz w:val="20"/>
          <w:szCs w:val="20"/>
        </w:rPr>
        <w:t>tEB</w:t>
      </w:r>
      <w:r w:rsidRPr="00AB0F51">
        <w:rPr>
          <w:rStyle w:val="red-underline"/>
          <w:sz w:val="20"/>
          <w:szCs w:val="20"/>
          <w:lang w:val="vi-VN"/>
        </w:rPr>
        <w:t>)</w:t>
      </w:r>
      <w:r w:rsidRPr="00AB0F51">
        <w:rPr>
          <w:sz w:val="20"/>
          <w:szCs w:val="20"/>
        </w:rPr>
        <w:t xml:space="preserve"> and duration of blastulation </w:t>
      </w:r>
      <w:r w:rsidRPr="00AB0F51">
        <w:rPr>
          <w:sz w:val="20"/>
          <w:szCs w:val="20"/>
          <w:lang w:val="vi-VN"/>
        </w:rPr>
        <w:t>(</w:t>
      </w:r>
      <w:r w:rsidRPr="00AB0F51">
        <w:rPr>
          <w:rStyle w:val="red-underline"/>
          <w:sz w:val="20"/>
          <w:szCs w:val="20"/>
        </w:rPr>
        <w:t>dB</w:t>
      </w:r>
      <w:r w:rsidRPr="00AB0F51">
        <w:rPr>
          <w:rStyle w:val="red-underline"/>
          <w:sz w:val="20"/>
          <w:szCs w:val="20"/>
          <w:lang w:val="vi-VN"/>
        </w:rPr>
        <w:t xml:space="preserve"> = </w:t>
      </w:r>
      <w:r w:rsidRPr="00AB0F51">
        <w:rPr>
          <w:rStyle w:val="red-underline"/>
          <w:sz w:val="20"/>
          <w:szCs w:val="20"/>
        </w:rPr>
        <w:t>tB</w:t>
      </w:r>
      <w:r w:rsidRPr="00AB0F51">
        <w:rPr>
          <w:sz w:val="20"/>
          <w:szCs w:val="20"/>
        </w:rPr>
        <w:t>–tSB</w:t>
      </w:r>
      <w:r w:rsidRPr="00AB0F51">
        <w:rPr>
          <w:rStyle w:val="red-underline"/>
          <w:sz w:val="20"/>
          <w:szCs w:val="20"/>
          <w:lang w:val="vi-VN"/>
        </w:rPr>
        <w:t>).</w:t>
      </w:r>
      <w:r w:rsidRPr="00AB0F51">
        <w:rPr>
          <w:sz w:val="20"/>
          <w:szCs w:val="20"/>
          <w:lang w:val="vi-VN"/>
        </w:rPr>
        <w:t xml:space="preserve"> </w:t>
      </w:r>
      <w:r w:rsidRPr="00AB0F51">
        <w:rPr>
          <w:color w:val="000000" w:themeColor="text1"/>
          <w:sz w:val="20"/>
          <w:szCs w:val="20"/>
          <w:lang w:val="vi-VN"/>
        </w:rPr>
        <w:t>The blastocyst morphometric parameter, including the maximum diameter of blastocoel (d), and scoring of inner cell mass (ICM), and scoring of trophectoderm (TE), were recorded at 114 - 116 hours post-insemination (hpi) using the CCM-iBIS time-lapse monitoring system (Astec, Japan).</w:t>
      </w:r>
      <w:r w:rsidR="007C4222" w:rsidRPr="00AB0F51">
        <w:rPr>
          <w:color w:val="000000" w:themeColor="text1"/>
          <w:sz w:val="20"/>
          <w:szCs w:val="20"/>
          <w:lang w:val="vi-VN"/>
        </w:rPr>
        <w:t xml:space="preserve"> </w:t>
      </w:r>
      <w:r w:rsidR="007C4222" w:rsidRPr="00AB0F51">
        <w:rPr>
          <w:color w:val="000000" w:themeColor="text1"/>
          <w:sz w:val="20"/>
          <w:szCs w:val="20"/>
        </w:rPr>
        <w:t xml:space="preserve">LB rate was analyzed in </w:t>
      </w:r>
      <w:r w:rsidR="00D83115" w:rsidRPr="00AB0F51">
        <w:rPr>
          <w:color w:val="000000" w:themeColor="text1"/>
          <w:sz w:val="20"/>
          <w:szCs w:val="20"/>
        </w:rPr>
        <w:t>four</w:t>
      </w:r>
      <w:r w:rsidR="007C4222" w:rsidRPr="00AB0F51">
        <w:rPr>
          <w:color w:val="000000" w:themeColor="text1"/>
          <w:sz w:val="20"/>
          <w:szCs w:val="20"/>
        </w:rPr>
        <w:t xml:space="preserve"> groups of blastocyst diameter. Multivariate logistic regression was used to find out parameters correlating to live birth.</w:t>
      </w:r>
    </w:p>
    <w:p w14:paraId="0D954377" w14:textId="77777777" w:rsidR="00397F03" w:rsidRPr="00AB0F51" w:rsidRDefault="007C4222" w:rsidP="009A7627">
      <w:pPr>
        <w:spacing w:before="120" w:after="120"/>
        <w:jc w:val="both"/>
        <w:rPr>
          <w:b/>
          <w:color w:val="000000" w:themeColor="text1"/>
          <w:sz w:val="20"/>
          <w:szCs w:val="20"/>
          <w:lang w:val="vi-VN"/>
        </w:rPr>
      </w:pPr>
      <w:r w:rsidRPr="00AB0F51">
        <w:rPr>
          <w:b/>
          <w:color w:val="000000" w:themeColor="text1"/>
          <w:sz w:val="20"/>
          <w:szCs w:val="20"/>
        </w:rPr>
        <w:t>Results</w:t>
      </w:r>
    </w:p>
    <w:p w14:paraId="3249DA8A" w14:textId="77777777" w:rsidR="00617BFF" w:rsidRPr="00AB0F51" w:rsidRDefault="007C4222" w:rsidP="009A7627">
      <w:pPr>
        <w:spacing w:before="120" w:after="120"/>
        <w:jc w:val="both"/>
        <w:rPr>
          <w:b/>
          <w:color w:val="000000" w:themeColor="text1"/>
          <w:sz w:val="20"/>
          <w:szCs w:val="20"/>
        </w:rPr>
      </w:pPr>
      <w:r w:rsidRPr="00AB0F51">
        <w:rPr>
          <w:color w:val="000000" w:themeColor="text1"/>
          <w:sz w:val="20"/>
          <w:szCs w:val="20"/>
        </w:rPr>
        <w:t>The median blastocyst diameter was 167.6µm (149.4 - 180.9µm). There was no significant difference in L</w:t>
      </w:r>
      <w:r w:rsidR="00EB6FC9" w:rsidRPr="00AB0F51">
        <w:rPr>
          <w:color w:val="000000" w:themeColor="text1"/>
          <w:sz w:val="20"/>
          <w:szCs w:val="20"/>
          <w:lang w:val="vi-VN"/>
        </w:rPr>
        <w:t>B</w:t>
      </w:r>
      <w:r w:rsidRPr="00AB0F51">
        <w:rPr>
          <w:color w:val="000000" w:themeColor="text1"/>
          <w:sz w:val="20"/>
          <w:szCs w:val="20"/>
        </w:rPr>
        <w:t xml:space="preserve"> rates among </w:t>
      </w:r>
      <w:r w:rsidR="00D83115" w:rsidRPr="00AB0F51">
        <w:rPr>
          <w:color w:val="000000" w:themeColor="text1"/>
          <w:sz w:val="20"/>
          <w:szCs w:val="20"/>
        </w:rPr>
        <w:t>four</w:t>
      </w:r>
      <w:r w:rsidRPr="00AB0F51">
        <w:rPr>
          <w:color w:val="000000" w:themeColor="text1"/>
          <w:sz w:val="20"/>
          <w:szCs w:val="20"/>
        </w:rPr>
        <w:t xml:space="preserve"> groups of blastocyst diameter (29.4%, 34.0%, 41.2%, and 45.1%, respectively; p = 0.36). Multivariate logistic regression revealed that there was no correlation between the blastocyst diameter, kinetics and LB when transferring a good</w:t>
      </w:r>
      <w:r w:rsidR="00004184" w:rsidRPr="00AB0F51">
        <w:rPr>
          <w:color w:val="000000" w:themeColor="text1"/>
          <w:sz w:val="20"/>
          <w:szCs w:val="20"/>
          <w:lang w:val="vi-VN"/>
        </w:rPr>
        <w:t>-qu</w:t>
      </w:r>
      <w:r w:rsidR="00004184" w:rsidRPr="00AB0F51">
        <w:rPr>
          <w:color w:val="000000" w:themeColor="text1"/>
          <w:sz w:val="20"/>
          <w:szCs w:val="20"/>
        </w:rPr>
        <w:t>ality</w:t>
      </w:r>
      <w:r w:rsidRPr="00AB0F51">
        <w:rPr>
          <w:color w:val="000000" w:themeColor="text1"/>
          <w:sz w:val="20"/>
          <w:szCs w:val="20"/>
        </w:rPr>
        <w:t xml:space="preserve"> blastocyst (d: OR 1.43, 95%CI: 0.72 - 3.14; tSB: OR 1.01, 95%CI: 0.95 - 1.06; tB: OR 1.02, 95%CI: 0.97 - 1.06; tEB: OR 1.00, 95%CI: 0.97 - 1.04; dB: OR 0.99, 95%CI: 0.95 - 1.03); while  ICM + TE quality was associated with LB (OR 3.03, 95%CI: 1.01 - 9.1). </w:t>
      </w:r>
    </w:p>
    <w:p w14:paraId="56519D59" w14:textId="77777777" w:rsidR="00397F03" w:rsidRPr="00AB0F51" w:rsidRDefault="007C4222" w:rsidP="009A7627">
      <w:pPr>
        <w:spacing w:before="120" w:after="120"/>
        <w:jc w:val="both"/>
        <w:rPr>
          <w:b/>
          <w:color w:val="000000" w:themeColor="text1"/>
          <w:sz w:val="20"/>
          <w:szCs w:val="20"/>
          <w:lang w:val="vi-VN"/>
        </w:rPr>
      </w:pPr>
      <w:r w:rsidRPr="00AB0F51">
        <w:rPr>
          <w:b/>
          <w:color w:val="000000" w:themeColor="text1"/>
          <w:sz w:val="20"/>
          <w:szCs w:val="20"/>
        </w:rPr>
        <w:t>Conclusions</w:t>
      </w:r>
    </w:p>
    <w:p w14:paraId="140E4889" w14:textId="77777777" w:rsidR="00617BFF" w:rsidRPr="00AB0F51" w:rsidRDefault="007C4222" w:rsidP="009A7627">
      <w:pPr>
        <w:spacing w:before="120" w:after="120"/>
        <w:jc w:val="both"/>
        <w:rPr>
          <w:color w:val="000000" w:themeColor="text1"/>
          <w:sz w:val="20"/>
          <w:szCs w:val="20"/>
        </w:rPr>
      </w:pPr>
      <w:r w:rsidRPr="00AB0F51">
        <w:rPr>
          <w:color w:val="000000" w:themeColor="text1"/>
          <w:sz w:val="20"/>
          <w:szCs w:val="20"/>
        </w:rPr>
        <w:t>This study revealed that blastocyst diameter and kinetics (tSB, tB, tEB, dB) of good</w:t>
      </w:r>
      <w:r w:rsidR="00004184" w:rsidRPr="00AB0F51">
        <w:rPr>
          <w:color w:val="000000" w:themeColor="text1"/>
          <w:sz w:val="20"/>
          <w:szCs w:val="20"/>
          <w:lang w:val="vi-VN"/>
        </w:rPr>
        <w:t>-</w:t>
      </w:r>
      <w:r w:rsidRPr="00AB0F51">
        <w:rPr>
          <w:color w:val="000000" w:themeColor="text1"/>
          <w:sz w:val="20"/>
          <w:szCs w:val="20"/>
        </w:rPr>
        <w:t xml:space="preserve">quality blastocysts were not correlated to live birth. </w:t>
      </w:r>
    </w:p>
    <w:p w14:paraId="03016426" w14:textId="77777777" w:rsidR="00AE4A9E" w:rsidRPr="00397F03" w:rsidRDefault="00AE4A9E" w:rsidP="009A7627">
      <w:pPr>
        <w:pStyle w:val="root-block-node"/>
        <w:spacing w:before="120" w:beforeAutospacing="0" w:after="120" w:afterAutospacing="0"/>
        <w:jc w:val="both"/>
        <w:rPr>
          <w:rFonts w:ascii="Arial" w:hAnsi="Arial" w:cs="Arial"/>
          <w:i/>
          <w:color w:val="000000" w:themeColor="text1"/>
          <w:sz w:val="20"/>
          <w:szCs w:val="20"/>
          <w:lang w:val="vi-VN"/>
        </w:rPr>
      </w:pPr>
      <w:r w:rsidRPr="00AB0F51">
        <w:rPr>
          <w:b/>
          <w:i/>
          <w:color w:val="000000" w:themeColor="text1"/>
          <w:sz w:val="20"/>
          <w:szCs w:val="20"/>
        </w:rPr>
        <w:t>Keywords</w:t>
      </w:r>
      <w:r w:rsidRPr="00AB0F51">
        <w:rPr>
          <w:b/>
          <w:i/>
          <w:color w:val="000000" w:themeColor="text1"/>
          <w:sz w:val="20"/>
          <w:szCs w:val="20"/>
          <w:lang w:val="vi-VN"/>
        </w:rPr>
        <w:t>:</w:t>
      </w:r>
      <w:r w:rsidRPr="00AB0F51">
        <w:rPr>
          <w:i/>
          <w:color w:val="000000" w:themeColor="text1"/>
          <w:sz w:val="20"/>
          <w:szCs w:val="20"/>
          <w:lang w:val="vi-VN"/>
        </w:rPr>
        <w:t xml:space="preserve"> </w:t>
      </w:r>
      <w:r w:rsidRPr="00AB0F51">
        <w:rPr>
          <w:bCs/>
          <w:i/>
          <w:color w:val="000000" w:themeColor="text1"/>
          <w:sz w:val="20"/>
          <w:szCs w:val="20"/>
        </w:rPr>
        <w:t>blastocyst diameter</w:t>
      </w:r>
      <w:r w:rsidRPr="00AB0F51">
        <w:rPr>
          <w:bCs/>
          <w:i/>
          <w:color w:val="000000" w:themeColor="text1"/>
          <w:sz w:val="20"/>
          <w:szCs w:val="20"/>
          <w:lang w:val="vi-VN"/>
        </w:rPr>
        <w:t xml:space="preserve">, </w:t>
      </w:r>
      <w:r w:rsidRPr="00AB0F51">
        <w:rPr>
          <w:i/>
          <w:color w:val="000000" w:themeColor="text1"/>
          <w:sz w:val="20"/>
          <w:szCs w:val="20"/>
          <w:lang w:val="vi-VN"/>
        </w:rPr>
        <w:t xml:space="preserve">blastocyst morphometrics, </w:t>
      </w:r>
      <w:r w:rsidRPr="00AB0F51">
        <w:rPr>
          <w:i/>
          <w:color w:val="000000" w:themeColor="text1"/>
          <w:sz w:val="20"/>
          <w:szCs w:val="20"/>
        </w:rPr>
        <w:t>good</w:t>
      </w:r>
      <w:r w:rsidRPr="00AB0F51">
        <w:rPr>
          <w:i/>
          <w:color w:val="000000" w:themeColor="text1"/>
          <w:sz w:val="20"/>
          <w:szCs w:val="20"/>
          <w:lang w:val="vi-VN"/>
        </w:rPr>
        <w:t>-</w:t>
      </w:r>
      <w:r w:rsidRPr="00AB0F51">
        <w:rPr>
          <w:i/>
          <w:color w:val="000000" w:themeColor="text1"/>
          <w:sz w:val="20"/>
          <w:szCs w:val="20"/>
        </w:rPr>
        <w:t>quality blastocyst</w:t>
      </w:r>
      <w:r w:rsidRPr="00AB0F51">
        <w:rPr>
          <w:i/>
          <w:color w:val="000000" w:themeColor="text1"/>
          <w:sz w:val="20"/>
          <w:szCs w:val="20"/>
          <w:lang w:val="vi-VN"/>
        </w:rPr>
        <w:t>, kinetics, live birth</w:t>
      </w:r>
    </w:p>
    <w:p w14:paraId="676BB801" w14:textId="77777777" w:rsidR="004C194E" w:rsidRPr="00AC61CA" w:rsidRDefault="008B5B14" w:rsidP="009A7627">
      <w:pPr>
        <w:spacing w:before="120" w:after="120"/>
        <w:jc w:val="both"/>
        <w:rPr>
          <w:rFonts w:ascii="Arial" w:hAnsi="Arial" w:cs="Arial"/>
          <w:b/>
          <w:color w:val="000000" w:themeColor="text1"/>
          <w:sz w:val="18"/>
          <w:szCs w:val="18"/>
        </w:rPr>
      </w:pPr>
      <w:r w:rsidRPr="00AC61CA">
        <w:rPr>
          <w:rFonts w:ascii="Arial" w:hAnsi="Arial" w:cs="Arial"/>
          <w:b/>
          <w:color w:val="000000" w:themeColor="text1"/>
          <w:sz w:val="18"/>
          <w:szCs w:val="18"/>
        </w:rPr>
        <w:t>INTRODUCTION</w:t>
      </w:r>
    </w:p>
    <w:p w14:paraId="2A7EF308" w14:textId="77777777" w:rsidR="008A0D14" w:rsidRPr="00AC61CA" w:rsidRDefault="004C194E" w:rsidP="009A7627">
      <w:pPr>
        <w:spacing w:before="120" w:after="120"/>
        <w:jc w:val="both"/>
        <w:rPr>
          <w:rFonts w:ascii="Arial" w:hAnsi="Arial" w:cs="Arial"/>
          <w:color w:val="000000" w:themeColor="text1"/>
          <w:sz w:val="18"/>
          <w:szCs w:val="18"/>
        </w:rPr>
      </w:pPr>
      <w:r w:rsidRPr="00AC61CA">
        <w:rPr>
          <w:rFonts w:ascii="Arial" w:hAnsi="Arial" w:cs="Arial"/>
          <w:color w:val="000000" w:themeColor="text1"/>
          <w:sz w:val="18"/>
          <w:szCs w:val="18"/>
          <w:lang w:val="vi-VN"/>
        </w:rPr>
        <w:t>E</w:t>
      </w:r>
      <w:r w:rsidRPr="00AC61CA">
        <w:rPr>
          <w:rFonts w:ascii="Arial" w:hAnsi="Arial" w:cs="Arial"/>
          <w:color w:val="000000" w:themeColor="text1"/>
          <w:sz w:val="18"/>
          <w:szCs w:val="18"/>
        </w:rPr>
        <w:t>lective single blastocyst transfer</w:t>
      </w:r>
      <w:r w:rsidRPr="00AC61CA">
        <w:rPr>
          <w:rFonts w:ascii="Arial" w:hAnsi="Arial" w:cs="Arial"/>
          <w:color w:val="000000" w:themeColor="text1"/>
          <w:sz w:val="18"/>
          <w:szCs w:val="18"/>
          <w:lang w:val="vi-VN"/>
        </w:rPr>
        <w:t xml:space="preserve"> is a strategy to minimize multiple pregnancies without compromising live birth </w:t>
      </w:r>
      <w:r w:rsidR="008B0BA3" w:rsidRPr="00AC61CA">
        <w:rPr>
          <w:rFonts w:ascii="Arial" w:hAnsi="Arial" w:cs="Arial"/>
          <w:color w:val="000000" w:themeColor="text1"/>
          <w:sz w:val="18"/>
          <w:szCs w:val="18"/>
        </w:rPr>
        <w:t xml:space="preserve">(LB) </w:t>
      </w:r>
      <w:r w:rsidRPr="00AC61CA">
        <w:rPr>
          <w:rFonts w:ascii="Arial" w:hAnsi="Arial" w:cs="Arial"/>
          <w:color w:val="000000" w:themeColor="text1"/>
          <w:sz w:val="18"/>
          <w:szCs w:val="18"/>
          <w:lang w:val="vi-VN"/>
        </w:rPr>
        <w:t>rates.</w:t>
      </w:r>
      <w:r w:rsidR="008A0D14" w:rsidRPr="00AC61CA">
        <w:rPr>
          <w:rFonts w:ascii="Arial" w:hAnsi="Arial" w:cs="Arial"/>
          <w:b/>
          <w:color w:val="000000" w:themeColor="text1"/>
          <w:sz w:val="18"/>
          <w:szCs w:val="18"/>
          <w:lang w:val="vi-VN"/>
        </w:rPr>
        <w:t xml:space="preserve"> </w:t>
      </w:r>
      <w:r w:rsidR="007C4222" w:rsidRPr="00AC61CA">
        <w:rPr>
          <w:rFonts w:ascii="Arial" w:hAnsi="Arial" w:cs="Arial"/>
          <w:color w:val="000000" w:themeColor="text1"/>
          <w:sz w:val="18"/>
          <w:szCs w:val="18"/>
        </w:rPr>
        <w:t xml:space="preserve">In order to improve live birth rates following elective single blastocyst transfer, optimization of embryo selection is important. </w:t>
      </w:r>
    </w:p>
    <w:p w14:paraId="633E3D44" w14:textId="77777777" w:rsidR="008A0D14" w:rsidRPr="00AC61CA" w:rsidRDefault="001C0D33" w:rsidP="009A7627">
      <w:pPr>
        <w:pBdr>
          <w:top w:val="nil"/>
          <w:left w:val="nil"/>
          <w:bottom w:val="nil"/>
          <w:right w:val="nil"/>
          <w:between w:val="nil"/>
        </w:pBdr>
        <w:spacing w:before="120" w:after="120"/>
        <w:jc w:val="both"/>
        <w:rPr>
          <w:rFonts w:ascii="Arial" w:hAnsi="Arial" w:cs="Arial"/>
          <w:color w:val="000000" w:themeColor="text1"/>
          <w:sz w:val="18"/>
          <w:szCs w:val="18"/>
          <w:highlight w:val="yellow"/>
        </w:rPr>
      </w:pPr>
      <w:r w:rsidRPr="00AC61CA">
        <w:rPr>
          <w:rFonts w:ascii="Arial" w:hAnsi="Arial" w:cs="Arial"/>
          <w:color w:val="000000" w:themeColor="text1"/>
          <w:sz w:val="18"/>
          <w:szCs w:val="18"/>
          <w:lang w:val="vi-VN"/>
        </w:rPr>
        <w:t>Embryos by selection throught  methods such as morphology, embryo morpho-kinetics through time-lapse monitoring (TLM), embryo metabolisms and preimplantation genetic testing (PGT)</w:t>
      </w:r>
      <w:r w:rsidR="00F203E5" w:rsidRPr="00AC61CA">
        <w:rPr>
          <w:rFonts w:ascii="Arial" w:hAnsi="Arial" w:cs="Arial"/>
          <w:color w:val="000000" w:themeColor="text1"/>
          <w:sz w:val="18"/>
          <w:szCs w:val="18"/>
          <w:lang w:val="vi-VN"/>
        </w:rPr>
        <w:t>, etc.</w:t>
      </w:r>
      <w:r w:rsidRPr="00AC61CA">
        <w:rPr>
          <w:rFonts w:ascii="Arial" w:hAnsi="Arial" w:cs="Arial"/>
          <w:color w:val="000000" w:themeColor="text1"/>
          <w:sz w:val="18"/>
          <w:szCs w:val="18"/>
          <w:lang w:val="vi-VN"/>
        </w:rPr>
        <w:t xml:space="preserve"> The morphology-based embryo selection has still been the best choice applied in most IVF laboratories. </w:t>
      </w:r>
      <w:r w:rsidR="008A0D14" w:rsidRPr="00AC61CA">
        <w:rPr>
          <w:rFonts w:ascii="Arial" w:hAnsi="Arial" w:cs="Arial"/>
          <w:color w:val="000000" w:themeColor="text1"/>
          <w:sz w:val="18"/>
          <w:szCs w:val="18"/>
          <w:lang w:val="vi-VN"/>
        </w:rPr>
        <w:t xml:space="preserve">However, the evaluation of embryo morphology by embryologists is highly subjective </w:t>
      </w:r>
      <w:r w:rsidR="008A0D14" w:rsidRPr="00AC61CA">
        <w:rPr>
          <w:rFonts w:ascii="Arial" w:eastAsia="Calibri" w:hAnsi="Arial" w:cs="Arial"/>
          <w:color w:val="000000" w:themeColor="text1"/>
          <w:sz w:val="18"/>
          <w:szCs w:val="18"/>
          <w:lang w:val="vi-VN"/>
        </w:rPr>
        <w:fldChar w:fldCharType="begin" w:fldLock="1"/>
      </w:r>
      <w:r w:rsidR="0020534A">
        <w:rPr>
          <w:rFonts w:ascii="Arial" w:eastAsia="Calibri" w:hAnsi="Arial" w:cs="Arial"/>
          <w:color w:val="000000" w:themeColor="text1"/>
          <w:sz w:val="18"/>
          <w:szCs w:val="18"/>
          <w:lang w:val="vi-VN"/>
        </w:rPr>
        <w:instrText>ADDIN CSL_CITATION {"citationItems":[{"id":"ITEM-1","itemData":{"DOI":"10.5935/1518-0557.20180042","ISSN":"15180557","PMID":"29912521","abstract":"Objective: Our primary aim was to compare the morphology and morphokinetics on inter-and intra-observer agreement for blastocyst with known implantation outcome. Our secondary aim was to validate the morphokinetic parameters' ability to predict pregnancy using a previous published selection algorithm, and to compare this to standard morphology assessments. Methods: Two embryologists made independent blinded annotations on two occasions using time-lapse images and morphology evaluations using the Gardner Schoolcraft criteria of 99 blastocysts with known implantation outcome. Inter-and intra-observer agreement was calculated and compared using the two methods. The embryos were grouped based on their morphological score, and on their morphokinetic class using a previous published selection algorithm. The implantation rates for each group was calculated and compared. Results: There was moderate agreement for morphology, with agreement on the same embryo score in 55 of 99 cases. The highest agreement rate was found for expansion grade, followed by trophectoderm and inner cell mass. Correlation with pregnancy was inconclusive. For morphokinetics, almost perfect agreement was found for early and late embryo development events, and strong agreement for day-2 and day-3 events. When applying the selection algorithm, the embryo distributions were uneven, and correlation to pregnancy was inconclusive. Conclusions: Time-lapse annotation is consistent and accurate, but our external validation of a previously published selection algorithm was unsuccessful.","author":[{"dropping-particle":"","family":"Adolfsson","given":"Emma","non-dropping-particle":"","parse-names":false,"suffix":""},{"dropping-particle":"","family":"Andershed","given":"Anna Nowosad","non-dropping-particle":"","parse-names":false,"suffix":""}],"container-title":"Jornal Brasileiro de Reproducao Assistida","id":"ITEM-1","issue":"3","issued":{"date-parts":[["2018"]]},"page":"228-237","title":"Morphology vs morphokinetics: A retrospective comparison of interobserver and intra-observer agreement between embryologists on blastocysts with known implantation outcome","type":"article-journal","volume":"22"},"uris":["http://www.mendeley.com/documents/?uuid=dac3336d-1286-46b6-aec2-7314f4f0066c"]}],"mendeley":{"formattedCitation":"[1]","plainTextFormattedCitation":"[1]","previouslyFormattedCitation":"[1]"},"properties":{"noteIndex":0},"schema":"https://github.com/citation-style-language/schema/raw/master/csl-citation.json"}</w:instrText>
      </w:r>
      <w:r w:rsidR="008A0D14" w:rsidRPr="00AC61CA">
        <w:rPr>
          <w:rFonts w:ascii="Arial" w:eastAsia="Calibri" w:hAnsi="Arial" w:cs="Arial"/>
          <w:color w:val="000000" w:themeColor="text1"/>
          <w:sz w:val="18"/>
          <w:szCs w:val="18"/>
          <w:lang w:val="vi-VN"/>
        </w:rPr>
        <w:fldChar w:fldCharType="separate"/>
      </w:r>
      <w:r w:rsidR="00AC61CA" w:rsidRPr="00AC61CA">
        <w:rPr>
          <w:rFonts w:ascii="Arial" w:eastAsia="Calibri" w:hAnsi="Arial" w:cs="Arial"/>
          <w:noProof/>
          <w:color w:val="000000" w:themeColor="text1"/>
          <w:sz w:val="18"/>
          <w:szCs w:val="18"/>
          <w:lang w:val="vi-VN"/>
        </w:rPr>
        <w:t>[1]</w:t>
      </w:r>
      <w:r w:rsidR="008A0D14" w:rsidRPr="00AC61CA">
        <w:rPr>
          <w:rFonts w:ascii="Arial" w:eastAsia="Calibri" w:hAnsi="Arial" w:cs="Arial"/>
          <w:color w:val="000000" w:themeColor="text1"/>
          <w:sz w:val="18"/>
          <w:szCs w:val="18"/>
          <w:lang w:val="vi-VN"/>
        </w:rPr>
        <w:fldChar w:fldCharType="end"/>
      </w:r>
      <w:r w:rsidR="008A0D14" w:rsidRPr="00AC61CA">
        <w:rPr>
          <w:rFonts w:ascii="Arial" w:eastAsia="Calibri" w:hAnsi="Arial" w:cs="Arial"/>
          <w:color w:val="000000" w:themeColor="text1"/>
          <w:sz w:val="18"/>
          <w:szCs w:val="18"/>
          <w:lang w:val="vi-VN"/>
        </w:rPr>
        <w:t xml:space="preserve">, </w:t>
      </w:r>
      <w:r w:rsidR="008A0D14" w:rsidRPr="00AC61CA">
        <w:rPr>
          <w:rFonts w:ascii="Arial" w:hAnsi="Arial" w:cs="Arial"/>
          <w:color w:val="000000" w:themeColor="text1"/>
          <w:sz w:val="18"/>
          <w:szCs w:val="18"/>
          <w:lang w:val="vi-VN"/>
        </w:rPr>
        <w:t>and consensus</w:t>
      </w:r>
      <w:r w:rsidR="00792FF2" w:rsidRPr="00AC61CA">
        <w:rPr>
          <w:rFonts w:ascii="Arial" w:hAnsi="Arial" w:cs="Arial"/>
          <w:color w:val="000000" w:themeColor="text1"/>
          <w:sz w:val="18"/>
          <w:szCs w:val="18"/>
          <w:lang w:val="vi-VN"/>
        </w:rPr>
        <w:t xml:space="preserve"> </w:t>
      </w:r>
      <w:r w:rsidR="008A0D14" w:rsidRPr="00AC61CA">
        <w:rPr>
          <w:rFonts w:ascii="Arial" w:hAnsi="Arial" w:cs="Arial"/>
          <w:color w:val="000000" w:themeColor="text1"/>
          <w:sz w:val="18"/>
          <w:szCs w:val="18"/>
          <w:lang w:val="vi-VN"/>
        </w:rPr>
        <w:t xml:space="preserve">among embryologists is still not high </w:t>
      </w:r>
      <w:r w:rsidR="008A0D14" w:rsidRPr="00AC61CA">
        <w:rPr>
          <w:rFonts w:ascii="Arial" w:eastAsia="Calibri" w:hAnsi="Arial" w:cs="Arial"/>
          <w:color w:val="000000" w:themeColor="text1"/>
          <w:sz w:val="18"/>
          <w:szCs w:val="18"/>
          <w:lang w:val="vi-VN"/>
        </w:rPr>
        <w:fldChar w:fldCharType="begin" w:fldLock="1"/>
      </w:r>
      <w:r w:rsidR="0020534A">
        <w:rPr>
          <w:rFonts w:ascii="Arial" w:eastAsia="Calibri" w:hAnsi="Arial" w:cs="Arial"/>
          <w:color w:val="000000" w:themeColor="text1"/>
          <w:sz w:val="18"/>
          <w:szCs w:val="18"/>
          <w:lang w:val="vi-VN"/>
        </w:rPr>
        <w:instrText>ADDIN CSL_CITATION {"citationItems":[{"id":"ITEM-1","itemData":{"DOI":"10.1371/journal.pone.0183328","ISSN":"1932-6203 (Electronic)","PMID":"28841654","abstract":"The aim of this study is to determine inter-laboratory variability on embryo  assessment using time-lapse platform and conventional morphological assessment. This study compares the data obtained from a pilot study of external quality control (EQC) of time lapse, performed in 2014, with the classical EQC of the Spanish Society for the Study of Reproductive Biology (ASEBIR) performed in 2013 and 2014. In total, 24 laboratories (8 using EmbryoScope™, 15 using Primo Vision™ and one with both platforms) took part in the pilot study. The clinics that used EmbryoScope™ analysed 31 embryos and those using Primo Vision™ analysed 35. The classical EQC was implemented by 39 clinics, based on an analysis of 25 embryos per year. Both groups were required to evaluate various qualitative morphological variables (cell fragmentation, the presence of vacuoles, blastomere asymmetry and multinucleation), to classify the embryos in accordance with ASEBIR criteria and to stipulate the clinical decision taken. In the EQC time-lapse pilot study, the groups were asked to determine, as well as the above characteristics, the embryo development times, the number, opposition and size of pronuclei, the direct division of 1 into 3 cells and/or of 3 into 5 cells and false divisions. The degree of agreement was determined by calculating the intra-class correlation coefficients and the coefficient of variation for the quantitative variables and the Gwet index for the qualitative variables. For both EmbryoScope™ and Primo Vision™, two periods of greater inter-laboratory variability were observed in the times of embryo development events. One peak of variability was recorded among the laboratories addressing the first embryo events (extrusion of the second polar body and the appearance of pronuclei); the second peak took place between the times corresponding to the 8-cell and morula stages. In most of the qualitative variables analysed regarding embryo development, there was almost-perfect inter-laboratory agreement among conventional morphological assessment (CMA), EmbryoScope™ and Primo Vision™, except for false divisions, vacuoles and asymmetry (users of all methods) and multinucleation (users of Primo Vision™), where the degree of agreement was lower. The inter-laboratory agreement on embryo classification according to the ASEBIR criteria was moderate-substantial (Gwet 0.41-0.80) for the laboratories using CMA and EmbryoScope™, and fair-moderate (Gwet 0.21-0.60) for those using Primo…","author":[{"dropping-particle":"","family":"Martínez-Granados","given":"Luis","non-dropping-particle":"","parse-names":false,"suffix":""},{"dropping-particle":"","family":"Serrano","given":"María","non-dropping-particle":"","parse-names":false,"suffix":""},{"dropping-particle":"","family":"González-Utor","given":"Antonio","non-dropping-particle":"","parse-names":false,"suffix":""},{"dropping-particle":"","family":"Ortíz","given":"Nereyda","non-dropping-particle":"","parse-names":false,"suffix":""},{"dropping-particle":"","family":"Badajoz","given":"Vicente","non-dropping-particle":"","parse-names":false,"suffix":""},{"dropping-particle":"","family":"Olaya","given":"Enrique","non-dropping-particle":"","parse-names":false,"suffix":""},{"dropping-particle":"","family":"Prados","given":"Nicolás","non-dropping-particle":"","parse-names":false,"suffix":""},{"dropping-particle":"","family":"Boada","given":"Montse","non-dropping-particle":"","parse-names":false,"suffix":""},{"dropping-particle":"","family":"Castilla","given":"Jose A","non-dropping-particle":"","parse-names":false,"suffix":""}],"container-title":"PloS one","id":"ITEM-1","issue":"8","issued":{"date-parts":[["2017"]]},"language":"eng","page":"e0183328","title":"Inter-laboratory agreement on embryo classification and clinical decision:  Conventional morphological assessment vs. time lapse.","type":"article-journal","volume":"12"},"uris":["http://www.mendeley.com/documents/?uuid=a07b8338-3580-4e5f-884a-e8a51ede35fc"]}],"mendeley":{"formattedCitation":"[2]","plainTextFormattedCitation":"[2]","previouslyFormattedCitation":"[2]"},"properties":{"noteIndex":0},"schema":"https://github.com/citation-style-language/schema/raw/master/csl-citation.json"}</w:instrText>
      </w:r>
      <w:r w:rsidR="008A0D14" w:rsidRPr="00AC61CA">
        <w:rPr>
          <w:rFonts w:ascii="Arial" w:eastAsia="Calibri" w:hAnsi="Arial" w:cs="Arial"/>
          <w:color w:val="000000" w:themeColor="text1"/>
          <w:sz w:val="18"/>
          <w:szCs w:val="18"/>
          <w:lang w:val="vi-VN"/>
        </w:rPr>
        <w:fldChar w:fldCharType="separate"/>
      </w:r>
      <w:r w:rsidR="00AC61CA" w:rsidRPr="00AC61CA">
        <w:rPr>
          <w:rFonts w:ascii="Arial" w:eastAsia="Calibri" w:hAnsi="Arial" w:cs="Arial"/>
          <w:noProof/>
          <w:color w:val="000000" w:themeColor="text1"/>
          <w:sz w:val="18"/>
          <w:szCs w:val="18"/>
          <w:lang w:val="vi-VN"/>
        </w:rPr>
        <w:t>[2]</w:t>
      </w:r>
      <w:r w:rsidR="008A0D14" w:rsidRPr="00AC61CA">
        <w:rPr>
          <w:rFonts w:ascii="Arial" w:eastAsia="Calibri" w:hAnsi="Arial" w:cs="Arial"/>
          <w:color w:val="000000" w:themeColor="text1"/>
          <w:sz w:val="18"/>
          <w:szCs w:val="18"/>
          <w:lang w:val="vi-VN"/>
        </w:rPr>
        <w:fldChar w:fldCharType="end"/>
      </w:r>
      <w:r w:rsidR="008A0D14" w:rsidRPr="00AC61CA">
        <w:rPr>
          <w:rFonts w:ascii="Arial" w:hAnsi="Arial" w:cs="Arial"/>
          <w:color w:val="000000" w:themeColor="text1"/>
          <w:sz w:val="18"/>
          <w:szCs w:val="18"/>
          <w:lang w:val="vi-VN"/>
        </w:rPr>
        <w:t xml:space="preserve">. </w:t>
      </w:r>
    </w:p>
    <w:p w14:paraId="65C13EDB" w14:textId="77777777" w:rsidR="00DD79A6" w:rsidRPr="00AC61CA" w:rsidRDefault="006E1C09" w:rsidP="009A7627">
      <w:pPr>
        <w:spacing w:before="120" w:after="120"/>
        <w:jc w:val="both"/>
        <w:rPr>
          <w:rFonts w:ascii="Arial" w:hAnsi="Arial" w:cs="Arial"/>
          <w:color w:val="000000" w:themeColor="text1"/>
          <w:sz w:val="18"/>
          <w:szCs w:val="18"/>
          <w:lang w:val="vi-VN"/>
        </w:rPr>
      </w:pPr>
      <w:r w:rsidRPr="00AC61CA">
        <w:rPr>
          <w:rFonts w:ascii="Arial" w:hAnsi="Arial" w:cs="Arial"/>
          <w:color w:val="000000" w:themeColor="text1"/>
          <w:sz w:val="18"/>
          <w:szCs w:val="18"/>
          <w:lang w:val="vi-VN"/>
        </w:rPr>
        <w:t>Blastocyst morphology was assessed through three main parameters</w:t>
      </w:r>
      <w:r w:rsidR="005A6CD7" w:rsidRPr="00AC61CA">
        <w:rPr>
          <w:rFonts w:ascii="Arial" w:hAnsi="Arial" w:cs="Arial"/>
          <w:color w:val="000000" w:themeColor="text1"/>
          <w:sz w:val="18"/>
          <w:szCs w:val="18"/>
          <w:lang w:val="en-GB"/>
        </w:rPr>
        <w:t xml:space="preserve">: </w:t>
      </w:r>
      <w:r w:rsidR="00890392" w:rsidRPr="00AC61CA">
        <w:rPr>
          <w:rFonts w:ascii="Arial" w:hAnsi="Arial" w:cs="Arial"/>
          <w:color w:val="000000" w:themeColor="text1"/>
          <w:sz w:val="18"/>
          <w:szCs w:val="18"/>
          <w:lang w:val="en-GB"/>
        </w:rPr>
        <w:t>expansion</w:t>
      </w:r>
      <w:r w:rsidR="005A6CD7" w:rsidRPr="00AC61CA">
        <w:rPr>
          <w:rFonts w:ascii="Arial" w:hAnsi="Arial" w:cs="Arial"/>
          <w:color w:val="000000" w:themeColor="text1"/>
          <w:sz w:val="18"/>
          <w:szCs w:val="18"/>
          <w:lang w:val="en-GB"/>
        </w:rPr>
        <w:t xml:space="preserve">, </w:t>
      </w:r>
      <w:r w:rsidR="00890392" w:rsidRPr="00AC61CA">
        <w:rPr>
          <w:rFonts w:ascii="Arial" w:hAnsi="Arial" w:cs="Arial"/>
          <w:color w:val="000000" w:themeColor="text1"/>
          <w:sz w:val="18"/>
          <w:szCs w:val="18"/>
          <w:lang w:val="en-GB"/>
        </w:rPr>
        <w:t>trophectoderm (TE) grade</w:t>
      </w:r>
      <w:r w:rsidR="00890392" w:rsidRPr="00AC61CA">
        <w:rPr>
          <w:rFonts w:ascii="Arial" w:hAnsi="Arial" w:cs="Arial"/>
          <w:color w:val="000000" w:themeColor="text1"/>
          <w:sz w:val="18"/>
          <w:szCs w:val="18"/>
          <w:lang w:val="vi-VN"/>
        </w:rPr>
        <w:t xml:space="preserve">, </w:t>
      </w:r>
      <w:r w:rsidR="005A6CD7" w:rsidRPr="00AC61CA">
        <w:rPr>
          <w:rFonts w:ascii="Arial" w:hAnsi="Arial" w:cs="Arial"/>
          <w:color w:val="000000" w:themeColor="text1"/>
          <w:sz w:val="18"/>
          <w:szCs w:val="18"/>
          <w:lang w:val="en-GB"/>
        </w:rPr>
        <w:t xml:space="preserve">inner cell mass </w:t>
      </w:r>
      <w:r w:rsidR="00890392" w:rsidRPr="00AC61CA">
        <w:rPr>
          <w:rFonts w:ascii="Arial" w:hAnsi="Arial" w:cs="Arial"/>
          <w:color w:val="000000" w:themeColor="text1"/>
          <w:sz w:val="18"/>
          <w:szCs w:val="18"/>
          <w:lang w:val="vi-VN"/>
        </w:rPr>
        <w:t>(</w:t>
      </w:r>
      <w:r w:rsidR="005A6CD7" w:rsidRPr="00AC61CA">
        <w:rPr>
          <w:rFonts w:ascii="Arial" w:hAnsi="Arial" w:cs="Arial"/>
          <w:color w:val="000000" w:themeColor="text1"/>
          <w:sz w:val="18"/>
          <w:szCs w:val="18"/>
          <w:lang w:val="en-GB"/>
        </w:rPr>
        <w:t>ICM</w:t>
      </w:r>
      <w:r w:rsidR="00890392" w:rsidRPr="00AC61CA">
        <w:rPr>
          <w:rFonts w:ascii="Arial" w:hAnsi="Arial" w:cs="Arial"/>
          <w:color w:val="000000" w:themeColor="text1"/>
          <w:sz w:val="18"/>
          <w:szCs w:val="18"/>
          <w:lang w:val="vi-VN"/>
        </w:rPr>
        <w:t>) grade</w:t>
      </w:r>
      <w:r w:rsidR="005A6CD7" w:rsidRPr="00AC61CA">
        <w:rPr>
          <w:rFonts w:ascii="Arial" w:hAnsi="Arial" w:cs="Arial"/>
          <w:color w:val="000000" w:themeColor="text1"/>
          <w:sz w:val="18"/>
          <w:szCs w:val="18"/>
          <w:lang w:val="vi-VN"/>
        </w:rPr>
        <w:t xml:space="preserve"> </w:t>
      </w:r>
      <w:r w:rsidR="005A6CD7" w:rsidRPr="00AC61CA">
        <w:rPr>
          <w:rFonts w:ascii="Arial" w:hAnsi="Arial" w:cs="Arial"/>
          <w:color w:val="000000" w:themeColor="text1"/>
          <w:sz w:val="18"/>
          <w:szCs w:val="18"/>
          <w:lang w:val="vi-VN"/>
        </w:rPr>
        <w:fldChar w:fldCharType="begin" w:fldLock="1"/>
      </w:r>
      <w:r w:rsidR="0020534A">
        <w:rPr>
          <w:rFonts w:ascii="Arial" w:hAnsi="Arial" w:cs="Arial"/>
          <w:color w:val="000000" w:themeColor="text1"/>
          <w:sz w:val="18"/>
          <w:szCs w:val="18"/>
          <w:lang w:val="vi-VN"/>
        </w:rPr>
        <w:instrText>ADDIN CSL_CITATION {"citationItems":[{"id":"ITEM-1","itemData":{"DOI":"10.1097/00001703-199906000-00013","ISSN":"1040-872X (Print)","PMID":"10369209","abstract":"The transfer of the human embryo at the blastocyst stage during an in-vitro  fertilization procedure is a way of increasing implantation rates. This, in turn, means that significantly fewer embryos are required to be transferred in order to establish a successful pregnancy. The result of this is that high order multiple gestations are eliminated, while maintaining high pregnancy rates, in in-vitro fertilization.","author":[{"dropping-particle":"","family":"Gardner","given":"D K","non-dropping-particle":"","parse-names":false,"suffix":""},{"dropping-particle":"","family":"Schoolcraft","given":"W B","non-dropping-particle":"","parse-names":false,"suffix":""}],"container-title":"Current opinion in obstetrics &amp; gynecology","id":"ITEM-1","issue":"3","issued":{"date-parts":[["1999","6"]]},"language":"eng","page":"307-311","publisher-place":"England","title":"Culture and transfer of human blastocysts.","type":"article-journal","volume":"11"},"uris":["http://www.mendeley.com/documents/?uuid=26ec7fff-82c0-452b-8f9d-9cfbd81d0427"]}],"mendeley":{"formattedCitation":"[3]","plainTextFormattedCitation":"[3]","previouslyFormattedCitation":"[3]"},"properties":{"noteIndex":0},"schema":"https://github.com/citation-style-language/schema/raw/master/csl-citation.json"}</w:instrText>
      </w:r>
      <w:r w:rsidR="005A6CD7" w:rsidRPr="00AC61CA">
        <w:rPr>
          <w:rFonts w:ascii="Arial" w:hAnsi="Arial" w:cs="Arial"/>
          <w:color w:val="000000" w:themeColor="text1"/>
          <w:sz w:val="18"/>
          <w:szCs w:val="18"/>
          <w:lang w:val="vi-VN"/>
        </w:rPr>
        <w:fldChar w:fldCharType="separate"/>
      </w:r>
      <w:r w:rsidR="00AC61CA" w:rsidRPr="00AC61CA">
        <w:rPr>
          <w:rFonts w:ascii="Arial" w:hAnsi="Arial" w:cs="Arial"/>
          <w:noProof/>
          <w:color w:val="000000" w:themeColor="text1"/>
          <w:sz w:val="18"/>
          <w:szCs w:val="18"/>
          <w:lang w:val="vi-VN"/>
        </w:rPr>
        <w:t>[3]</w:t>
      </w:r>
      <w:r w:rsidR="005A6CD7" w:rsidRPr="00AC61CA">
        <w:rPr>
          <w:rFonts w:ascii="Arial" w:hAnsi="Arial" w:cs="Arial"/>
          <w:color w:val="000000" w:themeColor="text1"/>
          <w:sz w:val="18"/>
          <w:szCs w:val="18"/>
          <w:lang w:val="vi-VN"/>
        </w:rPr>
        <w:fldChar w:fldCharType="end"/>
      </w:r>
      <w:r w:rsidR="005A6CD7" w:rsidRPr="00AC61CA">
        <w:rPr>
          <w:rFonts w:ascii="Arial" w:hAnsi="Arial" w:cs="Arial"/>
          <w:color w:val="000000" w:themeColor="text1"/>
          <w:sz w:val="18"/>
          <w:szCs w:val="18"/>
          <w:lang w:val="en-GB"/>
        </w:rPr>
        <w:t>.</w:t>
      </w:r>
      <w:r w:rsidR="005A6CD7" w:rsidRPr="00AC61CA">
        <w:rPr>
          <w:rFonts w:ascii="Arial" w:hAnsi="Arial" w:cs="Arial"/>
          <w:color w:val="000000" w:themeColor="text1"/>
          <w:sz w:val="18"/>
          <w:szCs w:val="18"/>
          <w:lang w:val="vi-VN"/>
        </w:rPr>
        <w:t xml:space="preserve"> </w:t>
      </w:r>
      <w:r w:rsidRPr="00AC61CA">
        <w:rPr>
          <w:rFonts w:ascii="Arial" w:hAnsi="Arial" w:cs="Arial"/>
          <w:color w:val="000000" w:themeColor="text1"/>
          <w:sz w:val="18"/>
          <w:szCs w:val="18"/>
        </w:rPr>
        <w:t>The</w:t>
      </w:r>
      <w:r w:rsidRPr="00AC61CA">
        <w:rPr>
          <w:rFonts w:ascii="Arial" w:hAnsi="Arial" w:cs="Arial"/>
          <w:color w:val="000000" w:themeColor="text1"/>
          <w:sz w:val="18"/>
          <w:szCs w:val="18"/>
          <w:lang w:val="vi-VN"/>
        </w:rPr>
        <w:t xml:space="preserve"> </w:t>
      </w:r>
      <w:r w:rsidRPr="00AC61CA">
        <w:rPr>
          <w:rFonts w:ascii="Arial" w:hAnsi="Arial" w:cs="Arial"/>
          <w:color w:val="000000" w:themeColor="text1"/>
          <w:sz w:val="18"/>
          <w:szCs w:val="18"/>
        </w:rPr>
        <w:t>morphological parameters have the highest prognostic value</w:t>
      </w:r>
      <w:r w:rsidRPr="00AC61CA">
        <w:rPr>
          <w:rFonts w:ascii="Arial" w:hAnsi="Arial" w:cs="Arial"/>
          <w:color w:val="000000" w:themeColor="text1"/>
          <w:sz w:val="18"/>
          <w:szCs w:val="18"/>
          <w:lang w:val="vi-VN"/>
        </w:rPr>
        <w:t xml:space="preserve"> for live birth still have debated. Some studies have suggested that blastocyst </w:t>
      </w:r>
      <w:r w:rsidRPr="00AC61CA">
        <w:rPr>
          <w:rFonts w:ascii="Arial" w:hAnsi="Arial" w:cs="Arial"/>
          <w:color w:val="000000" w:themeColor="text1"/>
          <w:sz w:val="18"/>
          <w:szCs w:val="18"/>
          <w:lang w:val="en-GB"/>
        </w:rPr>
        <w:t>expansion</w:t>
      </w:r>
      <w:r w:rsidRPr="00AC61CA">
        <w:rPr>
          <w:rFonts w:ascii="Arial" w:hAnsi="Arial" w:cs="Arial"/>
          <w:color w:val="000000" w:themeColor="text1"/>
          <w:sz w:val="18"/>
          <w:szCs w:val="18"/>
          <w:lang w:val="vi-VN"/>
        </w:rPr>
        <w:t xml:space="preserve"> is the parameter with the highest prognostic value for clinical pregnancy outcome and/or live birth rate used to select blastocysts for single embryo transfer </w:t>
      </w:r>
      <w:r w:rsidRPr="00AC61CA">
        <w:rPr>
          <w:rFonts w:ascii="Arial" w:hAnsi="Arial" w:cs="Arial"/>
          <w:color w:val="000000" w:themeColor="text1"/>
          <w:sz w:val="18"/>
          <w:szCs w:val="18"/>
          <w:lang w:val="vi-VN"/>
        </w:rPr>
        <w:fldChar w:fldCharType="begin" w:fldLock="1"/>
      </w:r>
      <w:r w:rsidR="0020534A">
        <w:rPr>
          <w:rFonts w:ascii="Arial" w:hAnsi="Arial" w:cs="Arial"/>
          <w:color w:val="000000" w:themeColor="text1"/>
          <w:sz w:val="18"/>
          <w:szCs w:val="18"/>
          <w:lang w:val="vi-VN"/>
        </w:rPr>
        <w:instrText>ADDIN CSL_CITATION {"citationItems":[{"id":"ITEM-1","itemData":{"DOI":"10.1080/14647273.2016.1223357","ISSN":"1742-8149 (Electronic)","PMID":"27624529","abstract":"Debate continues over which morphological parameter is most important in selecting  blastocysts for transfer. We aimed to investigate which parameter more accurately predicts the occurrence of a live birth by designing a retrospective cohort study of 1084 fresh elective single blastocyst transfers. Primary outcome was live birth rate (LBR) and secondary outcomes were implantation, clinical pregnancy and early pregnancy loss rates. Blastocyst expansion and inner cell mass (ICM), but not trophoectoderm, were associated with LBR in the definitive multivariable regression analysis. When ICM grade dropped from A to C the likelihood of achieving a live birth was reduced by 55% (OR= 0.45, 95% CI 0.26-0.79, p = .005). These results were similar for clinical pregnancy rates. Early pregnancy loss rates of embryos with ICM grade C were more than double (38.0%) compared to those of grades A (15.95%) and B (17.17%, p = .002). The transfer of an embryo with an optimal inner cell mass reduces early pregnancy loss and increases the likelihood of a live birth. We did not find any significant association between trophectoderm and LBR in the multivariable analysis in contrast with recent studies.","author":[{"dropping-particle":"","family":"Subira","given":"Jessica","non-dropping-particle":"","parse-names":false,"suffix":""},{"dropping-particle":"","family":"Craig","given":"Jo","non-dropping-particle":"","parse-names":false,"suffix":""},{"dropping-particle":"","family":"Turner","given":"Karen","non-dropping-particle":"","parse-names":false,"suffix":""},{"dropping-particle":"","family":"Bevan","given":"Aysha","non-dropping-particle":"","parse-names":false,"suffix":""},{"dropping-particle":"","family":"Ohuma","given":"Eric","non-dropping-particle":"","parse-names":false,"suffix":""},{"dropping-particle":"","family":"McVeigh","given":"Enda","non-dropping-particle":"","parse-names":false,"suffix":""},{"dropping-particle":"","family":"Child","given":"Tim","non-dropping-particle":"","parse-names":false,"suffix":""},{"dropping-particle":"","family":"Fatum","given":"Muhammad","non-dropping-particle":"","parse-names":false,"suffix":""}],"container-title":"Human fertility (Cambridge, England)","id":"ITEM-1","issue":"4","issued":{"date-parts":[["2016","12"]]},"language":"eng","page":"254-261","publisher-place":"England","title":"Grade of the inner cell mass, but not trophectoderm, predicts live birth in fresh  blastocyst single transfers.","type":"article-journal","volume":"19"},"uris":["http://www.mendeley.com/documents/?uuid=6e9224a4-1673-4129-8bd4-d01393ed9afc"]},{"id":"ITEM-2","itemData":{"DOI":"10.1016/j.rbmo.2013.07.006","ISSN":"1472-6491","PMID":"23953585","abstract":"The aim of this study was to assess the ability of three individual blastocyst morphology parameters - expansion and hatching (EH) stage, inner cell mass (ICM) grade and trophectoderm grade - to predict outcome of a cycle with single-blastocyst transfer. The study was a secondary analysis of data prospectively collected in a large multicentre trial. A total of 618 intracytoplasmic sperm injection patients undergoing ovarian stimulation in a gonadotrophin-releasing hormone antagonist cycle with compulsory single-blastocyst transfer on day 5 were included. In the simple logistic regression analysis, all three blastocyst morphology parameters were statistically significantly (P&lt;0.005 for each) associated with positive human chorionic gonadotrophin, clinical and ongoing pregnancy rates and live birth rates, while only the ICM grade was significantly (P=0.033) associated with early pregnancy loss rate. Blastocyst EH stage was the only significant predictor of live birth (P=0.002) in the multiple logistic regression. In conclusion, although all three blastocyst morphology parameters were related to treatment outcome of fresh single-blastocyst cycles, selection of high-quality blastocysts for transfer should consider first the EH stage. Transfer of a blastocyst with ICM grade A may reduce the risk of early pregnancy loss. Choosing the embryo(s) with the best implantation potential is essential for securing each couple the highest chance of achieving pregnancy after assisted reproduction. The selection of embryo(s) for transfer at the blastocyst stage is based on morphology parameters of expansion and hatching stage, inner cell mass grade and trophectoderm grade. The aim of this study was to assess the relative impact of each parameter in predicting the probability of a successful outcome. The study was a secondary analysis of data prospectively collected in a large multicentre trial. A total of 618 patients who underwent single-blastocyst transfer on day 5 were included. Statistical analysis showed that all three blastocyst morphology parameters were significantly associated with positive human chorionic gonadotrophin (βHCG), clinical and ongoing pregnancy rates and live birth rates. Only the inner cell mass grade was significantly associated with early pregnancy loss between the positive βHCG test and confirmation of ongoing pregnancy 10-11weeks after transfer. The expansion and hatching stage was the only significant predictor of live birth in the multiple l…","author":[{"dropping-particle":"","family":"Abbeel","given":"Etienne","non-dropping-particle":"Van den","parse-names":false,"suffix":""},{"dropping-particle":"","family":"Balaban","given":"Basak","non-dropping-particle":"","parse-names":false,"suffix":""},{"dropping-particle":"","family":"Ziebe","given":"Søren","non-dropping-particle":"","parse-names":false,"suffix":""},{"dropping-particle":"","family":"Lundin","given":"Kersti","non-dropping-particle":"","parse-names":false,"suffix":""},{"dropping-particle":"","family":"Cuesta","given":"Maria José Gómez","non-dropping-particle":"","parse-names":false,"suffix":""},{"dropping-particle":"","family":"Klein","given":"Bjarke Mirner","non-dropping-particle":"","parse-names":false,"suffix":""},{"dropping-particle":"","family":"Helmgaard","given":"Lisbeth","non-dropping-particle":"","parse-names":false,"suffix":""},{"dropping-particle":"","family":"Arce","given":"Joan-Carles","non-dropping-particle":"","parse-names":false,"suffix":""}],"container-title":"Reproductive biomedicine online","id":"ITEM-2","issue":"4","issued":{"date-parts":[["2013","10"]]},"language":"eng","page":"353-61","publisher-place":"Netherlands","title":"Association between blastocyst morphology and outcome of single-blastocyst transfer.","type":"article-journal","volume":"27"},"uris":["http://www.mendeley.com/documents/?uuid=c7746088-d0a0-4522-a305-d03ebff11eca"]},{"id":"ITEM-3","itemData":{"author":[{"dropping-particle":"","family":"Zhao","given":"Jing","non-dropping-particle":"","parse-names":false,"suffix":""},{"dropping-particle":"","family":"Yan","given":"Yi","non-dropping-particle":"","parse-names":false,"suffix":""},{"dropping-particle":"","family":"Huang","given":"Xi","non-dropping-particle":"","parse-names":false,"suffix":""},{"dropping-particle":"","family":"Sun","given":"Lunquan","non-dropping-particle":"","parse-names":false,"suffix":""},{"dropping-particle":"","family":"Li","given":"Yanping","non-dropping-particle":"","parse-names":false,"suffix":""}],"container-title":"Reproductive Biology and Endocrinology","id":"ITEM-3","issued":{"date-parts":[["2019"]]},"page":"1-8","publisher":"Reproductive Biology and Endocrinology","title":"Blastocoele expansion : an important parameter for predicting clinical success pregnancy after frozen-warmed blastocysts transfer","type":"article-journal","volume":"2"},"uris":["http://www.mendeley.com/documents/?uuid=1cadd837-86cb-445b-a6b7-ddf7a7898c38"]},{"id":"ITEM-4","itemData":{"DOI":"10.1007/s10815-019-01580-0","ISBN":"1081501901","ISSN":"15737330","PMID":"31512049","abstract":"Purpose: To assess the importance of each blastocyst morphological criteria with pregnancy and perinatal outcomes. Methods: This single-center retrospective cohort study included blastocyst single embryo transfers (SET) performed between 1/2012–2/2018. Poisson regression was used to evaluate pregnancy outcomes following fresh and cryopreserved embryo transfer (CET) for association with blastocyst expansion, inner cell mass (ICM) quality, and trophectoderm (TE) quality. Among cycles resulting in live birth, associations with preterm birth, small for gestational age (SGA) and large for gestational age (LGA), were evaluated using logistic regression. Results: A total of 1023 fresh and 1222 CET cycles were included, of which 465 (45.1%) fresh and 600 (48.5%) CET cycles resulted in singleton live birth. Clinical pregnancy rates increased with increasing expansion among fresh transfers (p for trend = 0.001) but not CET (p = 0.221), and with TE quality for both fresh and CET cycles (p = 0.005 and &lt; 0.0001, respectively). Live birth rates increased with increasing expansion (fresh p = 0.005, CET p = 0.018) and TE quality (fresh p = 0.028, CET p = 0.023). ICM grade was not associated with pregnancy outcomes; however, higher ICM quality among CET cycles was associated with increased chance of preterm birth (p = 0.005). Conclusions: In blastocyst SET, blastocyst expansion and TE quality were each associated with clinical pregnancy and live birth. While higher ICM quality was associated with increased chance of preterm birth among CET, no other associations with perinatal outcomes were identified. Clinicians can be reassured that pregnancies from blastocysts with lower expansion, ICM, or TE qualities are not more likely to result in adverse perinatal outcomes.","author":[{"dropping-particle":"","family":"Bakkensen","given":"Jennifer B.","non-dropping-particle":"","parse-names":false,"suffix":""},{"dropping-particle":"","family":"Brady","given":"Paula","non-dropping-particle":"","parse-names":false,"suffix":""},{"dropping-particle":"","family":"Carusi","given":"Daniela","non-dropping-particle":"","parse-names":false,"suffix":""},{"dropping-particle":"","family":"Romanski","given":"Phillip","non-dropping-particle":"","parse-names":false,"suffix":""},{"dropping-particle":"","family":"Thomas","given":"Ann M.","non-dropping-particle":"","parse-names":false,"suffix":""},{"dropping-particle":"","family":"Racowsky","given":"Catherine","non-dropping-particle":"","parse-names":false,"suffix":""}],"container-title":"Journal of Assisted Reproduction and Genetics","id":"ITEM-4","issue":"11","issued":{"date-parts":[["2019"]]},"page":"2315-2324","title":"Association between blastocyst morphology and pregnancy and perinatal outcomes following fresh and cryopreserved embryo transfer","type":"article-journal","volume":"36"},"uris":["http://www.mendeley.com/documents/?uuid=3dec678c-c79d-4dd4-9d91-14a9dfafe9c6"]},{"id":"ITEM-5","itemData":{"DOI":"10.1007/s10815-013-0100-4","ISSN":"10580468","PMID":"24114628","abstract":"Purpose: To determine which characteristics of blastocyst embryo morphology may predict clinical pregnancy and live birth rates. Methods: A retrospective analysis of data from 3,151 cycles of fresh, non-donor eSET cycles from 2008 to 2009 was performed. Data were obtained from the Society for Assisted Reproductive Technologies (SART) underwent. All eSET were performed at the blastocyst stage. Main outcome measures were clinical pregnancy and live birth rates. Results: Trophectoderm morphology, embryo stage and patient age are highly significant independent predictors of both clinical pregnancy and live birth. Neither inner cell mass morphology nor embryo grade predicted clinical pregnancy or live birth. Conclusions: Better trophectoderm morphology, younger patient age and further blastocyst progression all result in higher clinical pregnancy and live birth rates. Therefore, trophectoderm morphology and blastocyst stage should preferentially be used as the most important factors in choosing the best embryo for transfer. © 2013 Springer Science+Business Media New York.","author":[{"dropping-particle":"","family":"Thompson","given":"Stephanie Marshall","non-dropping-particle":"","parse-names":false,"suffix":""},{"dropping-particle":"","family":"Onwubalili","given":"Ndidiamaka","non-dropping-particle":"","parse-names":false,"suffix":""},{"dropping-particle":"","family":"Brown","given":"Kelecia","non-dropping-particle":"","parse-names":false,"suffix":""},{"dropping-particle":"","family":"Jindal","given":"Sangita K.","non-dropping-particle":"","parse-names":false,"suffix":""},{"dropping-particle":"","family":"McGovern","given":"Peter G.","non-dropping-particle":"","parse-names":false,"suffix":""}],"container-title":"Journal of Assisted Reproduction and Genetics","id":"ITEM-5","issue":"12","issued":{"date-parts":[["2013"]]},"page":"1577-1581","title":"Blastocyst expansion score and trophectoderm morphology strongly predict successful clinical pregnancy and live birth following elective single embryo blastocyst transfer (eSET): A national study","type":"article-journal","volume":"30"},"uris":["http://www.mendeley.com/documents/?uuid=707a3555-8872-4690-94c5-8d32b2a64888"]}],"mendeley":{"formattedCitation":"[4]–[8]","plainTextFormattedCitation":"[4]–[8]","previouslyFormattedCitation":"[4]–[8]"},"properties":{"noteIndex":0},"schema":"https://github.com/citation-style-language/schema/raw/master/csl-citation.json"}</w:instrText>
      </w:r>
      <w:r w:rsidRPr="00AC61CA">
        <w:rPr>
          <w:rFonts w:ascii="Arial" w:hAnsi="Arial" w:cs="Arial"/>
          <w:color w:val="000000" w:themeColor="text1"/>
          <w:sz w:val="18"/>
          <w:szCs w:val="18"/>
          <w:lang w:val="vi-VN"/>
        </w:rPr>
        <w:fldChar w:fldCharType="separate"/>
      </w:r>
      <w:r w:rsidR="00AC61CA" w:rsidRPr="00AC61CA">
        <w:rPr>
          <w:rFonts w:ascii="Arial" w:hAnsi="Arial" w:cs="Arial"/>
          <w:noProof/>
          <w:color w:val="000000" w:themeColor="text1"/>
          <w:sz w:val="18"/>
          <w:szCs w:val="18"/>
          <w:lang w:val="vi-VN"/>
        </w:rPr>
        <w:t>[4]–[8]</w:t>
      </w:r>
      <w:r w:rsidRPr="00AC61CA">
        <w:rPr>
          <w:rFonts w:ascii="Arial" w:hAnsi="Arial" w:cs="Arial"/>
          <w:color w:val="000000" w:themeColor="text1"/>
          <w:sz w:val="18"/>
          <w:szCs w:val="18"/>
          <w:lang w:val="vi-VN"/>
        </w:rPr>
        <w:fldChar w:fldCharType="end"/>
      </w:r>
      <w:r w:rsidRPr="00AC61CA">
        <w:rPr>
          <w:rFonts w:ascii="Arial" w:hAnsi="Arial" w:cs="Arial"/>
          <w:color w:val="000000" w:themeColor="text1"/>
          <w:sz w:val="18"/>
          <w:szCs w:val="18"/>
          <w:lang w:val="vi-VN"/>
        </w:rPr>
        <w:t xml:space="preserve">. Blastocyst expansion is related to blastocyst size. </w:t>
      </w:r>
      <w:r w:rsidR="00A200A8" w:rsidRPr="00AC61CA">
        <w:rPr>
          <w:rFonts w:ascii="Arial" w:hAnsi="Arial" w:cs="Arial"/>
          <w:color w:val="000000" w:themeColor="text1"/>
          <w:sz w:val="18"/>
          <w:szCs w:val="18"/>
          <w:lang w:val="vi-VN"/>
        </w:rPr>
        <w:t xml:space="preserve">Recent studies have shown that diameter and area of blastocysts in use are positively correlated with blastocyst implantation potential </w:t>
      </w:r>
      <w:r w:rsidR="00A200A8" w:rsidRPr="00AC61CA">
        <w:rPr>
          <w:rFonts w:ascii="Arial" w:hAnsi="Arial" w:cs="Arial"/>
          <w:color w:val="000000" w:themeColor="text1"/>
          <w:sz w:val="18"/>
          <w:szCs w:val="18"/>
          <w:lang w:val="vi-VN"/>
        </w:rPr>
        <w:fldChar w:fldCharType="begin" w:fldLock="1"/>
      </w:r>
      <w:r w:rsidR="0020534A">
        <w:rPr>
          <w:rFonts w:ascii="Arial" w:hAnsi="Arial" w:cs="Arial"/>
          <w:color w:val="000000" w:themeColor="text1"/>
          <w:sz w:val="18"/>
          <w:szCs w:val="18"/>
          <w:lang w:val="vi-VN"/>
        </w:rPr>
        <w:instrText>ADDIN CSL_CITATION {"citationItems":[{"id":"ITEM-1","itemData":{"DOI":"10.1016/j.fertnstert.2016.08.009","ISSN":"0015-0282","author":[{"dropping-particle":"","family":"Almagor","given":"Miriam","non-dropping-particle":"","parse-names":false,"suffix":""},{"dropping-particle":"","family":"Harir","given":"Yael","non-dropping-particle":"","parse-names":false,"suffix":""},{"dropping-particle":"","family":"Fieldust","given":"Sheila","non-dropping-particle":"","parse-names":false,"suffix":""},{"dropping-particle":"","family":"Or","given":"Yuval","non-dropping-particle":"","parse-names":false,"suffix":""},{"dropping-particle":"","family":"Shoham","given":"Zeev","non-dropping-particle":"","parse-names":false,"suffix":""}],"container-title":"Fertility and Sterility","id":"ITEM-1","issue":"August","issued":{"date-parts":[["2016"]]},"page":"1-6","publisher":"Elsevier Inc.","title":"The ratio between inner cell mass diameter and blastocyst diameter is correlated with successful pregnancy outcomes of single blastocyst transfers","type":"article-journal"},"uris":["http://www.mendeley.com/documents/?uuid=d42d253b-64be-429a-8b4a-6c870c43a77e"]},{"id":"ITEM-2","itemData":{"DOI":"doi: 10.1007/s10815-021-02071-x","author":[{"dropping-particle":"","family":"Sciorio","given":"Romualdo","non-dropping-particle":"","parse-names":false,"suffix":""},{"dropping-particle":"","family":"Thong","given":"D","non-dropping-particle":"","parse-names":false,"suffix":""},{"dropping-particle":"","family":"Thong","given":"K J","non-dropping-particle":"","parse-names":false,"suffix":""},{"dropping-particle":"","family":"Pickerin","given":"Susan J","non-dropping-particle":"","parse-names":false,"suffix":""}],"container-title":"J Assist Reprod Genet","id":"ITEM-2","issue":"4","issued":{"date-parts":[["2021"]]},"page":"847-855","title":"Clinical pregnancy is significantly associated with the blastocyst width and area","type":"article-journal","volume":"38"},"uris":["http://www.mendeley.com/documents/?uuid=42fa0028-2091-4ab6-a35f-28d48db93f34"]},{"id":"ITEM-3","itemData":{"DOI":"10.1016/j.fertnstert.2020.08.023","ISSN":"15565653","PMID":"32917380","abstract":"Objective: To describe novel embryo features capable of predicting implantation potential as input data for an artificial neural network (ANN) model. Design: Retrospective cohort study. Setting: University-affiliated private IVF center. Patient(s): This study included 637 patients from the oocyte donation program who underwent single-blastocyst transfer during two consecutive years. Intervention(s): None. Main Outcome Measure(s): The research was divided into two phases. Phase 1 consisted of the description and analysis of the following embryo features in implanted and nonimplanted embryos: distance and speed of pronuclear migration, blastocyst expanded diameter, inner cell mass area, and trophectoderm cell cycle length. Phase 2 consisted of the development of an ANN algorithm for implantation prediction. Results were obtained for four models fed with different input data. The predictive power was measured with the use of the area under the receiver operating characteristic curve (AUC). Result(s): Out of the five novel described parameters, blastocyst expanded diameter and trophectoderm cell cycle length had statistically different values in implanted and nonimplanted embryos. After the ANN models were trained and validated using fivefold cross-validation, they were capable of predicting implantation on testing data with AUCs of 0.64 for ANN1 (conventional morphokinetics), 0.73 for ANN2 (novel morphodynamics), 0.77 for ANN3 (conventional morphokinetics + novel morphodynamics), and 0.68 for ANN4 (discriminatory variables from statistical test). Conclusion(s): The novel proposed embryo features affect the implantation potential, and their combination with conventional morphokinetic parameters is effective as input data for a predictive model based on artificial intelligence.","author":[{"dropping-particle":"","family":"Bori","given":"Lorena","non-dropping-particle":"","parse-names":false,"suffix":""},{"dropping-particle":"","family":"Paya","given":"Elena","non-dropping-particle":"","parse-names":false,"suffix":""},{"dropping-particle":"","family":"Alegre","given":"Lucia","non-dropping-particle":"","parse-names":false,"suffix":""},{"dropping-particle":"","family":"Viloria","given":"Thamara Alexandra","non-dropping-particle":"","parse-names":false,"suffix":""},{"dropping-particle":"","family":"Remohi","given":"Jose Alejandro","non-dropping-particle":"","parse-names":false,"suffix":""},{"dropping-particle":"","family":"Naranjo","given":"Valery","non-dropping-particle":"","parse-names":false,"suffix":""},{"dropping-particle":"","family":"Meseguer","given":"Marcos","non-dropping-particle":"","parse-names":false,"suffix":""}],"container-title":"Fertility and Sterility","id":"ITEM-3","issue":"6","issued":{"date-parts":[["2020"]]},"page":"1232-1241","publisher":"Elsevier Inc.","title":"Novel and conventional embryo parameters as input data for artificial neural networks: an artificial intelligence model applied for prediction of the implantation potential","type":"article-journal","volume":"114"},"uris":["http://www.mendeley.com/documents/?uuid=f4d5eb11-7695-4958-8f22-4e8d96689137"]}],"mendeley":{"formattedCitation":"[9]–[11]","plainTextFormattedCitation":"[9]–[11]","previouslyFormattedCitation":"[9]–[11]"},"properties":{"noteIndex":0},"schema":"https://github.com/citation-style-language/schema/raw/master/csl-citation.json"}</w:instrText>
      </w:r>
      <w:r w:rsidR="00A200A8" w:rsidRPr="00AC61CA">
        <w:rPr>
          <w:rFonts w:ascii="Arial" w:hAnsi="Arial" w:cs="Arial"/>
          <w:color w:val="000000" w:themeColor="text1"/>
          <w:sz w:val="18"/>
          <w:szCs w:val="18"/>
          <w:lang w:val="vi-VN"/>
        </w:rPr>
        <w:fldChar w:fldCharType="separate"/>
      </w:r>
      <w:r w:rsidR="00AC61CA" w:rsidRPr="00AC61CA">
        <w:rPr>
          <w:rFonts w:ascii="Arial" w:hAnsi="Arial" w:cs="Arial"/>
          <w:noProof/>
          <w:color w:val="000000" w:themeColor="text1"/>
          <w:sz w:val="18"/>
          <w:szCs w:val="18"/>
          <w:lang w:val="vi-VN"/>
        </w:rPr>
        <w:t>[9]–[11]</w:t>
      </w:r>
      <w:r w:rsidR="00A200A8" w:rsidRPr="00AC61CA">
        <w:rPr>
          <w:rFonts w:ascii="Arial" w:hAnsi="Arial" w:cs="Arial"/>
          <w:color w:val="000000" w:themeColor="text1"/>
          <w:sz w:val="18"/>
          <w:szCs w:val="18"/>
          <w:lang w:val="vi-VN"/>
        </w:rPr>
        <w:fldChar w:fldCharType="end"/>
      </w:r>
      <w:r w:rsidR="00A200A8" w:rsidRPr="00AC61CA">
        <w:rPr>
          <w:rFonts w:ascii="Arial" w:hAnsi="Arial" w:cs="Arial"/>
          <w:color w:val="000000" w:themeColor="text1"/>
          <w:sz w:val="18"/>
          <w:szCs w:val="18"/>
          <w:lang w:val="vi-VN"/>
        </w:rPr>
        <w:t>.</w:t>
      </w:r>
      <w:r w:rsidR="00A200A8" w:rsidRPr="00AC61CA">
        <w:rPr>
          <w:rFonts w:ascii="Arial" w:hAnsi="Arial" w:cs="Arial"/>
          <w:color w:val="000000" w:themeColor="text1"/>
          <w:sz w:val="18"/>
          <w:szCs w:val="18"/>
        </w:rPr>
        <w:t xml:space="preserve"> </w:t>
      </w:r>
    </w:p>
    <w:p w14:paraId="419539A4" w14:textId="77777777" w:rsidR="00617BFF" w:rsidRPr="00AC61CA" w:rsidRDefault="00281993" w:rsidP="009A7627">
      <w:pPr>
        <w:spacing w:before="120" w:after="120"/>
        <w:jc w:val="both"/>
        <w:rPr>
          <w:rFonts w:ascii="Arial" w:hAnsi="Arial" w:cs="Arial"/>
          <w:color w:val="000000" w:themeColor="text1"/>
          <w:sz w:val="18"/>
          <w:szCs w:val="18"/>
          <w:lang w:val="vi-VN"/>
        </w:rPr>
      </w:pPr>
      <w:r w:rsidRPr="00AC61CA">
        <w:rPr>
          <w:rFonts w:ascii="Arial" w:hAnsi="Arial" w:cs="Arial"/>
          <w:color w:val="000000" w:themeColor="text1"/>
          <w:sz w:val="18"/>
          <w:szCs w:val="18"/>
          <w:lang w:val="vi-VN"/>
        </w:rPr>
        <w:t xml:space="preserve">On the other hand, morphometric features of blastocysts can be objectively measured, such as blastocyst diameter,  size of ICM, and the number of cells in TE. TLM allows the assessment of both this morphometric features and embryo kinetics. </w:t>
      </w:r>
      <w:r w:rsidR="004B4AFB" w:rsidRPr="00AC61CA">
        <w:rPr>
          <w:rFonts w:ascii="Arial" w:hAnsi="Arial" w:cs="Arial"/>
          <w:sz w:val="18"/>
          <w:szCs w:val="18"/>
          <w:lang w:val="vi-VN"/>
        </w:rPr>
        <w:t xml:space="preserve">The specific parameters of the blastocyst are correlated with implantation potential and successful pregnancy outcome </w:t>
      </w:r>
      <w:r w:rsidR="008A0D14" w:rsidRPr="00AC61CA">
        <w:rPr>
          <w:rFonts w:ascii="Arial" w:hAnsi="Arial" w:cs="Arial"/>
          <w:color w:val="000000" w:themeColor="text1"/>
          <w:sz w:val="18"/>
          <w:szCs w:val="18"/>
        </w:rPr>
        <w:t xml:space="preserve">of the </w:t>
      </w:r>
      <w:r w:rsidR="007C1C74" w:rsidRPr="00AC61CA">
        <w:rPr>
          <w:rFonts w:ascii="Arial" w:hAnsi="Arial" w:cs="Arial"/>
          <w:color w:val="000000" w:themeColor="text1"/>
          <w:sz w:val="18"/>
          <w:szCs w:val="18"/>
        </w:rPr>
        <w:t>single</w:t>
      </w:r>
      <w:r w:rsidR="007C1C74" w:rsidRPr="00AC61CA">
        <w:rPr>
          <w:rFonts w:ascii="Arial" w:hAnsi="Arial" w:cs="Arial"/>
          <w:color w:val="000000" w:themeColor="text1"/>
          <w:sz w:val="18"/>
          <w:szCs w:val="18"/>
          <w:lang w:val="vi-VN"/>
        </w:rPr>
        <w:t xml:space="preserve"> </w:t>
      </w:r>
      <w:r w:rsidR="008A0D14" w:rsidRPr="00AC61CA">
        <w:rPr>
          <w:rFonts w:ascii="Arial" w:hAnsi="Arial" w:cs="Arial"/>
          <w:color w:val="000000" w:themeColor="text1"/>
          <w:sz w:val="18"/>
          <w:szCs w:val="18"/>
        </w:rPr>
        <w:t>blastocyst transfers</w:t>
      </w:r>
      <w:r w:rsidR="007C1C74" w:rsidRPr="00AC61CA">
        <w:rPr>
          <w:rFonts w:ascii="Arial" w:hAnsi="Arial" w:cs="Arial"/>
          <w:color w:val="000000" w:themeColor="text1"/>
          <w:sz w:val="18"/>
          <w:szCs w:val="18"/>
          <w:lang w:val="vi-VN"/>
        </w:rPr>
        <w:t xml:space="preserve"> </w:t>
      </w:r>
      <w:r w:rsidR="007C1C74" w:rsidRPr="00AC61CA">
        <w:rPr>
          <w:rFonts w:ascii="Arial" w:hAnsi="Arial" w:cs="Arial"/>
          <w:color w:val="000000" w:themeColor="text1"/>
          <w:sz w:val="18"/>
          <w:szCs w:val="18"/>
          <w:lang w:val="vi-VN"/>
        </w:rPr>
        <w:fldChar w:fldCharType="begin" w:fldLock="1"/>
      </w:r>
      <w:r w:rsidR="0020534A">
        <w:rPr>
          <w:rFonts w:ascii="Arial" w:hAnsi="Arial" w:cs="Arial"/>
          <w:color w:val="000000" w:themeColor="text1"/>
          <w:sz w:val="18"/>
          <w:szCs w:val="18"/>
          <w:lang w:val="vi-VN"/>
        </w:rPr>
        <w:instrText>ADDIN CSL_CITATION {"citationItems":[{"id":"ITEM-1","itemData":{"DOI":"10.1016/j.fertnstert.2016.08.009","ISSN":"0015-0282","author":[{"dropping-particle":"","family":"Almagor","given":"Miriam","non-dropping-particle":"","parse-names":false,"suffix":""},{"dropping-particle":"","family":"Harir","given":"Yael","non-dropping-particle":"","parse-names":false,"suffix":""},{"dropping-particle":"","family":"Fieldust","given":"Sheila","non-dropping-particle":"","parse-names":false,"suffix":""},{"dropping-particle":"","family":"Or","given":"Yuval","non-dropping-particle":"","parse-names":false,"suffix":""},{"dropping-particle":"","family":"Shoham","given":"Zeev","non-dropping-particle":"","parse-names":false,"suffix":""}],"container-title":"Fertility and Sterility","id":"ITEM-1","issue":"August","issued":{"date-parts":[["2016"]]},"page":"1-6","publisher":"Elsevier Inc.","title":"The ratio between inner cell mass diameter and blastocyst diameter is correlated with successful pregnancy outcomes of single blastocyst transfers","type":"article-journal"},"uris":["http://www.mendeley.com/documents/?uuid=d42d253b-64be-429a-8b4a-6c870c43a77e"]},{"id":"ITEM-2","itemData":{"DOI":"10.1016/j.fertnstert.2020.08.023","ISSN":"15565653","PMID":"32917380","abstract":"Objective: To describe novel embryo features capable of predicting implantation potential as input data for an artificial neural network (ANN) model. Design: Retrospective cohort study. Setting: University-affiliated private IVF center. Patient(s): This study included 637 patients from the oocyte donation program who underwent single-blastocyst transfer during two consecutive years. Intervention(s): None. Main Outcome Measure(s): The research was divided into two phases. Phase 1 consisted of the description and analysis of the following embryo features in implanted and nonimplanted embryos: distance and speed of pronuclear migration, blastocyst expanded diameter, inner cell mass area, and trophectoderm cell cycle length. Phase 2 consisted of the development of an ANN algorithm for implantation prediction. Results were obtained for four models fed with different input data. The predictive power was measured with the use of the area under the receiver operating characteristic curve (AUC). Result(s): Out of the five novel described parameters, blastocyst expanded diameter and trophectoderm cell cycle length had statistically different values in implanted and nonimplanted embryos. After the ANN models were trained and validated using fivefold cross-validation, they were capable of predicting implantation on testing data with AUCs of 0.64 for ANN1 (conventional morphokinetics), 0.73 for ANN2 (novel morphodynamics), 0.77 for ANN3 (conventional morphokinetics + novel morphodynamics), and 0.68 for ANN4 (discriminatory variables from statistical test). Conclusion(s): The novel proposed embryo features affect the implantation potential, and their combination with conventional morphokinetic parameters is effective as input data for a predictive model based on artificial intelligence.","author":[{"dropping-particle":"","family":"Bori","given":"Lorena","non-dropping-particle":"","parse-names":false,"suffix":""},{"dropping-particle":"","family":"Paya","given":"Elena","non-dropping-particle":"","parse-names":false,"suffix":""},{"dropping-particle":"","family":"Alegre","given":"Lucia","non-dropping-particle":"","parse-names":false,"suffix":""},{"dropping-particle":"","family":"Viloria","given":"Thamara Alexandra","non-dropping-particle":"","parse-names":false,"suffix":""},{"dropping-particle":"","family":"Remohi","given":"Jose Alejandro","non-dropping-particle":"","parse-names":false,"suffix":""},{"dropping-particle":"","family":"Naranjo","given":"Valery","non-dropping-particle":"","parse-names":false,"suffix":""},{"dropping-particle":"","family":"Meseguer","given":"Marcos","non-dropping-particle":"","parse-names":false,"suffix":""}],"container-title":"Fertility and Sterility","id":"ITEM-2","issue":"6","issued":{"date-parts":[["2020"]]},"page":"1232-1241","publisher":"Elsevier Inc.","title":"Novel and conventional embryo parameters as input data for artificial neural networks: an artificial intelligence model applied for prediction of the implantation potential","type":"article-journal","volume":"114"},"uris":["http://www.mendeley.com/documents/?uuid=f4d5eb11-7695-4958-8f22-4e8d96689137"]},{"id":"ITEM-3","itemData":{"DOI":"10.1016/j.rbmo.2018.05.016","ISSN":"1472-6483","author":[{"dropping-particle":"","family":"Fishel","given":"Simon","non-dropping-particle":"","parse-names":false,"suffix":""},{"dropping-particle":"","family":"Campbell","given":"Alison","non-dropping-particle":"","parse-names":false,"suffix":""},{"dropping-particle":"","family":"Montgomery","given":"Sue","non-dropping-particle":"","parse-names":false,"suffix":""},{"dropping-particle":"","family":"Smith","given":"Rachel","non-dropping-particle":"","parse-names":false,"suffix":""},{"dropping-particle":"","family":"Nice","given":"Lynne","non-dropping-particle":"","parse-names":false,"suffix":""},{"dropping-particle":"","family":"Duffy","given":"Samantha","non-dropping-particle":"","parse-names":false,"suffix":""},{"dropping-particle":"","family":"Jenner","given":"Lucy","non-dropping-particle":"","parse-names":false,"suffix":""},{"dropping-particle":"","family":"Berrisford","given":"Kathryn","non-dropping-particle":"","parse-names":false,"suffix":""},{"dropping-particle":"","family":"Kellam","given":"Louise","non-dropping-particle":"","parse-names":false,"suffix":""},{"dropping-particle":"","family":"Smith","given":"Rob","non-dropping-particle":"","parse-names":false,"suffix":""},{"dropping-particle":"","family":"Foad","given":"Fiona","non-dropping-particle":"","parse-names":false,"suffix":""},{"dropping-particle":"","family":"Beccles","given":"Ashley","non-dropping-particle":"","parse-names":false,"suffix":""},{"dropping-particle":"","family":"Campbell","given":"Alison","non-dropping-particle":"","parse-names":false,"suffix":""},{"dropping-particle":"","family":"Montgomery","given":"Sue","non-dropping-particle":"","parse-names":false,"suffix":""},{"dropping-particle":"","family":"Smith","given":"Rachel","non-dropping-particle":"","parse-names":false,"suffix":""},{"dropping-particle":"","family":"Nice","given":"Lynne","non-dropping-particle":"","parse-names":false,"suffix":""},{"dropping-particle":"","family":"Duffy","given":"Samantha","non-dropping-particle":"","parse-names":false,"suffix":""},{"dropping-particle":"","family":"Jenner","given":"Lucy","non-dropping-particle":"","parse-names":false,"suffix":""},{"dropping-particle":"","family":"Berrisford","given":"Kathryn","non-dropping-particle":"","parse-names":false,"suffix":""},{"dropping-particle":"","family":"Kellam","given":"Louise","non-dropping-particle":"","parse-names":false,"suffix":""},{"dropping-particle":"","family":"Smith","given":"Rob","non-dropping-particle":"","parse-names":false,"suffix":""}],"container-title":"Reproductive BioMedicine Online","id":"ITEM-3","issue":"3","issued":{"date-parts":[["2018"]]},"note":"phôi 781, 42,1% TSS,\nTỉ lệ trẻ sinh sống khi chuyển phôi loại A (tốt nhất) là 52,5% và chuyển phôi loại D là 13,2% khác biệt có ý nghĩa hoặc B (39,2%) với phôi loại D\nAn algorithms live birth prediction using morphokinetics of human preimplantation embryos","page":"304-313","publisher":"Elsevier Ltd","title":"Time-lapse imaging algorithms rank human preimplantation embryos according to the probability of live birth","type":"article-journal","volume":"37"},"uris":["http://www.mendeley.com/documents/?uuid=8c23d510-a1a6-44e6-a22b-b76332fd3b55"]}],"mendeley":{"formattedCitation":"[9], [11], [12]","plainTextFormattedCitation":"[9], [11], [12]","previouslyFormattedCitation":"[9], [11], [12]"},"properties":{"noteIndex":0},"schema":"https://github.com/citation-style-language/schema/raw/master/csl-citation.json"}</w:instrText>
      </w:r>
      <w:r w:rsidR="007C1C74" w:rsidRPr="00AC61CA">
        <w:rPr>
          <w:rFonts w:ascii="Arial" w:hAnsi="Arial" w:cs="Arial"/>
          <w:color w:val="000000" w:themeColor="text1"/>
          <w:sz w:val="18"/>
          <w:szCs w:val="18"/>
          <w:lang w:val="vi-VN"/>
        </w:rPr>
        <w:fldChar w:fldCharType="separate"/>
      </w:r>
      <w:r w:rsidR="00AC61CA" w:rsidRPr="00AC61CA">
        <w:rPr>
          <w:rFonts w:ascii="Arial" w:hAnsi="Arial" w:cs="Arial"/>
          <w:noProof/>
          <w:color w:val="000000" w:themeColor="text1"/>
          <w:sz w:val="18"/>
          <w:szCs w:val="18"/>
          <w:lang w:val="vi-VN"/>
        </w:rPr>
        <w:t>[9], [11], [12]</w:t>
      </w:r>
      <w:r w:rsidR="007C1C74" w:rsidRPr="00AC61CA">
        <w:rPr>
          <w:rFonts w:ascii="Arial" w:hAnsi="Arial" w:cs="Arial"/>
          <w:color w:val="000000" w:themeColor="text1"/>
          <w:sz w:val="18"/>
          <w:szCs w:val="18"/>
          <w:lang w:val="vi-VN"/>
        </w:rPr>
        <w:fldChar w:fldCharType="end"/>
      </w:r>
      <w:r w:rsidR="008A0D14" w:rsidRPr="00AC61CA">
        <w:rPr>
          <w:rFonts w:ascii="Arial" w:hAnsi="Arial" w:cs="Arial"/>
          <w:color w:val="000000" w:themeColor="text1"/>
          <w:sz w:val="18"/>
          <w:szCs w:val="18"/>
        </w:rPr>
        <w:t xml:space="preserve">. </w:t>
      </w:r>
      <w:r w:rsidR="00F7453C" w:rsidRPr="00AC61CA">
        <w:rPr>
          <w:rFonts w:ascii="Arial" w:hAnsi="Arial" w:cs="Arial"/>
          <w:color w:val="000000" w:themeColor="text1"/>
          <w:sz w:val="18"/>
          <w:szCs w:val="18"/>
          <w:lang w:val="vi-VN"/>
        </w:rPr>
        <w:t xml:space="preserve">These morphometric and kinetic parameters can </w:t>
      </w:r>
      <w:r w:rsidR="00F203E5" w:rsidRPr="00AC61CA">
        <w:rPr>
          <w:rFonts w:ascii="Arial" w:hAnsi="Arial" w:cs="Arial"/>
          <w:color w:val="000000" w:themeColor="text1"/>
          <w:sz w:val="18"/>
          <w:szCs w:val="18"/>
          <w:lang w:val="vi-VN"/>
        </w:rPr>
        <w:t xml:space="preserve">be </w:t>
      </w:r>
      <w:r w:rsidR="00F7453C" w:rsidRPr="00AC61CA">
        <w:rPr>
          <w:rFonts w:ascii="Arial" w:hAnsi="Arial" w:cs="Arial"/>
          <w:color w:val="000000" w:themeColor="text1"/>
          <w:sz w:val="18"/>
          <w:szCs w:val="18"/>
          <w:lang w:val="vi-VN"/>
        </w:rPr>
        <w:t>use</w:t>
      </w:r>
      <w:r w:rsidR="00F203E5" w:rsidRPr="00AC61CA">
        <w:rPr>
          <w:rFonts w:ascii="Arial" w:hAnsi="Arial" w:cs="Arial"/>
          <w:color w:val="000000" w:themeColor="text1"/>
          <w:sz w:val="18"/>
          <w:szCs w:val="18"/>
          <w:lang w:val="vi-VN"/>
        </w:rPr>
        <w:t>d as</w:t>
      </w:r>
      <w:r w:rsidR="00F7453C" w:rsidRPr="00AC61CA">
        <w:rPr>
          <w:rFonts w:ascii="Arial" w:hAnsi="Arial" w:cs="Arial"/>
          <w:color w:val="000000" w:themeColor="text1"/>
          <w:sz w:val="18"/>
          <w:szCs w:val="18"/>
          <w:lang w:val="vi-VN"/>
        </w:rPr>
        <w:t xml:space="preserve"> biomarkers of embryo assessment and selection.</w:t>
      </w:r>
      <w:r w:rsidR="007F6D32" w:rsidRPr="00AC61CA">
        <w:rPr>
          <w:rFonts w:ascii="Arial" w:hAnsi="Arial" w:cs="Arial"/>
          <w:color w:val="000000" w:themeColor="text1"/>
          <w:sz w:val="18"/>
          <w:szCs w:val="18"/>
          <w:lang w:val="vi-VN"/>
        </w:rPr>
        <w:t xml:space="preserve"> </w:t>
      </w:r>
      <w:r w:rsidR="007C4222" w:rsidRPr="00AC61CA">
        <w:rPr>
          <w:rFonts w:ascii="Arial" w:hAnsi="Arial" w:cs="Arial"/>
          <w:color w:val="000000" w:themeColor="text1"/>
          <w:sz w:val="18"/>
          <w:szCs w:val="18"/>
        </w:rPr>
        <w:t>Among good</w:t>
      </w:r>
      <w:r w:rsidR="00004184" w:rsidRPr="00AC61CA">
        <w:rPr>
          <w:rFonts w:ascii="Arial" w:hAnsi="Arial" w:cs="Arial"/>
          <w:color w:val="000000" w:themeColor="text1"/>
          <w:sz w:val="18"/>
          <w:szCs w:val="18"/>
          <w:lang w:val="vi-VN"/>
        </w:rPr>
        <w:t>-</w:t>
      </w:r>
      <w:r w:rsidR="007C4222" w:rsidRPr="00AC61CA">
        <w:rPr>
          <w:rFonts w:ascii="Arial" w:hAnsi="Arial" w:cs="Arial"/>
          <w:color w:val="000000" w:themeColor="text1"/>
          <w:sz w:val="18"/>
          <w:szCs w:val="18"/>
        </w:rPr>
        <w:t>quality blastocysts, there was less evidence about the benefits of combination between morphometric and kinetic parameters in choosing an embryo for transfer. This study aimed to evaluate the correlation between blastocyst morphometric, kinetics parameters and LB when transferring a good</w:t>
      </w:r>
      <w:r w:rsidR="00004184" w:rsidRPr="00AC61CA">
        <w:rPr>
          <w:rFonts w:ascii="Arial" w:hAnsi="Arial" w:cs="Arial"/>
          <w:color w:val="000000" w:themeColor="text1"/>
          <w:sz w:val="18"/>
          <w:szCs w:val="18"/>
          <w:lang w:val="vi-VN"/>
        </w:rPr>
        <w:t>-</w:t>
      </w:r>
      <w:r w:rsidR="00004184" w:rsidRPr="00AC61CA">
        <w:rPr>
          <w:rFonts w:ascii="Arial" w:hAnsi="Arial" w:cs="Arial"/>
          <w:color w:val="000000" w:themeColor="text1"/>
          <w:sz w:val="18"/>
          <w:szCs w:val="18"/>
        </w:rPr>
        <w:t>quality</w:t>
      </w:r>
      <w:r w:rsidR="007C4222" w:rsidRPr="00AC61CA">
        <w:rPr>
          <w:rFonts w:ascii="Arial" w:hAnsi="Arial" w:cs="Arial"/>
          <w:color w:val="000000" w:themeColor="text1"/>
          <w:sz w:val="18"/>
          <w:szCs w:val="18"/>
        </w:rPr>
        <w:t xml:space="preserve"> blastocyst.</w:t>
      </w:r>
    </w:p>
    <w:p w14:paraId="14D11981" w14:textId="77777777" w:rsidR="00617BFF" w:rsidRPr="00AC61CA" w:rsidRDefault="009A7627" w:rsidP="009A7627">
      <w:pPr>
        <w:pBdr>
          <w:top w:val="nil"/>
          <w:left w:val="nil"/>
          <w:bottom w:val="nil"/>
          <w:right w:val="nil"/>
          <w:between w:val="nil"/>
        </w:pBdr>
        <w:spacing w:before="120" w:after="120"/>
        <w:jc w:val="both"/>
        <w:rPr>
          <w:rFonts w:ascii="Arial" w:hAnsi="Arial" w:cs="Arial"/>
          <w:b/>
          <w:color w:val="000000" w:themeColor="text1"/>
          <w:sz w:val="18"/>
          <w:szCs w:val="18"/>
        </w:rPr>
      </w:pPr>
      <w:r w:rsidRPr="00AC61CA">
        <w:rPr>
          <w:rFonts w:ascii="Arial" w:hAnsi="Arial" w:cs="Arial"/>
          <w:b/>
          <w:color w:val="000000" w:themeColor="text1"/>
          <w:sz w:val="18"/>
          <w:szCs w:val="18"/>
        </w:rPr>
        <w:t>METHODS</w:t>
      </w:r>
    </w:p>
    <w:p w14:paraId="34CC23EF" w14:textId="77777777" w:rsidR="00792FF2" w:rsidRPr="00AC61CA" w:rsidRDefault="00792FF2" w:rsidP="009A7627">
      <w:pPr>
        <w:pBdr>
          <w:top w:val="nil"/>
          <w:left w:val="nil"/>
          <w:bottom w:val="nil"/>
          <w:right w:val="nil"/>
          <w:between w:val="nil"/>
        </w:pBdr>
        <w:spacing w:before="120" w:after="120"/>
        <w:jc w:val="both"/>
        <w:rPr>
          <w:rFonts w:ascii="Arial" w:eastAsia="Gungsuh" w:hAnsi="Arial" w:cs="Arial"/>
          <w:b/>
          <w:i/>
          <w:color w:val="000000" w:themeColor="text1"/>
          <w:sz w:val="18"/>
          <w:szCs w:val="18"/>
          <w:lang w:val="vi-VN"/>
        </w:rPr>
      </w:pPr>
      <w:r w:rsidRPr="00AC61CA">
        <w:rPr>
          <w:rFonts w:ascii="Arial" w:eastAsia="Gungsuh" w:hAnsi="Arial" w:cs="Arial"/>
          <w:b/>
          <w:i/>
          <w:color w:val="000000" w:themeColor="text1"/>
          <w:sz w:val="18"/>
          <w:szCs w:val="18"/>
          <w:lang w:val="vi-VN"/>
        </w:rPr>
        <w:lastRenderedPageBreak/>
        <w:t>Study design</w:t>
      </w:r>
    </w:p>
    <w:p w14:paraId="168B58E6" w14:textId="77777777" w:rsidR="00CE35ED" w:rsidRPr="00AC61CA" w:rsidRDefault="00276C23" w:rsidP="009A7627">
      <w:pPr>
        <w:pBdr>
          <w:top w:val="nil"/>
          <w:left w:val="nil"/>
          <w:bottom w:val="nil"/>
          <w:right w:val="nil"/>
          <w:between w:val="nil"/>
        </w:pBdr>
        <w:spacing w:before="120" w:after="120"/>
        <w:jc w:val="both"/>
        <w:rPr>
          <w:rFonts w:ascii="Arial" w:eastAsia="Gungsuh" w:hAnsi="Arial" w:cs="Arial"/>
          <w:color w:val="000000" w:themeColor="text1"/>
          <w:sz w:val="18"/>
          <w:szCs w:val="18"/>
        </w:rPr>
      </w:pPr>
      <w:r w:rsidRPr="00AC61CA">
        <w:rPr>
          <w:rFonts w:ascii="Arial" w:eastAsia="Gungsuh" w:hAnsi="Arial" w:cs="Arial"/>
          <w:color w:val="000000" w:themeColor="text1"/>
          <w:sz w:val="18"/>
          <w:szCs w:val="18"/>
        </w:rPr>
        <w:t>This retrospective study was performed on 203 elective single blastocyst transfer (eSBT) cycles at My Duc Phu Nhuan Hospital from October 2018 to November 2020</w:t>
      </w:r>
      <w:r w:rsidR="007C4222" w:rsidRPr="00AC61CA">
        <w:rPr>
          <w:rFonts w:ascii="Arial" w:eastAsia="Gungsuh" w:hAnsi="Arial" w:cs="Arial"/>
          <w:color w:val="000000" w:themeColor="text1"/>
          <w:sz w:val="18"/>
          <w:szCs w:val="18"/>
        </w:rPr>
        <w:t xml:space="preserve">. </w:t>
      </w:r>
    </w:p>
    <w:p w14:paraId="7ADE378F" w14:textId="77777777" w:rsidR="00E36F22" w:rsidRPr="00AC61CA" w:rsidRDefault="00CE35ED" w:rsidP="009A7627">
      <w:pPr>
        <w:pBdr>
          <w:top w:val="nil"/>
          <w:left w:val="nil"/>
          <w:bottom w:val="nil"/>
          <w:right w:val="nil"/>
          <w:between w:val="nil"/>
        </w:pBdr>
        <w:spacing w:before="120" w:after="120"/>
        <w:jc w:val="both"/>
        <w:rPr>
          <w:rFonts w:ascii="Arial" w:eastAsia="Gungsuh" w:hAnsi="Arial" w:cs="Arial"/>
          <w:b/>
          <w:i/>
          <w:color w:val="000000" w:themeColor="text1"/>
          <w:sz w:val="18"/>
          <w:szCs w:val="18"/>
          <w:lang w:val="vi-VN"/>
        </w:rPr>
      </w:pPr>
      <w:r w:rsidRPr="00AC61CA">
        <w:rPr>
          <w:rFonts w:ascii="Arial" w:eastAsia="Gungsuh" w:hAnsi="Arial" w:cs="Arial"/>
          <w:b/>
          <w:i/>
          <w:color w:val="000000" w:themeColor="text1"/>
          <w:sz w:val="18"/>
          <w:szCs w:val="18"/>
          <w:lang w:val="vi-VN"/>
        </w:rPr>
        <w:t xml:space="preserve">Study population </w:t>
      </w:r>
    </w:p>
    <w:p w14:paraId="3A065825" w14:textId="77777777" w:rsidR="00AA7265" w:rsidRPr="00AC61CA" w:rsidRDefault="00AA7265" w:rsidP="009A7627">
      <w:pPr>
        <w:spacing w:before="120" w:after="120"/>
        <w:jc w:val="both"/>
        <w:rPr>
          <w:rFonts w:ascii="Arial" w:eastAsia="Gungsuh" w:hAnsi="Arial" w:cs="Arial"/>
          <w:color w:val="000000" w:themeColor="text1"/>
          <w:sz w:val="18"/>
          <w:szCs w:val="18"/>
        </w:rPr>
      </w:pPr>
      <w:r w:rsidRPr="00AC61CA">
        <w:rPr>
          <w:rFonts w:ascii="Arial" w:eastAsia="Gungsuh" w:hAnsi="Arial" w:cs="Arial"/>
          <w:color w:val="000000" w:themeColor="text1"/>
          <w:sz w:val="18"/>
          <w:szCs w:val="18"/>
        </w:rPr>
        <w:t xml:space="preserve">Data were extracted from the database of our center. All </w:t>
      </w:r>
      <w:r w:rsidR="00A20E9E" w:rsidRPr="00AC61CA">
        <w:rPr>
          <w:rFonts w:ascii="Arial" w:eastAsia="Gungsuh" w:hAnsi="Arial" w:cs="Arial"/>
          <w:color w:val="000000" w:themeColor="text1"/>
          <w:sz w:val="18"/>
          <w:szCs w:val="18"/>
        </w:rPr>
        <w:t xml:space="preserve">patients </w:t>
      </w:r>
      <w:r w:rsidRPr="00AC61CA">
        <w:rPr>
          <w:rFonts w:ascii="Arial" w:eastAsia="Gungsuh" w:hAnsi="Arial" w:cs="Arial"/>
          <w:color w:val="000000" w:themeColor="text1"/>
          <w:sz w:val="18"/>
          <w:szCs w:val="18"/>
        </w:rPr>
        <w:t>under</w:t>
      </w:r>
      <w:r w:rsidR="00212406" w:rsidRPr="00AC61CA">
        <w:rPr>
          <w:rFonts w:ascii="Arial" w:eastAsia="Gungsuh" w:hAnsi="Arial" w:cs="Arial"/>
          <w:color w:val="000000" w:themeColor="text1"/>
          <w:sz w:val="18"/>
          <w:szCs w:val="18"/>
        </w:rPr>
        <w:t>went</w:t>
      </w:r>
      <w:r w:rsidR="00004184" w:rsidRPr="00AC61CA">
        <w:rPr>
          <w:rFonts w:ascii="Arial" w:eastAsia="Gungsuh" w:hAnsi="Arial" w:cs="Arial"/>
          <w:color w:val="000000" w:themeColor="text1"/>
          <w:sz w:val="18"/>
          <w:szCs w:val="18"/>
          <w:lang w:val="vi-VN"/>
        </w:rPr>
        <w:t xml:space="preserve"> </w:t>
      </w:r>
      <w:r w:rsidRPr="00AC61CA">
        <w:rPr>
          <w:rFonts w:ascii="Arial" w:eastAsia="Gungsuh" w:hAnsi="Arial" w:cs="Arial"/>
          <w:color w:val="000000" w:themeColor="text1"/>
          <w:sz w:val="18"/>
          <w:szCs w:val="18"/>
        </w:rPr>
        <w:t xml:space="preserve"> intracytoplasmic sperm injection (ICSI) and eSBT between October 2018 and November 2020 were evaluated for </w:t>
      </w:r>
      <w:r w:rsidR="00A20E9E" w:rsidRPr="00AC61CA">
        <w:rPr>
          <w:rFonts w:ascii="Courier New" w:eastAsia="Gungsuh" w:hAnsi="Courier New" w:cs="Courier New"/>
          <w:color w:val="000000" w:themeColor="text1"/>
          <w:sz w:val="18"/>
          <w:szCs w:val="18"/>
        </w:rPr>
        <w:t>﻿</w:t>
      </w:r>
      <w:r w:rsidR="00A20E9E" w:rsidRPr="00AC61CA">
        <w:rPr>
          <w:rFonts w:ascii="Arial" w:eastAsia="Gungsuh" w:hAnsi="Arial" w:cs="Arial"/>
          <w:color w:val="000000" w:themeColor="text1"/>
          <w:sz w:val="18"/>
          <w:szCs w:val="18"/>
        </w:rPr>
        <w:t>inclusion criteria</w:t>
      </w:r>
      <w:r w:rsidRPr="00AC61CA">
        <w:rPr>
          <w:rFonts w:ascii="Arial" w:eastAsia="Gungsuh" w:hAnsi="Arial" w:cs="Arial"/>
          <w:color w:val="000000" w:themeColor="text1"/>
          <w:sz w:val="18"/>
          <w:szCs w:val="18"/>
        </w:rPr>
        <w:t xml:space="preserve">. </w:t>
      </w:r>
      <w:r w:rsidR="00871825" w:rsidRPr="00AC61CA">
        <w:rPr>
          <w:rFonts w:ascii="Arial" w:eastAsia="Gungsuh" w:hAnsi="Arial" w:cs="Arial"/>
          <w:color w:val="000000" w:themeColor="text1"/>
          <w:sz w:val="18"/>
          <w:szCs w:val="18"/>
        </w:rPr>
        <w:t>Patients who had at least two previous IVF cycles, embryo culture up to 5 days in TLM, and single good-quality embryo transfers were involved in this study. Otherwise</w:t>
      </w:r>
      <w:r w:rsidR="00871825" w:rsidRPr="00AC61CA">
        <w:rPr>
          <w:rFonts w:ascii="Arial" w:eastAsia="Gungsuh" w:hAnsi="Arial" w:cs="Arial"/>
          <w:color w:val="000000" w:themeColor="text1"/>
          <w:sz w:val="18"/>
          <w:szCs w:val="18"/>
          <w:lang w:val="vi-VN"/>
        </w:rPr>
        <w:t xml:space="preserve">, </w:t>
      </w:r>
      <w:r w:rsidR="0054055C" w:rsidRPr="00AC61CA">
        <w:rPr>
          <w:rFonts w:ascii="Arial" w:eastAsia="Gungsuh" w:hAnsi="Arial" w:cs="Arial"/>
          <w:color w:val="000000" w:themeColor="text1"/>
          <w:sz w:val="18"/>
          <w:szCs w:val="18"/>
        </w:rPr>
        <w:t>e</w:t>
      </w:r>
      <w:r w:rsidRPr="00AC61CA">
        <w:rPr>
          <w:rFonts w:ascii="Arial" w:eastAsia="Gungsuh" w:hAnsi="Arial" w:cs="Arial"/>
          <w:color w:val="000000" w:themeColor="text1"/>
          <w:sz w:val="18"/>
          <w:szCs w:val="18"/>
        </w:rPr>
        <w:t>mbryo collapse during development, embryos had origin by cycles with in vitro maturation (IVM), oocyte donation, frozen oocyte, or preimplantation genetic testing, and women with uterine abnormalities were excluded. </w:t>
      </w:r>
    </w:p>
    <w:p w14:paraId="20704C33" w14:textId="77777777" w:rsidR="00E36F22" w:rsidRPr="00AC61CA" w:rsidRDefault="00E36F22" w:rsidP="009A7627">
      <w:pPr>
        <w:pBdr>
          <w:top w:val="nil"/>
          <w:left w:val="nil"/>
          <w:bottom w:val="nil"/>
          <w:right w:val="nil"/>
          <w:between w:val="nil"/>
        </w:pBdr>
        <w:spacing w:before="120" w:after="120"/>
        <w:jc w:val="both"/>
        <w:rPr>
          <w:rFonts w:ascii="Arial" w:eastAsia="Gungsuh" w:hAnsi="Arial" w:cs="Arial"/>
          <w:b/>
          <w:i/>
          <w:color w:val="000000" w:themeColor="text1"/>
          <w:sz w:val="18"/>
          <w:szCs w:val="18"/>
          <w:lang w:val="vi-VN"/>
        </w:rPr>
      </w:pPr>
      <w:r w:rsidRPr="00AC61CA">
        <w:rPr>
          <w:rFonts w:ascii="Arial" w:eastAsia="Gungsuh" w:hAnsi="Arial" w:cs="Arial"/>
          <w:b/>
          <w:i/>
          <w:color w:val="000000" w:themeColor="text1"/>
          <w:sz w:val="18"/>
          <w:szCs w:val="18"/>
        </w:rPr>
        <w:t>Ovarian stimulation</w:t>
      </w:r>
      <w:r w:rsidR="00C05EDA" w:rsidRPr="00AC61CA">
        <w:rPr>
          <w:rFonts w:ascii="Arial" w:eastAsia="Gungsuh" w:hAnsi="Arial" w:cs="Arial"/>
          <w:b/>
          <w:i/>
          <w:color w:val="000000" w:themeColor="text1"/>
          <w:sz w:val="18"/>
          <w:szCs w:val="18"/>
          <w:lang w:val="vi-VN"/>
        </w:rPr>
        <w:t xml:space="preserve"> and Oocyte </w:t>
      </w:r>
    </w:p>
    <w:p w14:paraId="0F280251" w14:textId="77777777" w:rsidR="00E36F22" w:rsidRPr="00AC61CA" w:rsidRDefault="00C05EDA" w:rsidP="009A7627">
      <w:pPr>
        <w:spacing w:before="120" w:after="120"/>
        <w:jc w:val="both"/>
        <w:rPr>
          <w:rFonts w:ascii="Arial" w:hAnsi="Arial" w:cs="Arial"/>
          <w:color w:val="000000" w:themeColor="text1"/>
          <w:sz w:val="18"/>
          <w:szCs w:val="18"/>
          <w:shd w:val="clear" w:color="auto" w:fill="FFFFFF"/>
        </w:rPr>
      </w:pPr>
      <w:r w:rsidRPr="00AC61CA">
        <w:rPr>
          <w:rFonts w:ascii="Arial" w:hAnsi="Arial" w:cs="Arial"/>
          <w:color w:val="000000" w:themeColor="text1"/>
          <w:sz w:val="18"/>
          <w:szCs w:val="18"/>
          <w:shd w:val="clear" w:color="auto" w:fill="FFFFFF"/>
          <w:lang w:val="vi-VN"/>
        </w:rPr>
        <w:t xml:space="preserve">All </w:t>
      </w:r>
      <w:r w:rsidR="00E36F22" w:rsidRPr="00AC61CA">
        <w:rPr>
          <w:rFonts w:ascii="Arial" w:hAnsi="Arial" w:cs="Arial"/>
          <w:color w:val="000000" w:themeColor="text1"/>
          <w:sz w:val="18"/>
          <w:szCs w:val="18"/>
          <w:shd w:val="clear" w:color="auto" w:fill="FFFFFF"/>
        </w:rPr>
        <w:t xml:space="preserve">patients </w:t>
      </w:r>
      <w:r w:rsidRPr="00AC61CA">
        <w:rPr>
          <w:rFonts w:ascii="Arial" w:hAnsi="Arial" w:cs="Arial"/>
          <w:color w:val="000000" w:themeColor="text1"/>
          <w:sz w:val="18"/>
          <w:szCs w:val="18"/>
          <w:shd w:val="clear" w:color="auto" w:fill="FFFFFF"/>
        </w:rPr>
        <w:t>underwent controlled</w:t>
      </w:r>
      <w:r w:rsidRPr="00AC61CA">
        <w:rPr>
          <w:rStyle w:val="apple-converted-space"/>
          <w:rFonts w:ascii="Arial" w:hAnsi="Arial" w:cs="Arial"/>
          <w:color w:val="000000" w:themeColor="text1"/>
          <w:sz w:val="18"/>
          <w:szCs w:val="18"/>
          <w:shd w:val="clear" w:color="auto" w:fill="FFFFFF"/>
        </w:rPr>
        <w:t> </w:t>
      </w:r>
      <w:r w:rsidRPr="00AC61CA">
        <w:rPr>
          <w:rFonts w:ascii="Arial" w:hAnsi="Arial" w:cs="Arial"/>
          <w:color w:val="000000" w:themeColor="text1"/>
          <w:sz w:val="18"/>
          <w:szCs w:val="18"/>
          <w:shd w:val="clear" w:color="auto" w:fill="FFFFFF"/>
        </w:rPr>
        <w:t>ovarian hyperstimulation</w:t>
      </w:r>
      <w:r w:rsidRPr="00AC61CA">
        <w:rPr>
          <w:rStyle w:val="apple-converted-space"/>
          <w:rFonts w:ascii="Arial" w:hAnsi="Arial" w:cs="Arial"/>
          <w:color w:val="000000" w:themeColor="text1"/>
          <w:sz w:val="18"/>
          <w:szCs w:val="18"/>
          <w:shd w:val="clear" w:color="auto" w:fill="FFFFFF"/>
        </w:rPr>
        <w:t> </w:t>
      </w:r>
      <w:r w:rsidR="00E36F22" w:rsidRPr="00AC61CA">
        <w:rPr>
          <w:rFonts w:ascii="Arial" w:hAnsi="Arial" w:cs="Arial"/>
          <w:color w:val="000000" w:themeColor="text1"/>
          <w:sz w:val="18"/>
          <w:szCs w:val="18"/>
          <w:shd w:val="clear" w:color="auto" w:fill="FFFFFF"/>
        </w:rPr>
        <w:t xml:space="preserve">with </w:t>
      </w:r>
      <w:r w:rsidRPr="00AC61CA">
        <w:rPr>
          <w:rFonts w:ascii="Arial" w:hAnsi="Arial" w:cs="Arial"/>
          <w:color w:val="000000" w:themeColor="text1"/>
          <w:sz w:val="18"/>
          <w:szCs w:val="18"/>
          <w:shd w:val="clear" w:color="auto" w:fill="FFFFFF"/>
          <w:lang w:val="vi-VN"/>
        </w:rPr>
        <w:t xml:space="preserve">a </w:t>
      </w:r>
      <w:r w:rsidRPr="00AC61CA">
        <w:rPr>
          <w:rFonts w:ascii="Arial" w:hAnsi="Arial" w:cs="Arial"/>
          <w:color w:val="000000" w:themeColor="text1"/>
          <w:sz w:val="18"/>
          <w:szCs w:val="18"/>
          <w:shd w:val="clear" w:color="auto" w:fill="FFFFFF"/>
        </w:rPr>
        <w:t>follicle-stimulating hormone</w:t>
      </w:r>
      <w:r w:rsidR="003526D8" w:rsidRPr="00AC61CA">
        <w:rPr>
          <w:rFonts w:ascii="Arial" w:hAnsi="Arial" w:cs="Arial"/>
          <w:color w:val="000000" w:themeColor="text1"/>
          <w:sz w:val="18"/>
          <w:szCs w:val="18"/>
          <w:shd w:val="clear" w:color="auto" w:fill="FFFFFF"/>
          <w:lang w:val="vi-VN"/>
        </w:rPr>
        <w:t xml:space="preserve"> (FSH)</w:t>
      </w:r>
      <w:r w:rsidRPr="00AC61CA">
        <w:rPr>
          <w:rFonts w:ascii="Arial" w:hAnsi="Arial" w:cs="Arial"/>
          <w:color w:val="000000" w:themeColor="text1"/>
          <w:sz w:val="18"/>
          <w:szCs w:val="18"/>
          <w:shd w:val="clear" w:color="auto" w:fill="FFFFFF"/>
          <w:lang w:val="vi-VN"/>
        </w:rPr>
        <w:t>/</w:t>
      </w:r>
      <w:r w:rsidR="00E36F22" w:rsidRPr="00AC61CA">
        <w:rPr>
          <w:rFonts w:ascii="Arial" w:hAnsi="Arial" w:cs="Arial"/>
          <w:color w:val="000000" w:themeColor="text1"/>
          <w:sz w:val="18"/>
          <w:szCs w:val="18"/>
          <w:shd w:val="clear" w:color="auto" w:fill="FFFFFF"/>
        </w:rPr>
        <w:t xml:space="preserve"> gonadotropin-releasing hormone (GnRH) antagonist protocol.</w:t>
      </w:r>
      <w:r w:rsidR="00E36F22" w:rsidRPr="00AC61CA">
        <w:rPr>
          <w:rStyle w:val="apple-converted-space"/>
          <w:rFonts w:ascii="Arial" w:hAnsi="Arial" w:cs="Arial"/>
          <w:color w:val="000000" w:themeColor="text1"/>
          <w:sz w:val="18"/>
          <w:szCs w:val="18"/>
          <w:shd w:val="clear" w:color="auto" w:fill="FFFFFF"/>
        </w:rPr>
        <w:t> </w:t>
      </w:r>
      <w:r w:rsidR="0056778F" w:rsidRPr="00AC61CA">
        <w:rPr>
          <w:rFonts w:ascii="Arial" w:hAnsi="Arial" w:cs="Arial"/>
          <w:color w:val="000000" w:themeColor="text1"/>
          <w:sz w:val="18"/>
          <w:szCs w:val="18"/>
          <w:shd w:val="clear" w:color="auto" w:fill="FFFFFF"/>
          <w:lang w:val="vi-VN"/>
        </w:rPr>
        <w:t xml:space="preserve">Based on the woman’s age, antimüllerian hormone levels (AMH), and their response to FSH in any prior IVF </w:t>
      </w:r>
      <w:r w:rsidR="005032FA" w:rsidRPr="00AC61CA">
        <w:rPr>
          <w:rFonts w:ascii="Arial" w:hAnsi="Arial" w:cs="Arial"/>
          <w:color w:val="000000" w:themeColor="text1"/>
          <w:sz w:val="18"/>
          <w:szCs w:val="18"/>
          <w:shd w:val="clear" w:color="auto" w:fill="FFFFFF"/>
          <w:lang w:val="vi-VN"/>
        </w:rPr>
        <w:t>treament</w:t>
      </w:r>
      <w:r w:rsidR="0056778F" w:rsidRPr="00AC61CA">
        <w:rPr>
          <w:rFonts w:ascii="Arial" w:hAnsi="Arial" w:cs="Arial"/>
          <w:color w:val="000000" w:themeColor="text1"/>
          <w:sz w:val="18"/>
          <w:szCs w:val="18"/>
          <w:shd w:val="clear" w:color="auto" w:fill="FFFFFF"/>
          <w:lang w:val="vi-VN"/>
        </w:rPr>
        <w:t>, the patient will be individually indicated the dose of recombinant FSH</w:t>
      </w:r>
      <w:r w:rsidR="003526D8" w:rsidRPr="00AC61CA">
        <w:rPr>
          <w:rFonts w:ascii="Arial" w:hAnsi="Arial" w:cs="Arial"/>
          <w:color w:val="000000" w:themeColor="text1"/>
          <w:sz w:val="18"/>
          <w:szCs w:val="18"/>
          <w:shd w:val="clear" w:color="auto" w:fill="FFFFFF"/>
          <w:lang w:val="vi-VN"/>
        </w:rPr>
        <w:t xml:space="preserve"> </w:t>
      </w:r>
      <w:r w:rsidR="0056778F" w:rsidRPr="00AC61CA">
        <w:rPr>
          <w:rFonts w:ascii="Arial" w:hAnsi="Arial" w:cs="Arial"/>
          <w:color w:val="000000" w:themeColor="text1"/>
          <w:sz w:val="18"/>
          <w:szCs w:val="18"/>
          <w:shd w:val="clear" w:color="auto" w:fill="FFFFFF"/>
          <w:lang w:val="vi-VN"/>
        </w:rPr>
        <w:t xml:space="preserve">from day 2 menstrual cycle. </w:t>
      </w:r>
      <w:r w:rsidR="00E36F22" w:rsidRPr="00AC61CA">
        <w:rPr>
          <w:rFonts w:ascii="Arial" w:hAnsi="Arial" w:cs="Arial"/>
          <w:color w:val="000000" w:themeColor="text1"/>
          <w:sz w:val="18"/>
          <w:szCs w:val="18"/>
          <w:shd w:val="clear" w:color="auto" w:fill="FFFFFF"/>
        </w:rPr>
        <w:t xml:space="preserve">Follicular development was monitored by </w:t>
      </w:r>
      <w:r w:rsidRPr="00AC61CA">
        <w:rPr>
          <w:rFonts w:ascii="Arial" w:hAnsi="Arial" w:cs="Arial"/>
          <w:color w:val="000000" w:themeColor="text1"/>
          <w:sz w:val="18"/>
          <w:szCs w:val="18"/>
          <w:shd w:val="clear" w:color="auto" w:fill="FFFFFF"/>
        </w:rPr>
        <w:t>ultrasonography</w:t>
      </w:r>
      <w:r w:rsidR="00E36F22" w:rsidRPr="00AC61CA">
        <w:rPr>
          <w:rFonts w:ascii="Arial" w:hAnsi="Arial" w:cs="Arial"/>
          <w:color w:val="000000" w:themeColor="text1"/>
          <w:sz w:val="18"/>
          <w:szCs w:val="18"/>
          <w:shd w:val="clear" w:color="auto" w:fill="FFFFFF"/>
        </w:rPr>
        <w:t xml:space="preserve"> and by the measurement of estradiol </w:t>
      </w:r>
      <w:r w:rsidR="005056DB" w:rsidRPr="00AC61CA">
        <w:rPr>
          <w:rFonts w:ascii="Arial" w:hAnsi="Arial" w:cs="Arial"/>
          <w:color w:val="000000" w:themeColor="text1"/>
          <w:sz w:val="18"/>
          <w:szCs w:val="18"/>
          <w:shd w:val="clear" w:color="auto" w:fill="FFFFFF"/>
          <w:lang w:val="vi-VN"/>
        </w:rPr>
        <w:t xml:space="preserve">(E2) </w:t>
      </w:r>
      <w:r w:rsidR="00E36F22" w:rsidRPr="00AC61CA">
        <w:rPr>
          <w:rFonts w:ascii="Arial" w:hAnsi="Arial" w:cs="Arial"/>
          <w:color w:val="000000" w:themeColor="text1"/>
          <w:sz w:val="18"/>
          <w:szCs w:val="18"/>
          <w:shd w:val="clear" w:color="auto" w:fill="FFFFFF"/>
        </w:rPr>
        <w:t xml:space="preserve">and progesterone </w:t>
      </w:r>
      <w:r w:rsidR="005056DB" w:rsidRPr="00AC61CA">
        <w:rPr>
          <w:rFonts w:ascii="Arial" w:hAnsi="Arial" w:cs="Arial"/>
          <w:color w:val="000000" w:themeColor="text1"/>
          <w:sz w:val="18"/>
          <w:szCs w:val="18"/>
          <w:shd w:val="clear" w:color="auto" w:fill="FFFFFF"/>
          <w:lang w:val="vi-VN"/>
        </w:rPr>
        <w:t xml:space="preserve">(P4) </w:t>
      </w:r>
      <w:r w:rsidR="00E36F22" w:rsidRPr="00AC61CA">
        <w:rPr>
          <w:rFonts w:ascii="Arial" w:hAnsi="Arial" w:cs="Arial"/>
          <w:color w:val="000000" w:themeColor="text1"/>
          <w:sz w:val="18"/>
          <w:szCs w:val="18"/>
          <w:shd w:val="clear" w:color="auto" w:fill="FFFFFF"/>
        </w:rPr>
        <w:t>levels</w:t>
      </w:r>
      <w:r w:rsidR="005056DB" w:rsidRPr="00AC61CA">
        <w:rPr>
          <w:rFonts w:ascii="Arial" w:hAnsi="Arial" w:cs="Arial"/>
          <w:color w:val="000000" w:themeColor="text1"/>
          <w:sz w:val="18"/>
          <w:szCs w:val="18"/>
          <w:shd w:val="clear" w:color="auto" w:fill="FFFFFF"/>
          <w:lang w:val="vi-VN"/>
        </w:rPr>
        <w:t xml:space="preserve">. </w:t>
      </w:r>
      <w:r w:rsidRPr="00AC61CA">
        <w:rPr>
          <w:rFonts w:ascii="Arial" w:hAnsi="Arial" w:cs="Arial"/>
          <w:color w:val="000000" w:themeColor="text1"/>
          <w:sz w:val="18"/>
          <w:szCs w:val="18"/>
          <w:shd w:val="clear" w:color="auto" w:fill="FFFFFF"/>
        </w:rPr>
        <w:t>When the mean diameter of at least two leading follicles was 17 mm, recombinant human chorionic gonadotropin (hCG) or diphereline was administered to trigger oocyte maturation. Oocyte retrieval was performed 36 hours later.</w:t>
      </w:r>
    </w:p>
    <w:p w14:paraId="0CEDA356" w14:textId="77777777" w:rsidR="00E36F22" w:rsidRPr="00AC61CA" w:rsidRDefault="00E36F22" w:rsidP="009A7627">
      <w:pPr>
        <w:spacing w:before="120" w:after="120"/>
        <w:jc w:val="both"/>
        <w:outlineLvl w:val="2"/>
        <w:rPr>
          <w:rFonts w:ascii="Arial" w:hAnsi="Arial" w:cs="Arial"/>
          <w:b/>
          <w:i/>
          <w:color w:val="000000" w:themeColor="text1"/>
          <w:sz w:val="18"/>
          <w:szCs w:val="18"/>
        </w:rPr>
      </w:pPr>
      <w:r w:rsidRPr="00AC61CA">
        <w:rPr>
          <w:rFonts w:ascii="Arial" w:hAnsi="Arial" w:cs="Arial"/>
          <w:b/>
          <w:i/>
          <w:color w:val="000000" w:themeColor="text1"/>
          <w:sz w:val="18"/>
          <w:szCs w:val="18"/>
        </w:rPr>
        <w:t>Insemination and embryo culture</w:t>
      </w:r>
    </w:p>
    <w:p w14:paraId="139FDFC7" w14:textId="77777777" w:rsidR="00A61B4A" w:rsidRPr="00AC61CA" w:rsidRDefault="00A61B4A" w:rsidP="009A7627">
      <w:pPr>
        <w:spacing w:before="120" w:after="120"/>
        <w:jc w:val="both"/>
        <w:rPr>
          <w:rFonts w:ascii="Arial" w:hAnsi="Arial" w:cs="Arial"/>
          <w:color w:val="000000" w:themeColor="text1"/>
          <w:sz w:val="18"/>
          <w:szCs w:val="18"/>
        </w:rPr>
      </w:pPr>
      <w:r w:rsidRPr="00AC61CA">
        <w:rPr>
          <w:rFonts w:ascii="Arial" w:hAnsi="Arial" w:cs="Arial"/>
          <w:color w:val="000000" w:themeColor="text1"/>
          <w:sz w:val="18"/>
          <w:szCs w:val="18"/>
        </w:rPr>
        <w:t>Oocytes were denuded from cumulus cells using hyaluronidase (SAGE, Denmark) in combination with the mechanical force of the pipette. ICSI was performed to inject sperm into mature oocytes (metaphase II) after 39 – 41 hours triggering.</w:t>
      </w:r>
    </w:p>
    <w:p w14:paraId="77589E58" w14:textId="77777777" w:rsidR="00A61B4A" w:rsidRPr="00AC61CA" w:rsidRDefault="00A61B4A" w:rsidP="009A7627">
      <w:pPr>
        <w:spacing w:before="120" w:after="120"/>
        <w:jc w:val="both"/>
        <w:rPr>
          <w:rFonts w:ascii="Arial" w:hAnsi="Arial" w:cs="Arial"/>
          <w:color w:val="000000" w:themeColor="text1"/>
          <w:sz w:val="18"/>
          <w:szCs w:val="18"/>
        </w:rPr>
      </w:pPr>
      <w:r w:rsidRPr="00AC61CA">
        <w:rPr>
          <w:rFonts w:ascii="Arial" w:hAnsi="Arial" w:cs="Arial"/>
          <w:color w:val="000000" w:themeColor="text1"/>
          <w:sz w:val="18"/>
          <w:szCs w:val="18"/>
        </w:rPr>
        <w:t xml:space="preserve">Then, oocytes were cultured in Sage -1 Step (Origo, Denmark) covered with paraffin oil (Origio, Denmark) in the CCM-iBIS time-lapse monitoring system (Astec, Japan) at 37 °C, 5% carbon dioxide, and 5% oxygen until 5 days. </w:t>
      </w:r>
    </w:p>
    <w:p w14:paraId="1DBF99FF" w14:textId="77777777" w:rsidR="00AF7894" w:rsidRPr="00AC61CA" w:rsidRDefault="00AF7894" w:rsidP="009A7627">
      <w:pPr>
        <w:spacing w:before="120" w:after="120"/>
        <w:jc w:val="both"/>
        <w:rPr>
          <w:rFonts w:ascii="Arial" w:hAnsi="Arial" w:cs="Arial"/>
          <w:b/>
          <w:i/>
          <w:color w:val="000000" w:themeColor="text1"/>
          <w:sz w:val="18"/>
          <w:szCs w:val="18"/>
          <w:lang w:val="vi-VN"/>
        </w:rPr>
      </w:pPr>
      <w:r w:rsidRPr="00AC61CA">
        <w:rPr>
          <w:rFonts w:ascii="Arial" w:hAnsi="Arial" w:cs="Arial"/>
          <w:b/>
          <w:i/>
          <w:color w:val="000000" w:themeColor="text1"/>
          <w:sz w:val="18"/>
          <w:szCs w:val="18"/>
        </w:rPr>
        <w:t>Evaluation of Embryo Quality</w:t>
      </w:r>
    </w:p>
    <w:p w14:paraId="5A838136" w14:textId="77777777" w:rsidR="00C754DA" w:rsidRDefault="00F05FC3" w:rsidP="00C754DA">
      <w:pPr>
        <w:spacing w:before="120" w:after="120"/>
        <w:jc w:val="both"/>
        <w:rPr>
          <w:rFonts w:ascii="Arial" w:hAnsi="Arial" w:cs="Arial"/>
          <w:color w:val="000000" w:themeColor="text1"/>
          <w:sz w:val="18"/>
          <w:szCs w:val="18"/>
          <w:lang w:val="vi-VN"/>
        </w:rPr>
      </w:pPr>
      <w:r w:rsidRPr="00AC61CA">
        <w:rPr>
          <w:rFonts w:ascii="Arial" w:hAnsi="Arial" w:cs="Arial"/>
          <w:color w:val="000000" w:themeColor="text1"/>
          <w:sz w:val="18"/>
          <w:szCs w:val="18"/>
          <w:lang w:val="vi-VN"/>
        </w:rPr>
        <w:t>F</w:t>
      </w:r>
      <w:r w:rsidR="00E36F22" w:rsidRPr="00AC61CA">
        <w:rPr>
          <w:rFonts w:ascii="Arial" w:hAnsi="Arial" w:cs="Arial"/>
          <w:color w:val="000000" w:themeColor="text1"/>
          <w:sz w:val="18"/>
          <w:szCs w:val="18"/>
        </w:rPr>
        <w:t xml:space="preserve">ertilization </w:t>
      </w:r>
      <w:r w:rsidR="00CB68B4" w:rsidRPr="00AC61CA">
        <w:rPr>
          <w:rFonts w:ascii="Arial" w:hAnsi="Arial" w:cs="Arial"/>
          <w:color w:val="000000" w:themeColor="text1"/>
          <w:sz w:val="18"/>
          <w:szCs w:val="18"/>
        </w:rPr>
        <w:t>was checked</w:t>
      </w:r>
      <w:r w:rsidR="00CB68B4" w:rsidRPr="00AC61CA">
        <w:rPr>
          <w:rFonts w:ascii="Arial" w:hAnsi="Arial" w:cs="Arial"/>
          <w:color w:val="000000" w:themeColor="text1"/>
          <w:sz w:val="18"/>
          <w:szCs w:val="18"/>
          <w:lang w:val="vi-VN"/>
        </w:rPr>
        <w:t xml:space="preserve"> </w:t>
      </w:r>
      <w:r w:rsidR="00E36F22" w:rsidRPr="00AC61CA">
        <w:rPr>
          <w:rFonts w:ascii="Arial" w:hAnsi="Arial" w:cs="Arial"/>
          <w:color w:val="000000" w:themeColor="text1"/>
          <w:sz w:val="18"/>
          <w:szCs w:val="18"/>
        </w:rPr>
        <w:t xml:space="preserve"> a</w:t>
      </w:r>
      <w:r w:rsidR="003765EC" w:rsidRPr="00AC61CA">
        <w:rPr>
          <w:rFonts w:ascii="Arial" w:hAnsi="Arial" w:cs="Arial"/>
          <w:color w:val="000000" w:themeColor="text1"/>
          <w:sz w:val="18"/>
          <w:szCs w:val="18"/>
        </w:rPr>
        <w:t>t</w:t>
      </w:r>
      <w:r w:rsidR="00CB68B4" w:rsidRPr="00AC61CA">
        <w:rPr>
          <w:rFonts w:ascii="Arial" w:hAnsi="Arial" w:cs="Arial"/>
          <w:color w:val="000000" w:themeColor="text1"/>
          <w:sz w:val="18"/>
          <w:szCs w:val="18"/>
          <w:lang w:val="vi-VN"/>
        </w:rPr>
        <w:t xml:space="preserve"> 16 -18 </w:t>
      </w:r>
      <w:r w:rsidR="00CB68B4" w:rsidRPr="00AC61CA">
        <w:rPr>
          <w:rFonts w:ascii="Arial" w:hAnsi="Arial" w:cs="Arial"/>
          <w:color w:val="000000" w:themeColor="text1"/>
          <w:sz w:val="18"/>
          <w:szCs w:val="18"/>
        </w:rPr>
        <w:t>hour</w:t>
      </w:r>
      <w:r w:rsidR="00CB68B4" w:rsidRPr="00AC61CA">
        <w:rPr>
          <w:rFonts w:ascii="Arial" w:hAnsi="Arial" w:cs="Arial"/>
          <w:color w:val="000000" w:themeColor="text1"/>
          <w:sz w:val="18"/>
          <w:szCs w:val="18"/>
          <w:lang w:val="vi-VN"/>
        </w:rPr>
        <w:t>s</w:t>
      </w:r>
      <w:r w:rsidR="00CB68B4" w:rsidRPr="00AC61CA">
        <w:rPr>
          <w:rFonts w:ascii="Arial" w:hAnsi="Arial" w:cs="Arial"/>
          <w:color w:val="000000" w:themeColor="text1"/>
          <w:sz w:val="18"/>
          <w:szCs w:val="18"/>
        </w:rPr>
        <w:t xml:space="preserve"> post</w:t>
      </w:r>
      <w:r w:rsidR="00CB68B4" w:rsidRPr="00AC61CA">
        <w:rPr>
          <w:rFonts w:ascii="Arial" w:hAnsi="Arial" w:cs="Arial"/>
          <w:color w:val="000000" w:themeColor="text1"/>
          <w:sz w:val="18"/>
          <w:szCs w:val="18"/>
          <w:lang w:val="vi-VN"/>
        </w:rPr>
        <w:t>-ICSI</w:t>
      </w:r>
      <w:r w:rsidR="00E36F22" w:rsidRPr="00AC61CA">
        <w:rPr>
          <w:rFonts w:ascii="Arial" w:hAnsi="Arial" w:cs="Arial"/>
          <w:color w:val="000000" w:themeColor="text1"/>
          <w:sz w:val="18"/>
          <w:szCs w:val="18"/>
        </w:rPr>
        <w:t xml:space="preserve">. Embryo evaluation </w:t>
      </w:r>
      <w:r w:rsidR="00AF7894" w:rsidRPr="00AC61CA">
        <w:rPr>
          <w:rFonts w:ascii="Arial" w:hAnsi="Arial" w:cs="Arial"/>
          <w:color w:val="000000" w:themeColor="text1"/>
          <w:sz w:val="18"/>
          <w:szCs w:val="18"/>
        </w:rPr>
        <w:t>by</w:t>
      </w:r>
      <w:r w:rsidR="00AF7894" w:rsidRPr="00AC61CA">
        <w:rPr>
          <w:rFonts w:ascii="Arial" w:hAnsi="Arial" w:cs="Arial"/>
          <w:color w:val="000000" w:themeColor="text1"/>
          <w:sz w:val="18"/>
          <w:szCs w:val="18"/>
          <w:lang w:val="vi-VN"/>
        </w:rPr>
        <w:t xml:space="preserve"> morphology </w:t>
      </w:r>
      <w:r w:rsidR="00AF7894" w:rsidRPr="00AC61CA">
        <w:rPr>
          <w:rFonts w:ascii="Arial" w:hAnsi="Arial" w:cs="Arial"/>
          <w:color w:val="000000" w:themeColor="text1"/>
          <w:sz w:val="18"/>
          <w:szCs w:val="18"/>
        </w:rPr>
        <w:t>was performed at a fixed time point of 66</w:t>
      </w:r>
      <w:r w:rsidR="00AF7894" w:rsidRPr="00AC61CA">
        <w:rPr>
          <w:rFonts w:ascii="Arial" w:hAnsi="Arial" w:cs="Arial"/>
          <w:color w:val="000000" w:themeColor="text1"/>
          <w:sz w:val="18"/>
          <w:szCs w:val="18"/>
          <w:lang w:val="vi-VN"/>
        </w:rPr>
        <w:t xml:space="preserve">-68 </w:t>
      </w:r>
      <w:r w:rsidR="00AF7894" w:rsidRPr="00AC61CA">
        <w:rPr>
          <w:rFonts w:ascii="Arial" w:hAnsi="Arial" w:cs="Arial"/>
          <w:color w:val="000000" w:themeColor="text1"/>
          <w:sz w:val="18"/>
          <w:szCs w:val="18"/>
        </w:rPr>
        <w:t>hour</w:t>
      </w:r>
      <w:r w:rsidR="0070286A" w:rsidRPr="00AC61CA">
        <w:rPr>
          <w:rFonts w:ascii="Arial" w:hAnsi="Arial" w:cs="Arial"/>
          <w:color w:val="000000" w:themeColor="text1"/>
          <w:sz w:val="18"/>
          <w:szCs w:val="18"/>
          <w:lang w:val="vi-VN"/>
        </w:rPr>
        <w:t>s</w:t>
      </w:r>
      <w:r w:rsidR="00AF7894" w:rsidRPr="00AC61CA">
        <w:rPr>
          <w:rFonts w:ascii="Arial" w:hAnsi="Arial" w:cs="Arial"/>
          <w:color w:val="000000" w:themeColor="text1"/>
          <w:sz w:val="18"/>
          <w:szCs w:val="18"/>
        </w:rPr>
        <w:t xml:space="preserve"> </w:t>
      </w:r>
      <w:r w:rsidR="0070286A" w:rsidRPr="00AC61CA">
        <w:rPr>
          <w:rFonts w:ascii="Arial" w:hAnsi="Arial" w:cs="Arial"/>
          <w:color w:val="000000" w:themeColor="text1"/>
          <w:sz w:val="18"/>
          <w:szCs w:val="18"/>
        </w:rPr>
        <w:t>post</w:t>
      </w:r>
      <w:r w:rsidR="0070286A" w:rsidRPr="00AC61CA">
        <w:rPr>
          <w:rFonts w:ascii="Arial" w:hAnsi="Arial" w:cs="Arial"/>
          <w:color w:val="000000" w:themeColor="text1"/>
          <w:sz w:val="18"/>
          <w:szCs w:val="18"/>
          <w:lang w:val="vi-VN"/>
        </w:rPr>
        <w:t xml:space="preserve">-ICSI </w:t>
      </w:r>
      <w:r w:rsidR="00AF7894" w:rsidRPr="00AC61CA">
        <w:rPr>
          <w:rFonts w:ascii="Arial" w:hAnsi="Arial" w:cs="Arial"/>
          <w:color w:val="000000" w:themeColor="text1"/>
          <w:sz w:val="18"/>
          <w:szCs w:val="18"/>
        </w:rPr>
        <w:t xml:space="preserve">for day 3 </w:t>
      </w:r>
      <w:r w:rsidR="0070286A" w:rsidRPr="00AC61CA">
        <w:rPr>
          <w:rFonts w:ascii="Arial" w:hAnsi="Arial" w:cs="Arial"/>
          <w:color w:val="000000" w:themeColor="text1"/>
          <w:sz w:val="18"/>
          <w:szCs w:val="18"/>
        </w:rPr>
        <w:t>embryos</w:t>
      </w:r>
      <w:r w:rsidR="0070286A" w:rsidRPr="00AC61CA">
        <w:rPr>
          <w:rFonts w:ascii="Arial" w:hAnsi="Arial" w:cs="Arial"/>
          <w:color w:val="000000" w:themeColor="text1"/>
          <w:sz w:val="18"/>
          <w:szCs w:val="18"/>
          <w:lang w:val="vi-VN"/>
        </w:rPr>
        <w:t xml:space="preserve"> </w:t>
      </w:r>
      <w:r w:rsidR="00AF7894" w:rsidRPr="00AC61CA">
        <w:rPr>
          <w:rFonts w:ascii="Arial" w:hAnsi="Arial" w:cs="Arial"/>
          <w:color w:val="000000" w:themeColor="text1"/>
          <w:sz w:val="18"/>
          <w:szCs w:val="18"/>
        </w:rPr>
        <w:t xml:space="preserve">and </w:t>
      </w:r>
      <w:r w:rsidR="0070286A" w:rsidRPr="00AC61CA">
        <w:rPr>
          <w:rFonts w:ascii="Arial" w:hAnsi="Arial" w:cs="Arial"/>
          <w:color w:val="000000" w:themeColor="text1"/>
          <w:sz w:val="18"/>
          <w:szCs w:val="18"/>
          <w:lang w:val="vi-VN"/>
        </w:rPr>
        <w:t>112</w:t>
      </w:r>
      <w:r w:rsidR="0070286A" w:rsidRPr="00AC61CA">
        <w:rPr>
          <w:rFonts w:ascii="Arial" w:hAnsi="Arial" w:cs="Arial"/>
          <w:color w:val="000000" w:themeColor="text1"/>
          <w:sz w:val="18"/>
          <w:szCs w:val="18"/>
        </w:rPr>
        <w:t> </w:t>
      </w:r>
      <w:r w:rsidR="0070286A" w:rsidRPr="00AC61CA">
        <w:rPr>
          <w:rFonts w:ascii="Arial" w:hAnsi="Arial" w:cs="Arial"/>
          <w:color w:val="000000" w:themeColor="text1"/>
          <w:sz w:val="18"/>
          <w:szCs w:val="18"/>
          <w:lang w:val="vi-VN"/>
        </w:rPr>
        <w:t xml:space="preserve">-116 </w:t>
      </w:r>
      <w:r w:rsidR="0070286A" w:rsidRPr="00AC61CA">
        <w:rPr>
          <w:rFonts w:ascii="Arial" w:hAnsi="Arial" w:cs="Arial"/>
          <w:color w:val="000000" w:themeColor="text1"/>
          <w:sz w:val="18"/>
          <w:szCs w:val="18"/>
        </w:rPr>
        <w:t>hour</w:t>
      </w:r>
      <w:r w:rsidR="0070286A" w:rsidRPr="00AC61CA">
        <w:rPr>
          <w:rFonts w:ascii="Arial" w:hAnsi="Arial" w:cs="Arial"/>
          <w:color w:val="000000" w:themeColor="text1"/>
          <w:sz w:val="18"/>
          <w:szCs w:val="18"/>
          <w:lang w:val="vi-VN"/>
        </w:rPr>
        <w:t>s</w:t>
      </w:r>
      <w:r w:rsidR="0070286A" w:rsidRPr="00AC61CA">
        <w:rPr>
          <w:rFonts w:ascii="Arial" w:hAnsi="Arial" w:cs="Arial"/>
          <w:color w:val="000000" w:themeColor="text1"/>
          <w:sz w:val="18"/>
          <w:szCs w:val="18"/>
        </w:rPr>
        <w:t xml:space="preserve"> post</w:t>
      </w:r>
      <w:r w:rsidR="0070286A" w:rsidRPr="00AC61CA">
        <w:rPr>
          <w:rFonts w:ascii="Arial" w:hAnsi="Arial" w:cs="Arial"/>
          <w:color w:val="000000" w:themeColor="text1"/>
          <w:sz w:val="18"/>
          <w:szCs w:val="18"/>
          <w:lang w:val="vi-VN"/>
        </w:rPr>
        <w:t xml:space="preserve">-ICSI </w:t>
      </w:r>
      <w:r w:rsidR="0070286A" w:rsidRPr="00AC61CA">
        <w:rPr>
          <w:rFonts w:ascii="Arial" w:hAnsi="Arial" w:cs="Arial"/>
          <w:color w:val="000000" w:themeColor="text1"/>
          <w:sz w:val="18"/>
          <w:szCs w:val="18"/>
        </w:rPr>
        <w:t xml:space="preserve">for day </w:t>
      </w:r>
      <w:r w:rsidRPr="00AC61CA">
        <w:rPr>
          <w:rFonts w:ascii="Arial" w:hAnsi="Arial" w:cs="Arial"/>
          <w:color w:val="000000" w:themeColor="text1"/>
          <w:sz w:val="18"/>
          <w:szCs w:val="18"/>
          <w:lang w:val="vi-VN"/>
        </w:rPr>
        <w:t>5</w:t>
      </w:r>
      <w:r w:rsidR="0070286A" w:rsidRPr="00AC61CA">
        <w:rPr>
          <w:rFonts w:ascii="Arial" w:hAnsi="Arial" w:cs="Arial"/>
          <w:color w:val="000000" w:themeColor="text1"/>
          <w:sz w:val="18"/>
          <w:szCs w:val="18"/>
        </w:rPr>
        <w:t xml:space="preserve"> embryos</w:t>
      </w:r>
      <w:r w:rsidR="0070286A" w:rsidRPr="00AC61CA">
        <w:rPr>
          <w:rFonts w:ascii="Arial" w:hAnsi="Arial" w:cs="Arial"/>
          <w:color w:val="000000" w:themeColor="text1"/>
          <w:sz w:val="18"/>
          <w:szCs w:val="18"/>
          <w:lang w:val="vi-VN"/>
        </w:rPr>
        <w:t xml:space="preserve"> </w:t>
      </w:r>
      <w:r w:rsidR="00AF7894" w:rsidRPr="00AC61CA">
        <w:rPr>
          <w:rFonts w:ascii="Arial" w:hAnsi="Arial" w:cs="Arial"/>
          <w:color w:val="000000" w:themeColor="text1"/>
          <w:sz w:val="18"/>
          <w:szCs w:val="18"/>
          <w:lang w:val="vi-VN"/>
        </w:rPr>
        <w:t xml:space="preserve">based on </w:t>
      </w:r>
      <w:r w:rsidR="00AF7894" w:rsidRPr="00AC61CA">
        <w:rPr>
          <w:rFonts w:ascii="Arial" w:hAnsi="Arial" w:cs="Arial"/>
          <w:color w:val="000000" w:themeColor="text1"/>
          <w:sz w:val="18"/>
          <w:szCs w:val="18"/>
        </w:rPr>
        <w:t>the Istanbul consensus</w:t>
      </w:r>
      <w:r w:rsidR="00AF7894" w:rsidRPr="00AC61CA">
        <w:rPr>
          <w:rFonts w:ascii="Arial" w:hAnsi="Arial" w:cs="Arial"/>
          <w:color w:val="000000" w:themeColor="text1"/>
          <w:sz w:val="18"/>
          <w:szCs w:val="18"/>
          <w:lang w:val="vi-VN"/>
        </w:rPr>
        <w:t xml:space="preserve"> and </w:t>
      </w:r>
      <w:r w:rsidR="00AF7894" w:rsidRPr="00AC61CA">
        <w:rPr>
          <w:rFonts w:ascii="Arial" w:hAnsi="Arial" w:cs="Arial"/>
          <w:color w:val="000000" w:themeColor="text1"/>
          <w:sz w:val="18"/>
          <w:szCs w:val="18"/>
        </w:rPr>
        <w:t>Gardner consensus.</w:t>
      </w:r>
      <w:r w:rsidR="00DC31A6" w:rsidRPr="00AC61CA">
        <w:rPr>
          <w:rFonts w:ascii="Arial" w:hAnsi="Arial" w:cs="Arial"/>
          <w:color w:val="000000" w:themeColor="text1"/>
          <w:sz w:val="18"/>
          <w:szCs w:val="18"/>
          <w:lang w:val="vi-VN"/>
        </w:rPr>
        <w:t xml:space="preserve"> </w:t>
      </w:r>
      <w:r w:rsidR="00C754DA" w:rsidRPr="00AC61CA">
        <w:rPr>
          <w:rFonts w:ascii="Arial" w:hAnsi="Arial" w:cs="Arial"/>
          <w:color w:val="000000" w:themeColor="text1"/>
          <w:sz w:val="18"/>
          <w:szCs w:val="18"/>
        </w:rPr>
        <w:t xml:space="preserve">A good-quality blastocyst was defined as a grade A or B of </w:t>
      </w:r>
      <w:r w:rsidR="00C754DA" w:rsidRPr="00AC61CA">
        <w:rPr>
          <w:rFonts w:ascii="Arial" w:eastAsia="Gungsuh" w:hAnsi="Arial" w:cs="Arial"/>
          <w:color w:val="000000" w:themeColor="text1"/>
          <w:sz w:val="18"/>
          <w:szCs w:val="18"/>
        </w:rPr>
        <w:t>ICM</w:t>
      </w:r>
      <w:r w:rsidR="00C754DA" w:rsidRPr="00AC61CA">
        <w:rPr>
          <w:rFonts w:ascii="Arial" w:hAnsi="Arial" w:cs="Arial"/>
          <w:color w:val="000000" w:themeColor="text1"/>
          <w:sz w:val="18"/>
          <w:szCs w:val="18"/>
          <w:lang w:val="vi-VN"/>
        </w:rPr>
        <w:t xml:space="preserve"> </w:t>
      </w:r>
      <w:r w:rsidR="00C754DA" w:rsidRPr="00AC61CA">
        <w:rPr>
          <w:rFonts w:ascii="Arial" w:hAnsi="Arial" w:cs="Arial"/>
          <w:color w:val="000000" w:themeColor="text1"/>
          <w:sz w:val="18"/>
          <w:szCs w:val="18"/>
        </w:rPr>
        <w:t xml:space="preserve">and </w:t>
      </w:r>
      <w:r w:rsidR="00C754DA" w:rsidRPr="00AC61CA">
        <w:rPr>
          <w:rFonts w:ascii="Arial" w:hAnsi="Arial" w:cs="Arial"/>
          <w:color w:val="000000" w:themeColor="text1"/>
          <w:sz w:val="18"/>
          <w:szCs w:val="18"/>
          <w:lang w:val="vi-VN"/>
        </w:rPr>
        <w:t>TE</w:t>
      </w:r>
      <w:r w:rsidR="00C754DA" w:rsidRPr="00AC61CA">
        <w:rPr>
          <w:rFonts w:ascii="Arial" w:hAnsi="Arial" w:cs="Arial"/>
          <w:color w:val="000000" w:themeColor="text1"/>
          <w:sz w:val="18"/>
          <w:szCs w:val="18"/>
        </w:rPr>
        <w:t xml:space="preserve"> and at least </w:t>
      </w:r>
      <w:r w:rsidR="00C754DA">
        <w:rPr>
          <w:rFonts w:ascii="Arial" w:hAnsi="Arial" w:cs="Arial"/>
          <w:color w:val="000000" w:themeColor="text1"/>
          <w:sz w:val="18"/>
          <w:szCs w:val="18"/>
        </w:rPr>
        <w:t>degree</w:t>
      </w:r>
      <w:r w:rsidR="00C754DA" w:rsidRPr="00AC61CA">
        <w:rPr>
          <w:rFonts w:ascii="Arial" w:hAnsi="Arial" w:cs="Arial"/>
          <w:color w:val="000000" w:themeColor="text1"/>
          <w:sz w:val="18"/>
          <w:szCs w:val="18"/>
        </w:rPr>
        <w:t xml:space="preserve"> 2 of blastocoel expansion</w:t>
      </w:r>
      <w:r w:rsidR="00C754DA">
        <w:rPr>
          <w:rFonts w:ascii="Arial" w:hAnsi="Arial" w:cs="Arial"/>
          <w:color w:val="000000" w:themeColor="text1"/>
          <w:sz w:val="18"/>
          <w:szCs w:val="18"/>
          <w:lang w:val="vi-VN"/>
        </w:rPr>
        <w:t xml:space="preserve"> </w:t>
      </w:r>
      <w:r w:rsidR="00C754DA" w:rsidRPr="00C754DA">
        <w:rPr>
          <w:rFonts w:ascii="Arial" w:hAnsi="Arial" w:cs="Arial"/>
          <w:b/>
          <w:color w:val="000000" w:themeColor="text1"/>
          <w:sz w:val="18"/>
          <w:szCs w:val="18"/>
          <w:lang w:val="vi-VN"/>
        </w:rPr>
        <w:t xml:space="preserve">(Figure </w:t>
      </w:r>
      <w:r w:rsidR="00C754DA">
        <w:rPr>
          <w:rFonts w:ascii="Arial" w:hAnsi="Arial" w:cs="Arial"/>
          <w:b/>
          <w:color w:val="000000" w:themeColor="text1"/>
          <w:sz w:val="18"/>
          <w:szCs w:val="18"/>
          <w:lang w:val="vi-VN"/>
        </w:rPr>
        <w:t>1</w:t>
      </w:r>
      <w:r w:rsidR="00C754DA" w:rsidRPr="00C754DA">
        <w:rPr>
          <w:rFonts w:ascii="Arial" w:hAnsi="Arial" w:cs="Arial"/>
          <w:b/>
          <w:color w:val="000000" w:themeColor="text1"/>
          <w:sz w:val="18"/>
          <w:szCs w:val="18"/>
          <w:lang w:val="vi-VN"/>
        </w:rPr>
        <w:t>)</w:t>
      </w:r>
      <w:r w:rsidR="00C754DA" w:rsidRPr="00C754DA">
        <w:rPr>
          <w:rFonts w:ascii="Arial" w:hAnsi="Arial" w:cs="Arial"/>
          <w:color w:val="000000" w:themeColor="text1"/>
          <w:sz w:val="18"/>
          <w:szCs w:val="18"/>
          <w:lang w:val="vi-VN"/>
        </w:rPr>
        <w:t xml:space="preserve">. </w:t>
      </w:r>
    </w:p>
    <w:p w14:paraId="0200C997" w14:textId="77777777" w:rsidR="00EC7705" w:rsidRPr="00AC61CA" w:rsidRDefault="00AF7894" w:rsidP="009A7627">
      <w:pPr>
        <w:pBdr>
          <w:top w:val="nil"/>
          <w:left w:val="nil"/>
          <w:bottom w:val="nil"/>
          <w:right w:val="nil"/>
          <w:between w:val="nil"/>
        </w:pBdr>
        <w:spacing w:before="120" w:after="120"/>
        <w:jc w:val="both"/>
        <w:rPr>
          <w:rFonts w:ascii="Arial" w:eastAsia="Gungsuh" w:hAnsi="Arial" w:cs="Arial"/>
          <w:color w:val="000000" w:themeColor="text1"/>
          <w:sz w:val="18"/>
          <w:szCs w:val="18"/>
          <w:lang w:val="vi-VN"/>
        </w:rPr>
      </w:pPr>
      <w:r w:rsidRPr="00AC61CA">
        <w:rPr>
          <w:rFonts w:ascii="Arial" w:eastAsia="Gungsuh" w:hAnsi="Arial" w:cs="Arial"/>
          <w:color w:val="000000" w:themeColor="text1"/>
          <w:sz w:val="18"/>
          <w:szCs w:val="18"/>
        </w:rPr>
        <w:t xml:space="preserve">Kinetic parameters reflecting blastocyst development were annotated as timings </w:t>
      </w:r>
      <w:r w:rsidR="0054154E">
        <w:rPr>
          <w:rFonts w:ascii="Arial" w:eastAsia="Gungsuh" w:hAnsi="Arial" w:cs="Arial"/>
          <w:color w:val="000000" w:themeColor="text1"/>
          <w:sz w:val="18"/>
          <w:szCs w:val="18"/>
        </w:rPr>
        <w:t>start</w:t>
      </w:r>
      <w:r w:rsidR="0054154E">
        <w:rPr>
          <w:rFonts w:ascii="Arial" w:eastAsia="Gungsuh" w:hAnsi="Arial" w:cs="Arial"/>
          <w:color w:val="000000" w:themeColor="text1"/>
          <w:sz w:val="18"/>
          <w:szCs w:val="18"/>
          <w:lang w:val="vi-VN"/>
        </w:rPr>
        <w:t xml:space="preserve"> </w:t>
      </w:r>
      <w:r w:rsidRPr="00AC61CA">
        <w:rPr>
          <w:rFonts w:ascii="Arial" w:eastAsia="Gungsuh" w:hAnsi="Arial" w:cs="Arial"/>
          <w:color w:val="000000" w:themeColor="text1"/>
          <w:sz w:val="18"/>
          <w:szCs w:val="18"/>
        </w:rPr>
        <w:t>of blastulation (tSB), full blastocyst (tB), expanded blastocyst (tEB) and duration of blastulation (dB = tB–tSB).</w:t>
      </w:r>
      <w:r w:rsidR="005B6B22" w:rsidRPr="00AC61CA">
        <w:rPr>
          <w:rFonts w:ascii="Arial" w:eastAsia="Gungsuh" w:hAnsi="Arial" w:cs="Arial"/>
          <w:color w:val="000000" w:themeColor="text1"/>
          <w:sz w:val="18"/>
          <w:szCs w:val="18"/>
          <w:lang w:val="vi-VN"/>
        </w:rPr>
        <w:t xml:space="preserve"> </w:t>
      </w:r>
      <w:r w:rsidR="00355E8E" w:rsidRPr="00AC61CA">
        <w:rPr>
          <w:rFonts w:ascii="Arial" w:eastAsia="Gungsuh" w:hAnsi="Arial" w:cs="Arial"/>
          <w:color w:val="000000" w:themeColor="text1"/>
          <w:sz w:val="18"/>
          <w:szCs w:val="18"/>
          <w:lang w:val="vi-VN"/>
        </w:rPr>
        <w:t>The maximum diameter (d) of blastocyst was measured from interior zona edge to interior zona edge along the longest axis at 114 hours post-ICSI</w:t>
      </w:r>
      <w:r w:rsidR="00C754DA">
        <w:rPr>
          <w:rFonts w:ascii="Arial" w:eastAsia="Gungsuh" w:hAnsi="Arial" w:cs="Arial"/>
          <w:color w:val="000000" w:themeColor="text1"/>
          <w:sz w:val="18"/>
          <w:szCs w:val="18"/>
          <w:lang w:val="vi-VN"/>
        </w:rPr>
        <w:t xml:space="preserve"> </w:t>
      </w:r>
      <w:r w:rsidR="00C754DA" w:rsidRPr="00C754DA">
        <w:rPr>
          <w:rFonts w:ascii="Arial" w:eastAsia="Gungsuh" w:hAnsi="Arial" w:cs="Arial"/>
          <w:b/>
          <w:color w:val="000000" w:themeColor="text1"/>
          <w:sz w:val="18"/>
          <w:szCs w:val="18"/>
          <w:lang w:val="vi-VN"/>
        </w:rPr>
        <w:t xml:space="preserve">(Figure </w:t>
      </w:r>
      <w:r w:rsidR="00C754DA">
        <w:rPr>
          <w:rFonts w:ascii="Arial" w:eastAsia="Gungsuh" w:hAnsi="Arial" w:cs="Arial"/>
          <w:b/>
          <w:color w:val="000000" w:themeColor="text1"/>
          <w:sz w:val="18"/>
          <w:szCs w:val="18"/>
          <w:lang w:val="vi-VN"/>
        </w:rPr>
        <w:t>2</w:t>
      </w:r>
      <w:r w:rsidR="00C754DA" w:rsidRPr="00C754DA">
        <w:rPr>
          <w:rFonts w:ascii="Arial" w:eastAsia="Gungsuh" w:hAnsi="Arial" w:cs="Arial"/>
          <w:b/>
          <w:color w:val="000000" w:themeColor="text1"/>
          <w:sz w:val="18"/>
          <w:szCs w:val="18"/>
          <w:lang w:val="vi-VN"/>
        </w:rPr>
        <w:t>)</w:t>
      </w:r>
      <w:r w:rsidR="00C754DA" w:rsidRPr="00C754DA">
        <w:rPr>
          <w:rFonts w:ascii="Arial" w:eastAsia="Gungsuh" w:hAnsi="Arial" w:cs="Arial"/>
          <w:color w:val="000000" w:themeColor="text1"/>
          <w:sz w:val="18"/>
          <w:szCs w:val="18"/>
          <w:lang w:val="vi-VN"/>
        </w:rPr>
        <w:t>.</w:t>
      </w:r>
      <w:r w:rsidR="0091631F" w:rsidRPr="00C754DA">
        <w:rPr>
          <w:rFonts w:ascii="Arial" w:hAnsi="Arial" w:cs="Arial"/>
          <w:color w:val="000000" w:themeColor="text1"/>
          <w:sz w:val="18"/>
          <w:szCs w:val="18"/>
          <w:lang w:val="vi-VN"/>
        </w:rPr>
        <w:t xml:space="preserve"> </w:t>
      </w:r>
    </w:p>
    <w:p w14:paraId="73425894" w14:textId="77777777" w:rsidR="00734487" w:rsidRDefault="00734487" w:rsidP="00D72803">
      <w:pPr>
        <w:spacing w:before="120" w:after="120"/>
        <w:jc w:val="center"/>
        <w:rPr>
          <w:rFonts w:ascii="Arial" w:hAnsi="Arial" w:cs="Arial"/>
          <w:color w:val="000000" w:themeColor="text1"/>
          <w:sz w:val="18"/>
          <w:szCs w:val="18"/>
          <w:lang w:val="vi-VN"/>
        </w:rPr>
      </w:pPr>
      <w:r>
        <w:rPr>
          <w:rFonts w:ascii="Arial" w:hAnsi="Arial" w:cs="Arial"/>
          <w:noProof/>
          <w:color w:val="000000" w:themeColor="text1"/>
          <w:sz w:val="18"/>
          <w:szCs w:val="18"/>
          <w:lang w:val="vi-VN"/>
        </w:rPr>
        <w:drawing>
          <wp:inline distT="0" distB="0" distL="0" distR="0" wp14:anchorId="432B1B06" wp14:editId="67B89DA1">
            <wp:extent cx="3803904" cy="166348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4609" cy="1703154"/>
                    </a:xfrm>
                    <a:prstGeom prst="rect">
                      <a:avLst/>
                    </a:prstGeom>
                  </pic:spPr>
                </pic:pic>
              </a:graphicData>
            </a:graphic>
          </wp:inline>
        </w:drawing>
      </w:r>
    </w:p>
    <w:p w14:paraId="534D24D8" w14:textId="77777777" w:rsidR="00650DBA" w:rsidRDefault="00D72803" w:rsidP="00D72803">
      <w:pPr>
        <w:spacing w:before="120" w:after="120"/>
        <w:jc w:val="both"/>
        <w:rPr>
          <w:rFonts w:ascii="Arial" w:hAnsi="Arial" w:cs="Arial"/>
          <w:i/>
          <w:color w:val="000000" w:themeColor="text1"/>
          <w:sz w:val="18"/>
          <w:szCs w:val="18"/>
          <w:lang w:val="vi-VN"/>
        </w:rPr>
      </w:pPr>
      <w:r w:rsidRPr="00D72803">
        <w:rPr>
          <w:rFonts w:ascii="Arial" w:hAnsi="Arial" w:cs="Arial"/>
          <w:b/>
          <w:color w:val="000000" w:themeColor="text1"/>
          <w:sz w:val="16"/>
          <w:szCs w:val="16"/>
          <w:lang w:val="vi-VN"/>
        </w:rPr>
        <w:t xml:space="preserve">Figure </w:t>
      </w:r>
      <w:r w:rsidR="00C754DA">
        <w:rPr>
          <w:rFonts w:ascii="Arial" w:hAnsi="Arial" w:cs="Arial"/>
          <w:b/>
          <w:color w:val="000000" w:themeColor="text1"/>
          <w:sz w:val="16"/>
          <w:szCs w:val="16"/>
          <w:lang w:val="vi-VN"/>
        </w:rPr>
        <w:t>1</w:t>
      </w:r>
      <w:r w:rsidRPr="00D72803">
        <w:rPr>
          <w:rFonts w:ascii="Arial" w:hAnsi="Arial" w:cs="Arial"/>
          <w:b/>
          <w:color w:val="000000" w:themeColor="text1"/>
          <w:sz w:val="16"/>
          <w:szCs w:val="16"/>
          <w:lang w:val="vi-VN"/>
        </w:rPr>
        <w:t>. Good-quality blastocyst</w:t>
      </w:r>
      <w:r w:rsidR="00650DBA">
        <w:rPr>
          <w:rFonts w:ascii="Arial" w:hAnsi="Arial" w:cs="Arial"/>
          <w:b/>
          <w:color w:val="000000" w:themeColor="text1"/>
          <w:sz w:val="16"/>
          <w:szCs w:val="16"/>
          <w:lang w:val="vi-VN"/>
        </w:rPr>
        <w:t>s</w:t>
      </w:r>
      <w:r w:rsidRPr="00D72803">
        <w:rPr>
          <w:rFonts w:ascii="Arial" w:hAnsi="Arial" w:cs="Arial"/>
          <w:b/>
          <w:color w:val="000000" w:themeColor="text1"/>
          <w:sz w:val="16"/>
          <w:szCs w:val="16"/>
          <w:lang w:val="vi-VN"/>
        </w:rPr>
        <w:t xml:space="preserve">: </w:t>
      </w:r>
      <w:r w:rsidRPr="00650DBA">
        <w:rPr>
          <w:rFonts w:ascii="Arial" w:hAnsi="Arial" w:cs="Arial"/>
          <w:color w:val="000000" w:themeColor="text1"/>
          <w:sz w:val="16"/>
          <w:szCs w:val="16"/>
          <w:lang w:val="vi-VN"/>
        </w:rPr>
        <w:t>5AA is a grade 1 blastocyst with the degree 5  of blastocoel expansion, an ICM “A” grade, and a TE</w:t>
      </w:r>
      <w:r w:rsidR="00650DBA" w:rsidRPr="00650DBA">
        <w:rPr>
          <w:rFonts w:ascii="Arial" w:hAnsi="Arial" w:cs="Arial"/>
          <w:color w:val="000000" w:themeColor="text1"/>
          <w:sz w:val="16"/>
          <w:szCs w:val="16"/>
          <w:lang w:val="vi-VN"/>
        </w:rPr>
        <w:t xml:space="preserve"> </w:t>
      </w:r>
      <w:r w:rsidRPr="00650DBA">
        <w:rPr>
          <w:rFonts w:ascii="Arial" w:hAnsi="Arial" w:cs="Arial"/>
          <w:color w:val="000000" w:themeColor="text1"/>
          <w:sz w:val="16"/>
          <w:szCs w:val="16"/>
          <w:lang w:val="vi-VN"/>
        </w:rPr>
        <w:t>“A” grade (a); 4BB is a grade 2 blastocyst with the degree 4  of blastocoel expansion, an ICM “B” grade and a TE “B” grade (b)</w:t>
      </w:r>
      <w:r w:rsidR="00C754DA">
        <w:rPr>
          <w:rFonts w:ascii="Arial" w:hAnsi="Arial" w:cs="Arial"/>
          <w:color w:val="000000" w:themeColor="text1"/>
          <w:sz w:val="16"/>
          <w:szCs w:val="16"/>
          <w:lang w:val="vi-VN"/>
        </w:rPr>
        <w:t>; scale bar A-A: 50</w:t>
      </w:r>
      <w:r w:rsidR="00C754DA" w:rsidRPr="00C754DA">
        <w:rPr>
          <w:rFonts w:ascii="Arial" w:hAnsi="Arial" w:cs="Arial"/>
          <w:color w:val="000000" w:themeColor="text1"/>
          <w:sz w:val="18"/>
          <w:szCs w:val="18"/>
        </w:rPr>
        <w:t xml:space="preserve"> </w:t>
      </w:r>
      <w:r w:rsidR="00C754DA" w:rsidRPr="00AC61CA">
        <w:rPr>
          <w:rFonts w:ascii="Arial" w:hAnsi="Arial" w:cs="Arial"/>
          <w:color w:val="000000" w:themeColor="text1"/>
          <w:sz w:val="18"/>
          <w:szCs w:val="18"/>
        </w:rPr>
        <w:t>µm</w:t>
      </w:r>
      <w:r w:rsidR="00C754DA">
        <w:rPr>
          <w:rFonts w:ascii="Arial" w:hAnsi="Arial" w:cs="Arial"/>
          <w:color w:val="000000" w:themeColor="text1"/>
          <w:sz w:val="18"/>
          <w:szCs w:val="18"/>
          <w:lang w:val="vi-VN"/>
        </w:rPr>
        <w:t xml:space="preserve"> </w:t>
      </w:r>
      <w:r w:rsidR="00C754DA" w:rsidRPr="00C754DA">
        <w:rPr>
          <w:rFonts w:ascii="Arial" w:hAnsi="Arial" w:cs="Arial"/>
          <w:i/>
          <w:color w:val="000000" w:themeColor="text1"/>
          <w:sz w:val="18"/>
          <w:szCs w:val="18"/>
          <w:lang w:val="vi-VN"/>
        </w:rPr>
        <w:t>(IVFMD Phu Nhu</w:t>
      </w:r>
      <w:r w:rsidR="00C754DA">
        <w:rPr>
          <w:rFonts w:ascii="Arial" w:hAnsi="Arial" w:cs="Arial"/>
          <w:i/>
          <w:color w:val="000000" w:themeColor="text1"/>
          <w:sz w:val="18"/>
          <w:szCs w:val="18"/>
          <w:lang w:val="vi-VN"/>
        </w:rPr>
        <w:t>an</w:t>
      </w:r>
      <w:r w:rsidR="00C754DA" w:rsidRPr="00C754DA">
        <w:rPr>
          <w:rFonts w:ascii="Arial" w:hAnsi="Arial" w:cs="Arial"/>
          <w:i/>
          <w:color w:val="000000" w:themeColor="text1"/>
          <w:sz w:val="18"/>
          <w:szCs w:val="18"/>
          <w:lang w:val="vi-VN"/>
        </w:rPr>
        <w:t>)</w:t>
      </w:r>
      <w:r w:rsidR="00C754DA">
        <w:rPr>
          <w:rFonts w:ascii="Arial" w:hAnsi="Arial" w:cs="Arial"/>
          <w:i/>
          <w:color w:val="000000" w:themeColor="text1"/>
          <w:sz w:val="18"/>
          <w:szCs w:val="18"/>
          <w:lang w:val="vi-VN"/>
        </w:rPr>
        <w:t>.</w:t>
      </w:r>
    </w:p>
    <w:p w14:paraId="518B65C8" w14:textId="77777777" w:rsidR="00A17281" w:rsidRPr="00A17281" w:rsidRDefault="00A17281" w:rsidP="00D72803">
      <w:pPr>
        <w:spacing w:before="120" w:after="120"/>
        <w:jc w:val="both"/>
        <w:rPr>
          <w:rFonts w:ascii="Arial" w:hAnsi="Arial" w:cs="Arial"/>
          <w:color w:val="000000" w:themeColor="text1"/>
          <w:sz w:val="18"/>
          <w:szCs w:val="18"/>
          <w:lang w:val="vi-VN"/>
        </w:rPr>
      </w:pPr>
    </w:p>
    <w:p w14:paraId="6BCC9866" w14:textId="77777777" w:rsidR="00CD44CE" w:rsidRDefault="00EA7CFB" w:rsidP="00EA7CFB">
      <w:pPr>
        <w:spacing w:before="120" w:after="120"/>
        <w:jc w:val="center"/>
        <w:rPr>
          <w:rFonts w:ascii="Arial" w:hAnsi="Arial" w:cs="Arial"/>
          <w:i/>
          <w:color w:val="000000" w:themeColor="text1"/>
          <w:sz w:val="18"/>
          <w:szCs w:val="18"/>
          <w:lang w:val="vi-VN"/>
        </w:rPr>
      </w:pPr>
      <w:r>
        <w:rPr>
          <w:rFonts w:ascii="Arial" w:hAnsi="Arial" w:cs="Arial"/>
          <w:i/>
          <w:noProof/>
          <w:color w:val="000000" w:themeColor="text1"/>
          <w:sz w:val="18"/>
          <w:szCs w:val="18"/>
          <w:lang w:val="vi-VN"/>
        </w:rPr>
        <w:lastRenderedPageBreak/>
        <w:drawing>
          <wp:inline distT="0" distB="0" distL="0" distR="0" wp14:anchorId="30840B45" wp14:editId="54B1317A">
            <wp:extent cx="2217254" cy="2232832"/>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6643757_670683017791341_834695217246314215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7254" cy="2232832"/>
                    </a:xfrm>
                    <a:prstGeom prst="rect">
                      <a:avLst/>
                    </a:prstGeom>
                  </pic:spPr>
                </pic:pic>
              </a:graphicData>
            </a:graphic>
          </wp:inline>
        </w:drawing>
      </w:r>
    </w:p>
    <w:p w14:paraId="22FF6CBB" w14:textId="77777777" w:rsidR="00266135" w:rsidRPr="00560FDE" w:rsidRDefault="00266135" w:rsidP="00D72803">
      <w:pPr>
        <w:spacing w:before="120" w:after="120"/>
        <w:jc w:val="both"/>
        <w:rPr>
          <w:rFonts w:ascii="Arial" w:eastAsia="Gungsuh" w:hAnsi="Arial" w:cs="Arial"/>
          <w:b/>
          <w:color w:val="000000" w:themeColor="text1"/>
          <w:sz w:val="18"/>
          <w:szCs w:val="18"/>
          <w:lang w:val="vi-VN"/>
        </w:rPr>
      </w:pPr>
      <w:r w:rsidRPr="00504254">
        <w:rPr>
          <w:rFonts w:ascii="Arial" w:hAnsi="Arial" w:cs="Arial"/>
          <w:b/>
          <w:color w:val="000000" w:themeColor="text1"/>
          <w:sz w:val="16"/>
          <w:szCs w:val="16"/>
          <w:lang w:val="vi-VN"/>
        </w:rPr>
        <w:t xml:space="preserve">Figure 2. </w:t>
      </w:r>
      <w:r w:rsidRPr="00504254">
        <w:rPr>
          <w:rFonts w:ascii="Arial" w:eastAsia="Gungsuh" w:hAnsi="Arial" w:cs="Arial"/>
          <w:b/>
          <w:color w:val="000000" w:themeColor="text1"/>
          <w:sz w:val="18"/>
          <w:szCs w:val="18"/>
          <w:lang w:val="vi-VN"/>
        </w:rPr>
        <w:t xml:space="preserve">The maximum diameter (d) of blastocyst </w:t>
      </w:r>
      <w:r w:rsidR="00CD44CE" w:rsidRPr="00504254">
        <w:rPr>
          <w:rFonts w:ascii="Arial" w:hAnsi="Arial" w:cs="Arial"/>
          <w:i/>
          <w:color w:val="000000" w:themeColor="text1"/>
          <w:sz w:val="18"/>
          <w:szCs w:val="18"/>
          <w:lang w:val="vi-VN"/>
        </w:rPr>
        <w:t>(IVFMD Phu Nhuan).</w:t>
      </w:r>
      <w:r w:rsidR="00121FE6" w:rsidRPr="00504254">
        <w:rPr>
          <w:rFonts w:ascii="Arial" w:hAnsi="Arial" w:cs="Arial"/>
          <w:i/>
          <w:color w:val="000000" w:themeColor="text1"/>
          <w:sz w:val="18"/>
          <w:szCs w:val="18"/>
          <w:lang w:val="vi-VN"/>
        </w:rPr>
        <w:t xml:space="preserve"> red line was </w:t>
      </w:r>
      <w:r w:rsidR="00121FE6" w:rsidRPr="00504254">
        <w:rPr>
          <w:rFonts w:ascii="Arial" w:eastAsia="Gungsuh" w:hAnsi="Arial" w:cs="Arial"/>
          <w:b/>
          <w:color w:val="000000" w:themeColor="text1"/>
          <w:sz w:val="18"/>
          <w:szCs w:val="18"/>
          <w:lang w:val="vi-VN"/>
        </w:rPr>
        <w:t>maximum diameter (d) of blastocyst</w:t>
      </w:r>
    </w:p>
    <w:p w14:paraId="3BFAF629" w14:textId="77777777" w:rsidR="00A854BE" w:rsidRPr="00650DBA" w:rsidRDefault="00A854BE" w:rsidP="00D72803">
      <w:pPr>
        <w:spacing w:before="120" w:after="120"/>
        <w:jc w:val="both"/>
        <w:rPr>
          <w:rFonts w:ascii="Arial" w:hAnsi="Arial" w:cs="Arial"/>
          <w:b/>
          <w:color w:val="000000" w:themeColor="text1"/>
          <w:sz w:val="16"/>
          <w:szCs w:val="16"/>
          <w:lang w:val="vi-VN"/>
        </w:rPr>
      </w:pPr>
      <w:r w:rsidRPr="00AC61CA">
        <w:rPr>
          <w:rFonts w:ascii="Arial" w:hAnsi="Arial" w:cs="Arial"/>
          <w:b/>
          <w:bCs/>
          <w:color w:val="000000" w:themeColor="text1"/>
          <w:sz w:val="18"/>
          <w:szCs w:val="18"/>
        </w:rPr>
        <w:t>Embryo Frozen</w:t>
      </w:r>
      <w:r w:rsidRPr="00AC61CA">
        <w:rPr>
          <w:rFonts w:ascii="Arial" w:hAnsi="Arial" w:cs="Arial"/>
          <w:b/>
          <w:bCs/>
          <w:color w:val="000000" w:themeColor="text1"/>
          <w:sz w:val="18"/>
          <w:szCs w:val="18"/>
          <w:lang w:val="vi-VN"/>
        </w:rPr>
        <w:t xml:space="preserve"> and </w:t>
      </w:r>
      <w:r w:rsidRPr="00AC61CA">
        <w:rPr>
          <w:rFonts w:ascii="Arial" w:hAnsi="Arial" w:cs="Arial"/>
          <w:b/>
          <w:bCs/>
          <w:color w:val="000000" w:themeColor="text1"/>
          <w:sz w:val="18"/>
          <w:szCs w:val="18"/>
        </w:rPr>
        <w:t>Warming protocol</w:t>
      </w:r>
    </w:p>
    <w:p w14:paraId="25C24D86" w14:textId="77777777" w:rsidR="000D7AAB" w:rsidRPr="00AC61CA" w:rsidRDefault="000D7AAB" w:rsidP="009A7627">
      <w:pPr>
        <w:spacing w:before="120" w:after="120"/>
        <w:jc w:val="both"/>
        <w:rPr>
          <w:rFonts w:ascii="Arial" w:hAnsi="Arial" w:cs="Arial"/>
          <w:color w:val="000000" w:themeColor="text1"/>
          <w:sz w:val="18"/>
          <w:szCs w:val="18"/>
        </w:rPr>
      </w:pPr>
      <w:r w:rsidRPr="00AC61CA">
        <w:rPr>
          <w:rFonts w:ascii="Arial" w:hAnsi="Arial" w:cs="Arial"/>
          <w:color w:val="000000" w:themeColor="text1"/>
          <w:sz w:val="18"/>
          <w:szCs w:val="18"/>
        </w:rPr>
        <w:t xml:space="preserve">Embryos were frozen by vitrified according to the Cryotech (Japan) kit. </w:t>
      </w:r>
      <w:r w:rsidR="003765EC" w:rsidRPr="00AC61CA">
        <w:rPr>
          <w:rFonts w:ascii="Arial" w:hAnsi="Arial" w:cs="Arial"/>
          <w:color w:val="000000" w:themeColor="text1"/>
          <w:sz w:val="18"/>
          <w:szCs w:val="18"/>
        </w:rPr>
        <w:t>They</w:t>
      </w:r>
      <w:r w:rsidRPr="00AC61CA">
        <w:rPr>
          <w:rFonts w:ascii="Arial" w:hAnsi="Arial" w:cs="Arial"/>
          <w:color w:val="000000" w:themeColor="text1"/>
          <w:sz w:val="18"/>
          <w:szCs w:val="18"/>
        </w:rPr>
        <w:t xml:space="preserve"> were placed into equilibration solution following vitrification solution, then put on cryotecs (Cryotech, Japan) and stored in liquid nitrogen (-196 °C). A good-quality blastocyst was </w:t>
      </w:r>
      <w:r w:rsidR="003765EC" w:rsidRPr="00AC61CA">
        <w:rPr>
          <w:rFonts w:ascii="Arial" w:hAnsi="Arial" w:cs="Arial"/>
          <w:color w:val="000000" w:themeColor="text1"/>
          <w:sz w:val="18"/>
          <w:szCs w:val="18"/>
        </w:rPr>
        <w:t xml:space="preserve">singly </w:t>
      </w:r>
      <w:r w:rsidRPr="00AC61CA">
        <w:rPr>
          <w:rFonts w:ascii="Arial" w:hAnsi="Arial" w:cs="Arial"/>
          <w:color w:val="000000" w:themeColor="text1"/>
          <w:sz w:val="18"/>
          <w:szCs w:val="18"/>
        </w:rPr>
        <w:t>vitrified on a cryotec for single blastocyst transfer later.</w:t>
      </w:r>
    </w:p>
    <w:p w14:paraId="2A24E439" w14:textId="77777777" w:rsidR="00927FFB" w:rsidRPr="00AC61CA" w:rsidRDefault="00A854BE" w:rsidP="009A7627">
      <w:pPr>
        <w:spacing w:before="120" w:after="120"/>
        <w:jc w:val="both"/>
        <w:rPr>
          <w:rFonts w:ascii="Arial" w:hAnsi="Arial" w:cs="Arial"/>
          <w:color w:val="000000" w:themeColor="text1"/>
          <w:sz w:val="18"/>
          <w:szCs w:val="18"/>
        </w:rPr>
      </w:pPr>
      <w:r w:rsidRPr="00AC61CA">
        <w:rPr>
          <w:rFonts w:ascii="Arial" w:hAnsi="Arial" w:cs="Arial"/>
          <w:color w:val="000000" w:themeColor="text1"/>
          <w:sz w:val="18"/>
          <w:szCs w:val="18"/>
        </w:rPr>
        <w:t>The warming procedure was performed using a Cryotech warming kit (Japan). After warming, embryos were immediately evaluated for warm morphological survival.</w:t>
      </w:r>
    </w:p>
    <w:p w14:paraId="645430AD" w14:textId="77777777" w:rsidR="00E36F22" w:rsidRPr="00AC61CA" w:rsidRDefault="00E36F22" w:rsidP="009A7627">
      <w:pPr>
        <w:pStyle w:val="NormalWeb"/>
        <w:spacing w:before="120" w:beforeAutospacing="0" w:after="120" w:afterAutospacing="0"/>
        <w:jc w:val="both"/>
        <w:rPr>
          <w:rFonts w:ascii="Arial" w:hAnsi="Arial" w:cs="Arial"/>
          <w:color w:val="000000" w:themeColor="text1"/>
          <w:sz w:val="18"/>
          <w:szCs w:val="18"/>
        </w:rPr>
      </w:pPr>
      <w:r w:rsidRPr="00AC61CA">
        <w:rPr>
          <w:rFonts w:ascii="Arial" w:hAnsi="Arial" w:cs="Arial"/>
          <w:b/>
          <w:bCs/>
          <w:color w:val="000000" w:themeColor="text1"/>
          <w:sz w:val="18"/>
          <w:szCs w:val="18"/>
        </w:rPr>
        <w:t>Frozen embryo transfer</w:t>
      </w:r>
    </w:p>
    <w:p w14:paraId="0CDC521D" w14:textId="77777777" w:rsidR="00496C35" w:rsidRPr="00AC61CA" w:rsidRDefault="00E36F22" w:rsidP="009A7627">
      <w:pPr>
        <w:pStyle w:val="NormalWeb"/>
        <w:spacing w:before="120" w:beforeAutospacing="0" w:after="120" w:afterAutospacing="0"/>
        <w:jc w:val="both"/>
        <w:rPr>
          <w:rFonts w:ascii="Arial" w:hAnsi="Arial" w:cs="Arial"/>
          <w:color w:val="000000" w:themeColor="text1"/>
          <w:sz w:val="18"/>
          <w:szCs w:val="18"/>
          <w:shd w:val="clear" w:color="auto" w:fill="FFFFFF"/>
          <w:lang w:val="vi-VN"/>
        </w:rPr>
      </w:pPr>
      <w:r w:rsidRPr="00AC61CA">
        <w:rPr>
          <w:rFonts w:ascii="Arial" w:hAnsi="Arial" w:cs="Arial"/>
          <w:color w:val="000000" w:themeColor="text1"/>
          <w:sz w:val="18"/>
          <w:szCs w:val="18"/>
        </w:rPr>
        <w:t xml:space="preserve">In a </w:t>
      </w:r>
      <w:r w:rsidR="00437005" w:rsidRPr="00AC61CA">
        <w:rPr>
          <w:rFonts w:ascii="Arial" w:hAnsi="Arial" w:cs="Arial"/>
          <w:color w:val="000000" w:themeColor="text1"/>
          <w:sz w:val="18"/>
          <w:szCs w:val="18"/>
        </w:rPr>
        <w:t>frozen-embryo</w:t>
      </w:r>
      <w:r w:rsidR="00437005" w:rsidRPr="00AC61CA">
        <w:rPr>
          <w:rFonts w:ascii="Arial" w:hAnsi="Arial" w:cs="Arial"/>
          <w:color w:val="000000" w:themeColor="text1"/>
          <w:sz w:val="18"/>
          <w:szCs w:val="18"/>
          <w:lang w:val="vi-VN"/>
        </w:rPr>
        <w:t xml:space="preserve"> transfer</w:t>
      </w:r>
      <w:r w:rsidRPr="00AC61CA">
        <w:rPr>
          <w:rFonts w:ascii="Arial" w:hAnsi="Arial" w:cs="Arial"/>
          <w:color w:val="000000" w:themeColor="text1"/>
          <w:sz w:val="18"/>
          <w:szCs w:val="18"/>
        </w:rPr>
        <w:t xml:space="preserve"> cycle, </w:t>
      </w:r>
      <w:r w:rsidR="0059443F" w:rsidRPr="00C754DA">
        <w:rPr>
          <w:rFonts w:ascii="Arial" w:hAnsi="Arial" w:cs="Arial"/>
          <w:color w:val="000000" w:themeColor="text1"/>
          <w:sz w:val="18"/>
          <w:szCs w:val="18"/>
          <w:shd w:val="clear" w:color="auto" w:fill="FFFFFF"/>
        </w:rPr>
        <w:t xml:space="preserve">patients underwent the process of endometrium preparation by </w:t>
      </w:r>
      <w:r w:rsidR="00E80180" w:rsidRPr="00C754DA">
        <w:rPr>
          <w:rFonts w:ascii="Arial" w:hAnsi="Arial" w:cs="Arial"/>
          <w:color w:val="000000" w:themeColor="text1"/>
          <w:sz w:val="18"/>
          <w:szCs w:val="18"/>
        </w:rPr>
        <w:t>estradiol</w:t>
      </w:r>
      <w:r w:rsidR="00D279EE" w:rsidRPr="00AC61CA">
        <w:rPr>
          <w:rFonts w:ascii="Arial" w:hAnsi="Arial" w:cs="Arial"/>
          <w:color w:val="000000" w:themeColor="text1"/>
          <w:sz w:val="18"/>
          <w:szCs w:val="18"/>
          <w:shd w:val="clear" w:color="auto" w:fill="FFFFFF"/>
          <w:lang w:val="vi-VN"/>
        </w:rPr>
        <w:t>/</w:t>
      </w:r>
      <w:r w:rsidR="00D279EE" w:rsidRPr="00AC61CA">
        <w:rPr>
          <w:rFonts w:ascii="Arial" w:hAnsi="Arial" w:cs="Arial"/>
          <w:color w:val="000000" w:themeColor="text1"/>
          <w:sz w:val="18"/>
          <w:szCs w:val="18"/>
        </w:rPr>
        <w:t>progesterone</w:t>
      </w:r>
      <w:r w:rsidR="00D279EE" w:rsidRPr="00AC61CA">
        <w:rPr>
          <w:rFonts w:ascii="Arial" w:hAnsi="Arial" w:cs="Arial"/>
          <w:color w:val="000000" w:themeColor="text1"/>
          <w:sz w:val="18"/>
          <w:szCs w:val="18"/>
          <w:shd w:val="clear" w:color="auto" w:fill="FFFFFF"/>
        </w:rPr>
        <w:t xml:space="preserve"> replacement</w:t>
      </w:r>
      <w:r w:rsidR="00D279EE" w:rsidRPr="00AC61CA">
        <w:rPr>
          <w:rFonts w:ascii="Arial" w:hAnsi="Arial" w:cs="Arial"/>
          <w:color w:val="000000" w:themeColor="text1"/>
          <w:sz w:val="18"/>
          <w:szCs w:val="18"/>
          <w:shd w:val="clear" w:color="auto" w:fill="FFFFFF"/>
          <w:lang w:val="vi-VN"/>
        </w:rPr>
        <w:t xml:space="preserve"> </w:t>
      </w:r>
      <w:r w:rsidR="0059443F" w:rsidRPr="00AC61CA">
        <w:rPr>
          <w:rFonts w:ascii="Arial" w:hAnsi="Arial" w:cs="Arial"/>
          <w:color w:val="000000" w:themeColor="text1"/>
          <w:sz w:val="18"/>
          <w:szCs w:val="18"/>
          <w:shd w:val="clear" w:color="auto" w:fill="FFFFFF"/>
        </w:rPr>
        <w:t>protocol</w:t>
      </w:r>
      <w:r w:rsidR="0059443F" w:rsidRPr="00AC61CA">
        <w:rPr>
          <w:rFonts w:ascii="Arial" w:hAnsi="Arial" w:cs="Arial"/>
          <w:color w:val="000000" w:themeColor="text1"/>
          <w:sz w:val="18"/>
          <w:szCs w:val="18"/>
          <w:shd w:val="clear" w:color="auto" w:fill="FFFFFF"/>
          <w:lang w:val="vi-VN"/>
        </w:rPr>
        <w:t>.</w:t>
      </w:r>
      <w:r w:rsidR="00397121" w:rsidRPr="00AC61CA">
        <w:rPr>
          <w:rFonts w:ascii="Arial" w:hAnsi="Arial" w:cs="Arial"/>
          <w:color w:val="000000" w:themeColor="text1"/>
          <w:sz w:val="18"/>
          <w:szCs w:val="18"/>
          <w:shd w:val="clear" w:color="auto" w:fill="FFFFFF"/>
          <w:lang w:val="vi-VN"/>
        </w:rPr>
        <w:t xml:space="preserve"> </w:t>
      </w:r>
      <w:r w:rsidR="005D587C" w:rsidRPr="00AC61CA">
        <w:rPr>
          <w:rFonts w:ascii="Arial" w:hAnsi="Arial" w:cs="Arial"/>
          <w:color w:val="000000" w:themeColor="text1"/>
          <w:sz w:val="18"/>
          <w:szCs w:val="18"/>
          <w:shd w:val="clear" w:color="auto" w:fill="FFFFFF"/>
          <w:lang w:val="vi-VN"/>
        </w:rPr>
        <w:t xml:space="preserve">After an oral estradiol treament period of at least 10 days (from day 2 of menstrual cycle) and when endometrial thickness was </w:t>
      </w:r>
      <m:oMath>
        <m:r>
          <w:rPr>
            <w:rFonts w:ascii="Cambria Math" w:hAnsi="Cambria Math" w:cs="Arial"/>
            <w:color w:val="000000" w:themeColor="text1"/>
            <w:sz w:val="18"/>
            <w:szCs w:val="18"/>
            <w:shd w:val="clear" w:color="auto" w:fill="FFFFFF"/>
            <w:lang w:val="vi-VN"/>
          </w:rPr>
          <m:t>≥</m:t>
        </m:r>
      </m:oMath>
      <w:r w:rsidR="005D587C" w:rsidRPr="00AC61CA">
        <w:rPr>
          <w:rFonts w:ascii="Arial" w:hAnsi="Arial" w:cs="Arial"/>
          <w:color w:val="000000" w:themeColor="text1"/>
          <w:sz w:val="18"/>
          <w:szCs w:val="18"/>
          <w:shd w:val="clear" w:color="auto" w:fill="FFFFFF"/>
          <w:lang w:val="vi-VN"/>
        </w:rPr>
        <w:t xml:space="preserve"> 8mm, </w:t>
      </w:r>
      <w:r w:rsidR="005D587C" w:rsidRPr="00AC61CA">
        <w:rPr>
          <w:rFonts w:ascii="Courier New" w:hAnsi="Courier New" w:cs="Courier New"/>
          <w:color w:val="000000" w:themeColor="text1"/>
          <w:sz w:val="18"/>
          <w:szCs w:val="18"/>
          <w:shd w:val="clear" w:color="auto" w:fill="FFFFFF"/>
          <w:lang w:val="vi-VN"/>
        </w:rPr>
        <w:t>﻿</w:t>
      </w:r>
      <w:r w:rsidR="005D587C" w:rsidRPr="00AC61CA">
        <w:rPr>
          <w:rFonts w:ascii="Arial" w:hAnsi="Arial" w:cs="Arial"/>
          <w:color w:val="000000" w:themeColor="text1"/>
          <w:sz w:val="18"/>
          <w:szCs w:val="18"/>
          <w:shd w:val="clear" w:color="auto" w:fill="FFFFFF"/>
          <w:lang w:val="vi-VN"/>
        </w:rPr>
        <w:t>progesterone (Cyclogest, Actavis)</w:t>
      </w:r>
      <w:r w:rsidR="001F2F47" w:rsidRPr="00AC61CA">
        <w:rPr>
          <w:rFonts w:ascii="Arial" w:hAnsi="Arial" w:cs="Arial"/>
          <w:color w:val="000000" w:themeColor="text1"/>
          <w:sz w:val="18"/>
          <w:szCs w:val="18"/>
          <w:shd w:val="clear" w:color="auto" w:fill="FFFFFF"/>
          <w:lang w:val="vi-VN"/>
        </w:rPr>
        <w:t xml:space="preserve"> </w:t>
      </w:r>
      <w:r w:rsidR="005D587C" w:rsidRPr="00AC61CA">
        <w:rPr>
          <w:rFonts w:ascii="Arial" w:hAnsi="Arial" w:cs="Arial"/>
          <w:color w:val="000000" w:themeColor="text1"/>
          <w:sz w:val="18"/>
          <w:szCs w:val="18"/>
          <w:shd w:val="clear" w:color="auto" w:fill="FFFFFF"/>
          <w:lang w:val="vi-VN"/>
        </w:rPr>
        <w:t>was administered</w:t>
      </w:r>
      <w:r w:rsidR="001F2F47" w:rsidRPr="00AC61CA">
        <w:rPr>
          <w:rFonts w:ascii="Arial" w:hAnsi="Arial" w:cs="Arial"/>
          <w:color w:val="000000" w:themeColor="text1"/>
          <w:sz w:val="18"/>
          <w:szCs w:val="18"/>
          <w:shd w:val="clear" w:color="auto" w:fill="FFFFFF"/>
          <w:lang w:val="vi-VN"/>
        </w:rPr>
        <w:t xml:space="preserve">. </w:t>
      </w:r>
      <w:r w:rsidR="005D587C" w:rsidRPr="00AC61CA">
        <w:rPr>
          <w:rFonts w:ascii="Arial" w:hAnsi="Arial" w:cs="Arial"/>
          <w:color w:val="000000" w:themeColor="text1"/>
          <w:sz w:val="18"/>
          <w:szCs w:val="18"/>
          <w:shd w:val="clear" w:color="auto" w:fill="FFFFFF"/>
          <w:lang w:val="vi-VN"/>
        </w:rPr>
        <w:t>eS</w:t>
      </w:r>
      <w:r w:rsidR="00505671" w:rsidRPr="00AC61CA">
        <w:rPr>
          <w:rFonts w:ascii="Arial" w:hAnsi="Arial" w:cs="Arial"/>
          <w:color w:val="000000" w:themeColor="text1"/>
          <w:sz w:val="18"/>
          <w:szCs w:val="18"/>
          <w:shd w:val="clear" w:color="auto" w:fill="FFFFFF"/>
          <w:lang w:val="vi-VN"/>
        </w:rPr>
        <w:t>B</w:t>
      </w:r>
      <w:r w:rsidR="005D587C" w:rsidRPr="00AC61CA">
        <w:rPr>
          <w:rFonts w:ascii="Arial" w:hAnsi="Arial" w:cs="Arial"/>
          <w:color w:val="000000" w:themeColor="text1"/>
          <w:sz w:val="18"/>
          <w:szCs w:val="18"/>
          <w:shd w:val="clear" w:color="auto" w:fill="FFFFFF"/>
          <w:lang w:val="vi-VN"/>
        </w:rPr>
        <w:t xml:space="preserve">T was </w:t>
      </w:r>
      <w:r w:rsidR="005D587C" w:rsidRPr="00AC61CA">
        <w:rPr>
          <w:rFonts w:ascii="Arial" w:hAnsi="Arial" w:cs="Arial"/>
          <w:color w:val="000000" w:themeColor="text1"/>
          <w:sz w:val="18"/>
          <w:szCs w:val="18"/>
        </w:rPr>
        <w:t>performed</w:t>
      </w:r>
      <w:r w:rsidR="005D587C" w:rsidRPr="00AC61CA">
        <w:rPr>
          <w:rFonts w:ascii="Arial" w:hAnsi="Arial" w:cs="Arial"/>
          <w:color w:val="000000" w:themeColor="text1"/>
          <w:sz w:val="18"/>
          <w:szCs w:val="18"/>
          <w:lang w:val="vi-VN"/>
        </w:rPr>
        <w:t xml:space="preserve"> 5 days after staring progesterones. </w:t>
      </w:r>
    </w:p>
    <w:p w14:paraId="7B46E046" w14:textId="77777777" w:rsidR="00E36F22" w:rsidRPr="00AC61CA" w:rsidRDefault="00E36F22" w:rsidP="009A7627">
      <w:pPr>
        <w:pStyle w:val="NormalWeb"/>
        <w:spacing w:before="120" w:beforeAutospacing="0" w:after="120" w:afterAutospacing="0"/>
        <w:jc w:val="both"/>
        <w:rPr>
          <w:rFonts w:ascii="Arial" w:hAnsi="Arial" w:cs="Arial"/>
          <w:color w:val="000000" w:themeColor="text1"/>
          <w:sz w:val="18"/>
          <w:szCs w:val="18"/>
        </w:rPr>
      </w:pPr>
      <w:r w:rsidRPr="00AC61CA">
        <w:rPr>
          <w:rFonts w:ascii="Arial" w:hAnsi="Arial" w:cs="Arial"/>
          <w:b/>
          <w:bCs/>
          <w:color w:val="000000" w:themeColor="text1"/>
          <w:sz w:val="18"/>
          <w:szCs w:val="18"/>
        </w:rPr>
        <w:t>Outcomes</w:t>
      </w:r>
    </w:p>
    <w:p w14:paraId="6916D10B" w14:textId="77777777" w:rsidR="00784B46" w:rsidRPr="00AC61CA" w:rsidRDefault="00E36F22" w:rsidP="009A7627">
      <w:pPr>
        <w:spacing w:before="120" w:after="120"/>
        <w:jc w:val="both"/>
        <w:rPr>
          <w:rFonts w:ascii="Arial" w:hAnsi="Arial" w:cs="Arial"/>
          <w:sz w:val="18"/>
          <w:szCs w:val="18"/>
        </w:rPr>
      </w:pPr>
      <w:r w:rsidRPr="00AC61CA">
        <w:rPr>
          <w:rFonts w:ascii="Arial" w:hAnsi="Arial" w:cs="Arial"/>
          <w:color w:val="000000" w:themeColor="text1"/>
          <w:sz w:val="18"/>
          <w:szCs w:val="18"/>
        </w:rPr>
        <w:t xml:space="preserve">The primary outcome was the live birth rate after </w:t>
      </w:r>
      <w:r w:rsidR="00C73A95" w:rsidRPr="00AC61CA">
        <w:rPr>
          <w:rFonts w:ascii="Arial" w:hAnsi="Arial" w:cs="Arial"/>
          <w:color w:val="000000" w:themeColor="text1"/>
          <w:sz w:val="18"/>
          <w:szCs w:val="18"/>
        </w:rPr>
        <w:t>eSBT</w:t>
      </w:r>
      <w:r w:rsidRPr="00AC61CA">
        <w:rPr>
          <w:rFonts w:ascii="Arial" w:hAnsi="Arial" w:cs="Arial"/>
          <w:color w:val="000000" w:themeColor="text1"/>
          <w:sz w:val="18"/>
          <w:szCs w:val="18"/>
        </w:rPr>
        <w:t xml:space="preserve">. Live birth was </w:t>
      </w:r>
      <w:r w:rsidR="00C86E08" w:rsidRPr="00AC61CA">
        <w:rPr>
          <w:rFonts w:ascii="Arial" w:hAnsi="Arial" w:cs="Arial"/>
          <w:color w:val="000000" w:themeColor="text1"/>
          <w:sz w:val="18"/>
          <w:szCs w:val="18"/>
        </w:rPr>
        <w:t>identified</w:t>
      </w:r>
      <w:r w:rsidRPr="00AC61CA">
        <w:rPr>
          <w:rFonts w:ascii="Arial" w:hAnsi="Arial" w:cs="Arial"/>
          <w:color w:val="000000" w:themeColor="text1"/>
          <w:sz w:val="18"/>
          <w:szCs w:val="18"/>
        </w:rPr>
        <w:t xml:space="preserve"> as the birth of at least one baby after 24 week</w:t>
      </w:r>
      <w:r w:rsidR="00C86E08" w:rsidRPr="00AC61CA">
        <w:rPr>
          <w:rFonts w:ascii="Arial" w:hAnsi="Arial" w:cs="Arial"/>
          <w:color w:val="000000" w:themeColor="text1"/>
          <w:sz w:val="18"/>
          <w:szCs w:val="18"/>
          <w:lang w:val="vi-VN"/>
        </w:rPr>
        <w:t>s of</w:t>
      </w:r>
      <w:r w:rsidR="00784B46" w:rsidRPr="00AC61CA">
        <w:rPr>
          <w:rFonts w:ascii="Arial" w:hAnsi="Arial" w:cs="Arial"/>
          <w:color w:val="000000" w:themeColor="text1"/>
          <w:sz w:val="18"/>
          <w:szCs w:val="18"/>
          <w:lang w:val="vi-VN"/>
        </w:rPr>
        <w:t xml:space="preserve"> </w:t>
      </w:r>
      <w:r w:rsidRPr="00AC61CA">
        <w:rPr>
          <w:rFonts w:ascii="Arial" w:hAnsi="Arial" w:cs="Arial"/>
          <w:color w:val="000000" w:themeColor="text1"/>
          <w:sz w:val="18"/>
          <w:szCs w:val="18"/>
        </w:rPr>
        <w:t xml:space="preserve">gestation that showed any sign of life (twins as a single count). Secondary outcomes were </w:t>
      </w:r>
      <w:r w:rsidR="00471580" w:rsidRPr="00AC61CA">
        <w:rPr>
          <w:rFonts w:ascii="Arial" w:hAnsi="Arial" w:cs="Arial"/>
          <w:color w:val="000000" w:themeColor="text1"/>
          <w:sz w:val="18"/>
          <w:szCs w:val="18"/>
        </w:rPr>
        <w:t>the</w:t>
      </w:r>
      <w:r w:rsidR="00471580" w:rsidRPr="00AC61CA">
        <w:rPr>
          <w:rFonts w:ascii="Arial" w:hAnsi="Arial" w:cs="Arial"/>
          <w:color w:val="000000" w:themeColor="text1"/>
          <w:sz w:val="18"/>
          <w:szCs w:val="18"/>
          <w:lang w:val="vi-VN"/>
        </w:rPr>
        <w:t xml:space="preserve"> </w:t>
      </w:r>
      <w:r w:rsidRPr="00AC61CA">
        <w:rPr>
          <w:rFonts w:ascii="Arial" w:hAnsi="Arial" w:cs="Arial"/>
          <w:color w:val="000000" w:themeColor="text1"/>
          <w:sz w:val="18"/>
          <w:szCs w:val="18"/>
        </w:rPr>
        <w:t>rate</w:t>
      </w:r>
      <w:r w:rsidR="00471580" w:rsidRPr="00AC61CA">
        <w:rPr>
          <w:rFonts w:ascii="Arial" w:hAnsi="Arial" w:cs="Arial"/>
          <w:color w:val="000000" w:themeColor="text1"/>
          <w:sz w:val="18"/>
          <w:szCs w:val="18"/>
          <w:lang w:val="vi-VN"/>
        </w:rPr>
        <w:t xml:space="preserve"> of</w:t>
      </w:r>
      <w:r w:rsidRPr="00AC61CA">
        <w:rPr>
          <w:rFonts w:ascii="Arial" w:hAnsi="Arial" w:cs="Arial"/>
          <w:color w:val="000000" w:themeColor="text1"/>
          <w:sz w:val="18"/>
          <w:szCs w:val="18"/>
        </w:rPr>
        <w:t xml:space="preserve"> clinical pregnancy, ongoing pregnancy, implantation.</w:t>
      </w:r>
      <w:r w:rsidR="001F2F47" w:rsidRPr="00AC61CA">
        <w:rPr>
          <w:rFonts w:ascii="Arial" w:hAnsi="Arial" w:cs="Arial"/>
          <w:color w:val="000000" w:themeColor="text1"/>
          <w:sz w:val="18"/>
          <w:szCs w:val="18"/>
          <w:lang w:val="vi-VN"/>
        </w:rPr>
        <w:t xml:space="preserve"> </w:t>
      </w:r>
      <w:r w:rsidR="00784B46" w:rsidRPr="00AC61CA">
        <w:rPr>
          <w:rFonts w:ascii="Arial" w:hAnsi="Arial" w:cs="Arial"/>
          <w:color w:val="000000" w:themeColor="text1"/>
          <w:sz w:val="18"/>
          <w:szCs w:val="18"/>
        </w:rPr>
        <w:t>Clinical pregnancy was d</w:t>
      </w:r>
      <w:r w:rsidR="00C86E08" w:rsidRPr="00AC61CA">
        <w:rPr>
          <w:rFonts w:ascii="Arial" w:hAnsi="Arial" w:cs="Arial"/>
          <w:color w:val="000000" w:themeColor="text1"/>
          <w:sz w:val="18"/>
          <w:szCs w:val="18"/>
        </w:rPr>
        <w:t>escribed</w:t>
      </w:r>
      <w:r w:rsidR="00784B46" w:rsidRPr="00AC61CA">
        <w:rPr>
          <w:rFonts w:ascii="Arial" w:hAnsi="Arial" w:cs="Arial"/>
          <w:color w:val="000000" w:themeColor="text1"/>
          <w:sz w:val="18"/>
          <w:szCs w:val="18"/>
        </w:rPr>
        <w:t xml:space="preserve"> as pregnancy</w:t>
      </w:r>
      <w:r w:rsidR="00784B46" w:rsidRPr="00AC61CA">
        <w:rPr>
          <w:rFonts w:ascii="Arial" w:hAnsi="Arial" w:cs="Arial"/>
          <w:color w:val="000000" w:themeColor="text1"/>
          <w:sz w:val="18"/>
          <w:szCs w:val="18"/>
          <w:lang w:val="vi-VN"/>
        </w:rPr>
        <w:t xml:space="preserve"> </w:t>
      </w:r>
      <w:r w:rsidR="00784B46" w:rsidRPr="00AC61CA">
        <w:rPr>
          <w:rFonts w:ascii="Arial" w:hAnsi="Arial" w:cs="Arial"/>
          <w:color w:val="000000" w:themeColor="text1"/>
          <w:sz w:val="18"/>
          <w:szCs w:val="18"/>
        </w:rPr>
        <w:t xml:space="preserve">finding by ultrasound scan at </w:t>
      </w:r>
      <w:r w:rsidR="00784B46" w:rsidRPr="00AC61CA">
        <w:rPr>
          <w:rFonts w:ascii="Arial" w:hAnsi="Arial" w:cs="Arial"/>
          <w:color w:val="000000" w:themeColor="text1"/>
          <w:sz w:val="18"/>
          <w:szCs w:val="18"/>
          <w:lang w:val="vi-VN"/>
        </w:rPr>
        <w:t>7 week</w:t>
      </w:r>
      <w:r w:rsidR="00C86E08" w:rsidRPr="00AC61CA">
        <w:rPr>
          <w:rFonts w:ascii="Arial" w:hAnsi="Arial" w:cs="Arial"/>
          <w:color w:val="000000" w:themeColor="text1"/>
          <w:sz w:val="18"/>
          <w:szCs w:val="18"/>
          <w:lang w:val="vi-VN"/>
        </w:rPr>
        <w:t>s of</w:t>
      </w:r>
      <w:r w:rsidR="00784B46" w:rsidRPr="00AC61CA">
        <w:rPr>
          <w:rFonts w:ascii="Arial" w:hAnsi="Arial" w:cs="Arial"/>
          <w:color w:val="000000" w:themeColor="text1"/>
          <w:sz w:val="18"/>
          <w:szCs w:val="18"/>
        </w:rPr>
        <w:t xml:space="preserve"> gestation.</w:t>
      </w:r>
      <w:r w:rsidR="00784B46" w:rsidRPr="00AC61CA">
        <w:rPr>
          <w:rFonts w:ascii="Arial" w:hAnsi="Arial" w:cs="Arial"/>
          <w:color w:val="000000" w:themeColor="text1"/>
          <w:sz w:val="18"/>
          <w:szCs w:val="18"/>
          <w:lang w:val="vi-VN"/>
        </w:rPr>
        <w:t xml:space="preserve"> </w:t>
      </w:r>
      <w:r w:rsidR="00784B46" w:rsidRPr="00AC61CA">
        <w:rPr>
          <w:rFonts w:ascii="Arial" w:hAnsi="Arial" w:cs="Arial"/>
          <w:color w:val="000000" w:themeColor="text1"/>
          <w:sz w:val="18"/>
          <w:szCs w:val="18"/>
        </w:rPr>
        <w:t>Pregnancy with a detectable heart rate after 12 weeks of gestation</w:t>
      </w:r>
      <w:r w:rsidR="00784B46" w:rsidRPr="00AC61CA">
        <w:rPr>
          <w:rFonts w:ascii="Arial" w:hAnsi="Arial" w:cs="Arial"/>
          <w:color w:val="000000" w:themeColor="text1"/>
          <w:sz w:val="18"/>
          <w:szCs w:val="18"/>
          <w:lang w:val="vi-VN"/>
        </w:rPr>
        <w:t xml:space="preserve"> was o</w:t>
      </w:r>
      <w:r w:rsidR="00784B46" w:rsidRPr="00AC61CA">
        <w:rPr>
          <w:rFonts w:ascii="Arial" w:hAnsi="Arial" w:cs="Arial"/>
          <w:color w:val="000000" w:themeColor="text1"/>
          <w:sz w:val="18"/>
          <w:szCs w:val="18"/>
        </w:rPr>
        <w:t>ngoing pregna</w:t>
      </w:r>
      <w:r w:rsidR="00784B46" w:rsidRPr="00AC61CA">
        <w:rPr>
          <w:rFonts w:ascii="Arial" w:hAnsi="Arial" w:cs="Arial"/>
          <w:color w:val="000000" w:themeColor="text1"/>
          <w:sz w:val="18"/>
          <w:szCs w:val="18"/>
          <w:lang w:val="vi-VN"/>
        </w:rPr>
        <w:t>nc</w:t>
      </w:r>
      <w:r w:rsidR="00784B46" w:rsidRPr="00AC61CA">
        <w:rPr>
          <w:rFonts w:ascii="Arial" w:hAnsi="Arial" w:cs="Arial"/>
          <w:color w:val="000000" w:themeColor="text1"/>
          <w:sz w:val="18"/>
          <w:szCs w:val="18"/>
        </w:rPr>
        <w:t>y.</w:t>
      </w:r>
    </w:p>
    <w:p w14:paraId="2B5E7754" w14:textId="77777777" w:rsidR="00E36F22" w:rsidRPr="00AC61CA" w:rsidRDefault="00E36F22" w:rsidP="009A7627">
      <w:pPr>
        <w:pStyle w:val="NormalWeb"/>
        <w:spacing w:before="120" w:beforeAutospacing="0" w:after="120" w:afterAutospacing="0"/>
        <w:jc w:val="both"/>
        <w:rPr>
          <w:rFonts w:ascii="Arial" w:hAnsi="Arial" w:cs="Arial"/>
          <w:color w:val="000000" w:themeColor="text1"/>
          <w:sz w:val="18"/>
          <w:szCs w:val="18"/>
        </w:rPr>
      </w:pPr>
      <w:r w:rsidRPr="00AC61CA">
        <w:rPr>
          <w:rFonts w:ascii="Arial" w:hAnsi="Arial" w:cs="Arial"/>
          <w:b/>
          <w:bCs/>
          <w:color w:val="000000" w:themeColor="text1"/>
          <w:sz w:val="18"/>
          <w:szCs w:val="18"/>
        </w:rPr>
        <w:t>Statistical analysis</w:t>
      </w:r>
    </w:p>
    <w:p w14:paraId="62148D4F" w14:textId="77777777" w:rsidR="009675D2" w:rsidRPr="00AC61CA" w:rsidRDefault="009675D2" w:rsidP="009A7627">
      <w:pPr>
        <w:pStyle w:val="NormalWeb"/>
        <w:spacing w:before="120" w:beforeAutospacing="0" w:after="120" w:afterAutospacing="0"/>
        <w:jc w:val="both"/>
        <w:rPr>
          <w:rFonts w:ascii="Arial" w:hAnsi="Arial" w:cs="Arial"/>
          <w:color w:val="000000" w:themeColor="text1"/>
          <w:sz w:val="18"/>
          <w:szCs w:val="18"/>
          <w:highlight w:val="yellow"/>
          <w:lang w:val="vi-VN"/>
        </w:rPr>
      </w:pPr>
      <w:r w:rsidRPr="00AC61CA">
        <w:rPr>
          <w:rFonts w:ascii="Arial" w:hAnsi="Arial" w:cs="Arial"/>
          <w:color w:val="000000" w:themeColor="text1"/>
          <w:sz w:val="18"/>
          <w:szCs w:val="18"/>
          <w:highlight w:val="yellow"/>
        </w:rPr>
        <w:t>Baseline and embryonic data show</w:t>
      </w:r>
      <w:r w:rsidR="00784B46" w:rsidRPr="00AC61CA">
        <w:rPr>
          <w:rFonts w:ascii="Arial" w:hAnsi="Arial" w:cs="Arial"/>
          <w:color w:val="000000" w:themeColor="text1"/>
          <w:sz w:val="18"/>
          <w:szCs w:val="18"/>
          <w:highlight w:val="yellow"/>
        </w:rPr>
        <w:t>ed</w:t>
      </w:r>
      <w:r w:rsidRPr="00AC61CA">
        <w:rPr>
          <w:rFonts w:ascii="Arial" w:hAnsi="Arial" w:cs="Arial"/>
          <w:color w:val="000000" w:themeColor="text1"/>
          <w:sz w:val="18"/>
          <w:szCs w:val="18"/>
          <w:highlight w:val="yellow"/>
        </w:rPr>
        <w:t xml:space="preserve"> </w:t>
      </w:r>
      <w:r w:rsidR="001F51A3" w:rsidRPr="00AC61CA">
        <w:rPr>
          <w:rFonts w:ascii="Arial" w:hAnsi="Arial" w:cs="Arial"/>
          <w:color w:val="000000" w:themeColor="text1"/>
          <w:sz w:val="18"/>
          <w:szCs w:val="18"/>
          <w:highlight w:val="yellow"/>
        </w:rPr>
        <w:t>in the form of</w:t>
      </w:r>
      <w:r w:rsidRPr="00AC61CA">
        <w:rPr>
          <w:rFonts w:ascii="Arial" w:hAnsi="Arial" w:cs="Arial"/>
          <w:color w:val="000000" w:themeColor="text1"/>
          <w:sz w:val="18"/>
          <w:szCs w:val="18"/>
          <w:highlight w:val="yellow"/>
        </w:rPr>
        <w:t xml:space="preserve"> descriptive statistics, such as:</w:t>
      </w:r>
      <w:r w:rsidR="001F51A3" w:rsidRPr="00AC61CA">
        <w:rPr>
          <w:rFonts w:ascii="Arial" w:hAnsi="Arial" w:cs="Arial"/>
          <w:color w:val="000000" w:themeColor="text1"/>
          <w:sz w:val="18"/>
          <w:szCs w:val="18"/>
          <w:highlight w:val="yellow"/>
          <w:lang w:val="vi-VN"/>
        </w:rPr>
        <w:t xml:space="preserve"> </w:t>
      </w:r>
      <w:r w:rsidRPr="00AC61CA">
        <w:rPr>
          <w:rFonts w:ascii="Arial" w:hAnsi="Arial" w:cs="Arial"/>
          <w:color w:val="000000" w:themeColor="text1"/>
          <w:sz w:val="18"/>
          <w:szCs w:val="18"/>
          <w:highlight w:val="yellow"/>
        </w:rPr>
        <w:t>mean and standard deviation</w:t>
      </w:r>
      <w:r w:rsidR="009957D2" w:rsidRPr="00AC61CA">
        <w:rPr>
          <w:rFonts w:ascii="Arial" w:hAnsi="Arial" w:cs="Arial"/>
          <w:color w:val="000000" w:themeColor="text1"/>
          <w:sz w:val="18"/>
          <w:szCs w:val="18"/>
          <w:highlight w:val="yellow"/>
          <w:lang w:val="vi-VN"/>
        </w:rPr>
        <w:t xml:space="preserve"> (SD)</w:t>
      </w:r>
      <w:r w:rsidRPr="00AC61CA">
        <w:rPr>
          <w:rFonts w:ascii="Arial" w:hAnsi="Arial" w:cs="Arial"/>
          <w:color w:val="000000" w:themeColor="text1"/>
          <w:sz w:val="18"/>
          <w:szCs w:val="18"/>
          <w:highlight w:val="yellow"/>
        </w:rPr>
        <w:t xml:space="preserve"> for normally distributed variables, median and interquartile range </w:t>
      </w:r>
      <w:r w:rsidR="0098709E" w:rsidRPr="00AC61CA">
        <w:rPr>
          <w:rFonts w:ascii="Arial" w:hAnsi="Arial" w:cs="Arial"/>
          <w:color w:val="000000" w:themeColor="text1"/>
          <w:sz w:val="18"/>
          <w:szCs w:val="18"/>
          <w:highlight w:val="yellow"/>
          <w:lang w:val="vi-VN"/>
        </w:rPr>
        <w:t xml:space="preserve">(IQR) </w:t>
      </w:r>
      <w:r w:rsidRPr="00AC61CA">
        <w:rPr>
          <w:rFonts w:ascii="Arial" w:hAnsi="Arial" w:cs="Arial"/>
          <w:color w:val="000000" w:themeColor="text1"/>
          <w:sz w:val="18"/>
          <w:szCs w:val="18"/>
          <w:highlight w:val="yellow"/>
        </w:rPr>
        <w:t xml:space="preserve">for skewed variables, or numbers (%) for categorical variables. </w:t>
      </w:r>
      <w:r w:rsidR="00C217F0" w:rsidRPr="00AC61CA">
        <w:rPr>
          <w:rFonts w:ascii="Arial" w:hAnsi="Arial" w:cs="Arial"/>
          <w:color w:val="000000" w:themeColor="text1"/>
          <w:sz w:val="18"/>
          <w:szCs w:val="18"/>
          <w:highlight w:val="yellow"/>
        </w:rPr>
        <w:t xml:space="preserve">Differences between groups were analyzed using one-way analysis of variance (ANOVA) with post hoc </w:t>
      </w:r>
      <w:r w:rsidR="00C217F0" w:rsidRPr="00AC61CA">
        <w:rPr>
          <w:rFonts w:ascii="Courier New" w:hAnsi="Courier New" w:cs="Courier New"/>
          <w:color w:val="000000" w:themeColor="text1"/>
          <w:sz w:val="18"/>
          <w:szCs w:val="18"/>
          <w:highlight w:val="yellow"/>
        </w:rPr>
        <w:t>﻿</w:t>
      </w:r>
      <w:r w:rsidR="00C217F0" w:rsidRPr="00AC61CA">
        <w:rPr>
          <w:rFonts w:ascii="Arial" w:hAnsi="Arial" w:cs="Arial"/>
          <w:color w:val="000000" w:themeColor="text1"/>
          <w:sz w:val="18"/>
          <w:szCs w:val="18"/>
          <w:highlight w:val="yellow"/>
        </w:rPr>
        <w:t>with post hoc Tukey HSD test</w:t>
      </w:r>
      <w:r w:rsidR="00C217F0" w:rsidRPr="00AC61CA">
        <w:rPr>
          <w:rFonts w:ascii="Arial" w:hAnsi="Arial" w:cs="Arial"/>
          <w:color w:val="000000" w:themeColor="text1"/>
          <w:sz w:val="18"/>
          <w:szCs w:val="18"/>
          <w:highlight w:val="yellow"/>
          <w:lang w:val="vi-VN"/>
        </w:rPr>
        <w:t xml:space="preserve"> or </w:t>
      </w:r>
      <w:r w:rsidR="00C217F0" w:rsidRPr="00AC61CA">
        <w:rPr>
          <w:rFonts w:ascii="Arial" w:hAnsi="Arial" w:cs="Arial"/>
          <w:color w:val="000000" w:themeColor="text1"/>
          <w:sz w:val="18"/>
          <w:szCs w:val="18"/>
          <w:highlight w:val="yellow"/>
        </w:rPr>
        <w:t>Kruskal–Wallis test for normally distributed or skewed variables, respectively, and the Chi-square test for categorical variables.</w:t>
      </w:r>
    </w:p>
    <w:p w14:paraId="497DE797" w14:textId="3D3A3775" w:rsidR="00AE4A9E" w:rsidRPr="00225970" w:rsidRDefault="00A70D02" w:rsidP="00225970">
      <w:pPr>
        <w:pStyle w:val="NormalWeb"/>
        <w:spacing w:before="120" w:beforeAutospacing="0" w:after="120" w:afterAutospacing="0"/>
        <w:jc w:val="both"/>
        <w:rPr>
          <w:rFonts w:ascii="Arial" w:hAnsi="Arial" w:cs="Arial"/>
          <w:color w:val="000000" w:themeColor="text1"/>
          <w:sz w:val="18"/>
          <w:szCs w:val="18"/>
        </w:rPr>
      </w:pPr>
      <w:r w:rsidRPr="00AC61CA">
        <w:rPr>
          <w:rFonts w:ascii="Arial" w:eastAsia="Gungsuh" w:hAnsi="Arial" w:cs="Arial"/>
          <w:color w:val="000000" w:themeColor="text1"/>
          <w:sz w:val="18"/>
          <w:szCs w:val="18"/>
          <w:highlight w:val="yellow"/>
        </w:rPr>
        <w:t xml:space="preserve">Blastocysts were divided into </w:t>
      </w:r>
      <w:r w:rsidR="009675D2" w:rsidRPr="00AC61CA">
        <w:rPr>
          <w:rFonts w:ascii="Arial" w:eastAsia="Gungsuh" w:hAnsi="Arial" w:cs="Arial"/>
          <w:color w:val="000000" w:themeColor="text1"/>
          <w:sz w:val="18"/>
          <w:szCs w:val="18"/>
          <w:highlight w:val="yellow"/>
        </w:rPr>
        <w:t>four</w:t>
      </w:r>
      <w:r w:rsidRPr="00AC61CA">
        <w:rPr>
          <w:rFonts w:ascii="Arial" w:eastAsia="Gungsuh" w:hAnsi="Arial" w:cs="Arial"/>
          <w:color w:val="000000" w:themeColor="text1"/>
          <w:sz w:val="18"/>
          <w:szCs w:val="18"/>
          <w:highlight w:val="yellow"/>
        </w:rPr>
        <w:t xml:space="preserve"> groups based on the interquartile</w:t>
      </w:r>
      <w:ins w:id="0" w:author="Duy Nguyen-Le" w:date="2022-11-01T10:43:00Z">
        <w:r w:rsidR="00AD262E">
          <w:rPr>
            <w:rFonts w:ascii="Arial" w:eastAsia="Gungsuh" w:hAnsi="Arial" w:cs="Arial"/>
            <w:color w:val="000000" w:themeColor="text1"/>
            <w:sz w:val="18"/>
            <w:szCs w:val="18"/>
            <w:highlight w:val="yellow"/>
          </w:rPr>
          <w:t xml:space="preserve"> range</w:t>
        </w:r>
      </w:ins>
      <w:r w:rsidRPr="00AC61CA">
        <w:rPr>
          <w:rFonts w:ascii="Arial" w:eastAsia="Gungsuh" w:hAnsi="Arial" w:cs="Arial"/>
          <w:color w:val="000000" w:themeColor="text1"/>
          <w:sz w:val="18"/>
          <w:szCs w:val="18"/>
          <w:highlight w:val="yellow"/>
        </w:rPr>
        <w:t xml:space="preserve"> of their diameter</w:t>
      </w:r>
      <w:r w:rsidRPr="00AC61CA">
        <w:rPr>
          <w:rFonts w:ascii="Arial" w:eastAsia="Gungsuh" w:hAnsi="Arial" w:cs="Arial"/>
          <w:color w:val="000000" w:themeColor="text1"/>
          <w:sz w:val="18"/>
          <w:szCs w:val="18"/>
          <w:highlight w:val="yellow"/>
          <w:lang w:val="vi-VN"/>
        </w:rPr>
        <w:t xml:space="preserve"> </w:t>
      </w:r>
      <w:r w:rsidR="00E36F22" w:rsidRPr="00AC61CA">
        <w:rPr>
          <w:rFonts w:ascii="Arial" w:hAnsi="Arial" w:cs="Arial"/>
          <w:color w:val="000000" w:themeColor="text1"/>
          <w:sz w:val="18"/>
          <w:szCs w:val="18"/>
          <w:highlight w:val="yellow"/>
        </w:rPr>
        <w:t>(with cut-offs at the 25</w:t>
      </w:r>
      <w:r w:rsidR="00E36F22" w:rsidRPr="00D677CC">
        <w:rPr>
          <w:rFonts w:ascii="Arial" w:hAnsi="Arial" w:cs="Arial"/>
          <w:color w:val="000000" w:themeColor="text1"/>
          <w:sz w:val="18"/>
          <w:szCs w:val="18"/>
          <w:highlight w:val="yellow"/>
          <w:vertAlign w:val="superscript"/>
          <w:rPrChange w:id="1" w:author="Duy Nguyen-Le" w:date="2022-11-01T10:45:00Z">
            <w:rPr>
              <w:rFonts w:ascii="Arial" w:hAnsi="Arial" w:cs="Arial"/>
              <w:color w:val="000000" w:themeColor="text1"/>
              <w:sz w:val="18"/>
              <w:szCs w:val="18"/>
              <w:highlight w:val="yellow"/>
            </w:rPr>
          </w:rPrChange>
        </w:rPr>
        <w:t>th</w:t>
      </w:r>
      <w:r w:rsidR="00E36F22" w:rsidRPr="00AC61CA">
        <w:rPr>
          <w:rFonts w:ascii="Arial" w:hAnsi="Arial" w:cs="Arial"/>
          <w:color w:val="000000" w:themeColor="text1"/>
          <w:sz w:val="18"/>
          <w:szCs w:val="18"/>
          <w:highlight w:val="yellow"/>
        </w:rPr>
        <w:t>, 50</w:t>
      </w:r>
      <w:r w:rsidR="00E36F22" w:rsidRPr="00D677CC">
        <w:rPr>
          <w:rFonts w:ascii="Arial" w:hAnsi="Arial" w:cs="Arial"/>
          <w:color w:val="000000" w:themeColor="text1"/>
          <w:sz w:val="18"/>
          <w:szCs w:val="18"/>
          <w:highlight w:val="yellow"/>
          <w:vertAlign w:val="superscript"/>
          <w:rPrChange w:id="2" w:author="Duy Nguyen-Le" w:date="2022-11-01T10:45:00Z">
            <w:rPr>
              <w:rFonts w:ascii="Arial" w:hAnsi="Arial" w:cs="Arial"/>
              <w:color w:val="000000" w:themeColor="text1"/>
              <w:sz w:val="18"/>
              <w:szCs w:val="18"/>
              <w:highlight w:val="yellow"/>
            </w:rPr>
          </w:rPrChange>
        </w:rPr>
        <w:t>th</w:t>
      </w:r>
      <w:r w:rsidR="00E36F22" w:rsidRPr="00AC61CA">
        <w:rPr>
          <w:rFonts w:ascii="Arial" w:hAnsi="Arial" w:cs="Arial"/>
          <w:color w:val="000000" w:themeColor="text1"/>
          <w:sz w:val="18"/>
          <w:szCs w:val="18"/>
          <w:highlight w:val="yellow"/>
        </w:rPr>
        <w:t>, and 75</w:t>
      </w:r>
      <w:r w:rsidR="00E36F22" w:rsidRPr="00D677CC">
        <w:rPr>
          <w:rFonts w:ascii="Arial" w:hAnsi="Arial" w:cs="Arial"/>
          <w:color w:val="000000" w:themeColor="text1"/>
          <w:sz w:val="18"/>
          <w:szCs w:val="18"/>
          <w:highlight w:val="yellow"/>
          <w:vertAlign w:val="superscript"/>
          <w:rPrChange w:id="3" w:author="Duy Nguyen-Le" w:date="2022-11-01T10:45:00Z">
            <w:rPr>
              <w:rFonts w:ascii="Arial" w:hAnsi="Arial" w:cs="Arial"/>
              <w:color w:val="000000" w:themeColor="text1"/>
              <w:sz w:val="18"/>
              <w:szCs w:val="18"/>
              <w:highlight w:val="yellow"/>
            </w:rPr>
          </w:rPrChange>
        </w:rPr>
        <w:t>th</w:t>
      </w:r>
      <w:r w:rsidR="00E36F22" w:rsidRPr="00AC61CA">
        <w:rPr>
          <w:rFonts w:ascii="Arial" w:hAnsi="Arial" w:cs="Arial"/>
          <w:color w:val="000000" w:themeColor="text1"/>
          <w:sz w:val="18"/>
          <w:szCs w:val="18"/>
          <w:highlight w:val="yellow"/>
        </w:rPr>
        <w:t xml:space="preserve"> percentiles). Univariable and multivariable logistic regression analyses were performed </w:t>
      </w:r>
      <w:r w:rsidR="000E00FE" w:rsidRPr="00AC61CA">
        <w:rPr>
          <w:rFonts w:ascii="Arial" w:hAnsi="Arial" w:cs="Arial"/>
          <w:color w:val="000000" w:themeColor="text1"/>
          <w:sz w:val="18"/>
          <w:szCs w:val="18"/>
          <w:highlight w:val="yellow"/>
        </w:rPr>
        <w:t>to find out</w:t>
      </w:r>
      <w:ins w:id="4" w:author="Duy Nguyen-Le" w:date="2022-11-01T10:45:00Z">
        <w:r w:rsidR="00D677CC">
          <w:rPr>
            <w:rFonts w:ascii="Arial" w:hAnsi="Arial" w:cs="Arial"/>
            <w:color w:val="000000" w:themeColor="text1"/>
            <w:sz w:val="18"/>
            <w:szCs w:val="18"/>
            <w:highlight w:val="yellow"/>
          </w:rPr>
          <w:t xml:space="preserve"> the correlation of</w:t>
        </w:r>
      </w:ins>
      <w:ins w:id="5" w:author="Duy Nguyen-Le" w:date="2022-11-01T10:46:00Z">
        <w:r w:rsidR="00C0304B">
          <w:rPr>
            <w:rFonts w:ascii="Arial" w:hAnsi="Arial" w:cs="Arial"/>
            <w:color w:val="000000" w:themeColor="text1"/>
            <w:sz w:val="18"/>
            <w:szCs w:val="18"/>
            <w:highlight w:val="yellow"/>
          </w:rPr>
          <w:t xml:space="preserve"> embryos’</w:t>
        </w:r>
      </w:ins>
      <w:ins w:id="6" w:author="Duy Nguyen-Le" w:date="2022-11-01T10:45:00Z">
        <w:r w:rsidR="00D677CC">
          <w:rPr>
            <w:rFonts w:ascii="Arial" w:hAnsi="Arial" w:cs="Arial"/>
            <w:color w:val="000000" w:themeColor="text1"/>
            <w:sz w:val="18"/>
            <w:szCs w:val="18"/>
            <w:highlight w:val="yellow"/>
          </w:rPr>
          <w:t xml:space="preserve"> </w:t>
        </w:r>
      </w:ins>
      <w:ins w:id="7" w:author="Duy Nguyen-Le" w:date="2022-11-01T10:46:00Z">
        <w:r w:rsidR="00C0304B">
          <w:rPr>
            <w:rFonts w:ascii="Arial" w:hAnsi="Arial" w:cs="Arial"/>
            <w:color w:val="000000" w:themeColor="text1"/>
            <w:sz w:val="18"/>
            <w:szCs w:val="18"/>
            <w:highlight w:val="yellow"/>
          </w:rPr>
          <w:t>kinetic and morphology</w:t>
        </w:r>
      </w:ins>
      <w:r w:rsidR="000E00FE" w:rsidRPr="00AC61CA">
        <w:rPr>
          <w:rFonts w:ascii="Arial" w:hAnsi="Arial" w:cs="Arial"/>
          <w:color w:val="000000" w:themeColor="text1"/>
          <w:sz w:val="18"/>
          <w:szCs w:val="18"/>
          <w:highlight w:val="yellow"/>
        </w:rPr>
        <w:t xml:space="preserve"> parameters </w:t>
      </w:r>
      <w:del w:id="8" w:author="Duy Nguyen-Le" w:date="2022-11-01T10:46:00Z">
        <w:r w:rsidR="000E00FE" w:rsidRPr="00AC61CA" w:rsidDel="00C0304B">
          <w:rPr>
            <w:rFonts w:ascii="Arial" w:hAnsi="Arial" w:cs="Arial"/>
            <w:color w:val="000000" w:themeColor="text1"/>
            <w:sz w:val="18"/>
            <w:szCs w:val="18"/>
            <w:highlight w:val="yellow"/>
          </w:rPr>
          <w:delText xml:space="preserve">correlating </w:delText>
        </w:r>
      </w:del>
      <w:r w:rsidR="000E00FE" w:rsidRPr="00AC61CA">
        <w:rPr>
          <w:rFonts w:ascii="Arial" w:hAnsi="Arial" w:cs="Arial"/>
          <w:color w:val="000000" w:themeColor="text1"/>
          <w:sz w:val="18"/>
          <w:szCs w:val="18"/>
          <w:highlight w:val="yellow"/>
        </w:rPr>
        <w:t>to live birth</w:t>
      </w:r>
      <w:r w:rsidR="00E36F22" w:rsidRPr="00AC61CA">
        <w:rPr>
          <w:rFonts w:ascii="Arial" w:hAnsi="Arial" w:cs="Arial"/>
          <w:color w:val="000000" w:themeColor="text1"/>
          <w:sz w:val="18"/>
          <w:szCs w:val="18"/>
          <w:highlight w:val="yellow"/>
        </w:rPr>
        <w:t>.</w:t>
      </w:r>
      <w:r w:rsidR="000E00FE" w:rsidRPr="00AC61CA">
        <w:rPr>
          <w:rFonts w:ascii="Arial" w:hAnsi="Arial" w:cs="Arial"/>
          <w:color w:val="000000" w:themeColor="text1"/>
          <w:sz w:val="18"/>
          <w:szCs w:val="18"/>
          <w:highlight w:val="yellow"/>
          <w:lang w:val="vi-VN"/>
        </w:rPr>
        <w:t xml:space="preserve"> </w:t>
      </w:r>
      <w:r w:rsidR="000E00FE" w:rsidRPr="00AC61CA">
        <w:rPr>
          <w:rFonts w:ascii="Arial" w:hAnsi="Arial" w:cs="Arial"/>
          <w:color w:val="000000" w:themeColor="text1"/>
          <w:sz w:val="18"/>
          <w:szCs w:val="18"/>
          <w:highlight w:val="yellow"/>
        </w:rPr>
        <w:t>After univariate analysis</w:t>
      </w:r>
      <w:r w:rsidR="000E00FE" w:rsidRPr="00AC61CA">
        <w:rPr>
          <w:rFonts w:ascii="Arial" w:hAnsi="Arial" w:cs="Arial"/>
          <w:color w:val="000000" w:themeColor="text1"/>
          <w:sz w:val="18"/>
          <w:szCs w:val="18"/>
          <w:highlight w:val="yellow"/>
          <w:lang w:val="vi-VN"/>
        </w:rPr>
        <w:t xml:space="preserve">, </w:t>
      </w:r>
      <w:r w:rsidR="000E00FE" w:rsidRPr="00AC61CA">
        <w:rPr>
          <w:rFonts w:ascii="Arial" w:hAnsi="Arial" w:cs="Arial"/>
          <w:color w:val="000000" w:themeColor="text1"/>
          <w:sz w:val="18"/>
          <w:szCs w:val="18"/>
          <w:highlight w:val="yellow"/>
        </w:rPr>
        <w:t>the variables with a</w:t>
      </w:r>
      <w:r w:rsidR="000E00FE" w:rsidRPr="00AC61CA">
        <w:rPr>
          <w:rStyle w:val="apple-converted-space"/>
          <w:rFonts w:ascii="Arial" w:hAnsi="Arial" w:cs="Arial"/>
          <w:color w:val="000000" w:themeColor="text1"/>
          <w:sz w:val="18"/>
          <w:szCs w:val="18"/>
          <w:highlight w:val="yellow"/>
        </w:rPr>
        <w:t> </w:t>
      </w:r>
      <w:r w:rsidR="000E00FE" w:rsidRPr="00AC61CA">
        <w:rPr>
          <w:rFonts w:ascii="Arial" w:hAnsi="Arial" w:cs="Arial"/>
          <w:i/>
          <w:iCs/>
          <w:color w:val="000000" w:themeColor="text1"/>
          <w:sz w:val="18"/>
          <w:szCs w:val="18"/>
          <w:highlight w:val="yellow"/>
        </w:rPr>
        <w:t>p</w:t>
      </w:r>
      <w:r w:rsidR="000E00FE" w:rsidRPr="00AC61CA">
        <w:rPr>
          <w:rFonts w:ascii="Arial" w:hAnsi="Arial" w:cs="Arial"/>
          <w:color w:val="000000" w:themeColor="text1"/>
          <w:sz w:val="18"/>
          <w:szCs w:val="18"/>
          <w:highlight w:val="yellow"/>
        </w:rPr>
        <w:t xml:space="preserve">-value of </w:t>
      </w:r>
      <w:ins w:id="9" w:author="Duy Nguyen-Le" w:date="2022-11-01T10:46:00Z">
        <w:r w:rsidR="00D64CD6">
          <w:rPr>
            <w:rFonts w:ascii="Arial" w:hAnsi="Arial" w:cs="Arial"/>
            <w:color w:val="000000" w:themeColor="text1"/>
            <w:sz w:val="18"/>
            <w:szCs w:val="18"/>
            <w:highlight w:val="yellow"/>
          </w:rPr>
          <w:t>p</w:t>
        </w:r>
      </w:ins>
      <w:ins w:id="10" w:author="Duy Nguyen-Le" w:date="2022-11-01T10:47:00Z">
        <w:r w:rsidR="00BE2073">
          <w:rPr>
            <w:rFonts w:ascii="Arial" w:hAnsi="Arial" w:cs="Arial"/>
            <w:color w:val="000000" w:themeColor="text1"/>
            <w:sz w:val="18"/>
            <w:szCs w:val="18"/>
            <w:highlight w:val="yellow"/>
          </w:rPr>
          <w:t xml:space="preserve"> </w:t>
        </w:r>
      </w:ins>
      <w:r w:rsidR="000E00FE" w:rsidRPr="00AC61CA">
        <w:rPr>
          <w:rFonts w:ascii="Arial" w:hAnsi="Arial" w:cs="Arial"/>
          <w:color w:val="000000" w:themeColor="text1"/>
          <w:sz w:val="18"/>
          <w:szCs w:val="18"/>
          <w:highlight w:val="yellow"/>
        </w:rPr>
        <w:t>&lt;</w:t>
      </w:r>
      <w:ins w:id="11" w:author="Duy Nguyen-Le" w:date="2022-11-01T10:47:00Z">
        <w:r w:rsidR="00BE2073">
          <w:rPr>
            <w:rFonts w:ascii="Arial" w:hAnsi="Arial" w:cs="Arial"/>
            <w:color w:val="000000" w:themeColor="text1"/>
            <w:sz w:val="18"/>
            <w:szCs w:val="18"/>
            <w:highlight w:val="yellow"/>
          </w:rPr>
          <w:t xml:space="preserve"> </w:t>
        </w:r>
      </w:ins>
      <w:r w:rsidR="000E00FE" w:rsidRPr="00AC61CA">
        <w:rPr>
          <w:rFonts w:ascii="Arial" w:hAnsi="Arial" w:cs="Arial"/>
          <w:color w:val="000000" w:themeColor="text1"/>
          <w:sz w:val="18"/>
          <w:szCs w:val="18"/>
          <w:highlight w:val="yellow"/>
        </w:rPr>
        <w:t xml:space="preserve">0.25 </w:t>
      </w:r>
      <w:ins w:id="12" w:author="Duy Nguyen-Le" w:date="2022-11-01T10:46:00Z">
        <w:r w:rsidR="00D64CD6">
          <w:rPr>
            <w:rFonts w:ascii="Arial" w:hAnsi="Arial" w:cs="Arial"/>
            <w:color w:val="000000" w:themeColor="text1"/>
            <w:sz w:val="18"/>
            <w:szCs w:val="18"/>
            <w:highlight w:val="yellow"/>
          </w:rPr>
          <w:t xml:space="preserve">were </w:t>
        </w:r>
      </w:ins>
      <w:r w:rsidR="000E00FE" w:rsidRPr="00AC61CA">
        <w:rPr>
          <w:rFonts w:ascii="Arial" w:hAnsi="Arial" w:cs="Arial"/>
          <w:color w:val="000000" w:themeColor="text1"/>
          <w:sz w:val="18"/>
          <w:szCs w:val="18"/>
          <w:highlight w:val="yellow"/>
        </w:rPr>
        <w:t xml:space="preserve">analyzed </w:t>
      </w:r>
      <w:del w:id="13" w:author="Duy Nguyen-Le" w:date="2022-11-01T10:47:00Z">
        <w:r w:rsidR="000E00FE" w:rsidRPr="00AC61CA" w:rsidDel="00D64CD6">
          <w:rPr>
            <w:rFonts w:ascii="Arial" w:hAnsi="Arial" w:cs="Arial"/>
            <w:color w:val="000000" w:themeColor="text1"/>
            <w:sz w:val="18"/>
            <w:szCs w:val="18"/>
            <w:highlight w:val="yellow"/>
          </w:rPr>
          <w:delText xml:space="preserve">in </w:delText>
        </w:r>
      </w:del>
      <w:ins w:id="14" w:author="Duy Nguyen-Le" w:date="2022-11-01T10:47:00Z">
        <w:r w:rsidR="00D64CD6">
          <w:rPr>
            <w:rFonts w:ascii="Arial" w:hAnsi="Arial" w:cs="Arial"/>
            <w:color w:val="000000" w:themeColor="text1"/>
            <w:sz w:val="18"/>
            <w:szCs w:val="18"/>
            <w:highlight w:val="yellow"/>
          </w:rPr>
          <w:t>using</w:t>
        </w:r>
        <w:r w:rsidR="00D64CD6" w:rsidRPr="00AC61CA">
          <w:rPr>
            <w:rFonts w:ascii="Arial" w:hAnsi="Arial" w:cs="Arial"/>
            <w:color w:val="000000" w:themeColor="text1"/>
            <w:sz w:val="18"/>
            <w:szCs w:val="18"/>
            <w:highlight w:val="yellow"/>
          </w:rPr>
          <w:t xml:space="preserve"> </w:t>
        </w:r>
      </w:ins>
      <w:del w:id="15" w:author="Duy Nguyen-Le" w:date="2022-11-01T10:47:00Z">
        <w:r w:rsidR="000E00FE" w:rsidRPr="00AC61CA" w:rsidDel="00D64CD6">
          <w:rPr>
            <w:rFonts w:ascii="Arial" w:hAnsi="Arial" w:cs="Arial"/>
            <w:color w:val="000000" w:themeColor="text1"/>
            <w:sz w:val="18"/>
            <w:szCs w:val="18"/>
            <w:highlight w:val="yellow"/>
          </w:rPr>
          <w:delText xml:space="preserve">the </w:delText>
        </w:r>
      </w:del>
      <w:r w:rsidR="000E00FE" w:rsidRPr="00AC61CA">
        <w:rPr>
          <w:rFonts w:ascii="Arial" w:hAnsi="Arial" w:cs="Arial"/>
          <w:color w:val="000000" w:themeColor="text1"/>
          <w:sz w:val="18"/>
          <w:szCs w:val="18"/>
          <w:highlight w:val="yellow"/>
        </w:rPr>
        <w:t>multivariable</w:t>
      </w:r>
      <w:ins w:id="16" w:author="Duy Nguyen-Le" w:date="2022-11-01T10:47:00Z">
        <w:r w:rsidR="00D64CD6">
          <w:rPr>
            <w:rFonts w:ascii="Arial" w:hAnsi="Arial" w:cs="Arial"/>
            <w:color w:val="000000" w:themeColor="text1"/>
            <w:sz w:val="18"/>
            <w:szCs w:val="18"/>
            <w:highlight w:val="yellow"/>
          </w:rPr>
          <w:t xml:space="preserve"> analysis for</w:t>
        </w:r>
        <w:r w:rsidR="00BE2073">
          <w:rPr>
            <w:rFonts w:ascii="Arial" w:hAnsi="Arial" w:cs="Arial"/>
            <w:color w:val="000000" w:themeColor="text1"/>
            <w:sz w:val="18"/>
            <w:szCs w:val="18"/>
            <w:highlight w:val="yellow"/>
          </w:rPr>
          <w:t xml:space="preserve"> adjusted p-value</w:t>
        </w:r>
      </w:ins>
      <w:r w:rsidR="00E36F22" w:rsidRPr="00AC61CA">
        <w:rPr>
          <w:rFonts w:ascii="Arial" w:hAnsi="Arial" w:cs="Arial"/>
          <w:color w:val="000000" w:themeColor="text1"/>
          <w:sz w:val="18"/>
          <w:szCs w:val="18"/>
          <w:highlight w:val="yellow"/>
        </w:rPr>
        <w:t xml:space="preserve">. All analyses were performed using the R statistical programme </w:t>
      </w:r>
      <w:del w:id="17" w:author="Duy Nguyen-Le" w:date="2022-11-01T10:47:00Z">
        <w:r w:rsidR="00E36F22" w:rsidRPr="00AC61CA" w:rsidDel="00BE2073">
          <w:rPr>
            <w:rFonts w:ascii="Arial" w:hAnsi="Arial" w:cs="Arial"/>
            <w:color w:val="000000" w:themeColor="text1"/>
            <w:sz w:val="18"/>
            <w:szCs w:val="18"/>
            <w:highlight w:val="yellow"/>
          </w:rPr>
          <w:delText>(</w:delText>
        </w:r>
        <w:r w:rsidR="00C217F0" w:rsidRPr="00AC61CA" w:rsidDel="00BE2073">
          <w:rPr>
            <w:rFonts w:ascii="Arial" w:hAnsi="Arial" w:cs="Arial"/>
            <w:color w:val="000000" w:themeColor="text1"/>
            <w:sz w:val="18"/>
            <w:szCs w:val="18"/>
            <w:highlight w:val="yellow"/>
            <w:lang w:val="vi-VN"/>
          </w:rPr>
          <w:delText>…</w:delText>
        </w:r>
        <w:r w:rsidR="00E36F22" w:rsidRPr="00AC61CA" w:rsidDel="00BE2073">
          <w:rPr>
            <w:rFonts w:ascii="Arial" w:hAnsi="Arial" w:cs="Arial"/>
            <w:color w:val="000000" w:themeColor="text1"/>
            <w:sz w:val="18"/>
            <w:szCs w:val="18"/>
            <w:highlight w:val="yellow"/>
          </w:rPr>
          <w:delText xml:space="preserve">). </w:delText>
        </w:r>
      </w:del>
      <w:ins w:id="18" w:author="Duy Nguyen-Le" w:date="2022-11-01T10:47:00Z">
        <w:r w:rsidR="00BE2073" w:rsidRPr="00AC61CA">
          <w:rPr>
            <w:rFonts w:ascii="Arial" w:hAnsi="Arial" w:cs="Arial"/>
            <w:color w:val="000000" w:themeColor="text1"/>
            <w:sz w:val="18"/>
            <w:szCs w:val="18"/>
            <w:highlight w:val="yellow"/>
          </w:rPr>
          <w:t>(</w:t>
        </w:r>
        <w:r w:rsidR="00BE2073">
          <w:rPr>
            <w:rFonts w:ascii="Arial" w:hAnsi="Arial" w:cs="Arial"/>
            <w:color w:val="000000" w:themeColor="text1"/>
            <w:sz w:val="18"/>
            <w:szCs w:val="18"/>
            <w:highlight w:val="yellow"/>
          </w:rPr>
          <w:t>version 4.1.1</w:t>
        </w:r>
        <w:r w:rsidR="00BE2073" w:rsidRPr="00AC61CA">
          <w:rPr>
            <w:rFonts w:ascii="Arial" w:hAnsi="Arial" w:cs="Arial"/>
            <w:color w:val="000000" w:themeColor="text1"/>
            <w:sz w:val="18"/>
            <w:szCs w:val="18"/>
            <w:highlight w:val="yellow"/>
          </w:rPr>
          <w:t xml:space="preserve">). </w:t>
        </w:r>
      </w:ins>
      <w:r w:rsidR="00E36F22" w:rsidRPr="00AC61CA">
        <w:rPr>
          <w:rFonts w:ascii="Arial" w:hAnsi="Arial" w:cs="Arial"/>
          <w:color w:val="000000" w:themeColor="text1"/>
          <w:sz w:val="18"/>
          <w:szCs w:val="18"/>
          <w:highlight w:val="yellow"/>
        </w:rPr>
        <w:t>Statistical significance was defined as</w:t>
      </w:r>
      <w:r w:rsidR="00E36F22" w:rsidRPr="00AC61CA">
        <w:rPr>
          <w:rStyle w:val="apple-converted-space"/>
          <w:rFonts w:ascii="Arial" w:hAnsi="Arial" w:cs="Arial"/>
          <w:color w:val="000000" w:themeColor="text1"/>
          <w:sz w:val="18"/>
          <w:szCs w:val="18"/>
          <w:highlight w:val="yellow"/>
        </w:rPr>
        <w:t> </w:t>
      </w:r>
      <w:r w:rsidR="00E36F22" w:rsidRPr="00AC61CA">
        <w:rPr>
          <w:rFonts w:ascii="Arial" w:hAnsi="Arial" w:cs="Arial"/>
          <w:i/>
          <w:iCs/>
          <w:color w:val="000000" w:themeColor="text1"/>
          <w:sz w:val="18"/>
          <w:szCs w:val="18"/>
          <w:highlight w:val="yellow"/>
        </w:rPr>
        <w:t>p</w:t>
      </w:r>
      <w:r w:rsidR="00E36F22" w:rsidRPr="00AC61CA">
        <w:rPr>
          <w:rFonts w:ascii="Arial" w:hAnsi="Arial" w:cs="Arial"/>
          <w:color w:val="000000" w:themeColor="text1"/>
          <w:sz w:val="18"/>
          <w:szCs w:val="18"/>
          <w:highlight w:val="yellow"/>
        </w:rPr>
        <w:t> &lt; 0.05.</w:t>
      </w:r>
    </w:p>
    <w:p w14:paraId="7E2A682A" w14:textId="77777777" w:rsidR="00617BFF" w:rsidRPr="00AC61CA" w:rsidRDefault="007C4222" w:rsidP="009A7627">
      <w:pPr>
        <w:pBdr>
          <w:top w:val="nil"/>
          <w:left w:val="nil"/>
          <w:bottom w:val="nil"/>
          <w:right w:val="nil"/>
          <w:between w:val="nil"/>
        </w:pBdr>
        <w:spacing w:before="120" w:after="120"/>
        <w:jc w:val="center"/>
        <w:rPr>
          <w:rFonts w:ascii="Arial" w:hAnsi="Arial" w:cs="Arial"/>
          <w:color w:val="000000" w:themeColor="text1"/>
          <w:sz w:val="18"/>
          <w:szCs w:val="18"/>
        </w:rPr>
      </w:pPr>
      <w:r w:rsidRPr="00AC61CA">
        <w:rPr>
          <w:rFonts w:ascii="Arial" w:hAnsi="Arial" w:cs="Arial"/>
          <w:b/>
          <w:noProof/>
          <w:color w:val="000000" w:themeColor="text1"/>
          <w:sz w:val="18"/>
          <w:szCs w:val="18"/>
        </w:rPr>
        <w:lastRenderedPageBreak/>
        <w:drawing>
          <wp:inline distT="0" distB="0" distL="0" distR="0" wp14:anchorId="2CC4063D" wp14:editId="773021BB">
            <wp:extent cx="2850787" cy="2344420"/>
            <wp:effectExtent l="0" t="0" r="0" b="508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66944" cy="2357707"/>
                    </a:xfrm>
                    <a:prstGeom prst="rect">
                      <a:avLst/>
                    </a:prstGeom>
                    <a:ln/>
                  </pic:spPr>
                </pic:pic>
              </a:graphicData>
            </a:graphic>
          </wp:inline>
        </w:drawing>
      </w:r>
    </w:p>
    <w:p w14:paraId="3BEB0B12" w14:textId="77777777" w:rsidR="00617BFF" w:rsidRPr="00C754DA" w:rsidRDefault="007C4222" w:rsidP="00C754DA">
      <w:pPr>
        <w:pBdr>
          <w:top w:val="nil"/>
          <w:left w:val="nil"/>
          <w:bottom w:val="nil"/>
          <w:right w:val="nil"/>
          <w:between w:val="nil"/>
        </w:pBdr>
        <w:spacing w:before="120" w:after="120"/>
        <w:jc w:val="center"/>
        <w:rPr>
          <w:rFonts w:ascii="Arial" w:hAnsi="Arial" w:cs="Arial"/>
          <w:b/>
          <w:color w:val="000000" w:themeColor="text1"/>
          <w:sz w:val="16"/>
          <w:szCs w:val="16"/>
        </w:rPr>
      </w:pPr>
      <w:r w:rsidRPr="00C754DA">
        <w:rPr>
          <w:rFonts w:ascii="Arial" w:hAnsi="Arial" w:cs="Arial"/>
          <w:b/>
          <w:color w:val="000000" w:themeColor="text1"/>
          <w:sz w:val="16"/>
          <w:szCs w:val="16"/>
        </w:rPr>
        <w:t xml:space="preserve">Figure </w:t>
      </w:r>
      <w:r w:rsidR="00C754DA" w:rsidRPr="00C754DA">
        <w:rPr>
          <w:rFonts w:ascii="Arial" w:hAnsi="Arial" w:cs="Arial"/>
          <w:b/>
          <w:color w:val="000000" w:themeColor="text1"/>
          <w:sz w:val="16"/>
          <w:szCs w:val="16"/>
          <w:lang w:val="vi-VN"/>
        </w:rPr>
        <w:t>3</w:t>
      </w:r>
      <w:r w:rsidRPr="00C754DA">
        <w:rPr>
          <w:rFonts w:ascii="Arial" w:hAnsi="Arial" w:cs="Arial"/>
          <w:b/>
          <w:color w:val="000000" w:themeColor="text1"/>
          <w:sz w:val="16"/>
          <w:szCs w:val="16"/>
        </w:rPr>
        <w:t>: Flow chart of study</w:t>
      </w:r>
    </w:p>
    <w:p w14:paraId="43147619" w14:textId="77777777" w:rsidR="00617BFF" w:rsidRPr="00AC61CA" w:rsidRDefault="007C4222" w:rsidP="009A7627">
      <w:pPr>
        <w:pBdr>
          <w:top w:val="nil"/>
          <w:left w:val="nil"/>
          <w:bottom w:val="nil"/>
          <w:right w:val="nil"/>
          <w:between w:val="nil"/>
        </w:pBdr>
        <w:spacing w:before="120" w:after="120"/>
        <w:jc w:val="both"/>
        <w:rPr>
          <w:rFonts w:ascii="Arial" w:hAnsi="Arial" w:cs="Arial"/>
          <w:b/>
          <w:color w:val="000000" w:themeColor="text1"/>
          <w:sz w:val="18"/>
          <w:szCs w:val="18"/>
        </w:rPr>
      </w:pPr>
      <w:r w:rsidRPr="00FA7012">
        <w:rPr>
          <w:rFonts w:ascii="Arial" w:hAnsi="Arial" w:cs="Arial"/>
          <w:b/>
          <w:color w:val="000000" w:themeColor="text1"/>
          <w:sz w:val="18"/>
          <w:szCs w:val="18"/>
        </w:rPr>
        <w:t>Results</w:t>
      </w:r>
    </w:p>
    <w:p w14:paraId="03037EA5" w14:textId="7CA53345" w:rsidR="00DA186D" w:rsidRPr="00AC61CA" w:rsidRDefault="00D53B88" w:rsidP="009A7627">
      <w:pPr>
        <w:pBdr>
          <w:top w:val="nil"/>
          <w:left w:val="nil"/>
          <w:bottom w:val="nil"/>
          <w:right w:val="nil"/>
          <w:between w:val="nil"/>
        </w:pBdr>
        <w:spacing w:before="120" w:after="120"/>
        <w:jc w:val="both"/>
        <w:rPr>
          <w:rFonts w:ascii="Arial" w:hAnsi="Arial" w:cs="Arial"/>
          <w:color w:val="000000" w:themeColor="text1"/>
          <w:sz w:val="18"/>
          <w:szCs w:val="18"/>
          <w:lang w:val="vi-VN"/>
        </w:rPr>
      </w:pPr>
      <w:r w:rsidRPr="00AC61CA">
        <w:rPr>
          <w:rFonts w:ascii="Arial" w:eastAsia="Gungsuh" w:hAnsi="Arial" w:cs="Arial"/>
          <w:color w:val="000000" w:themeColor="text1"/>
          <w:sz w:val="18"/>
          <w:szCs w:val="18"/>
        </w:rPr>
        <w:t>From October 2018 to November 2020, a total of 1</w:t>
      </w:r>
      <w:del w:id="19" w:author="Duy Nguyen-Le" w:date="2022-11-01T10:48:00Z">
        <w:r w:rsidRPr="00AC61CA" w:rsidDel="00E62A22">
          <w:rPr>
            <w:rFonts w:ascii="Arial" w:eastAsia="Gungsuh" w:hAnsi="Arial" w:cs="Arial"/>
            <w:color w:val="000000" w:themeColor="text1"/>
            <w:sz w:val="18"/>
            <w:szCs w:val="18"/>
          </w:rPr>
          <w:delText>.</w:delText>
        </w:r>
      </w:del>
      <w:ins w:id="20" w:author="Duy Nguyen-Le" w:date="2022-11-01T10:48:00Z">
        <w:r w:rsidR="00E62A22">
          <w:rPr>
            <w:rFonts w:ascii="Arial" w:eastAsia="Gungsuh" w:hAnsi="Arial" w:cs="Arial"/>
            <w:color w:val="000000" w:themeColor="text1"/>
            <w:sz w:val="18"/>
            <w:szCs w:val="18"/>
          </w:rPr>
          <w:t>,</w:t>
        </w:r>
      </w:ins>
      <w:r w:rsidRPr="00AC61CA">
        <w:rPr>
          <w:rFonts w:ascii="Arial" w:eastAsia="Gungsuh" w:hAnsi="Arial" w:cs="Arial"/>
          <w:color w:val="000000" w:themeColor="text1"/>
          <w:sz w:val="18"/>
          <w:szCs w:val="18"/>
        </w:rPr>
        <w:t xml:space="preserve">642 embryos were cultured in TLM, and 203 blastocysts met the eligibility criteria. </w:t>
      </w:r>
      <w:r w:rsidR="005A7517" w:rsidRPr="00AC61CA">
        <w:rPr>
          <w:rFonts w:ascii="Arial" w:hAnsi="Arial" w:cs="Arial"/>
          <w:color w:val="000000" w:themeColor="text1"/>
          <w:sz w:val="18"/>
          <w:szCs w:val="18"/>
          <w:lang w:val="vi-VN"/>
        </w:rPr>
        <w:t xml:space="preserve">Of those, 76 blastocysts achieved live births, and 127 blastocysts were not successful with non-live births </w:t>
      </w:r>
      <w:r w:rsidR="009C61F7" w:rsidRPr="00AC61CA">
        <w:rPr>
          <w:rFonts w:ascii="Arial" w:hAnsi="Arial" w:cs="Arial"/>
          <w:b/>
          <w:color w:val="000000" w:themeColor="text1"/>
          <w:sz w:val="18"/>
          <w:szCs w:val="18"/>
          <w:lang w:val="vi-VN"/>
        </w:rPr>
        <w:t>(</w:t>
      </w:r>
      <w:r w:rsidR="009C61F7" w:rsidRPr="00AC61CA">
        <w:rPr>
          <w:rFonts w:ascii="Arial" w:hAnsi="Arial" w:cs="Arial"/>
          <w:b/>
          <w:color w:val="000000" w:themeColor="text1"/>
          <w:sz w:val="18"/>
          <w:szCs w:val="18"/>
        </w:rPr>
        <w:t xml:space="preserve">Figure </w:t>
      </w:r>
      <w:r w:rsidR="00C754DA">
        <w:rPr>
          <w:rFonts w:ascii="Arial" w:hAnsi="Arial" w:cs="Arial"/>
          <w:b/>
          <w:color w:val="000000" w:themeColor="text1"/>
          <w:sz w:val="18"/>
          <w:szCs w:val="18"/>
          <w:lang w:val="vi-VN"/>
        </w:rPr>
        <w:t>3</w:t>
      </w:r>
      <w:r w:rsidR="009C61F7" w:rsidRPr="00AC61CA">
        <w:rPr>
          <w:rFonts w:ascii="Arial" w:hAnsi="Arial" w:cs="Arial"/>
          <w:b/>
          <w:color w:val="000000" w:themeColor="text1"/>
          <w:sz w:val="18"/>
          <w:szCs w:val="18"/>
          <w:lang w:val="vi-VN"/>
        </w:rPr>
        <w:t>)</w:t>
      </w:r>
      <w:r w:rsidR="009A7ACD" w:rsidRPr="00AC61CA">
        <w:rPr>
          <w:rFonts w:ascii="Arial" w:hAnsi="Arial" w:cs="Arial"/>
          <w:color w:val="000000" w:themeColor="text1"/>
          <w:sz w:val="18"/>
          <w:szCs w:val="18"/>
          <w:lang w:val="vi-VN"/>
        </w:rPr>
        <w:t>.</w:t>
      </w:r>
    </w:p>
    <w:p w14:paraId="381E2016" w14:textId="14BE7340" w:rsidR="005C4A47" w:rsidRPr="00AC61CA" w:rsidRDefault="007C4222" w:rsidP="009A7627">
      <w:pPr>
        <w:pBdr>
          <w:top w:val="nil"/>
          <w:left w:val="nil"/>
          <w:bottom w:val="nil"/>
          <w:right w:val="nil"/>
          <w:between w:val="nil"/>
        </w:pBdr>
        <w:spacing w:before="120" w:after="120"/>
        <w:jc w:val="both"/>
        <w:rPr>
          <w:rFonts w:ascii="Arial" w:hAnsi="Arial" w:cs="Arial"/>
          <w:color w:val="000000" w:themeColor="text1"/>
          <w:sz w:val="18"/>
          <w:szCs w:val="18"/>
        </w:rPr>
      </w:pPr>
      <w:r w:rsidRPr="00AC61CA">
        <w:rPr>
          <w:rFonts w:ascii="Arial" w:hAnsi="Arial" w:cs="Arial"/>
          <w:color w:val="000000" w:themeColor="text1"/>
          <w:sz w:val="18"/>
          <w:szCs w:val="18"/>
        </w:rPr>
        <w:t xml:space="preserve">The median blastocyst diameter was 167.6µm (149.4 </w:t>
      </w:r>
      <w:r w:rsidR="005D20F9" w:rsidRPr="00AC61CA">
        <w:rPr>
          <w:rFonts w:ascii="Arial" w:hAnsi="Arial" w:cs="Arial"/>
          <w:color w:val="000000" w:themeColor="text1"/>
          <w:sz w:val="18"/>
          <w:szCs w:val="18"/>
        </w:rPr>
        <w:t>–</w:t>
      </w:r>
      <w:r w:rsidRPr="00AC61CA">
        <w:rPr>
          <w:rFonts w:ascii="Arial" w:hAnsi="Arial" w:cs="Arial"/>
          <w:color w:val="000000" w:themeColor="text1"/>
          <w:sz w:val="18"/>
          <w:szCs w:val="18"/>
        </w:rPr>
        <w:t xml:space="preserve"> 180.9µm). </w:t>
      </w:r>
      <w:r w:rsidR="00EF39E0" w:rsidRPr="00AC61CA">
        <w:rPr>
          <w:rFonts w:ascii="Arial" w:hAnsi="Arial" w:cs="Arial"/>
          <w:color w:val="000000" w:themeColor="text1"/>
          <w:sz w:val="18"/>
          <w:szCs w:val="18"/>
        </w:rPr>
        <w:t>Blastocysts were divided into four groups based on the interquartile</w:t>
      </w:r>
      <w:ins w:id="21" w:author="Duy Nguyen-Le" w:date="2022-11-01T10:49:00Z">
        <w:r w:rsidR="007B7838">
          <w:rPr>
            <w:rFonts w:ascii="Arial" w:hAnsi="Arial" w:cs="Arial"/>
            <w:color w:val="000000" w:themeColor="text1"/>
            <w:sz w:val="18"/>
            <w:szCs w:val="18"/>
          </w:rPr>
          <w:t xml:space="preserve"> range</w:t>
        </w:r>
      </w:ins>
      <w:r w:rsidR="00EF39E0" w:rsidRPr="00AC61CA">
        <w:rPr>
          <w:rFonts w:ascii="Arial" w:hAnsi="Arial" w:cs="Arial"/>
          <w:color w:val="000000" w:themeColor="text1"/>
          <w:sz w:val="18"/>
          <w:szCs w:val="18"/>
        </w:rPr>
        <w:t xml:space="preserve"> of their diameter, comprised of: ≤ 149.4µm (n = 51 embryos), 149.4 – 167.6µm (n = 51 embryos), 167.6 – 180.9µm (n = 5</w:t>
      </w:r>
      <w:r w:rsidR="00751CC3" w:rsidRPr="00AC61CA">
        <w:rPr>
          <w:rFonts w:ascii="Arial" w:hAnsi="Arial" w:cs="Arial"/>
          <w:color w:val="000000" w:themeColor="text1"/>
          <w:sz w:val="18"/>
          <w:szCs w:val="18"/>
          <w:lang w:val="vi-VN"/>
        </w:rPr>
        <w:t>0</w:t>
      </w:r>
      <w:r w:rsidR="00EF39E0" w:rsidRPr="00AC61CA">
        <w:rPr>
          <w:rFonts w:ascii="Arial" w:hAnsi="Arial" w:cs="Arial"/>
          <w:color w:val="000000" w:themeColor="text1"/>
          <w:sz w:val="18"/>
          <w:szCs w:val="18"/>
        </w:rPr>
        <w:t xml:space="preserve"> embryos), 180.9 – 218.2µm (n = 51 embryos). All baseline characteristics </w:t>
      </w:r>
      <w:del w:id="22" w:author="Duy Nguyen-Le" w:date="2022-11-01T10:51:00Z">
        <w:r w:rsidR="00EF39E0" w:rsidRPr="00AC61CA" w:rsidDel="00953534">
          <w:rPr>
            <w:rFonts w:ascii="Arial" w:hAnsi="Arial" w:cs="Arial"/>
            <w:color w:val="000000" w:themeColor="text1"/>
            <w:sz w:val="18"/>
            <w:szCs w:val="18"/>
          </w:rPr>
          <w:delText>were not</w:delText>
        </w:r>
      </w:del>
      <w:ins w:id="23" w:author="Duy Nguyen-Le" w:date="2022-11-01T10:51:00Z">
        <w:r w:rsidR="00953534">
          <w:rPr>
            <w:rFonts w:ascii="Arial" w:hAnsi="Arial" w:cs="Arial"/>
            <w:color w:val="000000" w:themeColor="text1"/>
            <w:sz w:val="18"/>
            <w:szCs w:val="18"/>
          </w:rPr>
          <w:t>showed no</w:t>
        </w:r>
      </w:ins>
      <w:r w:rsidR="00EF39E0" w:rsidRPr="00AC61CA">
        <w:rPr>
          <w:rFonts w:ascii="Arial" w:hAnsi="Arial" w:cs="Arial"/>
          <w:color w:val="000000" w:themeColor="text1"/>
          <w:sz w:val="18"/>
          <w:szCs w:val="18"/>
        </w:rPr>
        <w:t xml:space="preserve"> significant differences among the four groups. </w:t>
      </w:r>
      <w:ins w:id="24" w:author="Duy Nguyen-Le" w:date="2022-11-01T10:51:00Z">
        <w:r w:rsidR="0031173A">
          <w:rPr>
            <w:rFonts w:ascii="Arial" w:hAnsi="Arial" w:cs="Arial"/>
            <w:color w:val="000000" w:themeColor="text1"/>
            <w:sz w:val="18"/>
            <w:szCs w:val="18"/>
          </w:rPr>
          <w:t>On the other hand</w:t>
        </w:r>
      </w:ins>
      <w:ins w:id="25" w:author="Duy Nguyen-Le" w:date="2022-11-01T10:52:00Z">
        <w:r w:rsidR="0031173A">
          <w:rPr>
            <w:rFonts w:ascii="Arial" w:hAnsi="Arial" w:cs="Arial"/>
            <w:color w:val="000000" w:themeColor="text1"/>
            <w:sz w:val="18"/>
            <w:szCs w:val="18"/>
          </w:rPr>
          <w:t>, b</w:t>
        </w:r>
      </w:ins>
      <w:del w:id="26" w:author="Duy Nguyen-Le" w:date="2022-11-01T10:52:00Z">
        <w:r w:rsidR="00EF39E0" w:rsidRPr="00AC61CA" w:rsidDel="0031173A">
          <w:rPr>
            <w:rFonts w:ascii="Arial" w:hAnsi="Arial" w:cs="Arial"/>
            <w:color w:val="000000" w:themeColor="text1"/>
            <w:sz w:val="18"/>
            <w:szCs w:val="18"/>
          </w:rPr>
          <w:delText>B</w:delText>
        </w:r>
      </w:del>
      <w:r w:rsidR="00EF39E0" w:rsidRPr="00AC61CA">
        <w:rPr>
          <w:rFonts w:ascii="Arial" w:hAnsi="Arial" w:cs="Arial"/>
          <w:color w:val="000000" w:themeColor="text1"/>
          <w:sz w:val="18"/>
          <w:szCs w:val="18"/>
        </w:rPr>
        <w:t>oth kinetic parameters (tSB, tB, tEB, dB) and</w:t>
      </w:r>
      <w:ins w:id="27" w:author="Duy Nguyen-Le" w:date="2022-11-01T10:52:00Z">
        <w:r w:rsidR="004705EE">
          <w:rPr>
            <w:rFonts w:ascii="Arial" w:hAnsi="Arial" w:cs="Arial"/>
            <w:color w:val="000000" w:themeColor="text1"/>
            <w:sz w:val="18"/>
            <w:szCs w:val="18"/>
          </w:rPr>
          <w:t xml:space="preserve"> the</w:t>
        </w:r>
      </w:ins>
      <w:r w:rsidR="00EF39E0" w:rsidRPr="00AC61CA">
        <w:rPr>
          <w:rFonts w:ascii="Arial" w:hAnsi="Arial" w:cs="Arial"/>
          <w:color w:val="000000" w:themeColor="text1"/>
          <w:sz w:val="18"/>
          <w:szCs w:val="18"/>
        </w:rPr>
        <w:t xml:space="preserve"> ICM and TE quality of blastocyst </w:t>
      </w:r>
      <w:del w:id="28" w:author="Duy Nguyen-Le" w:date="2022-11-01T10:54:00Z">
        <w:r w:rsidR="00EF39E0" w:rsidRPr="00AC61CA" w:rsidDel="0091427A">
          <w:rPr>
            <w:rFonts w:ascii="Arial" w:hAnsi="Arial" w:cs="Arial"/>
            <w:color w:val="000000" w:themeColor="text1"/>
            <w:sz w:val="18"/>
            <w:szCs w:val="18"/>
          </w:rPr>
          <w:delText xml:space="preserve">were </w:delText>
        </w:r>
      </w:del>
      <w:ins w:id="29" w:author="Duy Nguyen-Le" w:date="2022-11-01T10:54:00Z">
        <w:r w:rsidR="0091427A">
          <w:rPr>
            <w:rFonts w:ascii="Arial" w:hAnsi="Arial" w:cs="Arial"/>
            <w:color w:val="000000" w:themeColor="text1"/>
            <w:sz w:val="18"/>
            <w:szCs w:val="18"/>
          </w:rPr>
          <w:t>had</w:t>
        </w:r>
        <w:r w:rsidR="0091427A" w:rsidRPr="00AC61CA">
          <w:rPr>
            <w:rFonts w:ascii="Arial" w:hAnsi="Arial" w:cs="Arial"/>
            <w:color w:val="000000" w:themeColor="text1"/>
            <w:sz w:val="18"/>
            <w:szCs w:val="18"/>
          </w:rPr>
          <w:t xml:space="preserve"> </w:t>
        </w:r>
      </w:ins>
      <w:del w:id="30" w:author="Duy Nguyen-Le" w:date="2022-11-01T10:54:00Z">
        <w:r w:rsidR="00EF39E0" w:rsidRPr="00AC61CA" w:rsidDel="0091427A">
          <w:rPr>
            <w:rFonts w:ascii="Arial" w:hAnsi="Arial" w:cs="Arial"/>
            <w:color w:val="000000" w:themeColor="text1"/>
            <w:sz w:val="18"/>
            <w:szCs w:val="18"/>
          </w:rPr>
          <w:delText xml:space="preserve">significant </w:delText>
        </w:r>
      </w:del>
      <w:ins w:id="31" w:author="Duy Nguyen-Le" w:date="2022-11-01T10:54:00Z">
        <w:r w:rsidR="0091427A">
          <w:rPr>
            <w:rFonts w:ascii="Arial" w:hAnsi="Arial" w:cs="Arial"/>
            <w:color w:val="000000" w:themeColor="text1"/>
            <w:sz w:val="18"/>
            <w:szCs w:val="18"/>
          </w:rPr>
          <w:t>statistical</w:t>
        </w:r>
        <w:r w:rsidR="0091427A" w:rsidRPr="00AC61CA">
          <w:rPr>
            <w:rFonts w:ascii="Arial" w:hAnsi="Arial" w:cs="Arial"/>
            <w:color w:val="000000" w:themeColor="text1"/>
            <w:sz w:val="18"/>
            <w:szCs w:val="18"/>
          </w:rPr>
          <w:t xml:space="preserve"> </w:t>
        </w:r>
      </w:ins>
      <w:r w:rsidR="00EF39E0" w:rsidRPr="00AC61CA">
        <w:rPr>
          <w:rFonts w:ascii="Arial" w:hAnsi="Arial" w:cs="Arial"/>
          <w:color w:val="000000" w:themeColor="text1"/>
          <w:sz w:val="18"/>
          <w:szCs w:val="18"/>
        </w:rPr>
        <w:t xml:space="preserve">differences found among </w:t>
      </w:r>
      <w:r w:rsidR="005A7517" w:rsidRPr="00AC61CA">
        <w:rPr>
          <w:rFonts w:ascii="Arial" w:hAnsi="Arial" w:cs="Arial"/>
          <w:color w:val="000000" w:themeColor="text1"/>
          <w:sz w:val="18"/>
          <w:szCs w:val="18"/>
        </w:rPr>
        <w:t>the</w:t>
      </w:r>
      <w:r w:rsidR="005A7517" w:rsidRPr="00AC61CA">
        <w:rPr>
          <w:rFonts w:ascii="Arial" w:hAnsi="Arial" w:cs="Arial"/>
          <w:color w:val="000000" w:themeColor="text1"/>
          <w:sz w:val="18"/>
          <w:szCs w:val="18"/>
          <w:lang w:val="vi-VN"/>
        </w:rPr>
        <w:t xml:space="preserve"> </w:t>
      </w:r>
      <w:r w:rsidR="00EF39E0" w:rsidRPr="00AC61CA">
        <w:rPr>
          <w:rFonts w:ascii="Arial" w:hAnsi="Arial" w:cs="Arial"/>
          <w:color w:val="000000" w:themeColor="text1"/>
          <w:sz w:val="18"/>
          <w:szCs w:val="18"/>
        </w:rPr>
        <w:t xml:space="preserve">four groups (p &lt; 0.05). There was no significant difference in LB rates among four groups of blastocyst diameter (29.4%, 34.0%, 41.2%, and 45.1%, respectively; p = 0.36); similarly, the rate of clinical pregnancy, ongoing pregnancy, and implantation were </w:t>
      </w:r>
      <w:del w:id="32" w:author="Duy Nguyen-Le" w:date="2022-11-01T10:55:00Z">
        <w:r w:rsidR="00EF39E0" w:rsidRPr="00AC61CA" w:rsidDel="00CF5DD6">
          <w:rPr>
            <w:rFonts w:ascii="Arial" w:hAnsi="Arial" w:cs="Arial"/>
            <w:color w:val="000000" w:themeColor="text1"/>
            <w:sz w:val="18"/>
            <w:szCs w:val="18"/>
          </w:rPr>
          <w:delText>also no significant differences</w:delText>
        </w:r>
      </w:del>
      <w:ins w:id="33" w:author="Duy Nguyen-Le" w:date="2022-11-01T10:55:00Z">
        <w:r w:rsidR="00CF5DD6">
          <w:rPr>
            <w:rFonts w:ascii="Arial" w:hAnsi="Arial" w:cs="Arial"/>
            <w:color w:val="000000" w:themeColor="text1"/>
            <w:sz w:val="18"/>
            <w:szCs w:val="18"/>
          </w:rPr>
          <w:t>the same among groups</w:t>
        </w:r>
      </w:ins>
      <w:r w:rsidR="00EF39E0" w:rsidRPr="00AC61CA">
        <w:rPr>
          <w:rFonts w:ascii="Arial" w:hAnsi="Arial" w:cs="Arial"/>
          <w:color w:val="000000" w:themeColor="text1"/>
          <w:sz w:val="18"/>
          <w:szCs w:val="18"/>
          <w:lang w:val="vi-VN"/>
        </w:rPr>
        <w:t xml:space="preserve"> </w:t>
      </w:r>
      <w:r w:rsidR="000C3ED6" w:rsidRPr="00AC61CA">
        <w:rPr>
          <w:rFonts w:ascii="Arial" w:hAnsi="Arial" w:cs="Arial"/>
          <w:color w:val="000000" w:themeColor="text1"/>
          <w:sz w:val="18"/>
          <w:szCs w:val="18"/>
        </w:rPr>
        <w:t>(</w:t>
      </w:r>
      <w:r w:rsidR="000C3ED6" w:rsidRPr="00AC61CA">
        <w:rPr>
          <w:rFonts w:ascii="Arial" w:hAnsi="Arial" w:cs="Arial"/>
          <w:b/>
          <w:color w:val="000000" w:themeColor="text1"/>
          <w:sz w:val="18"/>
          <w:szCs w:val="18"/>
        </w:rPr>
        <w:t>Table 1</w:t>
      </w:r>
      <w:r w:rsidR="000C3ED6" w:rsidRPr="00AC61CA">
        <w:rPr>
          <w:rFonts w:ascii="Arial" w:hAnsi="Arial" w:cs="Arial"/>
          <w:color w:val="000000" w:themeColor="text1"/>
          <w:sz w:val="18"/>
          <w:szCs w:val="18"/>
        </w:rPr>
        <w:t>)</w:t>
      </w:r>
      <w:r w:rsidR="005D20F9" w:rsidRPr="00AC61CA">
        <w:rPr>
          <w:rFonts w:ascii="Arial" w:hAnsi="Arial" w:cs="Arial"/>
          <w:color w:val="000000" w:themeColor="text1"/>
          <w:sz w:val="18"/>
          <w:szCs w:val="18"/>
          <w:lang w:val="vi-VN"/>
        </w:rPr>
        <w:t>.</w:t>
      </w:r>
    </w:p>
    <w:p w14:paraId="76C1C2E9" w14:textId="77777777" w:rsidR="00DE4286" w:rsidRPr="00E53CF3" w:rsidRDefault="00DE4286" w:rsidP="009A7627">
      <w:pPr>
        <w:spacing w:before="120" w:after="120"/>
        <w:jc w:val="both"/>
        <w:rPr>
          <w:rFonts w:ascii="Arial" w:hAnsi="Arial" w:cs="Arial"/>
          <w:b/>
          <w:color w:val="000000" w:themeColor="text1"/>
          <w:sz w:val="16"/>
          <w:szCs w:val="16"/>
        </w:rPr>
      </w:pPr>
      <w:r w:rsidRPr="00E53CF3">
        <w:rPr>
          <w:rFonts w:ascii="Arial" w:hAnsi="Arial" w:cs="Arial"/>
          <w:b/>
          <w:color w:val="000000" w:themeColor="text1"/>
          <w:sz w:val="16"/>
          <w:szCs w:val="16"/>
        </w:rPr>
        <w:t xml:space="preserve">Table 1: The baseline and embryonic characteristics of </w:t>
      </w:r>
      <w:r w:rsidR="005C4A47" w:rsidRPr="00E53CF3">
        <w:rPr>
          <w:rFonts w:ascii="Arial" w:hAnsi="Arial" w:cs="Arial"/>
          <w:b/>
          <w:color w:val="000000" w:themeColor="text1"/>
          <w:sz w:val="16"/>
          <w:szCs w:val="16"/>
        </w:rPr>
        <w:t>four</w:t>
      </w:r>
      <w:r w:rsidRPr="00E53CF3">
        <w:rPr>
          <w:rFonts w:ascii="Arial" w:hAnsi="Arial" w:cs="Arial"/>
          <w:b/>
          <w:color w:val="000000" w:themeColor="text1"/>
          <w:sz w:val="16"/>
          <w:szCs w:val="16"/>
        </w:rPr>
        <w:t xml:space="preserve"> blastocyst diameter groups</w:t>
      </w:r>
    </w:p>
    <w:tbl>
      <w:tblPr>
        <w:tblStyle w:val="a"/>
        <w:tblW w:w="9629" w:type="dxa"/>
        <w:tblLayout w:type="fixed"/>
        <w:tblLook w:val="0400" w:firstRow="0" w:lastRow="0" w:firstColumn="0" w:lastColumn="0" w:noHBand="0" w:noVBand="1"/>
      </w:tblPr>
      <w:tblGrid>
        <w:gridCol w:w="1975"/>
        <w:gridCol w:w="1843"/>
        <w:gridCol w:w="1559"/>
        <w:gridCol w:w="1843"/>
        <w:gridCol w:w="1559"/>
        <w:gridCol w:w="850"/>
      </w:tblGrid>
      <w:tr w:rsidR="00DE4286" w:rsidRPr="00E53CF3" w14:paraId="76CFCE3B" w14:textId="77777777" w:rsidTr="00225970">
        <w:trPr>
          <w:trHeight w:val="113"/>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025F4A1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Characteristics</w:t>
            </w:r>
          </w:p>
        </w:tc>
        <w:tc>
          <w:tcPr>
            <w:tcW w:w="6804"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AA78D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Blastocyst diameter  (µm)</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2EA0507" w14:textId="77777777" w:rsidR="00DE4286" w:rsidRPr="00E53CF3" w:rsidRDefault="00DE4286" w:rsidP="00E53CF3">
            <w:pPr>
              <w:jc w:val="both"/>
              <w:rPr>
                <w:rFonts w:ascii="Arial" w:hAnsi="Arial" w:cs="Arial"/>
                <w:color w:val="000000" w:themeColor="text1"/>
                <w:sz w:val="16"/>
                <w:szCs w:val="16"/>
              </w:rPr>
            </w:pPr>
          </w:p>
        </w:tc>
      </w:tr>
      <w:tr w:rsidR="00DE4286" w:rsidRPr="00E53CF3" w14:paraId="4BA4BEE6" w14:textId="77777777" w:rsidTr="00225970">
        <w:trPr>
          <w:trHeight w:val="113"/>
        </w:trPr>
        <w:tc>
          <w:tcPr>
            <w:tcW w:w="197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1D27B4D5" w14:textId="77777777" w:rsidR="00DE4286" w:rsidRPr="00E53CF3" w:rsidRDefault="00DE4286" w:rsidP="00E53CF3">
            <w:pPr>
              <w:widowControl w:val="0"/>
              <w:pBdr>
                <w:top w:val="nil"/>
                <w:left w:val="nil"/>
                <w:bottom w:val="nil"/>
                <w:right w:val="nil"/>
                <w:between w:val="nil"/>
              </w:pBdr>
              <w:jc w:val="both"/>
              <w:rPr>
                <w:rFonts w:ascii="Arial" w:hAnsi="Arial" w:cs="Arial"/>
                <w:color w:val="000000" w:themeColor="text1"/>
                <w:sz w:val="16"/>
                <w:szCs w:val="1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510B8D" w14:textId="77777777" w:rsidR="00DE4286" w:rsidRPr="00E53CF3" w:rsidRDefault="00000000" w:rsidP="00E53CF3">
            <w:pPr>
              <w:jc w:val="both"/>
              <w:rPr>
                <w:rFonts w:ascii="Arial" w:hAnsi="Arial" w:cs="Arial"/>
                <w:color w:val="000000" w:themeColor="text1"/>
                <w:sz w:val="16"/>
                <w:szCs w:val="16"/>
              </w:rPr>
            </w:pPr>
            <w:sdt>
              <w:sdtPr>
                <w:rPr>
                  <w:rFonts w:ascii="Arial" w:hAnsi="Arial" w:cs="Arial"/>
                  <w:color w:val="000000" w:themeColor="text1"/>
                  <w:sz w:val="16"/>
                  <w:szCs w:val="16"/>
                </w:rPr>
                <w:tag w:val="goog_rdk_2"/>
                <w:id w:val="886607169"/>
              </w:sdtPr>
              <w:sdtContent>
                <w:r w:rsidR="00DE4286" w:rsidRPr="00E53CF3">
                  <w:rPr>
                    <w:rFonts w:ascii="Arial" w:eastAsia="Gungsuh" w:hAnsi="Arial" w:cs="Arial"/>
                    <w:color w:val="000000" w:themeColor="text1"/>
                    <w:sz w:val="16"/>
                    <w:szCs w:val="16"/>
                  </w:rPr>
                  <w:t>≤ 149.4µm</w:t>
                </w:r>
              </w:sdtContent>
            </w:sdt>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B34CE3B"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149.4 – 167.6µm</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D87524"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167.6 – 180.9µm</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12B96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180.9 – 218.2µm</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5F574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P-value</w:t>
            </w:r>
          </w:p>
        </w:tc>
      </w:tr>
      <w:tr w:rsidR="00DE4286" w:rsidRPr="00E53CF3" w14:paraId="726FC8B6" w14:textId="77777777" w:rsidTr="00225970">
        <w:trPr>
          <w:trHeight w:val="113"/>
        </w:trPr>
        <w:tc>
          <w:tcPr>
            <w:tcW w:w="1975"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0A3C518E" w14:textId="77777777" w:rsidR="00DE4286" w:rsidRPr="00E53CF3" w:rsidRDefault="00DE4286" w:rsidP="00E53CF3">
            <w:pPr>
              <w:widowControl w:val="0"/>
              <w:pBdr>
                <w:top w:val="nil"/>
                <w:left w:val="nil"/>
                <w:bottom w:val="nil"/>
                <w:right w:val="nil"/>
                <w:between w:val="nil"/>
              </w:pBdr>
              <w:jc w:val="both"/>
              <w:rPr>
                <w:rFonts w:ascii="Arial" w:hAnsi="Arial" w:cs="Arial"/>
                <w:color w:val="000000" w:themeColor="text1"/>
                <w:sz w:val="16"/>
                <w:szCs w:val="1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11597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N=51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A178B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N=51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A068C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N=50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DFAC8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N=51</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EA66A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0917EDBC" w14:textId="77777777" w:rsidTr="00225970">
        <w:trPr>
          <w:trHeight w:val="113"/>
        </w:trPr>
        <w:tc>
          <w:tcPr>
            <w:tcW w:w="9629" w:type="dxa"/>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73DDF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Baseline characteristics</w:t>
            </w:r>
          </w:p>
        </w:tc>
      </w:tr>
      <w:tr w:rsidR="00DE4286" w:rsidRPr="00E53CF3" w14:paraId="24AF5E04"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7607E8F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Blastocyst diameter  (µm)</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8110E4"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139 [134; 146]</w:t>
            </w:r>
          </w:p>
        </w:tc>
        <w:tc>
          <w:tcPr>
            <w:tcW w:w="1559"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A71C77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158 [152; 163]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FE8C8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171 [168; 175]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62F98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187 [182; 193]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0B9712"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&lt;0.001</w:t>
            </w:r>
          </w:p>
        </w:tc>
      </w:tr>
      <w:tr w:rsidR="00DE4286" w:rsidRPr="00E53CF3" w14:paraId="101327FA"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B6761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Female age (years)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0DCA0B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35.0 [30.5; 37.5]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0DDF2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34.0 [31.0; 37.0]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3692C4"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32.0 [30.0;35.0]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A93A8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32.0 [29.0;36.5]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361D6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0.12</w:t>
            </w:r>
          </w:p>
        </w:tc>
      </w:tr>
      <w:tr w:rsidR="00DE4286" w:rsidRPr="00E53CF3" w14:paraId="09B0F4BF"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F16BB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BMI (kg/m</w:t>
            </w:r>
            <w:r w:rsidRPr="00E53CF3">
              <w:rPr>
                <w:rFonts w:ascii="Arial" w:hAnsi="Arial" w:cs="Arial"/>
                <w:color w:val="000000" w:themeColor="text1"/>
                <w:sz w:val="16"/>
                <w:szCs w:val="16"/>
                <w:vertAlign w:val="superscript"/>
              </w:rPr>
              <w:t>2</w:t>
            </w:r>
            <w:r w:rsidRPr="00E53CF3">
              <w:rPr>
                <w:rFonts w:ascii="Arial" w:hAnsi="Arial" w:cs="Arial"/>
                <w:color w:val="000000" w:themeColor="text1"/>
                <w:sz w:val="16"/>
                <w:szCs w:val="16"/>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BD8F9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21.1 [19.6; 22.7]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3B4ED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21.5 [19.4; 22.6]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4CF2B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20.3 [19.4;22.2]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08112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21.2 [19.1;23.2]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86C142"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0.49</w:t>
            </w:r>
          </w:p>
        </w:tc>
      </w:tr>
      <w:tr w:rsidR="00DE4286" w:rsidRPr="00E53CF3" w14:paraId="0DA86DF3"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A9E8D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AMH (ng/ml)</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56C624"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2.97 [1.77; 5.80]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FC2FD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2.94 [1.84; 4.62]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C4200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3.43 [2.30;4.37]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0C721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2.88 [1.62;4.34]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82EC1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0.77</w:t>
            </w:r>
          </w:p>
        </w:tc>
      </w:tr>
      <w:tr w:rsidR="00DE4286" w:rsidRPr="00E53CF3" w14:paraId="09ADFEFA"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8EC83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Infertility duration (years)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A39DA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3.0 [2.0; 4.5]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E3E7E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3.0 [2.0; 5.0]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45949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4.0 [1.6; 5.6]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632E5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3.0 [2.0; 7.3]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F4A6C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0.86</w:t>
            </w:r>
          </w:p>
        </w:tc>
      </w:tr>
      <w:tr w:rsidR="00DE4286" w:rsidRPr="00E53CF3" w14:paraId="5C282199"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1B6D85" w14:textId="77777777" w:rsidR="00DE4286" w:rsidRPr="00E53CF3" w:rsidRDefault="00000000" w:rsidP="00E53CF3">
            <w:pPr>
              <w:jc w:val="both"/>
              <w:rPr>
                <w:rFonts w:ascii="Arial" w:hAnsi="Arial" w:cs="Arial"/>
                <w:color w:val="000000" w:themeColor="text1"/>
                <w:sz w:val="16"/>
                <w:szCs w:val="16"/>
              </w:rPr>
            </w:pPr>
            <w:sdt>
              <w:sdtPr>
                <w:rPr>
                  <w:rFonts w:ascii="Arial" w:hAnsi="Arial" w:cs="Arial"/>
                  <w:color w:val="000000" w:themeColor="text1"/>
                  <w:sz w:val="16"/>
                  <w:szCs w:val="16"/>
                </w:rPr>
                <w:tag w:val="goog_rdk_3"/>
                <w:id w:val="1264185333"/>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Type of infertility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458A1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CE86A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11158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73B9D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ADC9E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0.06</w:t>
            </w:r>
          </w:p>
        </w:tc>
      </w:tr>
      <w:tr w:rsidR="00DE4286" w:rsidRPr="00E53CF3" w14:paraId="1A635626"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9DD3A3" w14:textId="77777777" w:rsidR="00DE4286" w:rsidRPr="00E53CF3" w:rsidRDefault="00000000" w:rsidP="00E53CF3">
            <w:pPr>
              <w:jc w:val="both"/>
              <w:rPr>
                <w:rFonts w:ascii="Arial" w:hAnsi="Arial" w:cs="Arial"/>
                <w:color w:val="000000" w:themeColor="text1"/>
                <w:sz w:val="16"/>
                <w:szCs w:val="16"/>
              </w:rPr>
            </w:pPr>
            <w:sdt>
              <w:sdtPr>
                <w:rPr>
                  <w:rFonts w:ascii="Arial" w:hAnsi="Arial" w:cs="Arial"/>
                  <w:color w:val="000000" w:themeColor="text1"/>
                  <w:sz w:val="16"/>
                  <w:szCs w:val="16"/>
                </w:rPr>
                <w:tag w:val="goog_rdk_4"/>
                <w:id w:val="103930187"/>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Primary</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CCBAA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30 (58.8%)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21797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29 (58.0%)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3E0AD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24 (47.1%)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33E6C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18 (35.3%)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292AF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5CCB5F62"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CBDA7" w14:textId="77777777" w:rsidR="00DE4286" w:rsidRPr="00E53CF3" w:rsidRDefault="00000000" w:rsidP="00E53CF3">
            <w:pPr>
              <w:jc w:val="both"/>
              <w:rPr>
                <w:rFonts w:ascii="Arial" w:hAnsi="Arial" w:cs="Arial"/>
                <w:color w:val="000000" w:themeColor="text1"/>
                <w:sz w:val="16"/>
                <w:szCs w:val="16"/>
              </w:rPr>
            </w:pPr>
            <w:sdt>
              <w:sdtPr>
                <w:rPr>
                  <w:rFonts w:ascii="Arial" w:hAnsi="Arial" w:cs="Arial"/>
                  <w:color w:val="000000" w:themeColor="text1"/>
                  <w:sz w:val="16"/>
                  <w:szCs w:val="16"/>
                </w:rPr>
                <w:tag w:val="goog_rdk_5"/>
                <w:id w:val="1919130198"/>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Secondary</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834A54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21 (41.2%)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B6821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21 (42.0%)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A8B31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27 (52.9%)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EC8A2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33 (64.7%)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7C9E2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4A1EA045"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171510" w14:textId="77777777" w:rsidR="00DE4286" w:rsidRPr="00E53CF3" w:rsidRDefault="00000000" w:rsidP="00E53CF3">
            <w:pPr>
              <w:jc w:val="both"/>
              <w:rPr>
                <w:rFonts w:ascii="Arial" w:hAnsi="Arial" w:cs="Arial"/>
                <w:color w:val="000000" w:themeColor="text1"/>
                <w:sz w:val="16"/>
                <w:szCs w:val="16"/>
              </w:rPr>
            </w:pPr>
            <w:sdt>
              <w:sdtPr>
                <w:rPr>
                  <w:rFonts w:ascii="Arial" w:hAnsi="Arial" w:cs="Arial"/>
                  <w:color w:val="000000" w:themeColor="text1"/>
                  <w:sz w:val="16"/>
                  <w:szCs w:val="16"/>
                </w:rPr>
                <w:tag w:val="goog_rdk_6"/>
                <w:id w:val="745530018"/>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Number of IVF cycles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8FADD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D500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C3D4A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C2597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EF370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0.89</w:t>
            </w:r>
          </w:p>
        </w:tc>
      </w:tr>
      <w:tr w:rsidR="00DE4286" w:rsidRPr="00E53CF3" w14:paraId="0CCFEA46"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F74EA9" w14:textId="77777777" w:rsidR="00DE4286" w:rsidRPr="00E53CF3" w:rsidRDefault="00DE4286" w:rsidP="00E53CF3">
            <w:pPr>
              <w:jc w:val="center"/>
              <w:rPr>
                <w:rFonts w:ascii="Arial" w:hAnsi="Arial" w:cs="Arial"/>
                <w:color w:val="000000" w:themeColor="text1"/>
                <w:sz w:val="16"/>
                <w:szCs w:val="16"/>
              </w:rPr>
            </w:pPr>
            <w:r w:rsidRPr="00E53CF3">
              <w:rPr>
                <w:rFonts w:ascii="Arial" w:hAnsi="Arial" w:cs="Arial"/>
                <w:color w:val="000000" w:themeColor="text1"/>
                <w:sz w:val="16"/>
                <w:szCs w:val="16"/>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9169D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40 (78.4%)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95F25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37 (74.0%)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7DAA0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41 (80.4%)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F1770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40 (78.4%)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70649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494DA3B6"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5B24BF" w14:textId="77777777" w:rsidR="00DE4286" w:rsidRPr="00E53CF3" w:rsidRDefault="00DE4286" w:rsidP="00E53CF3">
            <w:pPr>
              <w:jc w:val="center"/>
              <w:rPr>
                <w:rFonts w:ascii="Arial" w:hAnsi="Arial" w:cs="Arial"/>
                <w:color w:val="000000" w:themeColor="text1"/>
                <w:sz w:val="16"/>
                <w:szCs w:val="16"/>
              </w:rPr>
            </w:pPr>
            <w:r w:rsidRPr="00E53CF3">
              <w:rPr>
                <w:rFonts w:ascii="Arial" w:hAnsi="Arial" w:cs="Arial"/>
                <w:color w:val="000000" w:themeColor="text1"/>
                <w:sz w:val="16"/>
                <w:szCs w:val="16"/>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9D786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 (21.6%)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209FB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13 (26.0%)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9B43D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 (19.6%)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85355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 (21.6%)</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5D107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13765727"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28E47F9" w14:textId="77777777" w:rsidR="00DE4286" w:rsidRPr="00E53CF3" w:rsidRDefault="00000000" w:rsidP="00E53CF3">
            <w:pPr>
              <w:jc w:val="both"/>
              <w:rPr>
                <w:rFonts w:ascii="Arial" w:hAnsi="Arial" w:cs="Arial"/>
                <w:color w:val="000000" w:themeColor="text1"/>
                <w:sz w:val="16"/>
                <w:szCs w:val="16"/>
              </w:rPr>
            </w:pPr>
            <w:sdt>
              <w:sdtPr>
                <w:rPr>
                  <w:rFonts w:ascii="Arial" w:hAnsi="Arial" w:cs="Arial"/>
                  <w:color w:val="000000" w:themeColor="text1"/>
                  <w:sz w:val="16"/>
                  <w:szCs w:val="16"/>
                </w:rPr>
                <w:tag w:val="goog_rdk_7"/>
                <w:id w:val="-842013017"/>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 xml:space="preserve">Estradiol levels on day of trigger (pmol/l)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6BE08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2,760 [1,652; 5,185]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91FA1B"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2,292 [1,584; 6,878]</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34ADD4"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4,412 [1,639; 6,847]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FD9DEB"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3,284 [2,305; 5,920]</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A01C9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0.45</w:t>
            </w:r>
          </w:p>
        </w:tc>
      </w:tr>
      <w:tr w:rsidR="00DE4286" w:rsidRPr="00E53CF3" w14:paraId="1D3B89EB"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FA3BC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Progesterone levels on day of trigger (pmol/l)</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D3F52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0.70 [0.53; 1.07]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705A9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1.01 [0.58; 1.36]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503E0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0.90 [0.52; 1.39]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677C7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0.94 [0.65; 1.23]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1E9B6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0.43</w:t>
            </w:r>
          </w:p>
        </w:tc>
      </w:tr>
      <w:tr w:rsidR="00DE4286" w:rsidRPr="00E53CF3" w14:paraId="40F7E643"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26C042" w14:textId="77777777" w:rsidR="00DE4286" w:rsidRPr="00E53CF3" w:rsidRDefault="00000000" w:rsidP="00E53CF3">
            <w:pPr>
              <w:jc w:val="both"/>
              <w:rPr>
                <w:rFonts w:ascii="Arial" w:hAnsi="Arial" w:cs="Arial"/>
                <w:color w:val="000000" w:themeColor="text1"/>
                <w:sz w:val="16"/>
                <w:szCs w:val="16"/>
              </w:rPr>
            </w:pPr>
            <w:sdt>
              <w:sdtPr>
                <w:rPr>
                  <w:rFonts w:ascii="Arial" w:hAnsi="Arial" w:cs="Arial"/>
                  <w:color w:val="000000" w:themeColor="text1"/>
                  <w:sz w:val="16"/>
                  <w:szCs w:val="16"/>
                </w:rPr>
                <w:tag w:val="goog_rdk_8"/>
                <w:id w:val="-211355465"/>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 xml:space="preserve">Endometrial thickness (mm)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9AA6D2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10.5 [9.0; 11.5]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2B694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11.0 [9.3; 11.5]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73CF3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11.0 [9.1; 11.4]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E26BAB"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11.0 [10.0; 11.9]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849596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0.55</w:t>
            </w:r>
          </w:p>
        </w:tc>
      </w:tr>
      <w:tr w:rsidR="00DE4286" w:rsidRPr="00E53CF3" w14:paraId="7E69A363"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497F5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Number of oocytes retrieved (n)</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A8099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13.0 [10.0; 15.5]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85F5B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13.0 [11.0; 16.0]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3195C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14.0 [11.0; 17.0]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4CA53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14.0 [11.0; 17.0]</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6B6E0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0.62</w:t>
            </w:r>
          </w:p>
        </w:tc>
      </w:tr>
      <w:tr w:rsidR="00DE4286" w:rsidRPr="00E53CF3" w14:paraId="5193B96D"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AE15C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Muturation rate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868D9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11.0 [9.0; 13.0]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F1F3C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11.5 [9.0; 13.8]</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22F0B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11.0 [9.0; 13.0]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787B6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11.0 [9.0; 14.0]</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224A9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0.64</w:t>
            </w:r>
          </w:p>
        </w:tc>
      </w:tr>
      <w:tr w:rsidR="00DE4286" w:rsidRPr="00E53CF3" w14:paraId="4F089F10"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3D642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Fertilization rate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376EE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76.9 [67.9; 88.3]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A5714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81.8 [73.3; 90.0]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F6710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81.8 [75.0; 90.5]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5BE08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83.3 [71.4; 88.9]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C1A5F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0.61</w:t>
            </w:r>
          </w:p>
        </w:tc>
      </w:tr>
      <w:tr w:rsidR="00DE4286" w:rsidRPr="00E53CF3" w14:paraId="42CF28B2" w14:textId="77777777" w:rsidTr="00225970">
        <w:trPr>
          <w:trHeight w:val="113"/>
        </w:trPr>
        <w:tc>
          <w:tcPr>
            <w:tcW w:w="9629" w:type="dxa"/>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CB1AC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Embryonic characteristics</w:t>
            </w:r>
          </w:p>
        </w:tc>
      </w:tr>
      <w:tr w:rsidR="00DE4286" w:rsidRPr="00E53CF3" w14:paraId="19DC625B"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20591DC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xml:space="preserve">ICM and  TE quality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D8A22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D18EDB"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62357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AAAC4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4A06F5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&lt;0.001</w:t>
            </w:r>
          </w:p>
        </w:tc>
      </w:tr>
      <w:tr w:rsidR="00DE4286" w:rsidRPr="00E53CF3" w14:paraId="4148481A"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6B5F94D" w14:textId="77777777" w:rsidR="00DE4286" w:rsidRPr="00E53CF3" w:rsidRDefault="00DE4286" w:rsidP="00E53CF3">
            <w:pPr>
              <w:jc w:val="center"/>
              <w:rPr>
                <w:rFonts w:ascii="Arial" w:hAnsi="Arial" w:cs="Arial"/>
                <w:color w:val="000000" w:themeColor="text1"/>
                <w:sz w:val="16"/>
                <w:szCs w:val="16"/>
              </w:rPr>
            </w:pPr>
            <w:r w:rsidRPr="00E53CF3">
              <w:rPr>
                <w:rFonts w:ascii="Arial" w:hAnsi="Arial" w:cs="Arial"/>
                <w:color w:val="000000" w:themeColor="text1"/>
                <w:sz w:val="16"/>
                <w:szCs w:val="16"/>
              </w:rPr>
              <w:t>A-A</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29DA4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7 (13.7%)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A8F2A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7 (14.0%)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719E2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24 (47.1%)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CCFB7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15 (29.4%)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D7A7A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606D64D1"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0D02E663" w14:textId="77777777" w:rsidR="00DE4286" w:rsidRPr="00E53CF3" w:rsidRDefault="00DE4286" w:rsidP="00E53CF3">
            <w:pPr>
              <w:jc w:val="center"/>
              <w:rPr>
                <w:rFonts w:ascii="Arial" w:hAnsi="Arial" w:cs="Arial"/>
                <w:color w:val="000000" w:themeColor="text1"/>
                <w:sz w:val="16"/>
                <w:szCs w:val="16"/>
              </w:rPr>
            </w:pPr>
            <w:r w:rsidRPr="00E53CF3">
              <w:rPr>
                <w:rFonts w:ascii="Arial" w:hAnsi="Arial" w:cs="Arial"/>
                <w:color w:val="000000" w:themeColor="text1"/>
                <w:sz w:val="16"/>
                <w:szCs w:val="16"/>
              </w:rPr>
              <w:t>A-B</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4D2EB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20 (39.2%)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3071382"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27 (54.0%)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84059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20 (39.2%)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D767E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28 (54.9%)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B8A3B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05F8B8EA"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5FC19A36" w14:textId="77777777" w:rsidR="00DE4286" w:rsidRPr="00E53CF3" w:rsidRDefault="00DE4286" w:rsidP="00E53CF3">
            <w:pPr>
              <w:jc w:val="center"/>
              <w:rPr>
                <w:rFonts w:ascii="Arial" w:hAnsi="Arial" w:cs="Arial"/>
                <w:color w:val="000000" w:themeColor="text1"/>
                <w:sz w:val="16"/>
                <w:szCs w:val="16"/>
              </w:rPr>
            </w:pPr>
            <w:r w:rsidRPr="00E53CF3">
              <w:rPr>
                <w:rFonts w:ascii="Arial" w:hAnsi="Arial" w:cs="Arial"/>
                <w:color w:val="000000" w:themeColor="text1"/>
                <w:sz w:val="16"/>
                <w:szCs w:val="16"/>
              </w:rPr>
              <w:t>B-A</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46063A"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 (7.84%)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69952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 (8.00%)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8C720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4 (7.84%)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5FE72F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7 (13.7%)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8D6F6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591783B0"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1DA9657" w14:textId="77777777" w:rsidR="00DE4286" w:rsidRPr="00E53CF3" w:rsidRDefault="00DE4286" w:rsidP="00E53CF3">
            <w:pPr>
              <w:jc w:val="center"/>
              <w:rPr>
                <w:rFonts w:ascii="Arial" w:hAnsi="Arial" w:cs="Arial"/>
                <w:color w:val="000000" w:themeColor="text1"/>
                <w:sz w:val="16"/>
                <w:szCs w:val="16"/>
              </w:rPr>
            </w:pPr>
            <w:r w:rsidRPr="00E53CF3">
              <w:rPr>
                <w:rFonts w:ascii="Arial" w:hAnsi="Arial" w:cs="Arial"/>
                <w:color w:val="000000" w:themeColor="text1"/>
                <w:sz w:val="16"/>
                <w:szCs w:val="16"/>
              </w:rPr>
              <w:t>B-B</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C65D5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20 (39.2%)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9F70B3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12 (24.0%)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75796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 (5.88%)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BEF7A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 (1.96%)</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730757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w:t>
            </w:r>
          </w:p>
        </w:tc>
      </w:tr>
      <w:tr w:rsidR="00DE4286" w:rsidRPr="00E53CF3" w14:paraId="7AA35A6E"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23E3E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tSB (hpi)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EA32F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99.4 [96.9; 102.0]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B2DE5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95.8 [93.2; 98.4]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078B1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93.5 [90.7;95.0]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6EC32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89.9 [87.2; 91.9]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41569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&lt;0.001</w:t>
            </w:r>
          </w:p>
        </w:tc>
      </w:tr>
      <w:tr w:rsidR="00DE4286" w:rsidRPr="00E53CF3" w14:paraId="710EBCE4"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D1390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lastRenderedPageBreak/>
              <w:t>tB (hpi)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85A02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110.0 [108.0; 113.0]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5EC80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105.0 [104.0; 108.0]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2B5FD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104.0 [101.0; 105.0]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07E17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99.7 [97.1; 102]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627AD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&lt;0.001</w:t>
            </w:r>
          </w:p>
        </w:tc>
      </w:tr>
      <w:tr w:rsidR="00DE4286" w:rsidRPr="00E53CF3" w14:paraId="129FF6A3"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715CEB"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tEB (hpi)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067CC2"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113.0 [109.0; 115.0]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0ED131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107.0 [105.0; 110.0]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013EE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105.0 [102.0; 107.0]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D7FC6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101.0 [99.2; 104.0]</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FC3592"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&lt;0.001</w:t>
            </w:r>
          </w:p>
        </w:tc>
      </w:tr>
      <w:tr w:rsidR="00DE4286" w:rsidRPr="00E53CF3" w14:paraId="21476723"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C5817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dB (hpi)</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D04793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10.8 [9.5; 11.6]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AA00C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9.9 [8.0; 11.4]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ED948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9.7 [8.5; 11.2]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6914E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9.0 [8.0;11.2]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A54C64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0.03</w:t>
            </w:r>
          </w:p>
        </w:tc>
      </w:tr>
      <w:tr w:rsidR="00DE4286" w:rsidRPr="00E53CF3" w14:paraId="50BEB780" w14:textId="77777777" w:rsidTr="00225970">
        <w:trPr>
          <w:trHeight w:val="113"/>
        </w:trPr>
        <w:tc>
          <w:tcPr>
            <w:tcW w:w="9629" w:type="dxa"/>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4C7F5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Pregnancy outcomes</w:t>
            </w:r>
          </w:p>
        </w:tc>
      </w:tr>
      <w:tr w:rsidR="00DE4286" w:rsidRPr="00E53CF3" w14:paraId="63C7C624"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F92837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Clinical pregnancy</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72CB3204"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29 (56.9)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784ABAF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23 (46.0)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65F364C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35 (68.6)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456E186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34 (66.7)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AB4020"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0.08</w:t>
            </w:r>
          </w:p>
        </w:tc>
      </w:tr>
      <w:tr w:rsidR="00DE4286" w:rsidRPr="00E53CF3" w14:paraId="68918D8F"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02094DF7"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Implantation</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A00AC0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29 (56.9)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46D3BA2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20 (40.0)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4399F49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31 (60.8)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044A019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27 (56.9)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2B5CBD"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0.11</w:t>
            </w:r>
          </w:p>
        </w:tc>
      </w:tr>
      <w:tr w:rsidR="00DE4286" w:rsidRPr="00E53CF3" w14:paraId="3B46FB06"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2F08B0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xml:space="preserve">Ongoing pregnancy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51136556"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24 (47.1)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7023787E"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17 (34.0)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1BD27B54"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29 (56.9)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74D1FB3C"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26 (51.0)</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A03611"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0.08</w:t>
            </w:r>
          </w:p>
        </w:tc>
      </w:tr>
      <w:tr w:rsidR="00DE4286" w:rsidRPr="00E53CF3" w14:paraId="05EE18DB" w14:textId="77777777" w:rsidTr="00225970">
        <w:trPr>
          <w:trHeight w:val="113"/>
        </w:trPr>
        <w:tc>
          <w:tcPr>
            <w:tcW w:w="1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2D18EEA5"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 xml:space="preserve">Live birth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088052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15 (29.4)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6D39D758"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17 (34.0)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5F073DAF"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21 (41.2)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3D64003"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23 (45.1)</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tcPr>
          <w:p w14:paraId="3D6279F9" w14:textId="77777777" w:rsidR="00DE4286" w:rsidRPr="00E53CF3" w:rsidRDefault="00DE4286" w:rsidP="00E53CF3">
            <w:pPr>
              <w:jc w:val="both"/>
              <w:rPr>
                <w:rFonts w:ascii="Arial" w:hAnsi="Arial" w:cs="Arial"/>
                <w:color w:val="000000" w:themeColor="text1"/>
                <w:sz w:val="16"/>
                <w:szCs w:val="16"/>
              </w:rPr>
            </w:pPr>
            <w:r w:rsidRPr="00E53CF3">
              <w:rPr>
                <w:rFonts w:ascii="Arial" w:hAnsi="Arial" w:cs="Arial"/>
                <w:color w:val="000000" w:themeColor="text1"/>
                <w:sz w:val="16"/>
                <w:szCs w:val="16"/>
              </w:rPr>
              <w:t>0.36</w:t>
            </w:r>
          </w:p>
        </w:tc>
      </w:tr>
    </w:tbl>
    <w:p w14:paraId="1A3C4368" w14:textId="77777777" w:rsidR="00DE4286" w:rsidRPr="00857C00" w:rsidRDefault="00DE4286" w:rsidP="00857C00">
      <w:pPr>
        <w:spacing w:after="120"/>
        <w:jc w:val="both"/>
        <w:rPr>
          <w:rFonts w:ascii="Arial" w:hAnsi="Arial" w:cs="Arial"/>
          <w:i/>
          <w:color w:val="000000" w:themeColor="text1"/>
          <w:sz w:val="16"/>
          <w:szCs w:val="16"/>
        </w:rPr>
      </w:pPr>
      <w:r w:rsidRPr="00857C00">
        <w:rPr>
          <w:rFonts w:ascii="Arial" w:hAnsi="Arial" w:cs="Arial"/>
          <w:i/>
          <w:color w:val="000000" w:themeColor="text1"/>
          <w:sz w:val="16"/>
          <w:szCs w:val="16"/>
        </w:rPr>
        <w:t>Data were shown as mean ± SD, median (IQR), or n (%)</w:t>
      </w:r>
    </w:p>
    <w:p w14:paraId="14F2A8F4" w14:textId="015DD169" w:rsidR="00D36107" w:rsidRPr="00FA7012" w:rsidRDefault="00D36107" w:rsidP="009A7627">
      <w:pPr>
        <w:pBdr>
          <w:top w:val="nil"/>
          <w:left w:val="nil"/>
          <w:bottom w:val="nil"/>
          <w:right w:val="nil"/>
          <w:between w:val="nil"/>
        </w:pBdr>
        <w:spacing w:before="120" w:after="120"/>
        <w:jc w:val="both"/>
        <w:rPr>
          <w:rFonts w:ascii="Arial" w:hAnsi="Arial" w:cs="Arial"/>
          <w:color w:val="000000" w:themeColor="text1"/>
          <w:sz w:val="18"/>
          <w:szCs w:val="18"/>
        </w:rPr>
      </w:pPr>
      <w:r w:rsidRPr="00A17281">
        <w:rPr>
          <w:rFonts w:ascii="Arial" w:hAnsi="Arial" w:cs="Arial"/>
          <w:color w:val="000000" w:themeColor="text1"/>
          <w:sz w:val="18"/>
          <w:szCs w:val="18"/>
        </w:rPr>
        <w:t>Good</w:t>
      </w:r>
      <w:r w:rsidR="00004184" w:rsidRPr="00A17281">
        <w:rPr>
          <w:rFonts w:ascii="Arial" w:hAnsi="Arial" w:cs="Arial"/>
          <w:color w:val="000000" w:themeColor="text1"/>
          <w:sz w:val="18"/>
          <w:szCs w:val="18"/>
          <w:lang w:val="vi-VN"/>
        </w:rPr>
        <w:t>-</w:t>
      </w:r>
      <w:r w:rsidRPr="00A17281">
        <w:rPr>
          <w:rFonts w:ascii="Arial" w:hAnsi="Arial" w:cs="Arial"/>
          <w:color w:val="000000" w:themeColor="text1"/>
          <w:sz w:val="18"/>
          <w:szCs w:val="18"/>
        </w:rPr>
        <w:t xml:space="preserve">quality blastocysts with different ICM and TE </w:t>
      </w:r>
      <w:r w:rsidR="00557571" w:rsidRPr="00A17281">
        <w:rPr>
          <w:rFonts w:ascii="Arial" w:hAnsi="Arial" w:cs="Arial"/>
          <w:color w:val="000000" w:themeColor="text1"/>
          <w:sz w:val="18"/>
          <w:szCs w:val="18"/>
        </w:rPr>
        <w:t>grades</w:t>
      </w:r>
      <w:r w:rsidRPr="00A17281">
        <w:rPr>
          <w:rFonts w:ascii="Arial" w:hAnsi="Arial" w:cs="Arial"/>
          <w:color w:val="000000" w:themeColor="text1"/>
          <w:sz w:val="18"/>
          <w:szCs w:val="18"/>
        </w:rPr>
        <w:t xml:space="preserve">, </w:t>
      </w:r>
      <w:del w:id="34" w:author="Duy Nguyen-Le" w:date="2022-11-01T10:57:00Z">
        <w:r w:rsidR="006D32E5" w:rsidRPr="00A17281" w:rsidDel="00971CB6">
          <w:rPr>
            <w:rFonts w:ascii="Arial" w:hAnsi="Arial" w:cs="Arial"/>
            <w:color w:val="000000" w:themeColor="text1"/>
            <w:sz w:val="18"/>
            <w:szCs w:val="18"/>
          </w:rPr>
          <w:delText>include</w:delText>
        </w:r>
      </w:del>
      <w:ins w:id="35" w:author="Duy Nguyen-Le" w:date="2022-11-01T10:57:00Z">
        <w:r w:rsidR="00971CB6" w:rsidRPr="00A17281">
          <w:rPr>
            <w:rFonts w:ascii="Arial" w:hAnsi="Arial" w:cs="Arial"/>
            <w:color w:val="000000" w:themeColor="text1"/>
            <w:sz w:val="18"/>
            <w:szCs w:val="18"/>
          </w:rPr>
          <w:t>includ</w:t>
        </w:r>
        <w:r w:rsidR="00971CB6">
          <w:rPr>
            <w:rFonts w:ascii="Arial" w:hAnsi="Arial" w:cs="Arial"/>
            <w:color w:val="000000" w:themeColor="text1"/>
            <w:sz w:val="18"/>
            <w:szCs w:val="18"/>
          </w:rPr>
          <w:t>ing</w:t>
        </w:r>
      </w:ins>
      <w:r w:rsidRPr="00A17281">
        <w:rPr>
          <w:rFonts w:ascii="Arial" w:hAnsi="Arial" w:cs="Arial"/>
          <w:color w:val="000000" w:themeColor="text1"/>
          <w:sz w:val="18"/>
          <w:szCs w:val="18"/>
        </w:rPr>
        <w:t>: AA (n=53 embryos), AB (n=95 embryos), BA (n= 19 embryos), BB (n= 36 embryos).</w:t>
      </w:r>
      <w:r w:rsidR="009C6562" w:rsidRPr="00A17281">
        <w:rPr>
          <w:rFonts w:ascii="Arial" w:hAnsi="Arial" w:cs="Arial"/>
          <w:color w:val="000000" w:themeColor="text1"/>
          <w:sz w:val="18"/>
          <w:szCs w:val="18"/>
          <w:lang w:val="vi-VN"/>
        </w:rPr>
        <w:t xml:space="preserve"> </w:t>
      </w:r>
      <w:r w:rsidRPr="00A17281">
        <w:rPr>
          <w:rFonts w:ascii="Arial" w:hAnsi="Arial" w:cs="Arial"/>
          <w:color w:val="000000" w:themeColor="text1"/>
          <w:sz w:val="18"/>
          <w:szCs w:val="18"/>
        </w:rPr>
        <w:t>LB rates of good</w:t>
      </w:r>
      <w:r w:rsidR="00004184" w:rsidRPr="00A17281">
        <w:rPr>
          <w:rFonts w:ascii="Arial" w:hAnsi="Arial" w:cs="Arial"/>
          <w:color w:val="000000" w:themeColor="text1"/>
          <w:sz w:val="18"/>
          <w:szCs w:val="18"/>
          <w:lang w:val="vi-VN"/>
        </w:rPr>
        <w:t>-</w:t>
      </w:r>
      <w:r w:rsidRPr="00A17281">
        <w:rPr>
          <w:rFonts w:ascii="Arial" w:hAnsi="Arial" w:cs="Arial"/>
          <w:color w:val="000000" w:themeColor="text1"/>
          <w:sz w:val="18"/>
          <w:szCs w:val="18"/>
        </w:rPr>
        <w:t>quality blastocysts AA, AB, BA, BB in eSBT cycles were 39.6%, 31.6%, 57.9%, and 38.9%, respectively (p = 0.17) (</w:t>
      </w:r>
      <w:r w:rsidRPr="00971CB6">
        <w:rPr>
          <w:rFonts w:ascii="Arial" w:hAnsi="Arial" w:cs="Arial"/>
          <w:b/>
          <w:bCs/>
          <w:color w:val="000000" w:themeColor="text1"/>
          <w:sz w:val="18"/>
          <w:szCs w:val="18"/>
          <w:rPrChange w:id="36" w:author="Duy Nguyen-Le" w:date="2022-11-01T11:00:00Z">
            <w:rPr>
              <w:rFonts w:ascii="Arial" w:hAnsi="Arial" w:cs="Arial"/>
              <w:color w:val="000000" w:themeColor="text1"/>
              <w:sz w:val="18"/>
              <w:szCs w:val="18"/>
            </w:rPr>
          </w:rPrChange>
        </w:rPr>
        <w:t>Table 2</w:t>
      </w:r>
      <w:r w:rsidRPr="00A17281">
        <w:rPr>
          <w:rFonts w:ascii="Arial" w:hAnsi="Arial" w:cs="Arial"/>
          <w:color w:val="000000" w:themeColor="text1"/>
          <w:sz w:val="18"/>
          <w:szCs w:val="18"/>
        </w:rPr>
        <w:t xml:space="preserve">). </w:t>
      </w:r>
      <w:r w:rsidR="00FA7012" w:rsidRPr="00A17281">
        <w:rPr>
          <w:rFonts w:ascii="Arial" w:hAnsi="Arial" w:cs="Arial"/>
          <w:color w:val="000000" w:themeColor="text1"/>
          <w:sz w:val="18"/>
          <w:szCs w:val="18"/>
        </w:rPr>
        <w:t>Multivariate logistic regression revealed that the</w:t>
      </w:r>
      <w:r w:rsidR="00FA7012" w:rsidRPr="00A17281">
        <w:rPr>
          <w:rFonts w:ascii="Arial" w:hAnsi="Arial" w:cs="Arial"/>
          <w:color w:val="000000" w:themeColor="text1"/>
          <w:sz w:val="18"/>
          <w:szCs w:val="18"/>
          <w:lang w:val="vi-VN"/>
        </w:rPr>
        <w:t xml:space="preserve"> </w:t>
      </w:r>
      <w:r w:rsidR="00FA7012" w:rsidRPr="00A17281">
        <w:rPr>
          <w:rFonts w:ascii="Arial" w:hAnsi="Arial" w:cs="Arial"/>
          <w:color w:val="000000" w:themeColor="text1"/>
          <w:sz w:val="18"/>
          <w:szCs w:val="18"/>
        </w:rPr>
        <w:t>ICM</w:t>
      </w:r>
      <w:r w:rsidR="00FA7012" w:rsidRPr="00A17281">
        <w:rPr>
          <w:rFonts w:ascii="Arial" w:hAnsi="Arial" w:cs="Arial"/>
          <w:color w:val="000000" w:themeColor="text1"/>
          <w:sz w:val="18"/>
          <w:szCs w:val="18"/>
          <w:lang w:val="vi-VN"/>
        </w:rPr>
        <w:t xml:space="preserve"> and</w:t>
      </w:r>
      <w:r w:rsidR="00FA7012" w:rsidRPr="00A17281">
        <w:rPr>
          <w:rFonts w:ascii="Arial" w:hAnsi="Arial" w:cs="Arial"/>
          <w:color w:val="000000" w:themeColor="text1"/>
          <w:sz w:val="18"/>
          <w:szCs w:val="18"/>
        </w:rPr>
        <w:t xml:space="preserve"> TE grade</w:t>
      </w:r>
      <w:r w:rsidR="00FA7012" w:rsidRPr="00A17281">
        <w:rPr>
          <w:rFonts w:ascii="Arial" w:hAnsi="Arial" w:cs="Arial"/>
          <w:color w:val="000000" w:themeColor="text1"/>
          <w:sz w:val="18"/>
          <w:szCs w:val="18"/>
          <w:lang w:val="vi-VN"/>
        </w:rPr>
        <w:t xml:space="preserve"> </w:t>
      </w:r>
      <w:r w:rsidR="00FA7012" w:rsidRPr="00A17281">
        <w:rPr>
          <w:rFonts w:ascii="Arial" w:hAnsi="Arial" w:cs="Arial"/>
          <w:color w:val="000000" w:themeColor="text1"/>
          <w:sz w:val="18"/>
          <w:szCs w:val="18"/>
        </w:rPr>
        <w:t>of</w:t>
      </w:r>
      <w:r w:rsidR="00FA7012" w:rsidRPr="00A17281">
        <w:rPr>
          <w:rFonts w:ascii="Arial" w:hAnsi="Arial" w:cs="Arial"/>
          <w:color w:val="000000" w:themeColor="text1"/>
          <w:sz w:val="18"/>
          <w:szCs w:val="18"/>
          <w:lang w:val="vi-VN"/>
        </w:rPr>
        <w:t xml:space="preserve"> good-quality blastocysts </w:t>
      </w:r>
      <w:r w:rsidR="00FA7012" w:rsidRPr="00A17281">
        <w:rPr>
          <w:rFonts w:ascii="Arial" w:hAnsi="Arial" w:cs="Arial"/>
          <w:color w:val="000000" w:themeColor="text1"/>
          <w:sz w:val="18"/>
          <w:szCs w:val="18"/>
        </w:rPr>
        <w:t>was associated with LB (OR 3.03, 95%CI: 1.01 - 9.1</w:t>
      </w:r>
      <w:r w:rsidR="00FA7012" w:rsidRPr="00A17281">
        <w:rPr>
          <w:rFonts w:ascii="Arial" w:hAnsi="Arial" w:cs="Arial"/>
          <w:color w:val="000000" w:themeColor="text1"/>
          <w:sz w:val="18"/>
          <w:szCs w:val="18"/>
          <w:lang w:val="vi-VN"/>
        </w:rPr>
        <w:t>, p = 0.04</w:t>
      </w:r>
      <w:r w:rsidR="00FA7012" w:rsidRPr="00A17281">
        <w:rPr>
          <w:rFonts w:ascii="Arial" w:hAnsi="Arial" w:cs="Arial"/>
          <w:color w:val="000000" w:themeColor="text1"/>
          <w:sz w:val="18"/>
          <w:szCs w:val="18"/>
        </w:rPr>
        <w:t>)</w:t>
      </w:r>
      <w:r w:rsidR="00FA7012" w:rsidRPr="00A17281">
        <w:rPr>
          <w:rFonts w:ascii="Arial" w:hAnsi="Arial" w:cs="Arial"/>
          <w:color w:val="000000" w:themeColor="text1"/>
          <w:sz w:val="18"/>
          <w:szCs w:val="18"/>
          <w:lang w:val="vi-VN"/>
        </w:rPr>
        <w:t xml:space="preserve"> </w:t>
      </w:r>
      <w:r w:rsidR="00FA7012" w:rsidRPr="00A17281">
        <w:rPr>
          <w:rFonts w:ascii="Arial" w:hAnsi="Arial" w:cs="Arial"/>
          <w:b/>
          <w:color w:val="000000" w:themeColor="text1"/>
          <w:sz w:val="18"/>
          <w:szCs w:val="18"/>
          <w:lang w:val="vi-VN"/>
        </w:rPr>
        <w:t>(Table 3)</w:t>
      </w:r>
      <w:r w:rsidR="00FA7012" w:rsidRPr="00A17281">
        <w:rPr>
          <w:rFonts w:ascii="Arial" w:hAnsi="Arial" w:cs="Arial"/>
          <w:color w:val="000000" w:themeColor="text1"/>
          <w:sz w:val="18"/>
          <w:szCs w:val="18"/>
          <w:lang w:val="vi-VN"/>
        </w:rPr>
        <w:t xml:space="preserve">. </w:t>
      </w:r>
      <w:r w:rsidRPr="00A17281">
        <w:rPr>
          <w:rFonts w:ascii="Arial" w:hAnsi="Arial" w:cs="Arial"/>
          <w:color w:val="000000" w:themeColor="text1"/>
          <w:sz w:val="18"/>
          <w:szCs w:val="18"/>
        </w:rPr>
        <w:t>In addition, significant differences were found among good</w:t>
      </w:r>
      <w:r w:rsidR="00004184" w:rsidRPr="00A17281">
        <w:rPr>
          <w:rFonts w:ascii="Arial" w:hAnsi="Arial" w:cs="Arial"/>
          <w:color w:val="000000" w:themeColor="text1"/>
          <w:sz w:val="18"/>
          <w:szCs w:val="18"/>
          <w:lang w:val="vi-VN"/>
        </w:rPr>
        <w:t>-</w:t>
      </w:r>
      <w:r w:rsidRPr="00A17281">
        <w:rPr>
          <w:rFonts w:ascii="Arial" w:hAnsi="Arial" w:cs="Arial"/>
          <w:color w:val="000000" w:themeColor="text1"/>
          <w:sz w:val="18"/>
          <w:szCs w:val="18"/>
        </w:rPr>
        <w:t>quality blastocysts when comparing diameter and kinetic parameters (tSB, tB, tEB) (p &lt; 0.001), while dB was no significant difference</w:t>
      </w:r>
      <w:r w:rsidR="00557571" w:rsidRPr="00A17281">
        <w:rPr>
          <w:rFonts w:ascii="Arial" w:hAnsi="Arial" w:cs="Arial"/>
          <w:color w:val="000000" w:themeColor="text1"/>
          <w:sz w:val="18"/>
          <w:szCs w:val="18"/>
          <w:lang w:val="vi-VN"/>
        </w:rPr>
        <w:t xml:space="preserve"> (p = 0</w:t>
      </w:r>
      <w:del w:id="37" w:author="Duy Nguyen-Le" w:date="2022-11-01T10:58:00Z">
        <w:r w:rsidR="00557571" w:rsidRPr="00A17281" w:rsidDel="00971CB6">
          <w:rPr>
            <w:rFonts w:ascii="Arial" w:hAnsi="Arial" w:cs="Arial"/>
            <w:color w:val="000000" w:themeColor="text1"/>
            <w:sz w:val="18"/>
            <w:szCs w:val="18"/>
            <w:lang w:val="vi-VN"/>
          </w:rPr>
          <w:delText>,</w:delText>
        </w:r>
      </w:del>
      <w:ins w:id="38" w:author="Duy Nguyen-Le" w:date="2022-11-01T10:58:00Z">
        <w:r w:rsidR="00971CB6">
          <w:rPr>
            <w:rFonts w:ascii="Arial" w:hAnsi="Arial" w:cs="Arial"/>
            <w:color w:val="000000" w:themeColor="text1"/>
            <w:sz w:val="18"/>
            <w:szCs w:val="18"/>
          </w:rPr>
          <w:t>.</w:t>
        </w:r>
      </w:ins>
      <w:r w:rsidR="00557571" w:rsidRPr="00A17281">
        <w:rPr>
          <w:rFonts w:ascii="Arial" w:hAnsi="Arial" w:cs="Arial"/>
          <w:color w:val="000000" w:themeColor="text1"/>
          <w:sz w:val="18"/>
          <w:szCs w:val="18"/>
          <w:lang w:val="vi-VN"/>
        </w:rPr>
        <w:t>12)</w:t>
      </w:r>
      <w:r w:rsidRPr="00A17281">
        <w:rPr>
          <w:rFonts w:ascii="Arial" w:hAnsi="Arial" w:cs="Arial"/>
          <w:color w:val="000000" w:themeColor="text1"/>
          <w:sz w:val="18"/>
          <w:szCs w:val="18"/>
        </w:rPr>
        <w:t>.</w:t>
      </w:r>
    </w:p>
    <w:p w14:paraId="3C4846A6" w14:textId="77777777" w:rsidR="00DE4286" w:rsidRPr="00FA7012" w:rsidRDefault="00DE4286" w:rsidP="009A7627">
      <w:pPr>
        <w:pBdr>
          <w:top w:val="nil"/>
          <w:left w:val="nil"/>
          <w:bottom w:val="nil"/>
          <w:right w:val="nil"/>
          <w:between w:val="nil"/>
        </w:pBdr>
        <w:spacing w:before="120" w:after="120"/>
        <w:jc w:val="both"/>
        <w:rPr>
          <w:rFonts w:ascii="Arial" w:hAnsi="Arial" w:cs="Arial"/>
          <w:b/>
          <w:color w:val="000000" w:themeColor="text1"/>
          <w:sz w:val="16"/>
          <w:szCs w:val="16"/>
        </w:rPr>
      </w:pPr>
      <w:r w:rsidRPr="00FA7012">
        <w:rPr>
          <w:rFonts w:ascii="Arial" w:hAnsi="Arial" w:cs="Arial"/>
          <w:b/>
          <w:color w:val="000000" w:themeColor="text1"/>
          <w:sz w:val="16"/>
          <w:szCs w:val="16"/>
        </w:rPr>
        <w:t>Table 2: Diameter and kinetic characteristics of embryos with different ICM and TE combination</w:t>
      </w:r>
    </w:p>
    <w:tbl>
      <w:tblPr>
        <w:tblStyle w:val="TableGrid"/>
        <w:tblW w:w="9019" w:type="dxa"/>
        <w:tblLayout w:type="fixed"/>
        <w:tblLook w:val="0400" w:firstRow="0" w:lastRow="0" w:firstColumn="0" w:lastColumn="0" w:noHBand="0" w:noVBand="1"/>
      </w:tblPr>
      <w:tblGrid>
        <w:gridCol w:w="1271"/>
        <w:gridCol w:w="1701"/>
        <w:gridCol w:w="1819"/>
        <w:gridCol w:w="1583"/>
        <w:gridCol w:w="1701"/>
        <w:gridCol w:w="944"/>
      </w:tblGrid>
      <w:tr w:rsidR="00857C00" w:rsidRPr="00FA7012" w14:paraId="33054963" w14:textId="77777777" w:rsidTr="00857C00">
        <w:trPr>
          <w:trHeight w:val="57"/>
        </w:trPr>
        <w:tc>
          <w:tcPr>
            <w:tcW w:w="1271" w:type="dxa"/>
            <w:vMerge w:val="restart"/>
          </w:tcPr>
          <w:p w14:paraId="3BCB1603" w14:textId="77777777" w:rsidR="00857C00" w:rsidRPr="00FA7012" w:rsidRDefault="00857C00"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Parameters</w:t>
            </w:r>
          </w:p>
        </w:tc>
        <w:tc>
          <w:tcPr>
            <w:tcW w:w="7748" w:type="dxa"/>
            <w:gridSpan w:val="5"/>
          </w:tcPr>
          <w:p w14:paraId="79184468" w14:textId="77777777" w:rsidR="00857C00" w:rsidRPr="00FA7012" w:rsidRDefault="00857C00" w:rsidP="00D20BA6">
            <w:pPr>
              <w:jc w:val="both"/>
              <w:rPr>
                <w:rFonts w:ascii="Arial" w:hAnsi="Arial" w:cs="Arial"/>
                <w:color w:val="000000" w:themeColor="text1"/>
                <w:sz w:val="16"/>
                <w:szCs w:val="16"/>
                <w:lang w:val="vi-VN"/>
              </w:rPr>
            </w:pPr>
            <w:r w:rsidRPr="00FA7012">
              <w:rPr>
                <w:rFonts w:ascii="Arial" w:hAnsi="Arial" w:cs="Arial"/>
                <w:color w:val="000000" w:themeColor="text1"/>
                <w:sz w:val="16"/>
                <w:szCs w:val="16"/>
                <w:lang w:val="vi-VN"/>
              </w:rPr>
              <w:t>Quality ICM and TE</w:t>
            </w:r>
          </w:p>
        </w:tc>
      </w:tr>
      <w:tr w:rsidR="00857C00" w:rsidRPr="00FA7012" w14:paraId="38595ACA" w14:textId="77777777" w:rsidTr="00857C00">
        <w:trPr>
          <w:trHeight w:val="57"/>
        </w:trPr>
        <w:tc>
          <w:tcPr>
            <w:tcW w:w="1271" w:type="dxa"/>
            <w:vMerge/>
          </w:tcPr>
          <w:p w14:paraId="6CDD1B53" w14:textId="77777777" w:rsidR="00857C00" w:rsidRPr="00FA7012" w:rsidRDefault="00857C00" w:rsidP="00D20BA6">
            <w:pPr>
              <w:jc w:val="both"/>
              <w:rPr>
                <w:rFonts w:ascii="Arial" w:hAnsi="Arial" w:cs="Arial"/>
                <w:color w:val="000000" w:themeColor="text1"/>
                <w:sz w:val="16"/>
                <w:szCs w:val="16"/>
              </w:rPr>
            </w:pPr>
          </w:p>
        </w:tc>
        <w:tc>
          <w:tcPr>
            <w:tcW w:w="1701" w:type="dxa"/>
          </w:tcPr>
          <w:p w14:paraId="796E407A" w14:textId="77777777" w:rsidR="00857C00" w:rsidRPr="00FA7012" w:rsidRDefault="00857C00"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AA (n=53)</w:t>
            </w:r>
          </w:p>
        </w:tc>
        <w:tc>
          <w:tcPr>
            <w:tcW w:w="1819" w:type="dxa"/>
          </w:tcPr>
          <w:p w14:paraId="15AC75F1" w14:textId="77777777" w:rsidR="00857C00" w:rsidRPr="00FA7012" w:rsidRDefault="00857C00"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AB (n=95)</w:t>
            </w:r>
          </w:p>
        </w:tc>
        <w:tc>
          <w:tcPr>
            <w:tcW w:w="1583" w:type="dxa"/>
          </w:tcPr>
          <w:p w14:paraId="14356E81" w14:textId="77777777" w:rsidR="00857C00" w:rsidRPr="00FA7012" w:rsidRDefault="00857C00"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BA (n=19)</w:t>
            </w:r>
          </w:p>
        </w:tc>
        <w:tc>
          <w:tcPr>
            <w:tcW w:w="1701" w:type="dxa"/>
          </w:tcPr>
          <w:p w14:paraId="60DCF712" w14:textId="77777777" w:rsidR="00857C00" w:rsidRPr="00FA7012" w:rsidRDefault="00857C00"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BB (n=36)</w:t>
            </w:r>
          </w:p>
        </w:tc>
        <w:tc>
          <w:tcPr>
            <w:tcW w:w="944" w:type="dxa"/>
          </w:tcPr>
          <w:p w14:paraId="17FF4DD3" w14:textId="77777777" w:rsidR="00857C00" w:rsidRPr="00FA7012" w:rsidRDefault="00857C00"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p-value</w:t>
            </w:r>
          </w:p>
        </w:tc>
      </w:tr>
      <w:tr w:rsidR="00DE4286" w:rsidRPr="00FA7012" w14:paraId="28BEB30B" w14:textId="77777777" w:rsidTr="00857C00">
        <w:trPr>
          <w:trHeight w:val="57"/>
        </w:trPr>
        <w:tc>
          <w:tcPr>
            <w:tcW w:w="1271" w:type="dxa"/>
          </w:tcPr>
          <w:p w14:paraId="56FCC7A1" w14:textId="77777777" w:rsidR="00DE4286" w:rsidRPr="00FA7012" w:rsidRDefault="00DE4286" w:rsidP="00D20BA6">
            <w:pPr>
              <w:jc w:val="both"/>
              <w:rPr>
                <w:rFonts w:ascii="Arial" w:hAnsi="Arial" w:cs="Arial"/>
                <w:color w:val="000000" w:themeColor="text1"/>
                <w:sz w:val="16"/>
                <w:szCs w:val="16"/>
                <w:lang w:val="vi-VN"/>
              </w:rPr>
            </w:pPr>
            <w:r w:rsidRPr="00FA7012">
              <w:rPr>
                <w:rFonts w:ascii="Arial" w:hAnsi="Arial" w:cs="Arial"/>
                <w:color w:val="000000" w:themeColor="text1"/>
                <w:sz w:val="16"/>
                <w:szCs w:val="16"/>
              </w:rPr>
              <w:t>Live birth</w:t>
            </w:r>
            <w:r w:rsidR="005E3B94" w:rsidRPr="00FA7012">
              <w:rPr>
                <w:rFonts w:ascii="Arial" w:hAnsi="Arial" w:cs="Arial"/>
                <w:color w:val="000000" w:themeColor="text1"/>
                <w:sz w:val="16"/>
                <w:szCs w:val="16"/>
                <w:lang w:val="vi-VN"/>
              </w:rPr>
              <w:t xml:space="preserve"> n(%)</w:t>
            </w:r>
          </w:p>
        </w:tc>
        <w:tc>
          <w:tcPr>
            <w:tcW w:w="1701" w:type="dxa"/>
          </w:tcPr>
          <w:p w14:paraId="3A8359EF"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21 (39.6)</w:t>
            </w:r>
          </w:p>
        </w:tc>
        <w:tc>
          <w:tcPr>
            <w:tcW w:w="1819" w:type="dxa"/>
          </w:tcPr>
          <w:p w14:paraId="5C1DF59F"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30 (31.6)</w:t>
            </w:r>
          </w:p>
        </w:tc>
        <w:tc>
          <w:tcPr>
            <w:tcW w:w="1583" w:type="dxa"/>
          </w:tcPr>
          <w:p w14:paraId="0464BFC3"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11 (57.9)</w:t>
            </w:r>
          </w:p>
        </w:tc>
        <w:tc>
          <w:tcPr>
            <w:tcW w:w="1701" w:type="dxa"/>
          </w:tcPr>
          <w:p w14:paraId="281D5E01"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14 (38.9)</w:t>
            </w:r>
          </w:p>
        </w:tc>
        <w:tc>
          <w:tcPr>
            <w:tcW w:w="944" w:type="dxa"/>
          </w:tcPr>
          <w:p w14:paraId="09AC0EC1"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0.17</w:t>
            </w:r>
          </w:p>
        </w:tc>
      </w:tr>
      <w:tr w:rsidR="00DE4286" w:rsidRPr="00FA7012" w14:paraId="7C501E4B" w14:textId="77777777" w:rsidTr="00857C00">
        <w:trPr>
          <w:trHeight w:val="57"/>
        </w:trPr>
        <w:tc>
          <w:tcPr>
            <w:tcW w:w="1271" w:type="dxa"/>
          </w:tcPr>
          <w:p w14:paraId="36E777ED"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Mean diameter</w:t>
            </w:r>
            <w:r w:rsidR="005E3B94" w:rsidRPr="00FA7012">
              <w:rPr>
                <w:rFonts w:ascii="Arial" w:hAnsi="Arial" w:cs="Arial"/>
                <w:color w:val="000000" w:themeColor="text1"/>
                <w:sz w:val="16"/>
                <w:szCs w:val="16"/>
                <w:lang w:val="vi-VN"/>
              </w:rPr>
              <w:t xml:space="preserve"> </w:t>
            </w:r>
            <w:r w:rsidR="005E3B94" w:rsidRPr="00FA7012">
              <w:rPr>
                <w:rFonts w:ascii="Arial" w:hAnsi="Arial" w:cs="Arial"/>
                <w:color w:val="000000" w:themeColor="text1"/>
                <w:sz w:val="16"/>
                <w:szCs w:val="16"/>
              </w:rPr>
              <w:t>(µm)</w:t>
            </w:r>
            <w:r w:rsidRPr="00FA7012">
              <w:rPr>
                <w:rFonts w:ascii="Arial" w:hAnsi="Arial" w:cs="Arial"/>
                <w:color w:val="000000" w:themeColor="text1"/>
                <w:sz w:val="16"/>
                <w:szCs w:val="16"/>
              </w:rPr>
              <w:t xml:space="preserve"> </w:t>
            </w:r>
          </w:p>
        </w:tc>
        <w:tc>
          <w:tcPr>
            <w:tcW w:w="1701" w:type="dxa"/>
          </w:tcPr>
          <w:p w14:paraId="68F08B26"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143 [138;150]</w:t>
            </w:r>
          </w:p>
        </w:tc>
        <w:tc>
          <w:tcPr>
            <w:tcW w:w="1819" w:type="dxa"/>
          </w:tcPr>
          <w:p w14:paraId="6F1718A7"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139 [129;149]</w:t>
            </w:r>
          </w:p>
        </w:tc>
        <w:tc>
          <w:tcPr>
            <w:tcW w:w="1583" w:type="dxa"/>
          </w:tcPr>
          <w:p w14:paraId="6419B56D"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142 [130;150]</w:t>
            </w:r>
          </w:p>
        </w:tc>
        <w:tc>
          <w:tcPr>
            <w:tcW w:w="1701" w:type="dxa"/>
          </w:tcPr>
          <w:p w14:paraId="4952130E"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127 [120;131]</w:t>
            </w:r>
          </w:p>
        </w:tc>
        <w:tc>
          <w:tcPr>
            <w:tcW w:w="944" w:type="dxa"/>
          </w:tcPr>
          <w:p w14:paraId="6CB1CE9C"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&lt;0.001</w:t>
            </w:r>
          </w:p>
        </w:tc>
      </w:tr>
      <w:tr w:rsidR="00DE4286" w:rsidRPr="00FA7012" w14:paraId="34D94211" w14:textId="77777777" w:rsidTr="00857C00">
        <w:trPr>
          <w:trHeight w:val="57"/>
        </w:trPr>
        <w:tc>
          <w:tcPr>
            <w:tcW w:w="1271" w:type="dxa"/>
          </w:tcPr>
          <w:p w14:paraId="28A72B8B" w14:textId="77777777" w:rsidR="00DE4286" w:rsidRPr="00FA7012" w:rsidRDefault="00DE4286" w:rsidP="00D20BA6">
            <w:pPr>
              <w:jc w:val="both"/>
              <w:rPr>
                <w:rFonts w:ascii="Arial" w:hAnsi="Arial" w:cs="Arial"/>
                <w:color w:val="000000" w:themeColor="text1"/>
                <w:sz w:val="16"/>
                <w:szCs w:val="16"/>
                <w:lang w:val="vi-VN"/>
              </w:rPr>
            </w:pPr>
            <w:r w:rsidRPr="00FA7012">
              <w:rPr>
                <w:rFonts w:ascii="Arial" w:hAnsi="Arial" w:cs="Arial"/>
                <w:color w:val="000000" w:themeColor="text1"/>
                <w:sz w:val="16"/>
                <w:szCs w:val="16"/>
              </w:rPr>
              <w:t>tSB</w:t>
            </w:r>
            <w:r w:rsidR="005E3B94" w:rsidRPr="00FA7012">
              <w:rPr>
                <w:rFonts w:ascii="Arial" w:hAnsi="Arial" w:cs="Arial"/>
                <w:color w:val="000000" w:themeColor="text1"/>
                <w:sz w:val="16"/>
                <w:szCs w:val="16"/>
                <w:lang w:val="vi-VN"/>
              </w:rPr>
              <w:t xml:space="preserve"> </w:t>
            </w:r>
            <w:r w:rsidR="005E3B94" w:rsidRPr="00FA7012">
              <w:rPr>
                <w:rFonts w:ascii="Arial" w:hAnsi="Arial" w:cs="Arial"/>
                <w:color w:val="000000" w:themeColor="text1"/>
                <w:sz w:val="16"/>
                <w:szCs w:val="16"/>
              </w:rPr>
              <w:t>(hpi)</w:t>
            </w:r>
          </w:p>
        </w:tc>
        <w:tc>
          <w:tcPr>
            <w:tcW w:w="1701" w:type="dxa"/>
          </w:tcPr>
          <w:p w14:paraId="303E368F"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93.0 [89.6;94.7]</w:t>
            </w:r>
          </w:p>
        </w:tc>
        <w:tc>
          <w:tcPr>
            <w:tcW w:w="1819" w:type="dxa"/>
          </w:tcPr>
          <w:p w14:paraId="5DBFD53A"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94.4 [90.6;97.9]</w:t>
            </w:r>
          </w:p>
        </w:tc>
        <w:tc>
          <w:tcPr>
            <w:tcW w:w="1583" w:type="dxa"/>
          </w:tcPr>
          <w:p w14:paraId="236404A3"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92.1 [89.9;97.3]</w:t>
            </w:r>
          </w:p>
        </w:tc>
        <w:tc>
          <w:tcPr>
            <w:tcW w:w="1701" w:type="dxa"/>
          </w:tcPr>
          <w:p w14:paraId="4F12B0A3"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98.4 [95.3;100.0]</w:t>
            </w:r>
          </w:p>
        </w:tc>
        <w:tc>
          <w:tcPr>
            <w:tcW w:w="944" w:type="dxa"/>
          </w:tcPr>
          <w:p w14:paraId="1B0F4BBD"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&lt;0.001</w:t>
            </w:r>
          </w:p>
        </w:tc>
      </w:tr>
      <w:tr w:rsidR="00DE4286" w:rsidRPr="00FA7012" w14:paraId="6315F46E" w14:textId="77777777" w:rsidTr="00857C00">
        <w:trPr>
          <w:trHeight w:val="57"/>
        </w:trPr>
        <w:tc>
          <w:tcPr>
            <w:tcW w:w="1271" w:type="dxa"/>
          </w:tcPr>
          <w:p w14:paraId="0DC846B1"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tB</w:t>
            </w:r>
            <w:r w:rsidR="005E3B94" w:rsidRPr="00FA7012">
              <w:rPr>
                <w:rFonts w:ascii="Arial" w:hAnsi="Arial" w:cs="Arial"/>
                <w:color w:val="000000" w:themeColor="text1"/>
                <w:sz w:val="16"/>
                <w:szCs w:val="16"/>
                <w:lang w:val="vi-VN"/>
              </w:rPr>
              <w:t xml:space="preserve"> </w:t>
            </w:r>
            <w:r w:rsidR="005E3B94" w:rsidRPr="00FA7012">
              <w:rPr>
                <w:rFonts w:ascii="Arial" w:hAnsi="Arial" w:cs="Arial"/>
                <w:color w:val="000000" w:themeColor="text1"/>
                <w:sz w:val="16"/>
                <w:szCs w:val="16"/>
              </w:rPr>
              <w:t>(hpi)</w:t>
            </w:r>
          </w:p>
        </w:tc>
        <w:tc>
          <w:tcPr>
            <w:tcW w:w="1701" w:type="dxa"/>
          </w:tcPr>
          <w:p w14:paraId="574CB6D6"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102.0 [99.5; 105.0]</w:t>
            </w:r>
          </w:p>
        </w:tc>
        <w:tc>
          <w:tcPr>
            <w:tcW w:w="1819" w:type="dxa"/>
          </w:tcPr>
          <w:p w14:paraId="350F14F9"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104.0 [101.0; 108.0]</w:t>
            </w:r>
          </w:p>
        </w:tc>
        <w:tc>
          <w:tcPr>
            <w:tcW w:w="1583" w:type="dxa"/>
          </w:tcPr>
          <w:p w14:paraId="1EA45725"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102 .0 [99.8; 105.0]</w:t>
            </w:r>
          </w:p>
        </w:tc>
        <w:tc>
          <w:tcPr>
            <w:tcW w:w="1701" w:type="dxa"/>
          </w:tcPr>
          <w:p w14:paraId="21AFF33F"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108.0 [105.0; 111.0]</w:t>
            </w:r>
          </w:p>
        </w:tc>
        <w:tc>
          <w:tcPr>
            <w:tcW w:w="944" w:type="dxa"/>
          </w:tcPr>
          <w:p w14:paraId="76137254"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&lt;0.001</w:t>
            </w:r>
          </w:p>
        </w:tc>
      </w:tr>
      <w:tr w:rsidR="00DE4286" w:rsidRPr="00FA7012" w14:paraId="7E00FD43" w14:textId="77777777" w:rsidTr="00857C00">
        <w:trPr>
          <w:trHeight w:val="57"/>
        </w:trPr>
        <w:tc>
          <w:tcPr>
            <w:tcW w:w="1271" w:type="dxa"/>
          </w:tcPr>
          <w:p w14:paraId="5C4EF9CC"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tEB</w:t>
            </w:r>
            <w:r w:rsidR="005E3B94" w:rsidRPr="00FA7012">
              <w:rPr>
                <w:rFonts w:ascii="Arial" w:hAnsi="Arial" w:cs="Arial"/>
                <w:color w:val="000000" w:themeColor="text1"/>
                <w:sz w:val="16"/>
                <w:szCs w:val="16"/>
                <w:lang w:val="vi-VN"/>
              </w:rPr>
              <w:t xml:space="preserve"> </w:t>
            </w:r>
            <w:r w:rsidR="005E3B94" w:rsidRPr="00FA7012">
              <w:rPr>
                <w:rFonts w:ascii="Arial" w:hAnsi="Arial" w:cs="Arial"/>
                <w:color w:val="000000" w:themeColor="text1"/>
                <w:sz w:val="16"/>
                <w:szCs w:val="16"/>
              </w:rPr>
              <w:t>(hpi)</w:t>
            </w:r>
          </w:p>
        </w:tc>
        <w:tc>
          <w:tcPr>
            <w:tcW w:w="1701" w:type="dxa"/>
          </w:tcPr>
          <w:p w14:paraId="5CD1FF25"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104.0 [101.0; 106.0]</w:t>
            </w:r>
          </w:p>
        </w:tc>
        <w:tc>
          <w:tcPr>
            <w:tcW w:w="1819" w:type="dxa"/>
          </w:tcPr>
          <w:p w14:paraId="7F3607D4"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106 [103;109]</w:t>
            </w:r>
          </w:p>
        </w:tc>
        <w:tc>
          <w:tcPr>
            <w:tcW w:w="1583" w:type="dxa"/>
          </w:tcPr>
          <w:p w14:paraId="56D7449A"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103 [101;106]</w:t>
            </w:r>
          </w:p>
        </w:tc>
        <w:tc>
          <w:tcPr>
            <w:tcW w:w="1701" w:type="dxa"/>
          </w:tcPr>
          <w:p w14:paraId="1B6FBA10"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112 [106;114]</w:t>
            </w:r>
          </w:p>
        </w:tc>
        <w:tc>
          <w:tcPr>
            <w:tcW w:w="944" w:type="dxa"/>
          </w:tcPr>
          <w:p w14:paraId="2841C3CB"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&lt;0.001</w:t>
            </w:r>
          </w:p>
        </w:tc>
      </w:tr>
      <w:tr w:rsidR="00DE4286" w:rsidRPr="00FA7012" w14:paraId="494175DA" w14:textId="77777777" w:rsidTr="00857C00">
        <w:trPr>
          <w:trHeight w:val="57"/>
        </w:trPr>
        <w:tc>
          <w:tcPr>
            <w:tcW w:w="1271" w:type="dxa"/>
          </w:tcPr>
          <w:p w14:paraId="0700EE3A" w14:textId="77777777" w:rsidR="00DE4286" w:rsidRPr="00FA7012" w:rsidRDefault="00DE4286" w:rsidP="00D20BA6">
            <w:pPr>
              <w:jc w:val="both"/>
              <w:rPr>
                <w:rFonts w:ascii="Arial" w:hAnsi="Arial" w:cs="Arial"/>
                <w:color w:val="000000" w:themeColor="text1"/>
                <w:sz w:val="16"/>
                <w:szCs w:val="16"/>
                <w:lang w:val="vi-VN"/>
              </w:rPr>
            </w:pPr>
            <w:r w:rsidRPr="00FA7012">
              <w:rPr>
                <w:rFonts w:ascii="Arial" w:hAnsi="Arial" w:cs="Arial"/>
                <w:color w:val="000000" w:themeColor="text1"/>
                <w:sz w:val="16"/>
                <w:szCs w:val="16"/>
              </w:rPr>
              <w:t>d</w:t>
            </w:r>
            <w:r w:rsidR="005E3B94" w:rsidRPr="00FA7012">
              <w:rPr>
                <w:rFonts w:ascii="Arial" w:hAnsi="Arial" w:cs="Arial"/>
                <w:color w:val="000000" w:themeColor="text1"/>
                <w:sz w:val="16"/>
                <w:szCs w:val="16"/>
              </w:rPr>
              <w:t>B</w:t>
            </w:r>
            <w:r w:rsidR="005E3B94" w:rsidRPr="00FA7012">
              <w:rPr>
                <w:rFonts w:ascii="Arial" w:hAnsi="Arial" w:cs="Arial"/>
                <w:color w:val="000000" w:themeColor="text1"/>
                <w:sz w:val="16"/>
                <w:szCs w:val="16"/>
                <w:lang w:val="vi-VN"/>
              </w:rPr>
              <w:t xml:space="preserve"> </w:t>
            </w:r>
            <w:r w:rsidR="005E3B94" w:rsidRPr="00FA7012">
              <w:rPr>
                <w:rFonts w:ascii="Arial" w:hAnsi="Arial" w:cs="Arial"/>
                <w:color w:val="000000" w:themeColor="text1"/>
                <w:sz w:val="16"/>
                <w:szCs w:val="16"/>
              </w:rPr>
              <w:t>(hpi)</w:t>
            </w:r>
          </w:p>
        </w:tc>
        <w:tc>
          <w:tcPr>
            <w:tcW w:w="1701" w:type="dxa"/>
          </w:tcPr>
          <w:p w14:paraId="49BFD65A"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9.9 [8.3; 11.4]</w:t>
            </w:r>
          </w:p>
        </w:tc>
        <w:tc>
          <w:tcPr>
            <w:tcW w:w="1819" w:type="dxa"/>
          </w:tcPr>
          <w:p w14:paraId="5F8F05C6" w14:textId="77777777" w:rsidR="00DE4286" w:rsidRPr="00FA7012" w:rsidRDefault="00DE4286" w:rsidP="00D20BA6">
            <w:pPr>
              <w:jc w:val="both"/>
              <w:rPr>
                <w:rFonts w:ascii="Arial" w:hAnsi="Arial" w:cs="Arial"/>
                <w:color w:val="000000" w:themeColor="text1"/>
                <w:sz w:val="16"/>
                <w:szCs w:val="16"/>
              </w:rPr>
            </w:pPr>
            <w:bookmarkStart w:id="39" w:name="_heading=h.gjdgxs" w:colFirst="0" w:colLast="0"/>
            <w:bookmarkEnd w:id="39"/>
            <w:r w:rsidRPr="00FA7012">
              <w:rPr>
                <w:rFonts w:ascii="Arial" w:hAnsi="Arial" w:cs="Arial"/>
                <w:color w:val="000000" w:themeColor="text1"/>
                <w:sz w:val="16"/>
                <w:szCs w:val="16"/>
              </w:rPr>
              <w:t>10.0 [8.3; 11.2]</w:t>
            </w:r>
          </w:p>
        </w:tc>
        <w:tc>
          <w:tcPr>
            <w:tcW w:w="1583" w:type="dxa"/>
          </w:tcPr>
          <w:p w14:paraId="0CDD56EC"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8.5 [7.4; 10.3]</w:t>
            </w:r>
          </w:p>
        </w:tc>
        <w:tc>
          <w:tcPr>
            <w:tcW w:w="1701" w:type="dxa"/>
          </w:tcPr>
          <w:p w14:paraId="225C54FB"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10.8 [8.8; 11.9]</w:t>
            </w:r>
          </w:p>
        </w:tc>
        <w:tc>
          <w:tcPr>
            <w:tcW w:w="944" w:type="dxa"/>
          </w:tcPr>
          <w:p w14:paraId="4B34F255" w14:textId="77777777" w:rsidR="00DE4286" w:rsidRPr="00FA7012" w:rsidRDefault="00DE4286" w:rsidP="00D20BA6">
            <w:pPr>
              <w:jc w:val="both"/>
              <w:rPr>
                <w:rFonts w:ascii="Arial" w:hAnsi="Arial" w:cs="Arial"/>
                <w:color w:val="000000" w:themeColor="text1"/>
                <w:sz w:val="16"/>
                <w:szCs w:val="16"/>
              </w:rPr>
            </w:pPr>
            <w:r w:rsidRPr="00FA7012">
              <w:rPr>
                <w:rFonts w:ascii="Arial" w:hAnsi="Arial" w:cs="Arial"/>
                <w:color w:val="000000" w:themeColor="text1"/>
                <w:sz w:val="16"/>
                <w:szCs w:val="16"/>
              </w:rPr>
              <w:t>0.12</w:t>
            </w:r>
          </w:p>
        </w:tc>
      </w:tr>
    </w:tbl>
    <w:p w14:paraId="6F531744" w14:textId="77777777" w:rsidR="00DE4286" w:rsidRPr="00FA7012" w:rsidRDefault="002622BF" w:rsidP="002622BF">
      <w:pPr>
        <w:spacing w:after="120"/>
        <w:jc w:val="both"/>
        <w:rPr>
          <w:rFonts w:ascii="Arial" w:hAnsi="Arial" w:cs="Arial"/>
          <w:i/>
          <w:color w:val="000000" w:themeColor="text1"/>
          <w:sz w:val="16"/>
          <w:szCs w:val="16"/>
        </w:rPr>
      </w:pPr>
      <w:r w:rsidRPr="00FA7012">
        <w:rPr>
          <w:rFonts w:ascii="Arial" w:hAnsi="Arial" w:cs="Arial"/>
          <w:i/>
          <w:color w:val="000000" w:themeColor="text1"/>
          <w:sz w:val="16"/>
          <w:szCs w:val="16"/>
        </w:rPr>
        <w:t>Data were shown as mean ± SD,  n (%)</w:t>
      </w:r>
    </w:p>
    <w:p w14:paraId="61B07B32" w14:textId="2767EAD7" w:rsidR="00617BFF" w:rsidRPr="00FA7012" w:rsidRDefault="007C4222" w:rsidP="009A7627">
      <w:pPr>
        <w:pBdr>
          <w:top w:val="nil"/>
          <w:left w:val="nil"/>
          <w:bottom w:val="nil"/>
          <w:right w:val="nil"/>
          <w:between w:val="nil"/>
        </w:pBdr>
        <w:spacing w:before="120" w:after="120"/>
        <w:jc w:val="both"/>
        <w:rPr>
          <w:rFonts w:ascii="Arial" w:hAnsi="Arial" w:cs="Arial"/>
          <w:color w:val="000000" w:themeColor="text1"/>
          <w:sz w:val="18"/>
          <w:szCs w:val="18"/>
        </w:rPr>
      </w:pPr>
      <w:r w:rsidRPr="00FA7012">
        <w:rPr>
          <w:rFonts w:ascii="Arial" w:hAnsi="Arial" w:cs="Arial"/>
          <w:color w:val="000000" w:themeColor="text1"/>
          <w:sz w:val="18"/>
          <w:szCs w:val="18"/>
        </w:rPr>
        <w:t>Kinetic parameters were similar in blastocysts</w:t>
      </w:r>
      <w:ins w:id="40" w:author="Duy Nguyen-Le" w:date="2022-11-01T10:59:00Z">
        <w:r w:rsidR="00971CB6">
          <w:rPr>
            <w:rFonts w:ascii="Arial" w:hAnsi="Arial" w:cs="Arial"/>
            <w:color w:val="000000" w:themeColor="text1"/>
            <w:sz w:val="18"/>
            <w:szCs w:val="18"/>
          </w:rPr>
          <w:t>, which</w:t>
        </w:r>
      </w:ins>
      <w:r w:rsidRPr="00FA7012">
        <w:rPr>
          <w:rFonts w:ascii="Arial" w:hAnsi="Arial" w:cs="Arial"/>
          <w:color w:val="000000" w:themeColor="text1"/>
          <w:sz w:val="18"/>
          <w:szCs w:val="18"/>
        </w:rPr>
        <w:t xml:space="preserve"> resulted in LB compared with non-LB (tSB: 94.4 ± 5.0 hpi vs. 94.2 ± 5.2 hpi, tB: 105.0 ± 7.6 hpi vs. 104.0 ± 5.4 hpi, tEB: 106.0 ± 5.6 hpi vs. 105.0 ± 11.0 hpi, dB: 10.6 ± 5.7 hpi vs. 10.9 ± 8.9 hpi, respectively; p &gt; 0.05)</w:t>
      </w:r>
      <w:r w:rsidR="006D32E5" w:rsidRPr="00FA7012">
        <w:rPr>
          <w:rFonts w:ascii="Arial" w:hAnsi="Arial" w:cs="Arial"/>
          <w:color w:val="000000" w:themeColor="text1"/>
          <w:sz w:val="18"/>
          <w:szCs w:val="18"/>
          <w:lang w:val="vi-VN"/>
        </w:rPr>
        <w:t xml:space="preserve"> </w:t>
      </w:r>
      <w:r w:rsidR="006D32E5" w:rsidRPr="00FA7012">
        <w:rPr>
          <w:rFonts w:ascii="Arial" w:hAnsi="Arial" w:cs="Arial"/>
          <w:color w:val="000000" w:themeColor="text1"/>
          <w:sz w:val="18"/>
          <w:szCs w:val="18"/>
        </w:rPr>
        <w:t>(Table 3)</w:t>
      </w:r>
      <w:r w:rsidRPr="00FA7012">
        <w:rPr>
          <w:rFonts w:ascii="Arial" w:hAnsi="Arial" w:cs="Arial"/>
          <w:color w:val="000000" w:themeColor="text1"/>
          <w:sz w:val="18"/>
          <w:szCs w:val="18"/>
        </w:rPr>
        <w:t xml:space="preserve">. </w:t>
      </w:r>
    </w:p>
    <w:p w14:paraId="4A7311CB" w14:textId="5268CAD7" w:rsidR="005C4A47" w:rsidRPr="00AC61CA" w:rsidRDefault="007C4222" w:rsidP="009A7627">
      <w:pPr>
        <w:pBdr>
          <w:top w:val="nil"/>
          <w:left w:val="nil"/>
          <w:bottom w:val="nil"/>
          <w:right w:val="nil"/>
          <w:between w:val="nil"/>
        </w:pBdr>
        <w:spacing w:before="120" w:after="120"/>
        <w:jc w:val="both"/>
        <w:rPr>
          <w:rFonts w:ascii="Arial" w:hAnsi="Arial" w:cs="Arial"/>
          <w:color w:val="000000" w:themeColor="text1"/>
          <w:sz w:val="18"/>
          <w:szCs w:val="18"/>
        </w:rPr>
      </w:pPr>
      <w:r w:rsidRPr="00FA7012">
        <w:rPr>
          <w:rFonts w:ascii="Arial" w:hAnsi="Arial" w:cs="Arial"/>
          <w:color w:val="000000" w:themeColor="text1"/>
          <w:sz w:val="18"/>
          <w:szCs w:val="18"/>
        </w:rPr>
        <w:t>Multivariate logistic regression revealed that there was no correlation between the blastocyst diameter, kinetics and LB when transferring a good</w:t>
      </w:r>
      <w:r w:rsidR="00004184" w:rsidRPr="00FA7012">
        <w:rPr>
          <w:rFonts w:ascii="Arial" w:hAnsi="Arial" w:cs="Arial"/>
          <w:color w:val="000000" w:themeColor="text1"/>
          <w:sz w:val="18"/>
          <w:szCs w:val="18"/>
          <w:lang w:val="vi-VN"/>
        </w:rPr>
        <w:t>-</w:t>
      </w:r>
      <w:r w:rsidR="00004184" w:rsidRPr="00FA7012">
        <w:rPr>
          <w:rFonts w:ascii="Arial" w:hAnsi="Arial" w:cs="Arial"/>
          <w:color w:val="000000" w:themeColor="text1"/>
          <w:sz w:val="18"/>
          <w:szCs w:val="18"/>
        </w:rPr>
        <w:t>quality</w:t>
      </w:r>
      <w:r w:rsidRPr="00FA7012">
        <w:rPr>
          <w:rFonts w:ascii="Arial" w:hAnsi="Arial" w:cs="Arial"/>
          <w:color w:val="000000" w:themeColor="text1"/>
          <w:sz w:val="18"/>
          <w:szCs w:val="18"/>
        </w:rPr>
        <w:t xml:space="preserve"> blastocyst (d: OR 1.43, 95%CI: 0.72 - 3.14; tSB: OR 1.01, 95%CI: 0.95 - 1.06; tB: OR 1.02, 95%CI: 0.97 - 1.06; tEB: OR 1.00, 95%CI: 0.97 - 1.04; dB: OR 0.99, 95%CI: 0.95 - 1.03); while  ICM + TE quality was associated with LB (OR 3.03, 95%CI: 1.01 - 9.1</w:t>
      </w:r>
      <w:r w:rsidR="006D32E5" w:rsidRPr="00FA7012">
        <w:rPr>
          <w:rFonts w:ascii="Arial" w:hAnsi="Arial" w:cs="Arial"/>
          <w:color w:val="000000" w:themeColor="text1"/>
          <w:sz w:val="18"/>
          <w:szCs w:val="18"/>
          <w:lang w:val="vi-VN"/>
        </w:rPr>
        <w:t>, p =</w:t>
      </w:r>
      <w:ins w:id="41" w:author="Duy Nguyen-Le" w:date="2022-11-01T11:13:00Z">
        <w:r w:rsidR="00F04824">
          <w:rPr>
            <w:rFonts w:ascii="Arial" w:hAnsi="Arial" w:cs="Arial"/>
            <w:color w:val="000000" w:themeColor="text1"/>
            <w:sz w:val="18"/>
            <w:szCs w:val="18"/>
          </w:rPr>
          <w:t xml:space="preserve"> </w:t>
        </w:r>
      </w:ins>
      <w:r w:rsidR="006D32E5" w:rsidRPr="00FA7012">
        <w:rPr>
          <w:rFonts w:ascii="Arial" w:hAnsi="Arial" w:cs="Arial"/>
          <w:color w:val="000000" w:themeColor="text1"/>
          <w:sz w:val="18"/>
          <w:szCs w:val="18"/>
          <w:lang w:val="vi-VN"/>
        </w:rPr>
        <w:t>0.04</w:t>
      </w:r>
      <w:r w:rsidRPr="00FA7012">
        <w:rPr>
          <w:rFonts w:ascii="Arial" w:hAnsi="Arial" w:cs="Arial"/>
          <w:color w:val="000000" w:themeColor="text1"/>
          <w:sz w:val="18"/>
          <w:szCs w:val="18"/>
        </w:rPr>
        <w:t>) (Table 3).</w:t>
      </w:r>
      <w:r w:rsidRPr="00AC61CA">
        <w:rPr>
          <w:rFonts w:ascii="Arial" w:hAnsi="Arial" w:cs="Arial"/>
          <w:color w:val="000000" w:themeColor="text1"/>
          <w:sz w:val="18"/>
          <w:szCs w:val="18"/>
        </w:rPr>
        <w:t xml:space="preserve"> </w:t>
      </w:r>
    </w:p>
    <w:p w14:paraId="3B7E706A" w14:textId="77777777" w:rsidR="00DE4286" w:rsidRPr="00E53CF3" w:rsidRDefault="00DE4286" w:rsidP="009A7627">
      <w:pPr>
        <w:spacing w:before="120" w:after="120"/>
        <w:jc w:val="both"/>
        <w:rPr>
          <w:rFonts w:ascii="Arial" w:hAnsi="Arial" w:cs="Arial"/>
          <w:color w:val="000000" w:themeColor="text1"/>
          <w:sz w:val="16"/>
          <w:szCs w:val="16"/>
        </w:rPr>
      </w:pPr>
      <w:r w:rsidRPr="00E53CF3">
        <w:rPr>
          <w:rFonts w:ascii="Arial" w:hAnsi="Arial" w:cs="Arial"/>
          <w:b/>
          <w:color w:val="000000" w:themeColor="text1"/>
          <w:sz w:val="16"/>
          <w:szCs w:val="16"/>
        </w:rPr>
        <w:t>Table 3: Correlation between morphometric, kinetic parameters and live birth rate analyzed by univariate and multivariate logistic regression</w:t>
      </w:r>
    </w:p>
    <w:tbl>
      <w:tblPr>
        <w:tblStyle w:val="a1"/>
        <w:tblW w:w="9062" w:type="dxa"/>
        <w:tblLayout w:type="fixed"/>
        <w:tblLook w:val="0400" w:firstRow="0" w:lastRow="0" w:firstColumn="0" w:lastColumn="0" w:noHBand="0" w:noVBand="1"/>
      </w:tblPr>
      <w:tblGrid>
        <w:gridCol w:w="2400"/>
        <w:gridCol w:w="1276"/>
        <w:gridCol w:w="1559"/>
        <w:gridCol w:w="1843"/>
        <w:gridCol w:w="1984"/>
      </w:tblGrid>
      <w:tr w:rsidR="00DE4286" w:rsidRPr="00E53CF3" w14:paraId="10E55550" w14:textId="77777777" w:rsidTr="00225970">
        <w:trPr>
          <w:trHeight w:val="113"/>
        </w:trPr>
        <w:tc>
          <w:tcPr>
            <w:tcW w:w="240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AB59E9"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Parameters</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4A543D1"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Live birth</w:t>
            </w:r>
          </w:p>
          <w:p w14:paraId="632792A6"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(N = 127)</w:t>
            </w:r>
          </w:p>
        </w:tc>
        <w:tc>
          <w:tcPr>
            <w:tcW w:w="15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31CF76"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Non-live birth</w:t>
            </w:r>
          </w:p>
          <w:p w14:paraId="11F09D97"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(N = 76)</w:t>
            </w:r>
          </w:p>
        </w:tc>
        <w:tc>
          <w:tcPr>
            <w:tcW w:w="3827"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DA546A"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OR [95%CI]; p-value</w:t>
            </w:r>
          </w:p>
        </w:tc>
      </w:tr>
      <w:tr w:rsidR="00DE4286" w:rsidRPr="00E53CF3" w14:paraId="42C22CE0" w14:textId="77777777" w:rsidTr="00225970">
        <w:trPr>
          <w:trHeight w:val="113"/>
        </w:trPr>
        <w:tc>
          <w:tcPr>
            <w:tcW w:w="2400"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068BD8" w14:textId="77777777" w:rsidR="00DE4286" w:rsidRPr="00E53CF3" w:rsidRDefault="00DE4286" w:rsidP="00D234EF">
            <w:pPr>
              <w:widowControl w:val="0"/>
              <w:pBdr>
                <w:top w:val="nil"/>
                <w:left w:val="nil"/>
                <w:bottom w:val="nil"/>
                <w:right w:val="nil"/>
                <w:between w:val="nil"/>
              </w:pBdr>
              <w:ind w:left="22" w:right="175" w:firstLine="2"/>
              <w:rPr>
                <w:rFonts w:ascii="Arial" w:hAnsi="Arial" w:cs="Arial"/>
                <w:color w:val="000000" w:themeColor="text1"/>
                <w:sz w:val="16"/>
                <w:szCs w:val="16"/>
              </w:rPr>
            </w:pPr>
          </w:p>
        </w:tc>
        <w:tc>
          <w:tcPr>
            <w:tcW w:w="1276"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B2FB6A3" w14:textId="77777777" w:rsidR="00DE4286" w:rsidRPr="00E53CF3" w:rsidRDefault="00DE4286" w:rsidP="00D234EF">
            <w:pPr>
              <w:widowControl w:val="0"/>
              <w:pBdr>
                <w:top w:val="nil"/>
                <w:left w:val="nil"/>
                <w:bottom w:val="nil"/>
                <w:right w:val="nil"/>
                <w:between w:val="nil"/>
              </w:pBdr>
              <w:ind w:left="172"/>
              <w:rPr>
                <w:rFonts w:ascii="Arial" w:hAnsi="Arial" w:cs="Arial"/>
                <w:color w:val="000000" w:themeColor="text1"/>
                <w:sz w:val="16"/>
                <w:szCs w:val="16"/>
              </w:rPr>
            </w:pPr>
          </w:p>
        </w:tc>
        <w:tc>
          <w:tcPr>
            <w:tcW w:w="1559" w:type="dxa"/>
            <w:vMerge/>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7E448A" w14:textId="77777777" w:rsidR="00DE4286" w:rsidRPr="00E53CF3" w:rsidRDefault="00DE4286" w:rsidP="00D234EF">
            <w:pPr>
              <w:widowControl w:val="0"/>
              <w:pBdr>
                <w:top w:val="nil"/>
                <w:left w:val="nil"/>
                <w:bottom w:val="nil"/>
                <w:right w:val="nil"/>
                <w:between w:val="nil"/>
              </w:pBdr>
              <w:ind w:left="175"/>
              <w:rPr>
                <w:rFonts w:ascii="Arial" w:hAnsi="Arial" w:cs="Arial"/>
                <w:color w:val="000000" w:themeColor="text1"/>
                <w:sz w:val="16"/>
                <w:szCs w:val="16"/>
              </w:rPr>
            </w:pPr>
          </w:p>
        </w:tc>
        <w:tc>
          <w:tcPr>
            <w:tcW w:w="1843" w:type="dxa"/>
            <w:tcBorders>
              <w:top w:val="single" w:sz="8" w:space="0" w:color="000000"/>
              <w:left w:val="single" w:sz="8" w:space="0" w:color="000000"/>
              <w:bottom w:val="single" w:sz="4" w:space="0" w:color="000000"/>
              <w:right w:val="single" w:sz="8" w:space="0" w:color="000000"/>
            </w:tcBorders>
            <w:shd w:val="clear" w:color="auto" w:fill="auto"/>
            <w:tcMar>
              <w:top w:w="15" w:type="dxa"/>
              <w:left w:w="108" w:type="dxa"/>
              <w:bottom w:w="0" w:type="dxa"/>
              <w:right w:w="108" w:type="dxa"/>
            </w:tcMar>
            <w:vAlign w:val="center"/>
          </w:tcPr>
          <w:p w14:paraId="571813E2"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Univariate analysis</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BFB651"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Multivariate analysis</w:t>
            </w:r>
          </w:p>
        </w:tc>
      </w:tr>
      <w:tr w:rsidR="00DE4286" w:rsidRPr="00E53CF3" w14:paraId="74BC5D91" w14:textId="77777777" w:rsidTr="00857C00">
        <w:trPr>
          <w:trHeight w:val="113"/>
        </w:trPr>
        <w:tc>
          <w:tcPr>
            <w:tcW w:w="9062" w:type="dxa"/>
            <w:gridSpan w:val="5"/>
            <w:tcBorders>
              <w:top w:val="single" w:sz="8" w:space="0" w:color="000000"/>
              <w:left w:val="single" w:sz="8" w:space="0" w:color="000000"/>
              <w:bottom w:val="single" w:sz="8" w:space="0" w:color="000000"/>
              <w:right w:val="single" w:sz="8" w:space="0" w:color="000000"/>
            </w:tcBorders>
            <w:vAlign w:val="center"/>
          </w:tcPr>
          <w:p w14:paraId="2E4052FC" w14:textId="77777777" w:rsidR="00DE4286" w:rsidRPr="00E53CF3" w:rsidRDefault="005C4A47" w:rsidP="00D234EF">
            <w:pPr>
              <w:ind w:right="175"/>
              <w:rPr>
                <w:rFonts w:ascii="Arial" w:hAnsi="Arial" w:cs="Arial"/>
                <w:color w:val="000000" w:themeColor="text1"/>
                <w:sz w:val="16"/>
                <w:szCs w:val="16"/>
              </w:rPr>
            </w:pPr>
            <w:r w:rsidRPr="00E53CF3">
              <w:rPr>
                <w:rFonts w:ascii="Arial" w:hAnsi="Arial" w:cs="Arial"/>
                <w:color w:val="000000" w:themeColor="text1"/>
                <w:sz w:val="16"/>
                <w:szCs w:val="16"/>
              </w:rPr>
              <w:t>Baseline characteristics</w:t>
            </w:r>
          </w:p>
        </w:tc>
      </w:tr>
      <w:tr w:rsidR="00DE4286" w:rsidRPr="00E53CF3" w14:paraId="4EFD23FE"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795E8393"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Female age (years)</w:t>
            </w:r>
          </w:p>
        </w:tc>
        <w:tc>
          <w:tcPr>
            <w:tcW w:w="1276" w:type="dxa"/>
            <w:tcBorders>
              <w:top w:val="single" w:sz="8" w:space="0" w:color="000000"/>
              <w:left w:val="single" w:sz="8" w:space="0" w:color="000000"/>
              <w:bottom w:val="single" w:sz="8" w:space="0" w:color="000000"/>
              <w:right w:val="single" w:sz="8" w:space="0" w:color="000000"/>
            </w:tcBorders>
            <w:vAlign w:val="center"/>
          </w:tcPr>
          <w:p w14:paraId="39EAA101"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33.7 ± 4.76</w:t>
            </w:r>
          </w:p>
        </w:tc>
        <w:tc>
          <w:tcPr>
            <w:tcW w:w="1559" w:type="dxa"/>
            <w:tcBorders>
              <w:top w:val="single" w:sz="8" w:space="0" w:color="000000"/>
              <w:left w:val="single" w:sz="8" w:space="0" w:color="000000"/>
              <w:bottom w:val="single" w:sz="8" w:space="0" w:color="000000"/>
              <w:right w:val="single" w:sz="8" w:space="0" w:color="000000"/>
            </w:tcBorders>
            <w:vAlign w:val="center"/>
          </w:tcPr>
          <w:p w14:paraId="792F6DEA"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33.3 ± 4.30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989FF2"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0.98 [0.92; 1.05]; 0.57</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3CDD29"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6BD9BFED"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605AA6A8"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BMI (kg/m</w:t>
            </w:r>
            <w:r w:rsidRPr="00E53CF3">
              <w:rPr>
                <w:rFonts w:ascii="Arial" w:hAnsi="Arial" w:cs="Arial"/>
                <w:color w:val="000000" w:themeColor="text1"/>
                <w:sz w:val="16"/>
                <w:szCs w:val="16"/>
                <w:vertAlign w:val="superscript"/>
              </w:rPr>
              <w:t>2</w:t>
            </w:r>
            <w:r w:rsidRPr="00E53CF3">
              <w:rPr>
                <w:rFonts w:ascii="Arial" w:hAnsi="Arial" w:cs="Arial"/>
                <w:color w:val="000000" w:themeColor="text1"/>
                <w:sz w:val="16"/>
                <w:szCs w:val="16"/>
              </w:rPr>
              <w:t>)</w:t>
            </w:r>
          </w:p>
        </w:tc>
        <w:tc>
          <w:tcPr>
            <w:tcW w:w="1276" w:type="dxa"/>
            <w:tcBorders>
              <w:top w:val="single" w:sz="8" w:space="0" w:color="000000"/>
              <w:left w:val="single" w:sz="8" w:space="0" w:color="000000"/>
              <w:bottom w:val="single" w:sz="8" w:space="0" w:color="000000"/>
              <w:right w:val="single" w:sz="8" w:space="0" w:color="000000"/>
            </w:tcBorders>
            <w:vAlign w:val="center"/>
          </w:tcPr>
          <w:p w14:paraId="10B85DA4"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21.2 ± 2.64</w:t>
            </w:r>
          </w:p>
        </w:tc>
        <w:tc>
          <w:tcPr>
            <w:tcW w:w="1559" w:type="dxa"/>
            <w:tcBorders>
              <w:top w:val="single" w:sz="8" w:space="0" w:color="000000"/>
              <w:left w:val="single" w:sz="8" w:space="0" w:color="000000"/>
              <w:bottom w:val="single" w:sz="8" w:space="0" w:color="000000"/>
              <w:right w:val="single" w:sz="8" w:space="0" w:color="000000"/>
            </w:tcBorders>
            <w:vAlign w:val="center"/>
          </w:tcPr>
          <w:p w14:paraId="0BED118E"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21.4 ± 2.72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C7382C"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1.03 [0.92;1.15]; 0.59</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C2C3AF"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6F4E4C63"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1BA4DF83"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AMH (ng/ml)</w:t>
            </w:r>
          </w:p>
        </w:tc>
        <w:tc>
          <w:tcPr>
            <w:tcW w:w="1276" w:type="dxa"/>
            <w:tcBorders>
              <w:top w:val="single" w:sz="8" w:space="0" w:color="000000"/>
              <w:left w:val="single" w:sz="8" w:space="0" w:color="000000"/>
              <w:bottom w:val="single" w:sz="8" w:space="0" w:color="000000"/>
              <w:right w:val="single" w:sz="8" w:space="0" w:color="000000"/>
            </w:tcBorders>
            <w:vAlign w:val="center"/>
          </w:tcPr>
          <w:p w14:paraId="1F1F542C"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3.43 ± 2.15</w:t>
            </w:r>
          </w:p>
        </w:tc>
        <w:tc>
          <w:tcPr>
            <w:tcW w:w="1559" w:type="dxa"/>
            <w:tcBorders>
              <w:top w:val="single" w:sz="8" w:space="0" w:color="000000"/>
              <w:left w:val="single" w:sz="8" w:space="0" w:color="000000"/>
              <w:bottom w:val="single" w:sz="8" w:space="0" w:color="000000"/>
              <w:right w:val="single" w:sz="8" w:space="0" w:color="000000"/>
            </w:tcBorders>
            <w:vAlign w:val="center"/>
          </w:tcPr>
          <w:p w14:paraId="0FECDC93"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3.52 ± 2.07</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D6BCE9"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1.02 [0.88;1.19]; 0.79</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19F164"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458EFB02"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29D5619C"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Infertility duration (years)</w:t>
            </w:r>
          </w:p>
        </w:tc>
        <w:tc>
          <w:tcPr>
            <w:tcW w:w="1276" w:type="dxa"/>
            <w:tcBorders>
              <w:top w:val="single" w:sz="8" w:space="0" w:color="000000"/>
              <w:left w:val="single" w:sz="8" w:space="0" w:color="000000"/>
              <w:bottom w:val="single" w:sz="8" w:space="0" w:color="000000"/>
              <w:right w:val="single" w:sz="8" w:space="0" w:color="000000"/>
            </w:tcBorders>
            <w:vAlign w:val="center"/>
          </w:tcPr>
          <w:p w14:paraId="7A0E6A05"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3.84 ± 2.94</w:t>
            </w:r>
          </w:p>
        </w:tc>
        <w:tc>
          <w:tcPr>
            <w:tcW w:w="1559" w:type="dxa"/>
            <w:tcBorders>
              <w:top w:val="single" w:sz="8" w:space="0" w:color="000000"/>
              <w:left w:val="single" w:sz="8" w:space="0" w:color="000000"/>
              <w:bottom w:val="single" w:sz="8" w:space="0" w:color="000000"/>
              <w:right w:val="single" w:sz="8" w:space="0" w:color="000000"/>
            </w:tcBorders>
            <w:vAlign w:val="center"/>
          </w:tcPr>
          <w:p w14:paraId="1606458B"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4.16 ± 3.18</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A6A590"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1.04 [0.94;1.14]; 0.47</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2A4467"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636ADF0E"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19406288" w14:textId="77777777" w:rsidR="00DE4286" w:rsidRPr="00E53CF3" w:rsidRDefault="00000000" w:rsidP="00D234EF">
            <w:pPr>
              <w:ind w:left="22" w:right="175" w:firstLine="2"/>
              <w:rPr>
                <w:rFonts w:ascii="Arial" w:hAnsi="Arial" w:cs="Arial"/>
                <w:color w:val="000000" w:themeColor="text1"/>
                <w:sz w:val="16"/>
                <w:szCs w:val="16"/>
              </w:rPr>
            </w:pPr>
            <w:sdt>
              <w:sdtPr>
                <w:rPr>
                  <w:rFonts w:ascii="Arial" w:hAnsi="Arial" w:cs="Arial"/>
                  <w:color w:val="000000" w:themeColor="text1"/>
                  <w:sz w:val="16"/>
                  <w:szCs w:val="16"/>
                </w:rPr>
                <w:tag w:val="goog_rdk_9"/>
                <w:id w:val="1660728597"/>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Type of infertility (%)</w:t>
            </w:r>
          </w:p>
        </w:tc>
        <w:tc>
          <w:tcPr>
            <w:tcW w:w="1276" w:type="dxa"/>
            <w:tcBorders>
              <w:top w:val="single" w:sz="8" w:space="0" w:color="000000"/>
              <w:left w:val="single" w:sz="8" w:space="0" w:color="000000"/>
              <w:bottom w:val="single" w:sz="8" w:space="0" w:color="000000"/>
              <w:right w:val="single" w:sz="8" w:space="0" w:color="000000"/>
            </w:tcBorders>
            <w:vAlign w:val="center"/>
          </w:tcPr>
          <w:p w14:paraId="5610B6F9" w14:textId="77777777" w:rsidR="00DE4286" w:rsidRPr="00E53CF3" w:rsidRDefault="00DE4286" w:rsidP="00D234EF">
            <w:pPr>
              <w:ind w:left="172"/>
              <w:rPr>
                <w:rFonts w:ascii="Arial" w:hAnsi="Arial" w:cs="Arial"/>
                <w:color w:val="000000" w:themeColor="text1"/>
                <w:sz w:val="16"/>
                <w:szCs w:val="16"/>
              </w:rPr>
            </w:pPr>
          </w:p>
        </w:tc>
        <w:tc>
          <w:tcPr>
            <w:tcW w:w="1559" w:type="dxa"/>
            <w:tcBorders>
              <w:top w:val="single" w:sz="8" w:space="0" w:color="000000"/>
              <w:left w:val="single" w:sz="8" w:space="0" w:color="000000"/>
              <w:bottom w:val="single" w:sz="8" w:space="0" w:color="000000"/>
              <w:right w:val="single" w:sz="8" w:space="0" w:color="000000"/>
            </w:tcBorders>
            <w:vAlign w:val="center"/>
          </w:tcPr>
          <w:p w14:paraId="5A4857CE" w14:textId="77777777" w:rsidR="00DE4286" w:rsidRPr="00E53CF3" w:rsidRDefault="00DE4286" w:rsidP="00D234EF">
            <w:pPr>
              <w:ind w:left="175"/>
              <w:rPr>
                <w:rFonts w:ascii="Arial" w:hAnsi="Arial" w:cs="Arial"/>
                <w:color w:val="000000" w:themeColor="text1"/>
                <w:sz w:val="16"/>
                <w:szCs w:val="1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5D6283" w14:textId="77777777" w:rsidR="00DE4286" w:rsidRPr="00E53CF3" w:rsidRDefault="00DE4286" w:rsidP="00D234EF">
            <w:pPr>
              <w:rPr>
                <w:rFonts w:ascii="Arial" w:hAnsi="Arial" w:cs="Arial"/>
                <w:color w:val="000000" w:themeColor="text1"/>
                <w:sz w:val="16"/>
                <w:szCs w:val="16"/>
              </w:rPr>
            </w:pP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990BEA" w14:textId="77777777" w:rsidR="00DE4286" w:rsidRPr="00E53CF3" w:rsidRDefault="00DE4286" w:rsidP="00D234EF">
            <w:pPr>
              <w:rPr>
                <w:rFonts w:ascii="Arial" w:hAnsi="Arial" w:cs="Arial"/>
                <w:color w:val="000000" w:themeColor="text1"/>
                <w:sz w:val="16"/>
                <w:szCs w:val="16"/>
              </w:rPr>
            </w:pPr>
          </w:p>
        </w:tc>
      </w:tr>
      <w:tr w:rsidR="00DE4286" w:rsidRPr="00E53CF3" w14:paraId="70C7907D"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15FC0E21" w14:textId="77777777" w:rsidR="00DE4286" w:rsidRPr="00E53CF3" w:rsidRDefault="00000000" w:rsidP="00D234EF">
            <w:pPr>
              <w:ind w:left="22" w:right="175" w:firstLine="2"/>
              <w:rPr>
                <w:rFonts w:ascii="Arial" w:hAnsi="Arial" w:cs="Arial"/>
                <w:color w:val="000000" w:themeColor="text1"/>
                <w:sz w:val="16"/>
                <w:szCs w:val="16"/>
              </w:rPr>
            </w:pPr>
            <w:sdt>
              <w:sdtPr>
                <w:rPr>
                  <w:rFonts w:ascii="Arial" w:hAnsi="Arial" w:cs="Arial"/>
                  <w:color w:val="000000" w:themeColor="text1"/>
                  <w:sz w:val="16"/>
                  <w:szCs w:val="16"/>
                </w:rPr>
                <w:tag w:val="goog_rdk_10"/>
                <w:id w:val="942961582"/>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Primary</w:t>
            </w:r>
          </w:p>
        </w:tc>
        <w:tc>
          <w:tcPr>
            <w:tcW w:w="1276" w:type="dxa"/>
            <w:tcBorders>
              <w:top w:val="single" w:sz="8" w:space="0" w:color="000000"/>
              <w:left w:val="single" w:sz="8" w:space="0" w:color="000000"/>
              <w:bottom w:val="single" w:sz="8" w:space="0" w:color="000000"/>
              <w:right w:val="single" w:sz="8" w:space="0" w:color="000000"/>
            </w:tcBorders>
            <w:vAlign w:val="center"/>
          </w:tcPr>
          <w:p w14:paraId="01B6CD00"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65 (51.2)</w:t>
            </w:r>
          </w:p>
        </w:tc>
        <w:tc>
          <w:tcPr>
            <w:tcW w:w="1559" w:type="dxa"/>
            <w:tcBorders>
              <w:top w:val="single" w:sz="8" w:space="0" w:color="000000"/>
              <w:left w:val="single" w:sz="8" w:space="0" w:color="000000"/>
              <w:bottom w:val="single" w:sz="8" w:space="0" w:color="000000"/>
              <w:right w:val="single" w:sz="8" w:space="0" w:color="000000"/>
            </w:tcBorders>
            <w:vAlign w:val="center"/>
          </w:tcPr>
          <w:p w14:paraId="5CE337A3"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36 (47.4)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DA62BA" w14:textId="77777777" w:rsidR="00DE4286" w:rsidRPr="00E53CF3" w:rsidRDefault="00E53CF3" w:rsidP="00D234EF">
            <w:pPr>
              <w:rPr>
                <w:rFonts w:ascii="Arial" w:hAnsi="Arial" w:cs="Arial"/>
                <w:color w:val="000000" w:themeColor="text1"/>
                <w:sz w:val="16"/>
                <w:szCs w:val="16"/>
              </w:rPr>
            </w:pPr>
            <w:r w:rsidRPr="00E53CF3">
              <w:rPr>
                <w:rFonts w:ascii="Arial" w:hAnsi="Arial" w:cs="Arial"/>
                <w:color w:val="000000" w:themeColor="text1"/>
                <w:sz w:val="16"/>
                <w:szCs w:val="16"/>
              </w:rPr>
              <w:t>Reference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A4360" w14:textId="77777777" w:rsidR="00DE4286" w:rsidRPr="00E53CF3" w:rsidRDefault="00DE4286" w:rsidP="00D234EF">
            <w:pPr>
              <w:rPr>
                <w:rFonts w:ascii="Arial" w:hAnsi="Arial" w:cs="Arial"/>
                <w:color w:val="000000" w:themeColor="text1"/>
                <w:sz w:val="16"/>
                <w:szCs w:val="16"/>
              </w:rPr>
            </w:pPr>
          </w:p>
        </w:tc>
      </w:tr>
      <w:tr w:rsidR="00DE4286" w:rsidRPr="00E53CF3" w14:paraId="201989A1"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32FF0AB7" w14:textId="77777777" w:rsidR="00DE4286" w:rsidRPr="00E53CF3" w:rsidRDefault="00000000" w:rsidP="00D234EF">
            <w:pPr>
              <w:ind w:left="22" w:right="175" w:firstLine="2"/>
              <w:rPr>
                <w:rFonts w:ascii="Arial" w:hAnsi="Arial" w:cs="Arial"/>
                <w:color w:val="000000" w:themeColor="text1"/>
                <w:sz w:val="16"/>
                <w:szCs w:val="16"/>
              </w:rPr>
            </w:pPr>
            <w:sdt>
              <w:sdtPr>
                <w:rPr>
                  <w:rFonts w:ascii="Arial" w:hAnsi="Arial" w:cs="Arial"/>
                  <w:color w:val="000000" w:themeColor="text1"/>
                  <w:sz w:val="16"/>
                  <w:szCs w:val="16"/>
                </w:rPr>
                <w:tag w:val="goog_rdk_11"/>
                <w:id w:val="820696120"/>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Secondary</w:t>
            </w:r>
          </w:p>
        </w:tc>
        <w:tc>
          <w:tcPr>
            <w:tcW w:w="1276" w:type="dxa"/>
            <w:tcBorders>
              <w:top w:val="single" w:sz="8" w:space="0" w:color="000000"/>
              <w:left w:val="single" w:sz="8" w:space="0" w:color="000000"/>
              <w:bottom w:val="single" w:sz="8" w:space="0" w:color="000000"/>
              <w:right w:val="single" w:sz="8" w:space="0" w:color="000000"/>
            </w:tcBorders>
            <w:vAlign w:val="center"/>
          </w:tcPr>
          <w:p w14:paraId="7D4AD955"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62 (48.8)</w:t>
            </w:r>
          </w:p>
        </w:tc>
        <w:tc>
          <w:tcPr>
            <w:tcW w:w="1559" w:type="dxa"/>
            <w:tcBorders>
              <w:top w:val="single" w:sz="8" w:space="0" w:color="000000"/>
              <w:left w:val="single" w:sz="8" w:space="0" w:color="000000"/>
              <w:bottom w:val="single" w:sz="8" w:space="0" w:color="000000"/>
              <w:right w:val="single" w:sz="8" w:space="0" w:color="000000"/>
            </w:tcBorders>
            <w:vAlign w:val="center"/>
          </w:tcPr>
          <w:p w14:paraId="3B807D54"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40 (52.6)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54C546"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1.16 [0.66;2.06]; 0.6</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20EC65"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7A318CB4"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0EC19C0A" w14:textId="77777777" w:rsidR="00DE4286" w:rsidRPr="00E53CF3" w:rsidRDefault="00000000" w:rsidP="00D234EF">
            <w:pPr>
              <w:ind w:left="22" w:right="175" w:firstLine="2"/>
              <w:rPr>
                <w:rFonts w:ascii="Arial" w:hAnsi="Arial" w:cs="Arial"/>
                <w:color w:val="000000" w:themeColor="text1"/>
                <w:sz w:val="16"/>
                <w:szCs w:val="16"/>
              </w:rPr>
            </w:pPr>
            <w:sdt>
              <w:sdtPr>
                <w:rPr>
                  <w:rFonts w:ascii="Arial" w:hAnsi="Arial" w:cs="Arial"/>
                  <w:color w:val="000000" w:themeColor="text1"/>
                  <w:sz w:val="16"/>
                  <w:szCs w:val="16"/>
                </w:rPr>
                <w:tag w:val="goog_rdk_12"/>
                <w:id w:val="-987250553"/>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Number of IVF cycles  (%)</w:t>
            </w:r>
          </w:p>
        </w:tc>
        <w:tc>
          <w:tcPr>
            <w:tcW w:w="1276" w:type="dxa"/>
            <w:tcBorders>
              <w:top w:val="single" w:sz="8" w:space="0" w:color="000000"/>
              <w:left w:val="single" w:sz="8" w:space="0" w:color="000000"/>
              <w:bottom w:val="single" w:sz="8" w:space="0" w:color="000000"/>
              <w:right w:val="single" w:sz="8" w:space="0" w:color="000000"/>
            </w:tcBorders>
            <w:vAlign w:val="center"/>
          </w:tcPr>
          <w:p w14:paraId="348BE81A" w14:textId="77777777" w:rsidR="00DE4286" w:rsidRPr="00E53CF3" w:rsidRDefault="00DE4286" w:rsidP="00D234EF">
            <w:pPr>
              <w:ind w:left="172"/>
              <w:rPr>
                <w:rFonts w:ascii="Arial" w:hAnsi="Arial" w:cs="Arial"/>
                <w:color w:val="000000" w:themeColor="text1"/>
                <w:sz w:val="16"/>
                <w:szCs w:val="16"/>
              </w:rPr>
            </w:pPr>
          </w:p>
        </w:tc>
        <w:tc>
          <w:tcPr>
            <w:tcW w:w="1559" w:type="dxa"/>
            <w:tcBorders>
              <w:top w:val="single" w:sz="8" w:space="0" w:color="000000"/>
              <w:left w:val="single" w:sz="8" w:space="0" w:color="000000"/>
              <w:bottom w:val="single" w:sz="8" w:space="0" w:color="000000"/>
              <w:right w:val="single" w:sz="8" w:space="0" w:color="000000"/>
            </w:tcBorders>
            <w:vAlign w:val="center"/>
          </w:tcPr>
          <w:p w14:paraId="7653F752" w14:textId="77777777" w:rsidR="00DE4286" w:rsidRPr="00E53CF3" w:rsidRDefault="00DE4286" w:rsidP="00D234EF">
            <w:pPr>
              <w:ind w:left="175"/>
              <w:rPr>
                <w:rFonts w:ascii="Arial" w:hAnsi="Arial" w:cs="Arial"/>
                <w:color w:val="000000" w:themeColor="text1"/>
                <w:sz w:val="16"/>
                <w:szCs w:val="1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4408BE" w14:textId="77777777" w:rsidR="00DE4286" w:rsidRPr="00E53CF3" w:rsidRDefault="00DE4286" w:rsidP="00D234EF">
            <w:pPr>
              <w:rPr>
                <w:rFonts w:ascii="Arial" w:hAnsi="Arial" w:cs="Arial"/>
                <w:color w:val="000000" w:themeColor="text1"/>
                <w:sz w:val="16"/>
                <w:szCs w:val="16"/>
              </w:rPr>
            </w:pP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100F8D" w14:textId="77777777" w:rsidR="00DE4286" w:rsidRPr="00E53CF3" w:rsidRDefault="00DE4286" w:rsidP="00D234EF">
            <w:pPr>
              <w:rPr>
                <w:rFonts w:ascii="Arial" w:hAnsi="Arial" w:cs="Arial"/>
                <w:color w:val="000000" w:themeColor="text1"/>
                <w:sz w:val="16"/>
                <w:szCs w:val="16"/>
              </w:rPr>
            </w:pPr>
          </w:p>
        </w:tc>
      </w:tr>
      <w:tr w:rsidR="00DE4286" w:rsidRPr="00E53CF3" w14:paraId="5D2B9E59"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59EFD897" w14:textId="77777777" w:rsidR="00DE4286" w:rsidRPr="00E53CF3" w:rsidRDefault="00DE4286" w:rsidP="00D234EF">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1</w:t>
            </w:r>
          </w:p>
        </w:tc>
        <w:tc>
          <w:tcPr>
            <w:tcW w:w="1276" w:type="dxa"/>
            <w:tcBorders>
              <w:top w:val="single" w:sz="8" w:space="0" w:color="000000"/>
              <w:left w:val="single" w:sz="8" w:space="0" w:color="000000"/>
              <w:bottom w:val="single" w:sz="8" w:space="0" w:color="000000"/>
              <w:right w:val="single" w:sz="8" w:space="0" w:color="000000"/>
            </w:tcBorders>
            <w:vAlign w:val="center"/>
          </w:tcPr>
          <w:p w14:paraId="6154F4CA"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93 (73.2)</w:t>
            </w:r>
          </w:p>
        </w:tc>
        <w:tc>
          <w:tcPr>
            <w:tcW w:w="1559" w:type="dxa"/>
            <w:tcBorders>
              <w:top w:val="single" w:sz="8" w:space="0" w:color="000000"/>
              <w:left w:val="single" w:sz="8" w:space="0" w:color="000000"/>
              <w:bottom w:val="single" w:sz="8" w:space="0" w:color="000000"/>
              <w:right w:val="single" w:sz="8" w:space="0" w:color="000000"/>
            </w:tcBorders>
            <w:vAlign w:val="center"/>
          </w:tcPr>
          <w:p w14:paraId="133FE4B8"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65 (85.5)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361993" w14:textId="77777777" w:rsidR="00DE4286" w:rsidRPr="00E53CF3" w:rsidRDefault="00E53CF3" w:rsidP="00D234EF">
            <w:pPr>
              <w:rPr>
                <w:rFonts w:ascii="Arial" w:hAnsi="Arial" w:cs="Arial"/>
                <w:color w:val="000000" w:themeColor="text1"/>
                <w:sz w:val="16"/>
                <w:szCs w:val="16"/>
              </w:rPr>
            </w:pPr>
            <w:r w:rsidRPr="00E53CF3">
              <w:rPr>
                <w:rFonts w:ascii="Arial" w:hAnsi="Arial" w:cs="Arial"/>
                <w:color w:val="000000" w:themeColor="text1"/>
                <w:sz w:val="16"/>
                <w:szCs w:val="16"/>
              </w:rPr>
              <w:t>Reference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77FCEC1" w14:textId="77777777" w:rsidR="00DE4286" w:rsidRPr="00E53CF3" w:rsidRDefault="00DE4286" w:rsidP="00D234EF">
            <w:pPr>
              <w:rPr>
                <w:rFonts w:ascii="Arial" w:hAnsi="Arial" w:cs="Arial"/>
                <w:color w:val="000000" w:themeColor="text1"/>
                <w:sz w:val="16"/>
                <w:szCs w:val="16"/>
              </w:rPr>
            </w:pPr>
          </w:p>
        </w:tc>
      </w:tr>
      <w:tr w:rsidR="00DE4286" w:rsidRPr="00E53CF3" w14:paraId="0F73D839"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6D66AD2C" w14:textId="77777777" w:rsidR="00DE4286" w:rsidRPr="00E53CF3" w:rsidRDefault="00DE4286" w:rsidP="00D234EF">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2</w:t>
            </w:r>
          </w:p>
        </w:tc>
        <w:tc>
          <w:tcPr>
            <w:tcW w:w="1276" w:type="dxa"/>
            <w:tcBorders>
              <w:top w:val="single" w:sz="8" w:space="0" w:color="000000"/>
              <w:left w:val="single" w:sz="8" w:space="0" w:color="000000"/>
              <w:bottom w:val="single" w:sz="8" w:space="0" w:color="000000"/>
              <w:right w:val="single" w:sz="8" w:space="0" w:color="000000"/>
            </w:tcBorders>
            <w:vAlign w:val="center"/>
          </w:tcPr>
          <w:p w14:paraId="170E5FF5"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34 (26.8)</w:t>
            </w:r>
          </w:p>
        </w:tc>
        <w:tc>
          <w:tcPr>
            <w:tcW w:w="1559" w:type="dxa"/>
            <w:tcBorders>
              <w:top w:val="single" w:sz="8" w:space="0" w:color="000000"/>
              <w:left w:val="single" w:sz="8" w:space="0" w:color="000000"/>
              <w:bottom w:val="single" w:sz="8" w:space="0" w:color="000000"/>
              <w:right w:val="single" w:sz="8" w:space="0" w:color="000000"/>
            </w:tcBorders>
            <w:vAlign w:val="center"/>
          </w:tcPr>
          <w:p w14:paraId="1D83EDEF"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11 (14.5)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4B9894"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0.46 [0.22;0.98]; 0.04</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4294CCC"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0.47 [0.2;1.1]; 0.08</w:t>
            </w:r>
          </w:p>
        </w:tc>
      </w:tr>
      <w:tr w:rsidR="00DE4286" w:rsidRPr="00E53CF3" w14:paraId="773A1C95"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6A3AB954" w14:textId="77777777" w:rsidR="00DE4286" w:rsidRPr="00E53CF3" w:rsidRDefault="00000000" w:rsidP="00D234EF">
            <w:pPr>
              <w:ind w:left="22" w:right="175" w:firstLine="2"/>
              <w:rPr>
                <w:rFonts w:ascii="Arial" w:hAnsi="Arial" w:cs="Arial"/>
                <w:color w:val="000000" w:themeColor="text1"/>
                <w:sz w:val="16"/>
                <w:szCs w:val="16"/>
              </w:rPr>
            </w:pPr>
            <w:sdt>
              <w:sdtPr>
                <w:rPr>
                  <w:rFonts w:ascii="Arial" w:hAnsi="Arial" w:cs="Arial"/>
                  <w:color w:val="000000" w:themeColor="text1"/>
                  <w:sz w:val="16"/>
                  <w:szCs w:val="16"/>
                </w:rPr>
                <w:tag w:val="goog_rdk_13"/>
                <w:id w:val="1848837271"/>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Estradiol levels on day of trigger (pmol/l)</w:t>
            </w:r>
          </w:p>
        </w:tc>
        <w:tc>
          <w:tcPr>
            <w:tcW w:w="1276" w:type="dxa"/>
            <w:tcBorders>
              <w:top w:val="single" w:sz="8" w:space="0" w:color="000000"/>
              <w:left w:val="single" w:sz="8" w:space="0" w:color="000000"/>
              <w:bottom w:val="single" w:sz="8" w:space="0" w:color="000000"/>
              <w:right w:val="single" w:sz="8" w:space="0" w:color="000000"/>
            </w:tcBorders>
            <w:vAlign w:val="center"/>
          </w:tcPr>
          <w:p w14:paraId="69E4B550"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3900 ± 2795</w:t>
            </w:r>
          </w:p>
        </w:tc>
        <w:tc>
          <w:tcPr>
            <w:tcW w:w="1559" w:type="dxa"/>
            <w:tcBorders>
              <w:top w:val="single" w:sz="8" w:space="0" w:color="000000"/>
              <w:left w:val="single" w:sz="8" w:space="0" w:color="000000"/>
              <w:bottom w:val="single" w:sz="8" w:space="0" w:color="000000"/>
              <w:right w:val="single" w:sz="8" w:space="0" w:color="000000"/>
            </w:tcBorders>
            <w:vAlign w:val="center"/>
          </w:tcPr>
          <w:p w14:paraId="060CAA30"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4933 ± 5961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E9AB09"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 [1.0;1.0]; 0.17</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534991"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 [1.0;1.0]; 0.3</w:t>
            </w:r>
          </w:p>
        </w:tc>
      </w:tr>
      <w:tr w:rsidR="00DE4286" w:rsidRPr="00E53CF3" w14:paraId="33C263D7"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0B678953"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Progesterone levels on day of trigger (pmol/l)</w:t>
            </w:r>
          </w:p>
        </w:tc>
        <w:tc>
          <w:tcPr>
            <w:tcW w:w="1276" w:type="dxa"/>
            <w:tcBorders>
              <w:top w:val="single" w:sz="8" w:space="0" w:color="000000"/>
              <w:left w:val="single" w:sz="8" w:space="0" w:color="000000"/>
              <w:bottom w:val="single" w:sz="8" w:space="0" w:color="000000"/>
              <w:right w:val="single" w:sz="8" w:space="0" w:color="000000"/>
            </w:tcBorders>
            <w:vAlign w:val="center"/>
          </w:tcPr>
          <w:p w14:paraId="1E0BFF1C"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1.08 ± 0.74</w:t>
            </w:r>
          </w:p>
        </w:tc>
        <w:tc>
          <w:tcPr>
            <w:tcW w:w="1559" w:type="dxa"/>
            <w:tcBorders>
              <w:top w:val="single" w:sz="8" w:space="0" w:color="000000"/>
              <w:left w:val="single" w:sz="8" w:space="0" w:color="000000"/>
              <w:bottom w:val="single" w:sz="8" w:space="0" w:color="000000"/>
              <w:right w:val="single" w:sz="8" w:space="0" w:color="000000"/>
            </w:tcBorders>
            <w:vAlign w:val="center"/>
          </w:tcPr>
          <w:p w14:paraId="4D46935D"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0.98 ± 0.94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90277C"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0.86 [0.57;1.29]; 0.47</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478B93"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241AD5B7"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437CF5FD" w14:textId="77777777" w:rsidR="00DE4286" w:rsidRPr="00E53CF3" w:rsidRDefault="00000000" w:rsidP="00D234EF">
            <w:pPr>
              <w:ind w:left="22" w:right="175" w:firstLine="2"/>
              <w:rPr>
                <w:rFonts w:ascii="Arial" w:hAnsi="Arial" w:cs="Arial"/>
                <w:color w:val="000000" w:themeColor="text1"/>
                <w:sz w:val="16"/>
                <w:szCs w:val="16"/>
              </w:rPr>
            </w:pPr>
            <w:sdt>
              <w:sdtPr>
                <w:rPr>
                  <w:rFonts w:ascii="Arial" w:hAnsi="Arial" w:cs="Arial"/>
                  <w:color w:val="000000" w:themeColor="text1"/>
                  <w:sz w:val="16"/>
                  <w:szCs w:val="16"/>
                </w:rPr>
                <w:tag w:val="goog_rdk_14"/>
                <w:id w:val="1792472090"/>
              </w:sdtPr>
              <w:sdtContent>
                <w:r w:rsidR="00DE4286" w:rsidRPr="00E53CF3">
                  <w:rPr>
                    <w:rFonts w:ascii="Courier New" w:hAnsi="Courier New" w:cs="Courier New"/>
                    <w:color w:val="000000" w:themeColor="text1"/>
                    <w:sz w:val="16"/>
                    <w:szCs w:val="16"/>
                  </w:rPr>
                  <w:t>﻿</w:t>
                </w:r>
              </w:sdtContent>
            </w:sdt>
            <w:r w:rsidR="00DE4286" w:rsidRPr="00E53CF3">
              <w:rPr>
                <w:rFonts w:ascii="Arial" w:hAnsi="Arial" w:cs="Arial"/>
                <w:color w:val="000000" w:themeColor="text1"/>
                <w:sz w:val="16"/>
                <w:szCs w:val="16"/>
              </w:rPr>
              <w:t>Number of IVF cycles  (%)</w:t>
            </w:r>
          </w:p>
        </w:tc>
        <w:tc>
          <w:tcPr>
            <w:tcW w:w="1276" w:type="dxa"/>
            <w:tcBorders>
              <w:top w:val="single" w:sz="8" w:space="0" w:color="000000"/>
              <w:left w:val="single" w:sz="8" w:space="0" w:color="000000"/>
              <w:bottom w:val="single" w:sz="8" w:space="0" w:color="000000"/>
              <w:right w:val="single" w:sz="8" w:space="0" w:color="000000"/>
            </w:tcBorders>
            <w:vAlign w:val="center"/>
          </w:tcPr>
          <w:p w14:paraId="2BF5BE4F"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9.94 ± 2.80</w:t>
            </w:r>
          </w:p>
        </w:tc>
        <w:tc>
          <w:tcPr>
            <w:tcW w:w="1559" w:type="dxa"/>
            <w:tcBorders>
              <w:top w:val="single" w:sz="8" w:space="0" w:color="000000"/>
              <w:left w:val="single" w:sz="8" w:space="0" w:color="000000"/>
              <w:bottom w:val="single" w:sz="8" w:space="0" w:color="000000"/>
              <w:right w:val="single" w:sz="8" w:space="0" w:color="000000"/>
            </w:tcBorders>
            <w:vAlign w:val="center"/>
          </w:tcPr>
          <w:p w14:paraId="0D92968C"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10.5 ± 2.03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A63507"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1.1 [0.93;1.29]; 0.26</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4D21EA"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14F35710"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vAlign w:val="center"/>
          </w:tcPr>
          <w:p w14:paraId="3485A0CD"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Fertilization rate (%)</w:t>
            </w:r>
          </w:p>
        </w:tc>
        <w:tc>
          <w:tcPr>
            <w:tcW w:w="1276" w:type="dxa"/>
            <w:tcBorders>
              <w:top w:val="single" w:sz="8" w:space="0" w:color="000000"/>
              <w:left w:val="single" w:sz="8" w:space="0" w:color="000000"/>
              <w:bottom w:val="single" w:sz="8" w:space="0" w:color="000000"/>
              <w:right w:val="single" w:sz="8" w:space="0" w:color="000000"/>
            </w:tcBorders>
            <w:vAlign w:val="center"/>
          </w:tcPr>
          <w:p w14:paraId="0576B1B7"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79.1 ± 14.3</w:t>
            </w:r>
          </w:p>
        </w:tc>
        <w:tc>
          <w:tcPr>
            <w:tcW w:w="1559" w:type="dxa"/>
            <w:tcBorders>
              <w:top w:val="single" w:sz="8" w:space="0" w:color="000000"/>
              <w:left w:val="single" w:sz="8" w:space="0" w:color="000000"/>
              <w:bottom w:val="single" w:sz="8" w:space="0" w:color="000000"/>
              <w:right w:val="single" w:sz="8" w:space="0" w:color="000000"/>
            </w:tcBorders>
            <w:vAlign w:val="center"/>
          </w:tcPr>
          <w:p w14:paraId="358C79C5"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81.2 ± 13.3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284E8F"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1.01 [0.99;1.03]; 0.32</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5AB58A"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303570D3" w14:textId="77777777" w:rsidTr="00857C00">
        <w:trPr>
          <w:trHeight w:val="113"/>
        </w:trPr>
        <w:tc>
          <w:tcPr>
            <w:tcW w:w="9062" w:type="dxa"/>
            <w:gridSpan w:val="5"/>
            <w:tcBorders>
              <w:top w:val="single" w:sz="8" w:space="0" w:color="000000"/>
              <w:left w:val="single" w:sz="8" w:space="0" w:color="000000"/>
              <w:bottom w:val="single" w:sz="8" w:space="0" w:color="000000"/>
              <w:right w:val="single" w:sz="8" w:space="0" w:color="000000"/>
            </w:tcBorders>
            <w:vAlign w:val="center"/>
          </w:tcPr>
          <w:p w14:paraId="565FB1D1" w14:textId="77777777" w:rsidR="00DE4286" w:rsidRPr="00E53CF3" w:rsidRDefault="00D234EF" w:rsidP="00D234EF">
            <w:pPr>
              <w:ind w:right="175"/>
              <w:rPr>
                <w:rFonts w:ascii="Arial" w:hAnsi="Arial" w:cs="Arial"/>
                <w:color w:val="000000" w:themeColor="text1"/>
                <w:sz w:val="16"/>
                <w:szCs w:val="16"/>
              </w:rPr>
            </w:pPr>
            <w:r>
              <w:rPr>
                <w:rFonts w:ascii="Arial" w:hAnsi="Arial" w:cs="Arial"/>
                <w:color w:val="000000" w:themeColor="text1"/>
                <w:sz w:val="16"/>
                <w:szCs w:val="16"/>
                <w:lang w:val="vi-VN"/>
              </w:rPr>
              <w:t xml:space="preserve"> </w:t>
            </w:r>
            <w:r w:rsidR="00DE4286" w:rsidRPr="00E53CF3">
              <w:rPr>
                <w:rFonts w:ascii="Arial" w:hAnsi="Arial" w:cs="Arial"/>
                <w:color w:val="000000" w:themeColor="text1"/>
                <w:sz w:val="16"/>
                <w:szCs w:val="16"/>
              </w:rPr>
              <w:t>Embryonic characteristics</w:t>
            </w:r>
          </w:p>
        </w:tc>
      </w:tr>
      <w:tr w:rsidR="00DE4286" w:rsidRPr="00E53CF3" w14:paraId="26F456CC"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361696" w14:textId="77777777" w:rsidR="00DE4286" w:rsidRPr="00E53CF3" w:rsidRDefault="00DE4286" w:rsidP="00D234EF">
            <w:pPr>
              <w:ind w:right="175"/>
              <w:rPr>
                <w:rFonts w:ascii="Arial" w:hAnsi="Arial" w:cs="Arial"/>
                <w:color w:val="000000" w:themeColor="text1"/>
                <w:sz w:val="16"/>
                <w:szCs w:val="16"/>
              </w:rPr>
            </w:pPr>
            <w:r w:rsidRPr="00E53CF3">
              <w:rPr>
                <w:rFonts w:ascii="Arial" w:hAnsi="Arial" w:cs="Arial"/>
                <w:color w:val="000000" w:themeColor="text1"/>
                <w:sz w:val="16"/>
                <w:szCs w:val="16"/>
              </w:rPr>
              <w:t>ICM and TE quality</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0D3A5A" w14:textId="77777777" w:rsidR="00DE4286" w:rsidRPr="00E53CF3" w:rsidRDefault="00DE4286" w:rsidP="00D234EF">
            <w:pPr>
              <w:ind w:left="172"/>
              <w:rPr>
                <w:rFonts w:ascii="Arial" w:hAnsi="Arial" w:cs="Arial"/>
                <w:color w:val="000000" w:themeColor="text1"/>
                <w:sz w:val="16"/>
                <w:szCs w:val="16"/>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8481EF" w14:textId="77777777" w:rsidR="00DE4286" w:rsidRPr="00E53CF3" w:rsidRDefault="00DE4286" w:rsidP="00D234EF">
            <w:pPr>
              <w:ind w:left="175"/>
              <w:rPr>
                <w:rFonts w:ascii="Arial" w:hAnsi="Arial" w:cs="Arial"/>
                <w:color w:val="000000" w:themeColor="text1"/>
                <w:sz w:val="16"/>
                <w:szCs w:val="16"/>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B7995C1" w14:textId="77777777" w:rsidR="00DE4286" w:rsidRPr="00E53CF3" w:rsidRDefault="00DE4286" w:rsidP="00D234EF">
            <w:pPr>
              <w:rPr>
                <w:rFonts w:ascii="Arial" w:hAnsi="Arial" w:cs="Arial"/>
                <w:color w:val="000000" w:themeColor="text1"/>
                <w:sz w:val="16"/>
                <w:szCs w:val="16"/>
              </w:rPr>
            </w:pP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72BE1E" w14:textId="77777777" w:rsidR="00DE4286" w:rsidRPr="00E53CF3" w:rsidRDefault="00DE4286" w:rsidP="00D234EF">
            <w:pPr>
              <w:rPr>
                <w:rFonts w:ascii="Arial" w:hAnsi="Arial" w:cs="Arial"/>
                <w:color w:val="000000" w:themeColor="text1"/>
                <w:sz w:val="16"/>
                <w:szCs w:val="16"/>
              </w:rPr>
            </w:pPr>
          </w:p>
        </w:tc>
      </w:tr>
      <w:tr w:rsidR="00DE4286" w:rsidRPr="00E53CF3" w14:paraId="64434854"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B2980B" w14:textId="77777777" w:rsidR="00DE4286" w:rsidRPr="00E53CF3" w:rsidRDefault="00DE4286" w:rsidP="00D234EF">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A-A</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7F9FDD"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32 (25.2%)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2487CD"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21 (27.6%)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7A84E2"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Reference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48C1E5"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Reference</w:t>
            </w:r>
          </w:p>
        </w:tc>
      </w:tr>
      <w:tr w:rsidR="00DE4286" w:rsidRPr="00E53CF3" w14:paraId="596691CB"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43AAC11" w14:textId="77777777" w:rsidR="00DE4286" w:rsidRPr="00E53CF3" w:rsidRDefault="00DE4286" w:rsidP="00D234EF">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A-B</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E7AAB7"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65 (51.2%)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8D2492"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30 (39.5%)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C0B2B4"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0.7 [0.35-1.42]; 0.30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794900A"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5E3E2C8D"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F4017F" w14:textId="77777777" w:rsidR="00DE4286" w:rsidRPr="00E53CF3" w:rsidRDefault="00DE4286" w:rsidP="00D234EF">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B-A</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EA3C6F"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8 (6.3%)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1D12E4"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11 (14.5%)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6A80E3"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2.1 [0.73-6.26]; 0.17</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DF3698"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3.03 [1.01;9.10]; 0.04</w:t>
            </w:r>
          </w:p>
        </w:tc>
      </w:tr>
      <w:tr w:rsidR="00DE4286" w:rsidRPr="00E53CF3" w14:paraId="558A8475"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3FFF92" w14:textId="77777777" w:rsidR="00DE4286" w:rsidRPr="00E53CF3" w:rsidRDefault="00DE4286" w:rsidP="00D234EF">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B-B</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3C33D8"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22 (17.3%)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9DBAF6"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14 (18.4%)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A1A52DE"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0.97 [0.40-2.30]; 0.90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EA173E"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06ABF2B5"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085BAA"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tSB (hpi)</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B15675"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94.2 ± 5.2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4EAE34"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94.4 ± 5.0</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7DE9B7"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1.01 [0.95-1.06]; 0.80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7BEFD1"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356B1043"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8AABB3"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tB (hpi)</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BE9B05F"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104.0 ± 5.4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1FE4C8"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105.0 ± 7.6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98B64E"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1.02 [0.97-1.06]; 0.50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96ACAC"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5D5E637B"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5BA2A5"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lastRenderedPageBreak/>
              <w:t>tEB (hpi)</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7B78A5"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105.0 ± 11.0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8D03094"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106 ± 5.8</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E4610E"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1.004 [0.97-1.04]; 0.79</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6C0DE8"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2A93FDA7"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1B5C99" w14:textId="77777777" w:rsidR="00DE4286" w:rsidRPr="00E53CF3" w:rsidRDefault="00DE4286" w:rsidP="00D234EF">
            <w:pPr>
              <w:ind w:left="22" w:right="175" w:firstLine="2"/>
              <w:rPr>
                <w:rFonts w:ascii="Arial" w:hAnsi="Arial" w:cs="Arial"/>
                <w:color w:val="000000" w:themeColor="text1"/>
                <w:sz w:val="16"/>
                <w:szCs w:val="16"/>
              </w:rPr>
            </w:pPr>
            <w:r w:rsidRPr="00E53CF3">
              <w:rPr>
                <w:rFonts w:ascii="Arial" w:hAnsi="Arial" w:cs="Arial"/>
                <w:color w:val="000000" w:themeColor="text1"/>
                <w:sz w:val="16"/>
                <w:szCs w:val="16"/>
              </w:rPr>
              <w:t>dB (hpi)</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BC172B"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10.9 ± 8.9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D1D8AA"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10.6 ± 5.7</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71B7F7"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0.99 [0.95-1.03]; 0.74</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AB6023"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5C4A47" w:rsidRPr="00E53CF3" w14:paraId="0529AAEF" w14:textId="77777777" w:rsidTr="00857C00">
        <w:trPr>
          <w:trHeight w:val="113"/>
        </w:trPr>
        <w:tc>
          <w:tcPr>
            <w:tcW w:w="906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76A878" w14:textId="77777777" w:rsidR="005C4A47" w:rsidRPr="00E53CF3" w:rsidRDefault="005C4A47" w:rsidP="00D234EF">
            <w:pPr>
              <w:ind w:left="175" w:right="175" w:firstLine="2"/>
              <w:rPr>
                <w:rFonts w:ascii="Arial" w:hAnsi="Arial" w:cs="Arial"/>
                <w:color w:val="000000" w:themeColor="text1"/>
                <w:sz w:val="16"/>
                <w:szCs w:val="16"/>
              </w:rPr>
            </w:pPr>
            <w:r w:rsidRPr="00E53CF3">
              <w:rPr>
                <w:rFonts w:ascii="Arial" w:hAnsi="Arial" w:cs="Arial"/>
                <w:color w:val="000000" w:themeColor="text1"/>
                <w:sz w:val="16"/>
                <w:szCs w:val="16"/>
              </w:rPr>
              <w:t>Blastocyst diameter (µm)</w:t>
            </w:r>
          </w:p>
        </w:tc>
      </w:tr>
      <w:tr w:rsidR="00DE4286" w:rsidRPr="00E53CF3" w14:paraId="22DCEFFC"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8F542A" w14:textId="77777777" w:rsidR="00DE4286" w:rsidRPr="00E53CF3" w:rsidRDefault="00000000" w:rsidP="00857C00">
            <w:pPr>
              <w:ind w:left="22" w:right="175" w:firstLine="2"/>
              <w:jc w:val="center"/>
              <w:rPr>
                <w:rFonts w:ascii="Arial" w:hAnsi="Arial" w:cs="Arial"/>
                <w:color w:val="000000" w:themeColor="text1"/>
                <w:sz w:val="16"/>
                <w:szCs w:val="16"/>
              </w:rPr>
            </w:pPr>
            <w:sdt>
              <w:sdtPr>
                <w:rPr>
                  <w:rFonts w:ascii="Arial" w:hAnsi="Arial" w:cs="Arial"/>
                  <w:color w:val="000000" w:themeColor="text1"/>
                  <w:sz w:val="16"/>
                  <w:szCs w:val="16"/>
                </w:rPr>
                <w:tag w:val="goog_rdk_15"/>
                <w:id w:val="-291909091"/>
              </w:sdtPr>
              <w:sdtContent>
                <w:r w:rsidR="00DE4286" w:rsidRPr="00E53CF3">
                  <w:rPr>
                    <w:rFonts w:ascii="Arial" w:eastAsia="Gungsuh" w:hAnsi="Arial" w:cs="Arial"/>
                    <w:color w:val="000000" w:themeColor="text1"/>
                    <w:sz w:val="16"/>
                    <w:szCs w:val="16"/>
                  </w:rPr>
                  <w:t>≤ 149.4</w:t>
                </w:r>
              </w:sdtContent>
            </w:sdt>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79C91B8"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36 (28.3)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8F1E1B"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15 (19.7)</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82B89F"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Reference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F151D3"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Reference</w:t>
            </w:r>
          </w:p>
        </w:tc>
      </w:tr>
      <w:tr w:rsidR="00DE4286" w:rsidRPr="00E53CF3" w14:paraId="48112A15"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0EF526B" w14:textId="77777777" w:rsidR="00DE4286" w:rsidRPr="00E53CF3" w:rsidRDefault="00DE4286" w:rsidP="00857C00">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149.4 – 167.6</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8398B5E"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33 (26)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A46D56"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17 (22.4)</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03746D"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1.23 [0.53;2.89]; 0.62</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9660EC"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w:t>
            </w:r>
          </w:p>
        </w:tc>
      </w:tr>
      <w:tr w:rsidR="00DE4286" w:rsidRPr="00E53CF3" w14:paraId="4DD6B190"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883448" w14:textId="77777777" w:rsidR="00DE4286" w:rsidRPr="00E53CF3" w:rsidRDefault="00DE4286" w:rsidP="00857C00">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167.6 – 180.9</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4A8106"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30 (23.6)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44BF55"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21 (27.6)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6D1F42"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1.68 [0.74;3.87]; 0.22</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54F8B9"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1.58 [0.72;3.48]; 0.25</w:t>
            </w:r>
          </w:p>
        </w:tc>
      </w:tr>
      <w:tr w:rsidR="00DE4286" w:rsidRPr="00E53CF3" w14:paraId="720CC9DA" w14:textId="77777777" w:rsidTr="00225970">
        <w:trPr>
          <w:trHeight w:val="113"/>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066D1C8" w14:textId="77777777" w:rsidR="00DE4286" w:rsidRPr="00E53CF3" w:rsidRDefault="00DE4286" w:rsidP="00857C00">
            <w:pPr>
              <w:ind w:left="22" w:right="175" w:firstLine="2"/>
              <w:jc w:val="center"/>
              <w:rPr>
                <w:rFonts w:ascii="Arial" w:hAnsi="Arial" w:cs="Arial"/>
                <w:color w:val="000000" w:themeColor="text1"/>
                <w:sz w:val="16"/>
                <w:szCs w:val="16"/>
              </w:rPr>
            </w:pPr>
            <w:r w:rsidRPr="00E53CF3">
              <w:rPr>
                <w:rFonts w:ascii="Arial" w:hAnsi="Arial" w:cs="Arial"/>
                <w:color w:val="000000" w:themeColor="text1"/>
                <w:sz w:val="16"/>
                <w:szCs w:val="16"/>
              </w:rPr>
              <w:t>180.9 – 218.2</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8AB1C9" w14:textId="77777777" w:rsidR="00DE4286" w:rsidRPr="00E53CF3" w:rsidRDefault="00DE4286" w:rsidP="00D234EF">
            <w:pPr>
              <w:ind w:left="172"/>
              <w:rPr>
                <w:rFonts w:ascii="Arial" w:hAnsi="Arial" w:cs="Arial"/>
                <w:color w:val="000000" w:themeColor="text1"/>
                <w:sz w:val="16"/>
                <w:szCs w:val="16"/>
              </w:rPr>
            </w:pPr>
            <w:r w:rsidRPr="00E53CF3">
              <w:rPr>
                <w:rFonts w:ascii="Arial" w:hAnsi="Arial" w:cs="Arial"/>
                <w:color w:val="000000" w:themeColor="text1"/>
                <w:sz w:val="16"/>
                <w:szCs w:val="16"/>
              </w:rPr>
              <w:t>28 (22)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D3347A" w14:textId="77777777" w:rsidR="00DE4286" w:rsidRPr="00E53CF3" w:rsidRDefault="00DE4286" w:rsidP="00D234EF">
            <w:pPr>
              <w:ind w:left="175"/>
              <w:rPr>
                <w:rFonts w:ascii="Arial" w:hAnsi="Arial" w:cs="Arial"/>
                <w:color w:val="000000" w:themeColor="text1"/>
                <w:sz w:val="16"/>
                <w:szCs w:val="16"/>
              </w:rPr>
            </w:pPr>
            <w:r w:rsidRPr="00E53CF3">
              <w:rPr>
                <w:rFonts w:ascii="Arial" w:hAnsi="Arial" w:cs="Arial"/>
                <w:color w:val="000000" w:themeColor="text1"/>
                <w:sz w:val="16"/>
                <w:szCs w:val="16"/>
              </w:rPr>
              <w:t>23 (30.3)</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90F899"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1.97 [0.88;4.53]; 0.10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9DDBF9" w14:textId="77777777" w:rsidR="00DE4286" w:rsidRPr="00E53CF3" w:rsidRDefault="00DE4286" w:rsidP="00D234EF">
            <w:pPr>
              <w:rPr>
                <w:rFonts w:ascii="Arial" w:hAnsi="Arial" w:cs="Arial"/>
                <w:color w:val="000000" w:themeColor="text1"/>
                <w:sz w:val="16"/>
                <w:szCs w:val="16"/>
              </w:rPr>
            </w:pPr>
            <w:r w:rsidRPr="00E53CF3">
              <w:rPr>
                <w:rFonts w:ascii="Arial" w:hAnsi="Arial" w:cs="Arial"/>
                <w:color w:val="000000" w:themeColor="text1"/>
                <w:sz w:val="16"/>
                <w:szCs w:val="16"/>
              </w:rPr>
              <w:t>1.43 [0.65;3.14]; 0.37</w:t>
            </w:r>
          </w:p>
        </w:tc>
      </w:tr>
    </w:tbl>
    <w:p w14:paraId="6FA8ADB3" w14:textId="77777777" w:rsidR="00DE4286" w:rsidRPr="00857C00" w:rsidRDefault="00DE4286" w:rsidP="00857C00">
      <w:pPr>
        <w:spacing w:after="120"/>
        <w:jc w:val="both"/>
        <w:rPr>
          <w:rFonts w:ascii="Arial" w:hAnsi="Arial" w:cs="Arial"/>
          <w:i/>
          <w:color w:val="000000" w:themeColor="text1"/>
          <w:sz w:val="16"/>
          <w:szCs w:val="16"/>
        </w:rPr>
      </w:pPr>
      <w:r w:rsidRPr="00857C00">
        <w:rPr>
          <w:rFonts w:ascii="Arial" w:hAnsi="Arial" w:cs="Arial"/>
          <w:i/>
          <w:color w:val="000000" w:themeColor="text1"/>
          <w:sz w:val="16"/>
          <w:szCs w:val="16"/>
        </w:rPr>
        <w:t>Data were shown as mean ± SD,  n (%)</w:t>
      </w:r>
    </w:p>
    <w:p w14:paraId="351C8F75" w14:textId="77777777" w:rsidR="009F5077" w:rsidRPr="00AC61CA" w:rsidRDefault="00DE4286" w:rsidP="009A7627">
      <w:pPr>
        <w:pBdr>
          <w:top w:val="nil"/>
          <w:left w:val="nil"/>
          <w:bottom w:val="nil"/>
          <w:right w:val="nil"/>
          <w:between w:val="nil"/>
        </w:pBdr>
        <w:spacing w:before="120" w:after="120"/>
        <w:jc w:val="both"/>
        <w:rPr>
          <w:rFonts w:ascii="Arial" w:hAnsi="Arial" w:cs="Arial"/>
          <w:b/>
          <w:color w:val="000000" w:themeColor="text1"/>
          <w:sz w:val="18"/>
          <w:szCs w:val="18"/>
          <w:lang w:val="vi-VN"/>
        </w:rPr>
      </w:pPr>
      <w:r w:rsidRPr="00AC61CA">
        <w:rPr>
          <w:rFonts w:ascii="Arial" w:hAnsi="Arial" w:cs="Arial"/>
          <w:b/>
          <w:color w:val="000000" w:themeColor="text1"/>
          <w:sz w:val="18"/>
          <w:szCs w:val="18"/>
        </w:rPr>
        <w:t>Discussio</w:t>
      </w:r>
      <w:r w:rsidR="00004184" w:rsidRPr="00AC61CA">
        <w:rPr>
          <w:rFonts w:ascii="Arial" w:hAnsi="Arial" w:cs="Arial"/>
          <w:b/>
          <w:color w:val="000000" w:themeColor="text1"/>
          <w:sz w:val="18"/>
          <w:szCs w:val="18"/>
        </w:rPr>
        <w:t>n</w:t>
      </w:r>
      <w:r w:rsidR="00330431" w:rsidRPr="00AC61CA">
        <w:rPr>
          <w:rFonts w:ascii="Arial" w:hAnsi="Arial" w:cs="Arial"/>
          <w:b/>
          <w:color w:val="000000" w:themeColor="text1"/>
          <w:sz w:val="18"/>
          <w:szCs w:val="18"/>
          <w:lang w:val="vi-VN"/>
        </w:rPr>
        <w:t xml:space="preserve"> </w:t>
      </w:r>
    </w:p>
    <w:p w14:paraId="23B856D8" w14:textId="02ADC0B3" w:rsidR="00165EF5" w:rsidRDefault="00004184" w:rsidP="00796081">
      <w:pPr>
        <w:spacing w:before="120" w:after="120"/>
        <w:jc w:val="both"/>
        <w:rPr>
          <w:rFonts w:ascii="Arial" w:hAnsi="Arial" w:cs="Arial"/>
          <w:color w:val="000000" w:themeColor="text1"/>
          <w:sz w:val="18"/>
          <w:szCs w:val="18"/>
          <w:lang w:val="vi-VN"/>
        </w:rPr>
      </w:pPr>
      <w:r w:rsidRPr="00AA7B47">
        <w:rPr>
          <w:rFonts w:ascii="Arial" w:hAnsi="Arial" w:cs="Arial"/>
          <w:color w:val="000000" w:themeColor="text1"/>
          <w:sz w:val="18"/>
          <w:szCs w:val="18"/>
          <w:lang w:val="vi-VN"/>
        </w:rPr>
        <w:t>Th</w:t>
      </w:r>
      <w:r w:rsidR="008F239E" w:rsidRPr="00AA7B47">
        <w:rPr>
          <w:rFonts w:ascii="Arial" w:hAnsi="Arial" w:cs="Arial"/>
          <w:color w:val="000000" w:themeColor="text1"/>
          <w:sz w:val="18"/>
          <w:szCs w:val="18"/>
          <w:lang w:val="vi-VN"/>
        </w:rPr>
        <w:t>e result of this</w:t>
      </w:r>
      <w:r w:rsidRPr="00AA7B47">
        <w:rPr>
          <w:rFonts w:ascii="Arial" w:hAnsi="Arial" w:cs="Arial"/>
          <w:color w:val="000000" w:themeColor="text1"/>
          <w:sz w:val="18"/>
          <w:szCs w:val="18"/>
          <w:lang w:val="vi-VN"/>
        </w:rPr>
        <w:t xml:space="preserve"> study showed </w:t>
      </w:r>
      <w:r w:rsidRPr="00AA7B47">
        <w:rPr>
          <w:rFonts w:ascii="Arial" w:hAnsi="Arial" w:cs="Arial"/>
          <w:color w:val="000000" w:themeColor="text1"/>
          <w:sz w:val="18"/>
          <w:szCs w:val="18"/>
        </w:rPr>
        <w:t>that there was no correlation between the blastocyst diameter, kinetics and LB when transferring a good</w:t>
      </w:r>
      <w:r w:rsidRPr="00AA7B47">
        <w:rPr>
          <w:rFonts w:ascii="Arial" w:hAnsi="Arial" w:cs="Arial"/>
          <w:color w:val="000000" w:themeColor="text1"/>
          <w:sz w:val="18"/>
          <w:szCs w:val="18"/>
          <w:lang w:val="vi-VN"/>
        </w:rPr>
        <w:t>-quality</w:t>
      </w:r>
      <w:r w:rsidRPr="00AA7B47">
        <w:rPr>
          <w:rFonts w:ascii="Arial" w:hAnsi="Arial" w:cs="Arial"/>
          <w:color w:val="000000" w:themeColor="text1"/>
          <w:sz w:val="18"/>
          <w:szCs w:val="18"/>
        </w:rPr>
        <w:t xml:space="preserve"> blastocyst</w:t>
      </w:r>
      <w:r w:rsidRPr="00AA7B47">
        <w:rPr>
          <w:rFonts w:ascii="Arial" w:hAnsi="Arial" w:cs="Arial"/>
          <w:color w:val="000000" w:themeColor="text1"/>
          <w:sz w:val="18"/>
          <w:szCs w:val="18"/>
          <w:lang w:val="vi-VN"/>
        </w:rPr>
        <w:t xml:space="preserve">. </w:t>
      </w:r>
      <w:r w:rsidR="005223D1" w:rsidRPr="00AA7B47">
        <w:rPr>
          <w:rFonts w:ascii="Arial" w:hAnsi="Arial" w:cs="Arial"/>
          <w:color w:val="000000" w:themeColor="text1"/>
          <w:sz w:val="18"/>
          <w:szCs w:val="18"/>
          <w:lang w:val="vi-VN"/>
        </w:rPr>
        <w:t xml:space="preserve">Recent studies have shown that </w:t>
      </w:r>
      <w:r w:rsidR="00D835E8" w:rsidRPr="00AA7B47">
        <w:rPr>
          <w:rFonts w:ascii="Arial" w:hAnsi="Arial" w:cs="Arial"/>
          <w:color w:val="000000" w:themeColor="text1"/>
          <w:sz w:val="18"/>
          <w:szCs w:val="18"/>
          <w:lang w:val="vi-VN"/>
        </w:rPr>
        <w:t xml:space="preserve">the </w:t>
      </w:r>
      <w:r w:rsidR="005223D1" w:rsidRPr="00AA7B47">
        <w:rPr>
          <w:rFonts w:ascii="Arial" w:hAnsi="Arial" w:cs="Arial"/>
          <w:color w:val="000000" w:themeColor="text1"/>
          <w:sz w:val="18"/>
          <w:szCs w:val="18"/>
          <w:lang w:val="vi-VN"/>
        </w:rPr>
        <w:t xml:space="preserve">diameter and area of blastocysts in use are positively correlated with blastocyst implantation potential </w:t>
      </w:r>
      <w:r w:rsidR="005223D1" w:rsidRPr="00AA7B47">
        <w:rPr>
          <w:rFonts w:ascii="Arial" w:hAnsi="Arial" w:cs="Arial"/>
          <w:color w:val="000000" w:themeColor="text1"/>
          <w:sz w:val="18"/>
          <w:szCs w:val="18"/>
          <w:lang w:val="vi-VN"/>
        </w:rPr>
        <w:fldChar w:fldCharType="begin" w:fldLock="1"/>
      </w:r>
      <w:r w:rsidR="0020534A">
        <w:rPr>
          <w:rFonts w:ascii="Arial" w:hAnsi="Arial" w:cs="Arial"/>
          <w:color w:val="000000" w:themeColor="text1"/>
          <w:sz w:val="18"/>
          <w:szCs w:val="18"/>
          <w:lang w:val="vi-VN"/>
        </w:rPr>
        <w:instrText>ADDIN CSL_CITATION {"citationItems":[{"id":"ITEM-1","itemData":{"DOI":"10.1016/j.fertnstert.2016.08.009","ISSN":"0015-0282","author":[{"dropping-particle":"","family":"Almagor","given":"Miriam","non-dropping-particle":"","parse-names":false,"suffix":""},{"dropping-particle":"","family":"Harir","given":"Yael","non-dropping-particle":"","parse-names":false,"suffix":""},{"dropping-particle":"","family":"Fieldust","given":"Sheila","non-dropping-particle":"","parse-names":false,"suffix":""},{"dropping-particle":"","family":"Or","given":"Yuval","non-dropping-particle":"","parse-names":false,"suffix":""},{"dropping-particle":"","family":"Shoham","given":"Zeev","non-dropping-particle":"","parse-names":false,"suffix":""}],"container-title":"Fertility and Sterility","id":"ITEM-1","issue":"August","issued":{"date-parts":[["2016"]]},"page":"1-6","publisher":"Elsevier Inc.","title":"The ratio between inner cell mass diameter and blastocyst diameter is correlated with successful pregnancy outcomes of single blastocyst transfers","type":"article-journal"},"uris":["http://www.mendeley.com/documents/?uuid=d42d253b-64be-429a-8b4a-6c870c43a77e"]},{"id":"ITEM-2","itemData":{"DOI":"doi: 10.1007/s10815-021-02071-x","author":[{"dropping-particle":"","family":"Sciorio","given":"Romualdo","non-dropping-particle":"","parse-names":false,"suffix":""},{"dropping-particle":"","family":"Thong","given":"D","non-dropping-particle":"","parse-names":false,"suffix":""},{"dropping-particle":"","family":"Thong","given":"K J","non-dropping-particle":"","parse-names":false,"suffix":""},{"dropping-particle":"","family":"Pickerin","given":"Susan J","non-dropping-particle":"","parse-names":false,"suffix":""}],"container-title":"J Assist Reprod Genet","id":"ITEM-2","issue":"4","issued":{"date-parts":[["2021"]]},"page":"847-855","title":"Clinical pregnancy is significantly associated with the blastocyst width and area","type":"article-journal","volume":"38"},"uris":["http://www.mendeley.com/documents/?uuid=42fa0028-2091-4ab6-a35f-28d48db93f34"]},{"id":"ITEM-3","itemData":{"DOI":"10.1016/j.fertnstert.2020.08.023","ISSN":"15565653","PMID":"32917380","abstract":"Objective: To describe novel embryo features capable of predicting implantation potential as input data for an artificial neural network (ANN) model. Design: Retrospective cohort study. Setting: University-affiliated private IVF center. Patient(s): This study included 637 patients from the oocyte donation program who underwent single-blastocyst transfer during two consecutive years. Intervention(s): None. Main Outcome Measure(s): The research was divided into two phases. Phase 1 consisted of the description and analysis of the following embryo features in implanted and nonimplanted embryos: distance and speed of pronuclear migration, blastocyst expanded diameter, inner cell mass area, and trophectoderm cell cycle length. Phase 2 consisted of the development of an ANN algorithm for implantation prediction. Results were obtained for four models fed with different input data. The predictive power was measured with the use of the area under the receiver operating characteristic curve (AUC). Result(s): Out of the five novel described parameters, blastocyst expanded diameter and trophectoderm cell cycle length had statistically different values in implanted and nonimplanted embryos. After the ANN models were trained and validated using fivefold cross-validation, they were capable of predicting implantation on testing data with AUCs of 0.64 for ANN1 (conventional morphokinetics), 0.73 for ANN2 (novel morphodynamics), 0.77 for ANN3 (conventional morphokinetics + novel morphodynamics), and 0.68 for ANN4 (discriminatory variables from statistical test). Conclusion(s): The novel proposed embryo features affect the implantation potential, and their combination with conventional morphokinetic parameters is effective as input data for a predictive model based on artificial intelligence.","author":[{"dropping-particle":"","family":"Bori","given":"Lorena","non-dropping-particle":"","parse-names":false,"suffix":""},{"dropping-particle":"","family":"Paya","given":"Elena","non-dropping-particle":"","parse-names":false,"suffix":""},{"dropping-particle":"","family":"Alegre","given":"Lucia","non-dropping-particle":"","parse-names":false,"suffix":""},{"dropping-particle":"","family":"Viloria","given":"Thamara Alexandra","non-dropping-particle":"","parse-names":false,"suffix":""},{"dropping-particle":"","family":"Remohi","given":"Jose Alejandro","non-dropping-particle":"","parse-names":false,"suffix":""},{"dropping-particle":"","family":"Naranjo","given":"Valery","non-dropping-particle":"","parse-names":false,"suffix":""},{"dropping-particle":"","family":"Meseguer","given":"Marcos","non-dropping-particle":"","parse-names":false,"suffix":""}],"container-title":"Fertility and Sterility","id":"ITEM-3","issue":"6","issued":{"date-parts":[["2020"]]},"page":"1232-1241","publisher":"Elsevier Inc.","title":"Novel and conventional embryo parameters as input data for artificial neural networks: an artificial intelligence model applied for prediction of the implantation potential","type":"article-journal","volume":"114"},"uris":["http://www.mendeley.com/documents/?uuid=f4d5eb11-7695-4958-8f22-4e8d96689137"]}],"mendeley":{"formattedCitation":"[9]–[11]","plainTextFormattedCitation":"[9]–[11]","previouslyFormattedCitation":"[9]–[11]"},"properties":{"noteIndex":0},"schema":"https://github.com/citation-style-language/schema/raw/master/csl-citation.json"}</w:instrText>
      </w:r>
      <w:r w:rsidR="005223D1" w:rsidRPr="00AA7B47">
        <w:rPr>
          <w:rFonts w:ascii="Arial" w:hAnsi="Arial" w:cs="Arial"/>
          <w:color w:val="000000" w:themeColor="text1"/>
          <w:sz w:val="18"/>
          <w:szCs w:val="18"/>
          <w:lang w:val="vi-VN"/>
        </w:rPr>
        <w:fldChar w:fldCharType="separate"/>
      </w:r>
      <w:r w:rsidR="00AC61CA" w:rsidRPr="00AA7B47">
        <w:rPr>
          <w:rFonts w:ascii="Arial" w:hAnsi="Arial" w:cs="Arial"/>
          <w:noProof/>
          <w:color w:val="000000" w:themeColor="text1"/>
          <w:sz w:val="18"/>
          <w:szCs w:val="18"/>
          <w:lang w:val="vi-VN"/>
        </w:rPr>
        <w:t>[9]–[11]</w:t>
      </w:r>
      <w:r w:rsidR="005223D1" w:rsidRPr="00AA7B47">
        <w:rPr>
          <w:rFonts w:ascii="Arial" w:hAnsi="Arial" w:cs="Arial"/>
          <w:color w:val="000000" w:themeColor="text1"/>
          <w:sz w:val="18"/>
          <w:szCs w:val="18"/>
          <w:lang w:val="vi-VN"/>
        </w:rPr>
        <w:fldChar w:fldCharType="end"/>
      </w:r>
      <w:r w:rsidR="005223D1" w:rsidRPr="00AA7B47">
        <w:rPr>
          <w:rFonts w:ascii="Arial" w:hAnsi="Arial" w:cs="Arial"/>
          <w:color w:val="000000" w:themeColor="text1"/>
          <w:sz w:val="18"/>
          <w:szCs w:val="18"/>
          <w:lang w:val="vi-VN"/>
        </w:rPr>
        <w:t>.</w:t>
      </w:r>
      <w:r w:rsidR="005223D1" w:rsidRPr="00AC61CA">
        <w:rPr>
          <w:rFonts w:ascii="Arial" w:hAnsi="Arial" w:cs="Arial"/>
          <w:color w:val="000000" w:themeColor="text1"/>
          <w:sz w:val="18"/>
          <w:szCs w:val="18"/>
        </w:rPr>
        <w:t xml:space="preserve"> </w:t>
      </w:r>
      <w:r w:rsidR="009F5077" w:rsidRPr="00AC61CA">
        <w:rPr>
          <w:rFonts w:ascii="Arial" w:hAnsi="Arial" w:cs="Arial"/>
          <w:color w:val="000000" w:themeColor="text1"/>
          <w:sz w:val="18"/>
          <w:szCs w:val="18"/>
          <w:lang w:val="vi-VN"/>
        </w:rPr>
        <w:t>A</w:t>
      </w:r>
      <w:r w:rsidR="009F5077" w:rsidRPr="00AC61CA">
        <w:rPr>
          <w:rFonts w:ascii="Arial" w:hAnsi="Arial" w:cs="Arial"/>
          <w:color w:val="000000" w:themeColor="text1"/>
          <w:sz w:val="18"/>
          <w:szCs w:val="18"/>
        </w:rPr>
        <w:t>ccording result to a retrospective study performed on 664 patients who had eSBT</w:t>
      </w:r>
      <w:r w:rsidR="009F5077" w:rsidRPr="00AC61CA">
        <w:rPr>
          <w:rFonts w:ascii="Arial" w:hAnsi="Arial" w:cs="Arial"/>
          <w:color w:val="000000" w:themeColor="text1"/>
          <w:sz w:val="18"/>
          <w:szCs w:val="18"/>
          <w:lang w:val="vi-VN"/>
        </w:rPr>
        <w:t xml:space="preserve"> </w:t>
      </w:r>
      <w:r w:rsidR="009F5077" w:rsidRPr="00AC61CA">
        <w:rPr>
          <w:rFonts w:ascii="Arial" w:hAnsi="Arial" w:cs="Arial"/>
          <w:color w:val="000000" w:themeColor="text1"/>
          <w:sz w:val="18"/>
          <w:szCs w:val="18"/>
          <w:lang w:val="vi-VN"/>
        </w:rPr>
        <w:fldChar w:fldCharType="begin" w:fldLock="1"/>
      </w:r>
      <w:r w:rsidR="0020534A">
        <w:rPr>
          <w:rFonts w:ascii="Arial" w:hAnsi="Arial" w:cs="Arial"/>
          <w:color w:val="000000" w:themeColor="text1"/>
          <w:sz w:val="18"/>
          <w:szCs w:val="18"/>
          <w:lang w:val="vi-VN"/>
        </w:rPr>
        <w:instrText>ADDIN CSL_CITATION {"citationItems":[{"id":"ITEM-1","itemData":{"DOI":"doi: 10.1007/s10815-021-02071-x","author":[{"dropping-particle":"","family":"Sciorio","given":"Romualdo","non-dropping-particle":"","parse-names":false,"suffix":""},{"dropping-particle":"","family":"Thong","given":"D","non-dropping-particle":"","parse-names":false,"suffix":""},{"dropping-particle":"","family":"Thong","given":"K J","non-dropping-particle":"","parse-names":false,"suffix":""},{"dropping-particle":"","family":"Pickerin","given":"Susan J","non-dropping-particle":"","parse-names":false,"suffix":""}],"container-title":"J Assist Reprod Genet","id":"ITEM-1","issue":"4","issued":{"date-parts":[["2021"]]},"page":"847-855","title":"Clinical pregnancy is significantly associated with the blastocyst width and area","type":"article-journal","volume":"38"},"uris":["http://www.mendeley.com/documents/?uuid=42fa0028-2091-4ab6-a35f-28d48db93f34"]}],"mendeley":{"formattedCitation":"[10]","plainTextFormattedCitation":"[10]","previouslyFormattedCitation":"[10]"},"properties":{"noteIndex":0},"schema":"https://github.com/citation-style-language/schema/raw/master/csl-citation.json"}</w:instrText>
      </w:r>
      <w:r w:rsidR="009F5077" w:rsidRPr="00AC61CA">
        <w:rPr>
          <w:rFonts w:ascii="Arial" w:hAnsi="Arial" w:cs="Arial"/>
          <w:color w:val="000000" w:themeColor="text1"/>
          <w:sz w:val="18"/>
          <w:szCs w:val="18"/>
          <w:lang w:val="vi-VN"/>
        </w:rPr>
        <w:fldChar w:fldCharType="separate"/>
      </w:r>
      <w:r w:rsidR="00AC61CA" w:rsidRPr="00AC61CA">
        <w:rPr>
          <w:rFonts w:ascii="Arial" w:hAnsi="Arial" w:cs="Arial"/>
          <w:noProof/>
          <w:color w:val="000000" w:themeColor="text1"/>
          <w:sz w:val="18"/>
          <w:szCs w:val="18"/>
          <w:lang w:val="vi-VN"/>
        </w:rPr>
        <w:t>[10]</w:t>
      </w:r>
      <w:r w:rsidR="009F5077" w:rsidRPr="00AC61CA">
        <w:rPr>
          <w:rFonts w:ascii="Arial" w:hAnsi="Arial" w:cs="Arial"/>
          <w:color w:val="000000" w:themeColor="text1"/>
          <w:sz w:val="18"/>
          <w:szCs w:val="18"/>
          <w:lang w:val="vi-VN"/>
        </w:rPr>
        <w:fldChar w:fldCharType="end"/>
      </w:r>
      <w:r w:rsidR="009F5077" w:rsidRPr="00AC61CA">
        <w:rPr>
          <w:rFonts w:ascii="Arial" w:hAnsi="Arial" w:cs="Arial"/>
          <w:color w:val="000000" w:themeColor="text1"/>
          <w:sz w:val="18"/>
          <w:szCs w:val="18"/>
        </w:rPr>
        <w:t>, showed that transferred blastocyst</w:t>
      </w:r>
      <w:r w:rsidR="009F5077" w:rsidRPr="00AC61CA">
        <w:rPr>
          <w:rFonts w:ascii="Arial" w:hAnsi="Arial" w:cs="Arial"/>
          <w:color w:val="000000" w:themeColor="text1"/>
          <w:sz w:val="18"/>
          <w:szCs w:val="18"/>
          <w:lang w:val="vi-VN"/>
        </w:rPr>
        <w:t>s</w:t>
      </w:r>
      <w:r w:rsidR="009F5077" w:rsidRPr="00AC61CA">
        <w:rPr>
          <w:rFonts w:ascii="Arial" w:hAnsi="Arial" w:cs="Arial"/>
          <w:color w:val="000000" w:themeColor="text1"/>
          <w:sz w:val="18"/>
          <w:szCs w:val="18"/>
        </w:rPr>
        <w:t xml:space="preserve"> resulting in clinical pregnancy</w:t>
      </w:r>
      <w:r w:rsidR="009F5077" w:rsidRPr="00AC61CA">
        <w:rPr>
          <w:rFonts w:ascii="Arial" w:hAnsi="Arial" w:cs="Arial"/>
          <w:color w:val="000000" w:themeColor="text1"/>
          <w:sz w:val="18"/>
          <w:szCs w:val="18"/>
          <w:lang w:val="vi-VN"/>
        </w:rPr>
        <w:t xml:space="preserve"> had</w:t>
      </w:r>
      <w:ins w:id="42" w:author="Duy Nguyen-Le" w:date="2022-11-01T11:19:00Z">
        <w:r w:rsidR="00D40A44">
          <w:rPr>
            <w:rFonts w:ascii="Arial" w:hAnsi="Arial" w:cs="Arial"/>
            <w:color w:val="000000" w:themeColor="text1"/>
            <w:sz w:val="18"/>
            <w:szCs w:val="18"/>
          </w:rPr>
          <w:t xml:space="preserve"> a</w:t>
        </w:r>
      </w:ins>
      <w:ins w:id="43" w:author="Duy Nguyen-Le" w:date="2022-11-01T11:18:00Z">
        <w:r w:rsidR="00611E50">
          <w:rPr>
            <w:rFonts w:ascii="Arial" w:hAnsi="Arial" w:cs="Arial"/>
            <w:color w:val="000000" w:themeColor="text1"/>
            <w:sz w:val="18"/>
            <w:szCs w:val="18"/>
          </w:rPr>
          <w:t xml:space="preserve"> significantly larger </w:t>
        </w:r>
      </w:ins>
      <w:del w:id="44" w:author="Duy Nguyen-Le" w:date="2022-11-01T11:19:00Z">
        <w:r w:rsidR="009F5077" w:rsidRPr="00AC61CA" w:rsidDel="00DD7726">
          <w:rPr>
            <w:rFonts w:ascii="Arial" w:hAnsi="Arial" w:cs="Arial"/>
            <w:color w:val="000000" w:themeColor="text1"/>
            <w:sz w:val="18"/>
            <w:szCs w:val="18"/>
            <w:lang w:val="vi-VN"/>
          </w:rPr>
          <w:delText xml:space="preserve"> </w:delText>
        </w:r>
        <w:r w:rsidR="009F5077" w:rsidRPr="00AC61CA" w:rsidDel="00DD7726">
          <w:rPr>
            <w:rFonts w:ascii="Arial" w:hAnsi="Arial" w:cs="Arial"/>
            <w:color w:val="000000" w:themeColor="text1"/>
            <w:sz w:val="18"/>
            <w:szCs w:val="18"/>
          </w:rPr>
          <w:delText xml:space="preserve">the </w:delText>
        </w:r>
      </w:del>
      <w:r w:rsidR="009F5077" w:rsidRPr="00AC61CA">
        <w:rPr>
          <w:rFonts w:ascii="Arial" w:hAnsi="Arial" w:cs="Arial"/>
          <w:color w:val="000000" w:themeColor="text1"/>
          <w:sz w:val="18"/>
          <w:szCs w:val="18"/>
        </w:rPr>
        <w:t>width and</w:t>
      </w:r>
      <w:r w:rsidR="009F5077" w:rsidRPr="00AC61CA">
        <w:rPr>
          <w:rFonts w:ascii="Arial" w:hAnsi="Arial" w:cs="Arial"/>
          <w:color w:val="000000" w:themeColor="text1"/>
          <w:sz w:val="18"/>
          <w:szCs w:val="18"/>
          <w:lang w:val="vi-VN"/>
        </w:rPr>
        <w:t xml:space="preserve"> area</w:t>
      </w:r>
      <w:ins w:id="45" w:author="Duy Nguyen-Le" w:date="2022-11-01T11:18:00Z">
        <w:r w:rsidR="00D40A44">
          <w:rPr>
            <w:rFonts w:ascii="Arial" w:hAnsi="Arial" w:cs="Arial"/>
            <w:color w:val="000000" w:themeColor="text1"/>
            <w:sz w:val="18"/>
            <w:szCs w:val="18"/>
          </w:rPr>
          <w:t>,</w:t>
        </w:r>
      </w:ins>
      <w:r w:rsidR="009F5077" w:rsidRPr="00AC61CA">
        <w:rPr>
          <w:rFonts w:ascii="Arial" w:hAnsi="Arial" w:cs="Arial"/>
          <w:color w:val="000000" w:themeColor="text1"/>
          <w:sz w:val="18"/>
          <w:szCs w:val="18"/>
          <w:lang w:val="vi-VN"/>
        </w:rPr>
        <w:t xml:space="preserve"> </w:t>
      </w:r>
      <w:del w:id="46" w:author="Duy Nguyen-Le" w:date="2022-11-01T11:18:00Z">
        <w:r w:rsidR="009F5077" w:rsidRPr="00AC61CA" w:rsidDel="00D40A44">
          <w:rPr>
            <w:rFonts w:ascii="Arial" w:hAnsi="Arial" w:cs="Arial"/>
            <w:color w:val="000000" w:themeColor="text1"/>
            <w:sz w:val="18"/>
            <w:szCs w:val="18"/>
          </w:rPr>
          <w:delText>were</w:delText>
        </w:r>
        <w:r w:rsidR="009F5077" w:rsidRPr="00AC61CA" w:rsidDel="00D40A44">
          <w:rPr>
            <w:rFonts w:ascii="Arial" w:hAnsi="Arial" w:cs="Arial"/>
            <w:color w:val="000000" w:themeColor="text1"/>
            <w:sz w:val="18"/>
            <w:szCs w:val="18"/>
            <w:lang w:val="vi-VN"/>
          </w:rPr>
          <w:delText xml:space="preserve"> </w:delText>
        </w:r>
        <w:r w:rsidR="009F5077" w:rsidRPr="00AC61CA" w:rsidDel="00D40A44">
          <w:rPr>
            <w:rFonts w:ascii="Arial" w:hAnsi="Arial" w:cs="Arial"/>
            <w:color w:val="000000" w:themeColor="text1"/>
            <w:sz w:val="18"/>
            <w:szCs w:val="18"/>
          </w:rPr>
          <w:delText xml:space="preserve">significantly </w:delText>
        </w:r>
      </w:del>
      <w:r w:rsidR="009F5077" w:rsidRPr="00AC61CA">
        <w:rPr>
          <w:rFonts w:ascii="Arial" w:hAnsi="Arial" w:cs="Arial"/>
          <w:color w:val="000000" w:themeColor="text1"/>
          <w:sz w:val="18"/>
          <w:szCs w:val="18"/>
        </w:rPr>
        <w:t xml:space="preserve">larger than that of </w:t>
      </w:r>
      <w:r w:rsidR="009F5077" w:rsidRPr="00AC61CA">
        <w:rPr>
          <w:rFonts w:ascii="Arial" w:hAnsi="Arial" w:cs="Arial"/>
          <w:color w:val="000000" w:themeColor="text1"/>
          <w:sz w:val="18"/>
          <w:szCs w:val="18"/>
          <w:lang w:val="vi-VN"/>
        </w:rPr>
        <w:t xml:space="preserve">non-pregnant </w:t>
      </w:r>
      <w:r w:rsidR="009F5077" w:rsidRPr="00AC61CA">
        <w:rPr>
          <w:rFonts w:ascii="Arial" w:hAnsi="Arial" w:cs="Arial"/>
          <w:color w:val="000000" w:themeColor="text1"/>
          <w:sz w:val="18"/>
          <w:szCs w:val="18"/>
        </w:rPr>
        <w:t>blastocyst</w:t>
      </w:r>
      <w:r w:rsidR="009F5077" w:rsidRPr="00AC61CA">
        <w:rPr>
          <w:rFonts w:ascii="Arial" w:hAnsi="Arial" w:cs="Arial"/>
          <w:color w:val="000000" w:themeColor="text1"/>
          <w:sz w:val="18"/>
          <w:szCs w:val="18"/>
          <w:lang w:val="vi-VN"/>
        </w:rPr>
        <w:t>s</w:t>
      </w:r>
      <w:r w:rsidR="009F5077" w:rsidRPr="00AC61CA">
        <w:rPr>
          <w:rFonts w:ascii="Arial" w:hAnsi="Arial" w:cs="Arial"/>
          <w:color w:val="000000" w:themeColor="text1"/>
          <w:sz w:val="18"/>
          <w:szCs w:val="18"/>
        </w:rPr>
        <w:t xml:space="preserve"> [</w:t>
      </w:r>
      <w:r w:rsidR="009F5077" w:rsidRPr="00AC61CA">
        <w:rPr>
          <w:rFonts w:ascii="Arial" w:hAnsi="Arial" w:cs="Arial"/>
          <w:color w:val="000000" w:themeColor="text1"/>
          <w:sz w:val="18"/>
          <w:szCs w:val="18"/>
          <w:lang w:val="vi-VN"/>
        </w:rPr>
        <w:t>median (range)</w:t>
      </w:r>
      <w:r w:rsidR="009F5077" w:rsidRPr="00AC61CA">
        <w:rPr>
          <w:rFonts w:ascii="Arial" w:hAnsi="Arial" w:cs="Arial"/>
          <w:color w:val="000000" w:themeColor="text1"/>
          <w:sz w:val="18"/>
          <w:szCs w:val="18"/>
        </w:rPr>
        <w:t xml:space="preserve"> 184 μm </w:t>
      </w:r>
      <w:r w:rsidR="009F5077" w:rsidRPr="00AC61CA">
        <w:rPr>
          <w:rFonts w:ascii="Arial" w:hAnsi="Arial" w:cs="Arial"/>
          <w:color w:val="000000" w:themeColor="text1"/>
          <w:sz w:val="18"/>
          <w:szCs w:val="18"/>
          <w:lang w:val="vi-VN"/>
        </w:rPr>
        <w:t xml:space="preserve">(125–239) </w:t>
      </w:r>
      <w:r w:rsidR="009F5077" w:rsidRPr="00AC61CA">
        <w:rPr>
          <w:rFonts w:ascii="Arial" w:hAnsi="Arial" w:cs="Arial"/>
          <w:color w:val="000000" w:themeColor="text1"/>
          <w:sz w:val="18"/>
          <w:szCs w:val="18"/>
        </w:rPr>
        <w:t>vs 160 μm</w:t>
      </w:r>
      <w:r w:rsidR="009F5077" w:rsidRPr="00AC61CA">
        <w:rPr>
          <w:rFonts w:ascii="Arial" w:hAnsi="Arial" w:cs="Arial"/>
          <w:color w:val="000000" w:themeColor="text1"/>
          <w:sz w:val="18"/>
          <w:szCs w:val="18"/>
          <w:lang w:val="vi-VN"/>
        </w:rPr>
        <w:t xml:space="preserve"> (120–230)</w:t>
      </w:r>
      <w:r w:rsidR="009F5077" w:rsidRPr="00AC61CA">
        <w:rPr>
          <w:rFonts w:ascii="Arial" w:hAnsi="Arial" w:cs="Arial"/>
          <w:color w:val="000000" w:themeColor="text1"/>
          <w:sz w:val="18"/>
          <w:szCs w:val="18"/>
        </w:rPr>
        <w:t>; p</w:t>
      </w:r>
      <w:r w:rsidR="009F5077" w:rsidRPr="00AC61CA">
        <w:rPr>
          <w:rFonts w:ascii="Arial" w:hAnsi="Arial" w:cs="Arial"/>
          <w:color w:val="000000" w:themeColor="text1"/>
          <w:sz w:val="18"/>
          <w:szCs w:val="18"/>
          <w:lang w:val="vi-VN"/>
        </w:rPr>
        <w:t xml:space="preserve"> </w:t>
      </w:r>
      <w:r w:rsidR="009F5077" w:rsidRPr="00AC61CA">
        <w:rPr>
          <w:rFonts w:ascii="Arial" w:hAnsi="Arial" w:cs="Arial"/>
          <w:color w:val="000000" w:themeColor="text1"/>
          <w:sz w:val="18"/>
          <w:szCs w:val="18"/>
        </w:rPr>
        <w:t>&lt;0.01</w:t>
      </w:r>
      <w:r w:rsidR="009F5077" w:rsidRPr="00AC61CA">
        <w:rPr>
          <w:rFonts w:ascii="Arial" w:hAnsi="Arial" w:cs="Arial"/>
          <w:color w:val="000000" w:themeColor="text1"/>
          <w:sz w:val="18"/>
          <w:szCs w:val="18"/>
          <w:lang w:val="vi-VN"/>
        </w:rPr>
        <w:t>;</w:t>
      </w:r>
      <w:r w:rsidR="009F5077" w:rsidRPr="00AC61CA">
        <w:rPr>
          <w:rFonts w:ascii="Arial" w:hAnsi="Arial" w:cs="Arial"/>
          <w:sz w:val="18"/>
          <w:szCs w:val="18"/>
        </w:rPr>
        <w:t xml:space="preserve"> </w:t>
      </w:r>
      <w:r w:rsidR="009F5077" w:rsidRPr="00AC61CA">
        <w:rPr>
          <w:rFonts w:ascii="Courier New" w:hAnsi="Courier New" w:cs="Courier New"/>
          <w:color w:val="000000" w:themeColor="text1"/>
          <w:sz w:val="18"/>
          <w:szCs w:val="18"/>
          <w:lang w:val="vi-VN"/>
        </w:rPr>
        <w:t>﻿</w:t>
      </w:r>
      <w:r w:rsidR="009F5077" w:rsidRPr="00AC61CA">
        <w:rPr>
          <w:rFonts w:ascii="Arial" w:hAnsi="Arial" w:cs="Arial"/>
          <w:color w:val="000000" w:themeColor="text1"/>
          <w:sz w:val="18"/>
          <w:szCs w:val="18"/>
          <w:lang w:val="vi-VN"/>
        </w:rPr>
        <w:t xml:space="preserve"> 26,099</w:t>
      </w:r>
      <w:r w:rsidR="009F5077" w:rsidRPr="00AC61CA">
        <w:rPr>
          <w:rFonts w:ascii="Arial" w:hAnsi="Arial" w:cs="Arial"/>
          <w:sz w:val="18"/>
          <w:szCs w:val="18"/>
        </w:rPr>
        <w:t xml:space="preserve"> μm</w:t>
      </w:r>
      <w:r w:rsidR="009F5077" w:rsidRPr="00AC61CA">
        <w:rPr>
          <w:rFonts w:ascii="Arial" w:hAnsi="Arial" w:cs="Arial"/>
          <w:sz w:val="18"/>
          <w:szCs w:val="18"/>
          <w:vertAlign w:val="superscript"/>
        </w:rPr>
        <w:t>2</w:t>
      </w:r>
      <w:r w:rsidR="009F5077" w:rsidRPr="00AC61CA">
        <w:rPr>
          <w:rFonts w:ascii="Arial" w:hAnsi="Arial" w:cs="Arial"/>
          <w:color w:val="000000" w:themeColor="text1"/>
          <w:sz w:val="18"/>
          <w:szCs w:val="18"/>
          <w:lang w:val="vi-VN"/>
        </w:rPr>
        <w:t xml:space="preserve"> (12,101–45,280) 22,251 </w:t>
      </w:r>
      <w:r w:rsidR="009F5077" w:rsidRPr="00AC61CA">
        <w:rPr>
          <w:rFonts w:ascii="Arial" w:hAnsi="Arial" w:cs="Arial"/>
          <w:sz w:val="18"/>
          <w:szCs w:val="18"/>
        </w:rPr>
        <w:t>μm</w:t>
      </w:r>
      <w:r w:rsidR="009F5077" w:rsidRPr="00AC61CA">
        <w:rPr>
          <w:rFonts w:ascii="Arial" w:hAnsi="Arial" w:cs="Arial"/>
          <w:sz w:val="18"/>
          <w:szCs w:val="18"/>
          <w:vertAlign w:val="superscript"/>
        </w:rPr>
        <w:t>2</w:t>
      </w:r>
      <w:r w:rsidR="009F5077" w:rsidRPr="00AC61CA">
        <w:rPr>
          <w:rFonts w:ascii="Arial" w:hAnsi="Arial" w:cs="Arial"/>
          <w:color w:val="000000" w:themeColor="text1"/>
          <w:sz w:val="18"/>
          <w:szCs w:val="18"/>
          <w:lang w:val="vi-VN"/>
        </w:rPr>
        <w:t xml:space="preserve"> (10,992–37,931); respectively</w:t>
      </w:r>
      <w:r w:rsidR="009F5077" w:rsidRPr="00AC61CA">
        <w:rPr>
          <w:rFonts w:ascii="Arial" w:hAnsi="Arial" w:cs="Arial"/>
          <w:color w:val="000000" w:themeColor="text1"/>
          <w:sz w:val="18"/>
          <w:szCs w:val="18"/>
        </w:rPr>
        <w:t xml:space="preserve">]. </w:t>
      </w:r>
      <w:r w:rsidR="009F5077" w:rsidRPr="00AC61CA">
        <w:rPr>
          <w:rFonts w:ascii="Arial" w:hAnsi="Arial" w:cs="Arial"/>
          <w:color w:val="000000" w:themeColor="text1"/>
          <w:sz w:val="18"/>
          <w:szCs w:val="18"/>
          <w:lang w:val="vi-VN"/>
        </w:rPr>
        <w:t xml:space="preserve">Univariate logistic regression analysis showed that both blastocyst width [(OR= 1.026, 95% CI = (1.019, 1.033), p &lt;0.01] and area [(OR= 1.00008, 95% CI = (1.00006, 1.00011), p &lt;0.01] were correlated significant with clinical pregnancy. </w:t>
      </w:r>
      <w:r w:rsidR="00A36D07" w:rsidRPr="00AC61CA">
        <w:rPr>
          <w:rFonts w:ascii="Arial" w:hAnsi="Arial" w:cs="Arial"/>
          <w:color w:val="000000" w:themeColor="text1"/>
          <w:sz w:val="18"/>
          <w:szCs w:val="18"/>
        </w:rPr>
        <w:t>Following</w:t>
      </w:r>
      <w:r w:rsidR="00165EF5" w:rsidRPr="00AC61CA">
        <w:rPr>
          <w:rFonts w:ascii="Arial" w:hAnsi="Arial" w:cs="Arial"/>
          <w:color w:val="000000" w:themeColor="text1"/>
          <w:sz w:val="18"/>
          <w:szCs w:val="18"/>
        </w:rPr>
        <w:t xml:space="preserve"> </w:t>
      </w:r>
      <w:r w:rsidR="00A36D07" w:rsidRPr="00AC61CA">
        <w:rPr>
          <w:rFonts w:ascii="Arial" w:hAnsi="Arial" w:cs="Arial"/>
          <w:color w:val="000000" w:themeColor="text1"/>
          <w:sz w:val="18"/>
          <w:szCs w:val="18"/>
        </w:rPr>
        <w:t>result</w:t>
      </w:r>
      <w:r w:rsidR="00A36D07" w:rsidRPr="00AC61CA">
        <w:rPr>
          <w:rFonts w:ascii="Arial" w:hAnsi="Arial" w:cs="Arial"/>
          <w:color w:val="000000" w:themeColor="text1"/>
          <w:sz w:val="18"/>
          <w:szCs w:val="18"/>
          <w:lang w:val="vi-VN"/>
        </w:rPr>
        <w:t xml:space="preserve"> </w:t>
      </w:r>
      <w:r w:rsidR="00165EF5" w:rsidRPr="00AC61CA">
        <w:rPr>
          <w:rFonts w:ascii="Arial" w:hAnsi="Arial" w:cs="Arial"/>
          <w:color w:val="000000" w:themeColor="text1"/>
          <w:sz w:val="18"/>
          <w:szCs w:val="18"/>
        </w:rPr>
        <w:t>study</w:t>
      </w:r>
      <w:r w:rsidR="00165EF5" w:rsidRPr="00AC61CA">
        <w:rPr>
          <w:rFonts w:ascii="Arial" w:hAnsi="Arial" w:cs="Arial"/>
          <w:color w:val="000000" w:themeColor="text1"/>
          <w:sz w:val="18"/>
          <w:szCs w:val="18"/>
          <w:lang w:val="vi-VN"/>
        </w:rPr>
        <w:t xml:space="preserve"> of </w:t>
      </w:r>
      <w:r w:rsidR="00165EF5" w:rsidRPr="00AC61CA">
        <w:rPr>
          <w:rFonts w:ascii="Arial" w:hAnsi="Arial" w:cs="Arial"/>
          <w:noProof/>
          <w:color w:val="000000" w:themeColor="text1"/>
          <w:sz w:val="18"/>
          <w:szCs w:val="18"/>
          <w:lang w:val="vi-VN"/>
        </w:rPr>
        <w:t>Hirata</w:t>
      </w:r>
      <w:r w:rsidR="00165EF5" w:rsidRPr="00AC61CA">
        <w:rPr>
          <w:rFonts w:ascii="Arial" w:hAnsi="Arial" w:cs="Arial"/>
          <w:color w:val="000000" w:themeColor="text1"/>
          <w:sz w:val="18"/>
          <w:szCs w:val="18"/>
        </w:rPr>
        <w:t xml:space="preserve"> and</w:t>
      </w:r>
      <w:r w:rsidR="00165EF5" w:rsidRPr="00AC61CA">
        <w:rPr>
          <w:rFonts w:ascii="Arial" w:hAnsi="Arial" w:cs="Arial"/>
          <w:color w:val="000000" w:themeColor="text1"/>
          <w:sz w:val="18"/>
          <w:szCs w:val="18"/>
          <w:lang w:val="vi-VN"/>
        </w:rPr>
        <w:t xml:space="preserve"> co-workers</w:t>
      </w:r>
      <w:r w:rsidR="00A36D07" w:rsidRPr="00AC61CA">
        <w:rPr>
          <w:rFonts w:ascii="Arial" w:hAnsi="Arial" w:cs="Arial"/>
          <w:color w:val="000000" w:themeColor="text1"/>
          <w:sz w:val="18"/>
          <w:szCs w:val="18"/>
          <w:lang w:val="vi-VN"/>
        </w:rPr>
        <w:t xml:space="preserve"> </w:t>
      </w:r>
      <w:r w:rsidR="00A36D07" w:rsidRPr="00AC61CA">
        <w:rPr>
          <w:rFonts w:ascii="Arial" w:hAnsi="Arial" w:cs="Arial"/>
          <w:color w:val="000000" w:themeColor="text1"/>
          <w:sz w:val="18"/>
          <w:szCs w:val="18"/>
          <w:lang w:val="vi-VN"/>
        </w:rPr>
        <w:fldChar w:fldCharType="begin" w:fldLock="1"/>
      </w:r>
      <w:r w:rsidR="0020534A">
        <w:rPr>
          <w:rFonts w:ascii="Arial" w:hAnsi="Arial" w:cs="Arial"/>
          <w:color w:val="000000" w:themeColor="text1"/>
          <w:sz w:val="18"/>
          <w:szCs w:val="18"/>
          <w:lang w:val="vi-VN"/>
        </w:rPr>
        <w:instrText>ADDIN CSL_CITATION {"citationItems":[{"id":"ITEM-1","itemData":{"abstract":"Buildings with intermittent occupancy may not perform thermally the same as typical commercial and residential facilities. Thermal comfort requirements require careful envelope design coupled with the appropriate air-conditioning system operation strategies. One of the most prominent examples of such buildings is mosques. Mosques are usually occupied five intermittent times day and night all year round. Like any other building, they have to be mechanically air-conditioned to achieve the required thermal comfort for worshippers especially in harsh climatic regions. This paper describes the physical and operating characteristics typical for the intermittently occupied mosques as well as the results of the thermal optimization of a medium size mosque in the two hot-dry and hot-humid Saudi Arabian cities of Riyadh and Jeddah. The analysis utilizes a direct search optimization technique that is coupled to an hourly energy simulation program. Based on that, design guidelines are presented for the optimum thermal performance of mosques in these two cities in addition to other design and operating factors that need to be considered for mosques in general. © 2009 The Author(s).","author":[{"dropping-particle":"","family":"R. Hirata, S. Inoue, K. Taguchi, H. Toshihiro","given":"H. Nobuyoshi","non-dropping-particle":"","parse-names":false,"suffix":""}],"container-title":"Abstracts of the 34th Annual Meeting of the ESHRE, Barcelona, Spain 1 to 4 July 2018","id":"ITEM-1","issued":{"date-parts":[["2018"]]},"page":"i222","title":"P-177 Blastocyst diameter is an important parameter for predicting live birth in frozen single blastocyst transfer cycles","type":"chapter"},"uris":["http://www.mendeley.com/documents/?uuid=7d8cfd0a-78e8-41a0-ad4d-2f3f5928698f"]}],"mendeley":{"formattedCitation":"[13]","plainTextFormattedCitation":"[13]","previouslyFormattedCitation":"[13]"},"properties":{"noteIndex":0},"schema":"https://github.com/citation-style-language/schema/raw/master/csl-citation.json"}</w:instrText>
      </w:r>
      <w:r w:rsidR="00A36D07" w:rsidRPr="00AC61CA">
        <w:rPr>
          <w:rFonts w:ascii="Arial" w:hAnsi="Arial" w:cs="Arial"/>
          <w:color w:val="000000" w:themeColor="text1"/>
          <w:sz w:val="18"/>
          <w:szCs w:val="18"/>
          <w:lang w:val="vi-VN"/>
        </w:rPr>
        <w:fldChar w:fldCharType="separate"/>
      </w:r>
      <w:r w:rsidR="00AC61CA" w:rsidRPr="00AC61CA">
        <w:rPr>
          <w:rFonts w:ascii="Arial" w:hAnsi="Arial" w:cs="Arial"/>
          <w:noProof/>
          <w:color w:val="000000" w:themeColor="text1"/>
          <w:sz w:val="18"/>
          <w:szCs w:val="18"/>
          <w:lang w:val="vi-VN"/>
        </w:rPr>
        <w:t>[13]</w:t>
      </w:r>
      <w:r w:rsidR="00A36D07" w:rsidRPr="00AC61CA">
        <w:rPr>
          <w:rFonts w:ascii="Arial" w:hAnsi="Arial" w:cs="Arial"/>
          <w:color w:val="000000" w:themeColor="text1"/>
          <w:sz w:val="18"/>
          <w:szCs w:val="18"/>
          <w:lang w:val="vi-VN"/>
        </w:rPr>
        <w:fldChar w:fldCharType="end"/>
      </w:r>
      <w:r w:rsidR="00165EF5" w:rsidRPr="00AC61CA">
        <w:rPr>
          <w:rFonts w:ascii="Arial" w:hAnsi="Arial" w:cs="Arial"/>
          <w:noProof/>
          <w:color w:val="000000" w:themeColor="text1"/>
          <w:sz w:val="18"/>
          <w:szCs w:val="18"/>
          <w:lang w:val="vi-VN"/>
        </w:rPr>
        <w:t xml:space="preserve">, </w:t>
      </w:r>
      <w:r w:rsidR="009F5077" w:rsidRPr="00AC61CA">
        <w:rPr>
          <w:rFonts w:ascii="Arial" w:hAnsi="Arial" w:cs="Arial"/>
          <w:noProof/>
          <w:color w:val="000000" w:themeColor="text1"/>
          <w:sz w:val="18"/>
          <w:szCs w:val="18"/>
          <w:lang w:val="vi-VN"/>
        </w:rPr>
        <w:t xml:space="preserve">reported that </w:t>
      </w:r>
      <w:r w:rsidR="00165EF5" w:rsidRPr="00AC61CA">
        <w:rPr>
          <w:rFonts w:ascii="Arial" w:hAnsi="Arial" w:cs="Arial"/>
          <w:color w:val="000000" w:themeColor="text1"/>
          <w:sz w:val="18"/>
          <w:szCs w:val="18"/>
        </w:rPr>
        <w:t>the implantation rate for blastocyst diameter groups (&lt;140μm, 140-160μm, 160-180μm, ≥180μm) were 37.1%, 53.9%, 59.1% and 61.3% respectively; while the LBRs were 28.2%, 38.6%, 46.5% and 48.6%, respectively (P&lt;0.05).</w:t>
      </w:r>
      <w:r w:rsidR="00165EF5" w:rsidRPr="00AC61CA">
        <w:rPr>
          <w:rFonts w:ascii="Arial" w:hAnsi="Arial" w:cs="Arial"/>
          <w:color w:val="000000" w:themeColor="text1"/>
          <w:sz w:val="18"/>
          <w:szCs w:val="18"/>
          <w:lang w:val="vi-VN"/>
        </w:rPr>
        <w:t xml:space="preserve"> </w:t>
      </w:r>
      <w:r w:rsidR="00165EF5" w:rsidRPr="00AC61CA">
        <w:rPr>
          <w:rFonts w:ascii="Arial" w:hAnsi="Arial" w:cs="Arial"/>
          <w:color w:val="000000" w:themeColor="text1"/>
          <w:sz w:val="18"/>
          <w:szCs w:val="18"/>
        </w:rPr>
        <w:t>Furthermore, multivariate logistic regression analysis showed that blastocyst diameter was not</w:t>
      </w:r>
      <w:r w:rsidR="00165EF5" w:rsidRPr="00AC61CA">
        <w:rPr>
          <w:rFonts w:ascii="Arial" w:hAnsi="Arial" w:cs="Arial"/>
          <w:color w:val="000000" w:themeColor="text1"/>
          <w:sz w:val="18"/>
          <w:szCs w:val="18"/>
          <w:lang w:val="vi-VN"/>
        </w:rPr>
        <w:t xml:space="preserve"> </w:t>
      </w:r>
      <w:r w:rsidR="00165EF5" w:rsidRPr="00AC61CA">
        <w:rPr>
          <w:rFonts w:ascii="Arial" w:hAnsi="Arial" w:cs="Arial"/>
          <w:color w:val="000000" w:themeColor="text1"/>
          <w:sz w:val="18"/>
          <w:szCs w:val="18"/>
        </w:rPr>
        <w:t xml:space="preserve">significantly associated with </w:t>
      </w:r>
      <w:r w:rsidR="00042794">
        <w:rPr>
          <w:rFonts w:ascii="Arial" w:hAnsi="Arial" w:cs="Arial"/>
          <w:color w:val="000000" w:themeColor="text1"/>
          <w:sz w:val="18"/>
          <w:szCs w:val="18"/>
        </w:rPr>
        <w:t>LB</w:t>
      </w:r>
      <w:r w:rsidR="00165EF5" w:rsidRPr="00AC61CA">
        <w:rPr>
          <w:rFonts w:ascii="Arial" w:hAnsi="Arial" w:cs="Arial"/>
          <w:color w:val="000000" w:themeColor="text1"/>
          <w:sz w:val="18"/>
          <w:szCs w:val="18"/>
        </w:rPr>
        <w:t xml:space="preserve"> (&lt;14</w:t>
      </w:r>
      <w:r w:rsidR="00165EF5" w:rsidRPr="00AC61CA">
        <w:rPr>
          <w:rFonts w:ascii="Arial" w:hAnsi="Arial" w:cs="Arial"/>
          <w:color w:val="000000" w:themeColor="text1"/>
          <w:sz w:val="18"/>
          <w:szCs w:val="18"/>
          <w:lang w:val="vi-VN"/>
        </w:rPr>
        <w:t xml:space="preserve">9.4 </w:t>
      </w:r>
      <w:r w:rsidR="00165EF5" w:rsidRPr="00AC61CA">
        <w:rPr>
          <w:rFonts w:ascii="Arial" w:hAnsi="Arial" w:cs="Arial"/>
          <w:color w:val="000000" w:themeColor="text1"/>
          <w:sz w:val="18"/>
          <w:szCs w:val="18"/>
        </w:rPr>
        <w:t>μm versus 1</w:t>
      </w:r>
      <w:r w:rsidR="00165EF5" w:rsidRPr="00AC61CA">
        <w:rPr>
          <w:rFonts w:ascii="Arial" w:hAnsi="Arial" w:cs="Arial"/>
          <w:color w:val="000000" w:themeColor="text1"/>
          <w:sz w:val="18"/>
          <w:szCs w:val="18"/>
          <w:lang w:val="vi-VN"/>
        </w:rPr>
        <w:t xml:space="preserve">67.6 </w:t>
      </w:r>
      <w:r w:rsidR="00165EF5" w:rsidRPr="00AC61CA">
        <w:rPr>
          <w:rFonts w:ascii="Arial" w:hAnsi="Arial" w:cs="Arial"/>
          <w:color w:val="000000" w:themeColor="text1"/>
          <w:sz w:val="18"/>
          <w:szCs w:val="18"/>
        </w:rPr>
        <w:t>–</w:t>
      </w:r>
      <w:r w:rsidR="00165EF5" w:rsidRPr="00AC61CA">
        <w:rPr>
          <w:rFonts w:ascii="Arial" w:hAnsi="Arial" w:cs="Arial"/>
          <w:color w:val="000000" w:themeColor="text1"/>
          <w:sz w:val="18"/>
          <w:szCs w:val="18"/>
          <w:lang w:val="vi-VN"/>
        </w:rPr>
        <w:t xml:space="preserve"> </w:t>
      </w:r>
      <w:r w:rsidR="00165EF5" w:rsidRPr="00AC61CA">
        <w:rPr>
          <w:rFonts w:ascii="Arial" w:hAnsi="Arial" w:cs="Arial"/>
          <w:color w:val="000000" w:themeColor="text1"/>
          <w:sz w:val="18"/>
          <w:szCs w:val="18"/>
        </w:rPr>
        <w:t>1</w:t>
      </w:r>
      <w:r w:rsidR="00165EF5" w:rsidRPr="00AC61CA">
        <w:rPr>
          <w:rFonts w:ascii="Arial" w:hAnsi="Arial" w:cs="Arial"/>
          <w:color w:val="000000" w:themeColor="text1"/>
          <w:sz w:val="18"/>
          <w:szCs w:val="18"/>
          <w:lang w:val="vi-VN"/>
        </w:rPr>
        <w:t xml:space="preserve">80.9 </w:t>
      </w:r>
      <w:r w:rsidR="00165EF5" w:rsidRPr="00AC61CA">
        <w:rPr>
          <w:rFonts w:ascii="Arial" w:hAnsi="Arial" w:cs="Arial"/>
          <w:color w:val="000000" w:themeColor="text1"/>
          <w:sz w:val="18"/>
          <w:szCs w:val="18"/>
        </w:rPr>
        <w:t>μm: OR 1.5</w:t>
      </w:r>
      <w:r w:rsidR="00165EF5" w:rsidRPr="00AC61CA">
        <w:rPr>
          <w:rFonts w:ascii="Arial" w:hAnsi="Arial" w:cs="Arial"/>
          <w:color w:val="000000" w:themeColor="text1"/>
          <w:sz w:val="18"/>
          <w:szCs w:val="18"/>
          <w:lang w:val="vi-VN"/>
        </w:rPr>
        <w:t>8,</w:t>
      </w:r>
      <w:r w:rsidR="00165EF5" w:rsidRPr="00AC61CA">
        <w:rPr>
          <w:rFonts w:ascii="Arial" w:hAnsi="Arial" w:cs="Arial"/>
          <w:color w:val="000000" w:themeColor="text1"/>
          <w:sz w:val="18"/>
          <w:szCs w:val="18"/>
        </w:rPr>
        <w:t xml:space="preserve"> 95%Cl </w:t>
      </w:r>
      <w:r w:rsidR="00165EF5" w:rsidRPr="00AC61CA">
        <w:rPr>
          <w:rFonts w:ascii="Arial" w:hAnsi="Arial" w:cs="Arial"/>
          <w:color w:val="000000" w:themeColor="text1"/>
          <w:sz w:val="18"/>
          <w:szCs w:val="18"/>
          <w:lang w:val="vi-VN"/>
        </w:rPr>
        <w:t>0</w:t>
      </w:r>
      <w:r w:rsidR="00165EF5" w:rsidRPr="00AC61CA">
        <w:rPr>
          <w:rFonts w:ascii="Arial" w:hAnsi="Arial" w:cs="Arial"/>
          <w:color w:val="000000" w:themeColor="text1"/>
          <w:sz w:val="18"/>
          <w:szCs w:val="18"/>
        </w:rPr>
        <w:t>.</w:t>
      </w:r>
      <w:r w:rsidR="00165EF5" w:rsidRPr="00AC61CA">
        <w:rPr>
          <w:rFonts w:ascii="Arial" w:hAnsi="Arial" w:cs="Arial"/>
          <w:color w:val="000000" w:themeColor="text1"/>
          <w:sz w:val="18"/>
          <w:szCs w:val="18"/>
          <w:lang w:val="vi-VN"/>
        </w:rPr>
        <w:t xml:space="preserve">72 </w:t>
      </w:r>
      <w:r w:rsidR="00165EF5" w:rsidRPr="00AC61CA">
        <w:rPr>
          <w:rFonts w:ascii="Arial" w:hAnsi="Arial" w:cs="Arial"/>
          <w:color w:val="000000" w:themeColor="text1"/>
          <w:sz w:val="18"/>
          <w:szCs w:val="18"/>
        </w:rPr>
        <w:t>–</w:t>
      </w:r>
      <w:r w:rsidR="00165EF5" w:rsidRPr="00AC61CA">
        <w:rPr>
          <w:rFonts w:ascii="Arial" w:hAnsi="Arial" w:cs="Arial"/>
          <w:color w:val="000000" w:themeColor="text1"/>
          <w:sz w:val="18"/>
          <w:szCs w:val="18"/>
          <w:lang w:val="vi-VN"/>
        </w:rPr>
        <w:t xml:space="preserve"> 3.48</w:t>
      </w:r>
      <w:r w:rsidR="00165EF5" w:rsidRPr="00AC61CA">
        <w:rPr>
          <w:rFonts w:ascii="Arial" w:hAnsi="Arial" w:cs="Arial"/>
          <w:color w:val="000000" w:themeColor="text1"/>
          <w:sz w:val="18"/>
          <w:szCs w:val="18"/>
        </w:rPr>
        <w:t>; &lt;140μm versus 1</w:t>
      </w:r>
      <w:r w:rsidR="00165EF5" w:rsidRPr="00AC61CA">
        <w:rPr>
          <w:rFonts w:ascii="Arial" w:hAnsi="Arial" w:cs="Arial"/>
          <w:color w:val="000000" w:themeColor="text1"/>
          <w:sz w:val="18"/>
          <w:szCs w:val="18"/>
          <w:lang w:val="vi-VN"/>
        </w:rPr>
        <w:t xml:space="preserve">80.9 – 218.2 </w:t>
      </w:r>
      <w:r w:rsidR="00165EF5" w:rsidRPr="00AC61CA">
        <w:rPr>
          <w:rFonts w:ascii="Arial" w:hAnsi="Arial" w:cs="Arial"/>
          <w:color w:val="000000" w:themeColor="text1"/>
          <w:sz w:val="18"/>
          <w:szCs w:val="18"/>
        </w:rPr>
        <w:t xml:space="preserve">μm: OR </w:t>
      </w:r>
      <w:r w:rsidR="00165EF5" w:rsidRPr="00AC61CA">
        <w:rPr>
          <w:rFonts w:ascii="Arial" w:hAnsi="Arial" w:cs="Arial"/>
          <w:color w:val="000000" w:themeColor="text1"/>
          <w:sz w:val="18"/>
          <w:szCs w:val="18"/>
          <w:lang w:val="vi-VN"/>
        </w:rPr>
        <w:t>1.43,</w:t>
      </w:r>
      <w:r w:rsidR="00165EF5" w:rsidRPr="00AC61CA">
        <w:rPr>
          <w:rFonts w:ascii="Arial" w:hAnsi="Arial" w:cs="Arial"/>
          <w:color w:val="000000" w:themeColor="text1"/>
          <w:sz w:val="18"/>
          <w:szCs w:val="18"/>
        </w:rPr>
        <w:t xml:space="preserve"> 95%Cl </w:t>
      </w:r>
      <w:r w:rsidR="00165EF5" w:rsidRPr="00AC61CA">
        <w:rPr>
          <w:rFonts w:ascii="Arial" w:hAnsi="Arial" w:cs="Arial"/>
          <w:color w:val="000000" w:themeColor="text1"/>
          <w:sz w:val="18"/>
          <w:szCs w:val="18"/>
          <w:lang w:val="vi-VN"/>
        </w:rPr>
        <w:t xml:space="preserve">0.65 </w:t>
      </w:r>
      <w:r w:rsidR="00165EF5" w:rsidRPr="00AC61CA">
        <w:rPr>
          <w:rFonts w:ascii="Arial" w:hAnsi="Arial" w:cs="Arial"/>
          <w:color w:val="000000" w:themeColor="text1"/>
          <w:sz w:val="18"/>
          <w:szCs w:val="18"/>
        </w:rPr>
        <w:t>-</w:t>
      </w:r>
      <w:r w:rsidR="00165EF5" w:rsidRPr="00AC61CA">
        <w:rPr>
          <w:rFonts w:ascii="Arial" w:hAnsi="Arial" w:cs="Arial"/>
          <w:color w:val="000000" w:themeColor="text1"/>
          <w:sz w:val="18"/>
          <w:szCs w:val="18"/>
          <w:lang w:val="vi-VN"/>
        </w:rPr>
        <w:t xml:space="preserve"> </w:t>
      </w:r>
      <w:r w:rsidR="00165EF5" w:rsidRPr="00AC61CA">
        <w:rPr>
          <w:rFonts w:ascii="Arial" w:hAnsi="Arial" w:cs="Arial"/>
          <w:color w:val="000000" w:themeColor="text1"/>
          <w:sz w:val="18"/>
          <w:szCs w:val="18"/>
        </w:rPr>
        <w:t>3.</w:t>
      </w:r>
      <w:r w:rsidR="00165EF5" w:rsidRPr="00AC61CA">
        <w:rPr>
          <w:rFonts w:ascii="Arial" w:hAnsi="Arial" w:cs="Arial"/>
          <w:color w:val="000000" w:themeColor="text1"/>
          <w:sz w:val="18"/>
          <w:szCs w:val="18"/>
          <w:lang w:val="vi-VN"/>
        </w:rPr>
        <w:t>14)</w:t>
      </w:r>
      <w:r w:rsidR="00165EF5" w:rsidRPr="00AC61CA">
        <w:rPr>
          <w:rFonts w:ascii="Arial" w:hAnsi="Arial" w:cs="Arial"/>
          <w:color w:val="000000" w:themeColor="text1"/>
          <w:sz w:val="18"/>
          <w:szCs w:val="18"/>
        </w:rPr>
        <w:t xml:space="preserve">. </w:t>
      </w:r>
      <w:r w:rsidR="00165EF5" w:rsidRPr="00AC61CA">
        <w:rPr>
          <w:rFonts w:ascii="Arial" w:hAnsi="Arial" w:cs="Arial"/>
          <w:color w:val="000000" w:themeColor="text1"/>
          <w:sz w:val="18"/>
          <w:szCs w:val="18"/>
          <w:lang w:val="vi-VN"/>
        </w:rPr>
        <w:t xml:space="preserve"> </w:t>
      </w:r>
    </w:p>
    <w:p w14:paraId="71E8600D" w14:textId="77777777" w:rsidR="00042794" w:rsidRDefault="00DD1779" w:rsidP="00042794">
      <w:pPr>
        <w:pBdr>
          <w:top w:val="nil"/>
          <w:left w:val="nil"/>
          <w:bottom w:val="nil"/>
          <w:right w:val="nil"/>
          <w:between w:val="nil"/>
        </w:pBdr>
        <w:spacing w:before="120" w:after="120"/>
        <w:jc w:val="both"/>
        <w:rPr>
          <w:rFonts w:ascii="Arial" w:hAnsi="Arial" w:cs="Arial"/>
          <w:color w:val="000000" w:themeColor="text1"/>
          <w:sz w:val="18"/>
          <w:szCs w:val="18"/>
          <w:lang w:val="vi-VN"/>
        </w:rPr>
      </w:pPr>
      <w:r w:rsidRPr="00DD1779">
        <w:rPr>
          <w:rFonts w:ascii="Arial" w:hAnsi="Arial" w:cs="Arial"/>
          <w:color w:val="000000" w:themeColor="text1"/>
          <w:sz w:val="18"/>
          <w:szCs w:val="18"/>
          <w:lang w:val="vi-VN"/>
        </w:rPr>
        <w:t xml:space="preserve">Furthermore, morphokinetic variables are indentificated from TLM as can bio-markers of implantation potential and live birth after blastocyst transfers </w:t>
      </w:r>
      <w:r>
        <w:rPr>
          <w:rFonts w:ascii="Arial" w:hAnsi="Arial" w:cs="Arial"/>
          <w:color w:val="000000" w:themeColor="text1"/>
          <w:sz w:val="18"/>
          <w:szCs w:val="18"/>
          <w:lang w:val="vi-VN"/>
        </w:rPr>
        <w:fldChar w:fldCharType="begin" w:fldLock="1"/>
      </w:r>
      <w:r>
        <w:rPr>
          <w:rFonts w:ascii="Arial" w:hAnsi="Arial" w:cs="Arial"/>
          <w:color w:val="000000" w:themeColor="text1"/>
          <w:sz w:val="18"/>
          <w:szCs w:val="18"/>
          <w:lang w:val="vi-VN"/>
        </w:rPr>
        <w:instrText>ADDIN CSL_CITATION {"citationItems":[{"id":"ITEM-1","itemData":{"DOI":"10.1016/j.rbmo.2018.05.016","ISSN":"1472-6483","author":[{"dropping-particle":"","family":"Fishel","given":"Simon","non-dropping-particle":"","parse-names":false,"suffix":""},{"dropping-particle":"","family":"Campbell","given":"Alison","non-dropping-particle":"","parse-names":false,"suffix":""},{"dropping-particle":"","family":"Montgomery","given":"Sue","non-dropping-particle":"","parse-names":false,"suffix":""},{"dropping-particle":"","family":"Smith","given":"Rachel","non-dropping-particle":"","parse-names":false,"suffix":""},{"dropping-particle":"","family":"Nice","given":"Lynne","non-dropping-particle":"","parse-names":false,"suffix":""},{"dropping-particle":"","family":"Duffy","given":"Samantha","non-dropping-particle":"","parse-names":false,"suffix":""},{"dropping-particle":"","family":"Jenner","given":"Lucy","non-dropping-particle":"","parse-names":false,"suffix":""},{"dropping-particle":"","family":"Berrisford","given":"Kathryn","non-dropping-particle":"","parse-names":false,"suffix":""},{"dropping-particle":"","family":"Kellam","given":"Louise","non-dropping-particle":"","parse-names":false,"suffix":""},{"dropping-particle":"","family":"Smith","given":"Rob","non-dropping-particle":"","parse-names":false,"suffix":""},{"dropping-particle":"","family":"Foad","given":"Fiona","non-dropping-particle":"","parse-names":false,"suffix":""},{"dropping-particle":"","family":"Beccles","given":"Ashley","non-dropping-particle":"","parse-names":false,"suffix":""},{"dropping-particle":"","family":"Campbell","given":"Alison","non-dropping-particle":"","parse-names":false,"suffix":""},{"dropping-particle":"","family":"Montgomery","given":"Sue","non-dropping-particle":"","parse-names":false,"suffix":""},{"dropping-particle":"","family":"Smith","given":"Rachel","non-dropping-particle":"","parse-names":false,"suffix":""},{"dropping-particle":"","family":"Nice","given":"Lynne","non-dropping-particle":"","parse-names":false,"suffix":""},{"dropping-particle":"","family":"Duffy","given":"Samantha","non-dropping-particle":"","parse-names":false,"suffix":""},{"dropping-particle":"","family":"Jenner","given":"Lucy","non-dropping-particle":"","parse-names":false,"suffix":""},{"dropping-particle":"","family":"Berrisford","given":"Kathryn","non-dropping-particle":"","parse-names":false,"suffix":""},{"dropping-particle":"","family":"Kellam","given":"Louise","non-dropping-particle":"","parse-names":false,"suffix":""},{"dropping-particle":"","family":"Smith","given":"Rob","non-dropping-particle":"","parse-names":false,"suffix":""}],"container-title":"Reproductive BioMedicine Online","id":"ITEM-1","issue":"3","issued":{"date-parts":[["2018"]]},"note":"phôi 781, 42,1% TSS,\nTỉ lệ trẻ sinh sống khi chuyển phôi loại A (tốt nhất) là 52,5% và chuyển phôi loại D là 13,2% khác biệt có ý nghĩa hoặc B (39,2%) với phôi loại D\nAn algorithms live birth prediction using morphokinetics of human preimplantation embryos","page":"304-313","publisher":"Elsevier Ltd","title":"Time-lapse imaging algorithms rank human preimplantation embryos according to the probability of live birth","type":"article-journal","volume":"37"},"uris":["http://www.mendeley.com/documents/?uuid=8c23d510-a1a6-44e6-a22b-b76332fd3b55"]},{"id":"ITEM-2","itemData":{"DOI":"10.1016/j.fertnstert.2020.08.023","ISSN":"15565653","PMID":"32917380","abstract":"Objective: To describe novel embryo features capable of predicting implantation potential as input data for an artificial neural network (ANN) model. Design: Retrospective cohort study. Setting: University-affiliated private IVF center. Patient(s): This study included 637 patients from the oocyte donation program who underwent single-blastocyst transfer during two consecutive years. Intervention(s): None. Main Outcome Measure(s): The research was divided into two phases. Phase 1 consisted of the description and analysis of the following embryo features in implanted and nonimplanted embryos: distance and speed of pronuclear migration, blastocyst expanded diameter, inner cell mass area, and trophectoderm cell cycle length. Phase 2 consisted of the development of an ANN algorithm for implantation prediction. Results were obtained for four models fed with different input data. The predictive power was measured with the use of the area under the receiver operating characteristic curve (AUC). Result(s): Out of the five novel described parameters, blastocyst expanded diameter and trophectoderm cell cycle length had statistically different values in implanted and nonimplanted embryos. After the ANN models were trained and validated using fivefold cross-validation, they were capable of predicting implantation on testing data with AUCs of 0.64 for ANN1 (conventional morphokinetics), 0.73 for ANN2 (novel morphodynamics), 0.77 for ANN3 (conventional morphokinetics + novel morphodynamics), and 0.68 for ANN4 (discriminatory variables from statistical test). Conclusion(s): The novel proposed embryo features affect the implantation potential, and their combination with conventional morphokinetic parameters is effective as input data for a predictive model based on artificial intelligence.","author":[{"dropping-particle":"","family":"Bori","given":"Lorena","non-dropping-particle":"","parse-names":false,"suffix":""},{"dropping-particle":"","family":"Paya","given":"Elena","non-dropping-particle":"","parse-names":false,"suffix":""},{"dropping-particle":"","family":"Alegre","given":"Lucia","non-dropping-particle":"","parse-names":false,"suffix":""},{"dropping-particle":"","family":"Viloria","given":"Thamara Alexandra","non-dropping-particle":"","parse-names":false,"suffix":""},{"dropping-particle":"","family":"Remohi","given":"Jose Alejandro","non-dropping-particle":"","parse-names":false,"suffix":""},{"dropping-particle":"","family":"Naranjo","given":"Valery","non-dropping-particle":"","parse-names":false,"suffix":""},{"dropping-particle":"","family":"Meseguer","given":"Marcos","non-dropping-particle":"","parse-names":false,"suffix":""}],"container-title":"Fertility and Sterility","id":"ITEM-2","issue":"6","issued":{"date-parts":[["2020"]]},"page":"1232-1241","publisher":"Elsevier Inc.","title":"Novel and conventional embryo parameters as input data for artificial neural networks: an artificial intelligence model applied for prediction of the implantation potential","type":"article-journal","volume":"114"},"uris":["http://www.mendeley.com/documents/?uuid=f4d5eb11-7695-4958-8f22-4e8d96689137"]}],"mendeley":{"formattedCitation":"[11], [12]","plainTextFormattedCitation":"[11], [12]"},"properties":{"noteIndex":0},"schema":"https://github.com/citation-style-language/schema/raw/master/csl-citation.json"}</w:instrText>
      </w:r>
      <w:r>
        <w:rPr>
          <w:rFonts w:ascii="Arial" w:hAnsi="Arial" w:cs="Arial"/>
          <w:color w:val="000000" w:themeColor="text1"/>
          <w:sz w:val="18"/>
          <w:szCs w:val="18"/>
          <w:lang w:val="vi-VN"/>
        </w:rPr>
        <w:fldChar w:fldCharType="separate"/>
      </w:r>
      <w:r w:rsidRPr="00DD1779">
        <w:rPr>
          <w:rFonts w:ascii="Arial" w:hAnsi="Arial" w:cs="Arial"/>
          <w:noProof/>
          <w:color w:val="000000" w:themeColor="text1"/>
          <w:sz w:val="18"/>
          <w:szCs w:val="18"/>
          <w:lang w:val="vi-VN"/>
        </w:rPr>
        <w:t>[11], [12]</w:t>
      </w:r>
      <w:r>
        <w:rPr>
          <w:rFonts w:ascii="Arial" w:hAnsi="Arial" w:cs="Arial"/>
          <w:color w:val="000000" w:themeColor="text1"/>
          <w:sz w:val="18"/>
          <w:szCs w:val="18"/>
          <w:lang w:val="vi-VN"/>
        </w:rPr>
        <w:fldChar w:fldCharType="end"/>
      </w:r>
      <w:r w:rsidR="009959C2" w:rsidRPr="00DD1779">
        <w:rPr>
          <w:rFonts w:ascii="Arial" w:hAnsi="Arial" w:cs="Arial"/>
          <w:color w:val="000000" w:themeColor="text1"/>
          <w:sz w:val="18"/>
          <w:szCs w:val="18"/>
          <w:lang w:val="vi-VN"/>
        </w:rPr>
        <w:t xml:space="preserve">. </w:t>
      </w:r>
      <w:r w:rsidRPr="00DD1779">
        <w:rPr>
          <w:rFonts w:ascii="Arial" w:hAnsi="Arial" w:cs="Arial"/>
          <w:color w:val="000000" w:themeColor="text1"/>
          <w:sz w:val="18"/>
          <w:szCs w:val="18"/>
          <w:lang w:val="vi-VN"/>
        </w:rPr>
        <w:t xml:space="preserve">The first report on the tSB and dB parameters that can predict live birth after blastocyst transfer is described by Fishel and collaborators </w:t>
      </w:r>
      <w:r w:rsidR="007B1465" w:rsidRPr="00DD1779">
        <w:rPr>
          <w:rFonts w:ascii="Arial" w:hAnsi="Arial" w:cs="Arial"/>
          <w:color w:val="000000" w:themeColor="text1"/>
          <w:sz w:val="18"/>
          <w:szCs w:val="18"/>
          <w:lang w:val="vi-VN"/>
        </w:rPr>
        <w:t xml:space="preserve">(2018). Blastocysts transferred had tSB </w:t>
      </w:r>
      <w:r w:rsidR="007B1465" w:rsidRPr="00DD1779">
        <w:rPr>
          <w:rFonts w:ascii="Arial" w:hAnsi="Arial" w:cs="Arial"/>
          <w:sz w:val="18"/>
          <w:szCs w:val="18"/>
        </w:rPr>
        <w:sym w:font="Symbol" w:char="F0A3"/>
      </w:r>
      <w:r w:rsidR="007B1465" w:rsidRPr="00DD1779">
        <w:rPr>
          <w:rFonts w:ascii="Arial" w:hAnsi="Arial" w:cs="Arial"/>
          <w:sz w:val="18"/>
          <w:szCs w:val="18"/>
        </w:rPr>
        <w:t xml:space="preserve"> </w:t>
      </w:r>
      <w:r w:rsidR="007B1465" w:rsidRPr="00DD1779">
        <w:rPr>
          <w:rFonts w:ascii="Arial" w:hAnsi="Arial" w:cs="Arial"/>
          <w:color w:val="000000" w:themeColor="text1"/>
          <w:sz w:val="18"/>
          <w:szCs w:val="18"/>
          <w:lang w:val="vi-VN"/>
        </w:rPr>
        <w:t xml:space="preserve"> 93.1 hpi and dB </w:t>
      </w:r>
      <w:r w:rsidR="007B1465" w:rsidRPr="00DD1779">
        <w:rPr>
          <w:rFonts w:ascii="Arial" w:hAnsi="Arial" w:cs="Arial"/>
          <w:sz w:val="18"/>
          <w:szCs w:val="18"/>
        </w:rPr>
        <w:sym w:font="Symbol" w:char="F0A3"/>
      </w:r>
      <w:r w:rsidR="007B1465" w:rsidRPr="00DD1779">
        <w:rPr>
          <w:rFonts w:ascii="Arial" w:hAnsi="Arial" w:cs="Arial"/>
          <w:sz w:val="18"/>
          <w:szCs w:val="18"/>
        </w:rPr>
        <w:t xml:space="preserve"> </w:t>
      </w:r>
      <w:r w:rsidR="007B1465" w:rsidRPr="00DD1779">
        <w:rPr>
          <w:rFonts w:ascii="Arial" w:hAnsi="Arial" w:cs="Arial"/>
          <w:color w:val="000000" w:themeColor="text1"/>
          <w:sz w:val="18"/>
          <w:szCs w:val="18"/>
          <w:lang w:val="vi-VN"/>
        </w:rPr>
        <w:t xml:space="preserve"> 12.5 h </w:t>
      </w:r>
      <w:r w:rsidR="00A53821" w:rsidRPr="00A53821">
        <w:rPr>
          <w:rFonts w:ascii="Arial" w:hAnsi="Arial" w:cs="Arial"/>
          <w:color w:val="000000" w:themeColor="text1"/>
          <w:sz w:val="18"/>
          <w:szCs w:val="18"/>
          <w:lang w:val="vi-VN"/>
        </w:rPr>
        <w:t xml:space="preserve">could higher achieve live birth potential </w:t>
      </w:r>
      <w:r w:rsidR="00F3310C" w:rsidRPr="00DD1779">
        <w:rPr>
          <w:rFonts w:ascii="Arial" w:hAnsi="Arial" w:cs="Arial"/>
          <w:color w:val="000000" w:themeColor="text1"/>
          <w:sz w:val="18"/>
          <w:szCs w:val="18"/>
          <w:lang w:val="vi-VN"/>
        </w:rPr>
        <w:fldChar w:fldCharType="begin" w:fldLock="1"/>
      </w:r>
      <w:r w:rsidR="0020534A" w:rsidRPr="00DD1779">
        <w:rPr>
          <w:rFonts w:ascii="Arial" w:hAnsi="Arial" w:cs="Arial"/>
          <w:color w:val="000000" w:themeColor="text1"/>
          <w:sz w:val="18"/>
          <w:szCs w:val="18"/>
          <w:lang w:val="vi-VN"/>
        </w:rPr>
        <w:instrText>ADDIN CSL_CITATION {"citationItems":[{"id":"ITEM-1","itemData":{"DOI":"10.1016/j.rbmo.2018.05.016","ISSN":"1472-6483","author":[{"dropping-particle":"","family":"Fishel","given":"Simon","non-dropping-particle":"","parse-names":false,"suffix":""},{"dropping-particle":"","family":"Campbell","given":"Alison","non-dropping-particle":"","parse-names":false,"suffix":""},{"dropping-particle":"","family":"Montgomery","given":"Sue","non-dropping-particle":"","parse-names":false,"suffix":""},{"dropping-particle":"","family":"Smith","given":"Rachel","non-dropping-particle":"","parse-names":false,"suffix":""},{"dropping-particle":"","family":"Nice","given":"Lynne","non-dropping-particle":"","parse-names":false,"suffix":""},{"dropping-particle":"","family":"Duffy","given":"Samantha","non-dropping-particle":"","parse-names":false,"suffix":""},{"dropping-particle":"","family":"Jenner","given":"Lucy","non-dropping-particle":"","parse-names":false,"suffix":""},{"dropping-particle":"","family":"Berrisford","given":"Kathryn","non-dropping-particle":"","parse-names":false,"suffix":""},{"dropping-particle":"","family":"Kellam","given":"Louise","non-dropping-particle":"","parse-names":false,"suffix":""},{"dropping-particle":"","family":"Smith","given":"Rob","non-dropping-particle":"","parse-names":false,"suffix":""},{"dropping-particle":"","family":"Foad","given":"Fiona","non-dropping-particle":"","parse-names":false,"suffix":""},{"dropping-particle":"","family":"Beccles","given":"Ashley","non-dropping-particle":"","parse-names":false,"suffix":""},{"dropping-particle":"","family":"Campbell","given":"Alison","non-dropping-particle":"","parse-names":false,"suffix":""},{"dropping-particle":"","family":"Montgomery","given":"Sue","non-dropping-particle":"","parse-names":false,"suffix":""},{"dropping-particle":"","family":"Smith","given":"Rachel","non-dropping-particle":"","parse-names":false,"suffix":""},{"dropping-particle":"","family":"Nice","given":"Lynne","non-dropping-particle":"","parse-names":false,"suffix":""},{"dropping-particle":"","family":"Duffy","given":"Samantha","non-dropping-particle":"","parse-names":false,"suffix":""},{"dropping-particle":"","family":"Jenner","given":"Lucy","non-dropping-particle":"","parse-names":false,"suffix":""},{"dropping-particle":"","family":"Berrisford","given":"Kathryn","non-dropping-particle":"","parse-names":false,"suffix":""},{"dropping-particle":"","family":"Kellam","given":"Louise","non-dropping-particle":"","parse-names":false,"suffix":""},{"dropping-particle":"","family":"Smith","given":"Rob","non-dropping-particle":"","parse-names":false,"suffix":""}],"container-title":"Reproductive BioMedicine Online","id":"ITEM-1","issue":"3","issued":{"date-parts":[["2018"]]},"note":"phôi 781, 42,1% TSS,\nTỉ lệ trẻ sinh sống khi chuyển phôi loại A (tốt nhất) là 52,5% và chuyển phôi loại D là 13,2% khác biệt có ý nghĩa hoặc B (39,2%) với phôi loại D\nAn algorithms live birth prediction using morphokinetics of human preimplantation embryos","page":"304-313","publisher":"Elsevier Ltd","title":"Time-lapse imaging algorithms rank human preimplantation embryos according to the probability of live birth","type":"article-journal","volume":"37"},"uris":["http://www.mendeley.com/documents/?uuid=8c23d510-a1a6-44e6-a22b-b76332fd3b55"]}],"mendeley":{"formattedCitation":"[12]","plainTextFormattedCitation":"[12]","previouslyFormattedCitation":"[12]"},"properties":{"noteIndex":0},"schema":"https://github.com/citation-style-language/schema/raw/master/csl-citation.json"}</w:instrText>
      </w:r>
      <w:r w:rsidR="00F3310C" w:rsidRPr="00DD1779">
        <w:rPr>
          <w:rFonts w:ascii="Arial" w:hAnsi="Arial" w:cs="Arial"/>
          <w:color w:val="000000" w:themeColor="text1"/>
          <w:sz w:val="18"/>
          <w:szCs w:val="18"/>
          <w:lang w:val="vi-VN"/>
        </w:rPr>
        <w:fldChar w:fldCharType="separate"/>
      </w:r>
      <w:r w:rsidR="00AC61CA" w:rsidRPr="00DD1779">
        <w:rPr>
          <w:rFonts w:ascii="Arial" w:hAnsi="Arial" w:cs="Arial"/>
          <w:noProof/>
          <w:color w:val="000000" w:themeColor="text1"/>
          <w:sz w:val="18"/>
          <w:szCs w:val="18"/>
          <w:lang w:val="vi-VN"/>
        </w:rPr>
        <w:t>[12]</w:t>
      </w:r>
      <w:r w:rsidR="00F3310C" w:rsidRPr="00DD1779">
        <w:rPr>
          <w:rFonts w:ascii="Arial" w:hAnsi="Arial" w:cs="Arial"/>
          <w:color w:val="000000" w:themeColor="text1"/>
          <w:sz w:val="18"/>
          <w:szCs w:val="18"/>
          <w:lang w:val="vi-VN"/>
        </w:rPr>
        <w:fldChar w:fldCharType="end"/>
      </w:r>
      <w:r w:rsidR="0054154E" w:rsidRPr="00DD1779">
        <w:rPr>
          <w:rFonts w:ascii="Arial" w:hAnsi="Arial" w:cs="Arial"/>
          <w:color w:val="000000" w:themeColor="text1"/>
          <w:sz w:val="18"/>
          <w:szCs w:val="18"/>
          <w:lang w:val="vi-VN"/>
        </w:rPr>
        <w:t>.</w:t>
      </w:r>
      <w:r w:rsidR="00F3310C" w:rsidRPr="00DD1779">
        <w:rPr>
          <w:rFonts w:ascii="Arial" w:hAnsi="Arial" w:cs="Arial"/>
          <w:color w:val="000000" w:themeColor="text1"/>
          <w:sz w:val="18"/>
          <w:szCs w:val="18"/>
          <w:lang w:val="vi-VN"/>
        </w:rPr>
        <w:t xml:space="preserve"> </w:t>
      </w:r>
      <w:r w:rsidR="00A53821" w:rsidRPr="00A53821">
        <w:rPr>
          <w:rFonts w:ascii="Arial" w:hAnsi="Arial" w:cs="Arial"/>
          <w:color w:val="000000" w:themeColor="text1"/>
          <w:sz w:val="18"/>
          <w:szCs w:val="18"/>
          <w:lang w:val="vi-VN"/>
        </w:rPr>
        <w:t>Bori and colleagues (2022), found that implanted blastocysts had shorter parameters of tSB, tB, and tEB when compared to the non-implanted embryo</w:t>
      </w:r>
      <w:r w:rsidR="00A53821">
        <w:rPr>
          <w:rFonts w:ascii="Arial" w:hAnsi="Arial" w:cs="Arial"/>
          <w:color w:val="000000" w:themeColor="text1"/>
          <w:sz w:val="18"/>
          <w:szCs w:val="18"/>
          <w:lang w:val="vi-VN"/>
        </w:rPr>
        <w:t xml:space="preserve"> </w:t>
      </w:r>
      <w:r w:rsidR="009959C2" w:rsidRPr="00DD1779">
        <w:rPr>
          <w:rFonts w:ascii="Arial" w:hAnsi="Arial" w:cs="Arial"/>
          <w:color w:val="000000" w:themeColor="text1"/>
          <w:sz w:val="18"/>
          <w:szCs w:val="18"/>
          <w:lang w:val="vi-VN"/>
        </w:rPr>
        <w:fldChar w:fldCharType="begin" w:fldLock="1"/>
      </w:r>
      <w:r w:rsidR="0020534A" w:rsidRPr="00DD1779">
        <w:rPr>
          <w:rFonts w:ascii="Arial" w:hAnsi="Arial" w:cs="Arial"/>
          <w:color w:val="000000" w:themeColor="text1"/>
          <w:sz w:val="18"/>
          <w:szCs w:val="18"/>
          <w:lang w:val="vi-VN"/>
        </w:rPr>
        <w:instrText>ADDIN CSL_CITATION {"citationItems":[{"id":"ITEM-1","itemData":{"DOI":"10.1016/j.fertnstert.2020.08.023","ISSN":"15565653","PMID":"32917380","abstract":"Objective: To describe novel embryo features capable of predicting implantation potential as input data for an artificial neural network (ANN) model. Design: Retrospective cohort study. Setting: University-affiliated private IVF center. Patient(s): This study included 637 patients from the oocyte donation program who underwent single-blastocyst transfer during two consecutive years. Intervention(s): None. Main Outcome Measure(s): The research was divided into two phases. Phase 1 consisted of the description and analysis of the following embryo features in implanted and nonimplanted embryos: distance and speed of pronuclear migration, blastocyst expanded diameter, inner cell mass area, and trophectoderm cell cycle length. Phase 2 consisted of the development of an ANN algorithm for implantation prediction. Results were obtained for four models fed with different input data. The predictive power was measured with the use of the area under the receiver operating characteristic curve (AUC). Result(s): Out of the five novel described parameters, blastocyst expanded diameter and trophectoderm cell cycle length had statistically different values in implanted and nonimplanted embryos. After the ANN models were trained and validated using fivefold cross-validation, they were capable of predicting implantation on testing data with AUCs of 0.64 for ANN1 (conventional morphokinetics), 0.73 for ANN2 (novel morphodynamics), 0.77 for ANN3 (conventional morphokinetics + novel morphodynamics), and 0.68 for ANN4 (discriminatory variables from statistical test). Conclusion(s): The novel proposed embryo features affect the implantation potential, and their combination with conventional morphokinetic parameters is effective as input data for a predictive model based on artificial intelligence.","author":[{"dropping-particle":"","family":"Bori","given":"Lorena","non-dropping-particle":"","parse-names":false,"suffix":""},{"dropping-particle":"","family":"Paya","given":"Elena","non-dropping-particle":"","parse-names":false,"suffix":""},{"dropping-particle":"","family":"Alegre","given":"Lucia","non-dropping-particle":"","parse-names":false,"suffix":""},{"dropping-particle":"","family":"Viloria","given":"Thamara Alexandra","non-dropping-particle":"","parse-names":false,"suffix":""},{"dropping-particle":"","family":"Remohi","given":"Jose Alejandro","non-dropping-particle":"","parse-names":false,"suffix":""},{"dropping-particle":"","family":"Naranjo","given":"Valery","non-dropping-particle":"","parse-names":false,"suffix":""},{"dropping-particle":"","family":"Meseguer","given":"Marcos","non-dropping-particle":"","parse-names":false,"suffix":""}],"container-title":"Fertility and Sterility","id":"ITEM-1","issue":"6","issued":{"date-parts":[["2020"]]},"page":"1232-1241","publisher":"Elsevier Inc.","title":"Novel and conventional embryo parameters as input data for artificial neural networks: an artificial intelligence model applied for prediction of the implantation potential","type":"article-journal","volume":"114"},"uris":["http://www.mendeley.com/documents/?uuid=f4d5eb11-7695-4958-8f22-4e8d96689137"]}],"mendeley":{"formattedCitation":"[11]","plainTextFormattedCitation":"[11]","previouslyFormattedCitation":"[11]"},"properties":{"noteIndex":0},"schema":"https://github.com/citation-style-language/schema/raw/master/csl-citation.json"}</w:instrText>
      </w:r>
      <w:r w:rsidR="009959C2" w:rsidRPr="00DD1779">
        <w:rPr>
          <w:rFonts w:ascii="Arial" w:hAnsi="Arial" w:cs="Arial"/>
          <w:color w:val="000000" w:themeColor="text1"/>
          <w:sz w:val="18"/>
          <w:szCs w:val="18"/>
          <w:lang w:val="vi-VN"/>
        </w:rPr>
        <w:fldChar w:fldCharType="separate"/>
      </w:r>
      <w:r w:rsidR="00AC61CA" w:rsidRPr="00DD1779">
        <w:rPr>
          <w:rFonts w:ascii="Arial" w:hAnsi="Arial" w:cs="Arial"/>
          <w:noProof/>
          <w:color w:val="000000" w:themeColor="text1"/>
          <w:sz w:val="18"/>
          <w:szCs w:val="18"/>
          <w:lang w:val="vi-VN"/>
        </w:rPr>
        <w:t>[11]</w:t>
      </w:r>
      <w:r w:rsidR="009959C2" w:rsidRPr="00DD1779">
        <w:rPr>
          <w:rFonts w:ascii="Arial" w:hAnsi="Arial" w:cs="Arial"/>
          <w:color w:val="000000" w:themeColor="text1"/>
          <w:sz w:val="18"/>
          <w:szCs w:val="18"/>
          <w:lang w:val="vi-VN"/>
        </w:rPr>
        <w:fldChar w:fldCharType="end"/>
      </w:r>
      <w:r w:rsidR="009959C2" w:rsidRPr="00DD1779">
        <w:rPr>
          <w:rFonts w:ascii="Arial" w:hAnsi="Arial" w:cs="Arial"/>
          <w:color w:val="000000" w:themeColor="text1"/>
          <w:sz w:val="18"/>
          <w:szCs w:val="18"/>
          <w:lang w:val="vi-VN"/>
        </w:rPr>
        <w:t>.</w:t>
      </w:r>
      <w:r w:rsidR="005223D1" w:rsidRPr="00DD1779">
        <w:rPr>
          <w:rFonts w:ascii="Arial" w:hAnsi="Arial" w:cs="Arial"/>
          <w:color w:val="000000" w:themeColor="text1"/>
          <w:sz w:val="18"/>
          <w:szCs w:val="18"/>
          <w:lang w:val="vi-VN"/>
        </w:rPr>
        <w:t xml:space="preserve"> </w:t>
      </w:r>
      <w:r w:rsidRPr="00DD1779">
        <w:rPr>
          <w:rFonts w:ascii="Arial" w:hAnsi="Arial" w:cs="Arial"/>
          <w:color w:val="000000" w:themeColor="text1"/>
          <w:sz w:val="18"/>
          <w:szCs w:val="18"/>
          <w:lang w:val="vi-VN"/>
        </w:rPr>
        <w:t>These studies analyzed morphokinetics on both good-quality blastocysts and poor-quality blastocysts. While, our study only performed on good quality blastocysts group and found that kinetics  (comprised of tSB, tB, tEB, dB) were not different among blastocysts achieved LB and non-LB.</w:t>
      </w:r>
    </w:p>
    <w:p w14:paraId="7AB9CCC7" w14:textId="6D462671" w:rsidR="00272BDB" w:rsidRPr="00272BDB" w:rsidRDefault="00042794" w:rsidP="00D33097">
      <w:pPr>
        <w:spacing w:before="120" w:after="120"/>
        <w:jc w:val="both"/>
        <w:rPr>
          <w:rFonts w:ascii="Arial" w:hAnsi="Arial" w:cs="Arial"/>
          <w:color w:val="000000" w:themeColor="text1"/>
          <w:sz w:val="18"/>
          <w:szCs w:val="18"/>
          <w:lang w:val="vi-VN"/>
        </w:rPr>
      </w:pPr>
      <w:r w:rsidRPr="00042794">
        <w:rPr>
          <w:rFonts w:ascii="Courier New" w:hAnsi="Courier New" w:cs="Courier New"/>
          <w:color w:val="000000" w:themeColor="text1"/>
          <w:sz w:val="18"/>
          <w:szCs w:val="18"/>
        </w:rPr>
        <w:t>﻿</w:t>
      </w:r>
      <w:r w:rsidR="00272BDB" w:rsidRPr="00272BDB">
        <w:rPr>
          <w:rFonts w:ascii="Arial" w:hAnsi="Arial" w:cs="Arial"/>
          <w:color w:val="000000" w:themeColor="text1"/>
          <w:sz w:val="18"/>
          <w:szCs w:val="18"/>
          <w:lang w:val="vi-VN"/>
        </w:rPr>
        <w:t xml:space="preserve">Interestingly, the study also recorded that BA blastocysts had the highest LB rates (57.9%) in eSBT cycles when compared with AA, AB, and BB blastocysts (39.6%, 31.6%, and 38.9%, respectively). After multivariate logistic regression analysis revealed that the ICM and TE grade of good-quality blastocysts was associated with LB (OR 3.03, 95%CI: 1.01 - 9.1, p = 0.04). Following result study of Awdalla and co-workers </w:t>
      </w:r>
      <w:del w:id="47" w:author="Duy Nguyen-Le" w:date="2022-11-01T11:22:00Z">
        <w:r w:rsidR="00272BDB" w:rsidRPr="00272BDB" w:rsidDel="008E7C19">
          <w:rPr>
            <w:rFonts w:ascii="Arial" w:hAnsi="Arial" w:cs="Arial"/>
            <w:color w:val="000000" w:themeColor="text1"/>
            <w:sz w:val="18"/>
            <w:szCs w:val="18"/>
            <w:lang w:val="vi-VN"/>
          </w:rPr>
          <w:delText xml:space="preserve">và cs </w:delText>
        </w:r>
      </w:del>
      <w:r w:rsidR="00272BDB" w:rsidRPr="00272BDB">
        <w:rPr>
          <w:rFonts w:ascii="Arial" w:hAnsi="Arial" w:cs="Arial"/>
          <w:color w:val="000000" w:themeColor="text1"/>
          <w:sz w:val="18"/>
          <w:szCs w:val="18"/>
          <w:lang w:val="vi-VN"/>
        </w:rPr>
        <w:t xml:space="preserve">(2021), found TE morphology was a better predictor of live birth rate than ICM morphology; </w:t>
      </w:r>
      <w:del w:id="48" w:author="Duy Nguyen-Le" w:date="2022-11-01T11:23:00Z">
        <w:r w:rsidR="00272BDB" w:rsidRPr="00272BDB" w:rsidDel="001D5ACB">
          <w:rPr>
            <w:rFonts w:ascii="Arial" w:hAnsi="Arial" w:cs="Arial"/>
            <w:color w:val="000000" w:themeColor="text1"/>
            <w:sz w:val="18"/>
            <w:szCs w:val="18"/>
            <w:lang w:val="vi-VN"/>
          </w:rPr>
          <w:delText>specifically is</w:delText>
        </w:r>
      </w:del>
      <w:ins w:id="49" w:author="Duy Nguyen-Le" w:date="2022-11-01T11:23:00Z">
        <w:r w:rsidR="001D5ACB">
          <w:rPr>
            <w:rFonts w:ascii="Arial" w:hAnsi="Arial" w:cs="Arial"/>
            <w:color w:val="000000" w:themeColor="text1"/>
            <w:sz w:val="18"/>
            <w:szCs w:val="18"/>
          </w:rPr>
          <w:t>especially</w:t>
        </w:r>
      </w:ins>
      <w:r w:rsidR="00272BDB" w:rsidRPr="00272BDB">
        <w:rPr>
          <w:rFonts w:ascii="Arial" w:hAnsi="Arial" w:cs="Arial"/>
          <w:color w:val="000000" w:themeColor="text1"/>
          <w:sz w:val="18"/>
          <w:szCs w:val="18"/>
          <w:lang w:val="vi-VN"/>
        </w:rPr>
        <w:t xml:space="preserve"> the LB rates of BA and CB blastocyst</w:t>
      </w:r>
      <w:ins w:id="50" w:author="Duy Nguyen-Le" w:date="2022-11-01T11:23:00Z">
        <w:r w:rsidR="00B55007">
          <w:rPr>
            <w:rFonts w:ascii="Arial" w:hAnsi="Arial" w:cs="Arial"/>
            <w:color w:val="000000" w:themeColor="text1"/>
            <w:sz w:val="18"/>
            <w:szCs w:val="18"/>
          </w:rPr>
          <w:t>s</w:t>
        </w:r>
        <w:r w:rsidR="001D5ACB">
          <w:rPr>
            <w:rFonts w:ascii="Arial" w:hAnsi="Arial" w:cs="Arial"/>
            <w:color w:val="000000" w:themeColor="text1"/>
            <w:sz w:val="18"/>
            <w:szCs w:val="18"/>
          </w:rPr>
          <w:t xml:space="preserve"> </w:t>
        </w:r>
        <w:r w:rsidR="00B55007">
          <w:rPr>
            <w:rFonts w:ascii="Arial" w:hAnsi="Arial" w:cs="Arial"/>
            <w:color w:val="000000" w:themeColor="text1"/>
            <w:sz w:val="18"/>
            <w:szCs w:val="18"/>
          </w:rPr>
          <w:t>were</w:t>
        </w:r>
      </w:ins>
      <w:r w:rsidR="00272BDB" w:rsidRPr="00272BDB">
        <w:rPr>
          <w:rFonts w:ascii="Arial" w:hAnsi="Arial" w:cs="Arial"/>
          <w:color w:val="000000" w:themeColor="text1"/>
          <w:sz w:val="18"/>
          <w:szCs w:val="18"/>
          <w:lang w:val="vi-VN"/>
        </w:rPr>
        <w:t xml:space="preserve"> higher versus AB, BC blastocyst</w:t>
      </w:r>
      <w:ins w:id="51" w:author="Duy Nguyen-Le" w:date="2022-11-01T11:23:00Z">
        <w:r w:rsidR="00B55007">
          <w:rPr>
            <w:rFonts w:ascii="Arial" w:hAnsi="Arial" w:cs="Arial"/>
            <w:color w:val="000000" w:themeColor="text1"/>
            <w:sz w:val="18"/>
            <w:szCs w:val="18"/>
          </w:rPr>
          <w:t>s</w:t>
        </w:r>
      </w:ins>
      <w:r w:rsidR="00272BDB" w:rsidRPr="00272BDB">
        <w:rPr>
          <w:rFonts w:ascii="Arial" w:hAnsi="Arial" w:cs="Arial"/>
          <w:color w:val="000000" w:themeColor="text1"/>
          <w:sz w:val="18"/>
          <w:szCs w:val="18"/>
          <w:lang w:val="vi-VN"/>
        </w:rPr>
        <w:t xml:space="preserve"> (55% vs. 44%; 32% vs. 15%, respectively) </w:t>
      </w:r>
      <w:r w:rsidR="00272BDB" w:rsidRPr="006C211A">
        <w:rPr>
          <w:rFonts w:ascii="Arial" w:hAnsi="Arial" w:cs="Arial"/>
          <w:color w:val="000000" w:themeColor="text1"/>
          <w:sz w:val="18"/>
          <w:szCs w:val="18"/>
          <w:lang w:val="vi-VN"/>
        </w:rPr>
        <w:fldChar w:fldCharType="begin" w:fldLock="1"/>
      </w:r>
      <w:r w:rsidR="00DD1779">
        <w:rPr>
          <w:rFonts w:ascii="Arial" w:hAnsi="Arial" w:cs="Arial"/>
          <w:color w:val="000000" w:themeColor="text1"/>
          <w:sz w:val="18"/>
          <w:szCs w:val="18"/>
          <w:lang w:val="vi-VN"/>
        </w:rPr>
        <w:instrText>ADDIN CSL_CITATION {"citationItems":[{"id":"ITEM-1","itemData":{"DOI":"10.5935/1518-0557.20200101","ISSN":"15180557","PMID":"33565291","abstract":"Objective: To determine the rate of live birth per blastocyst based on morphology and oocyte age using data from a single center. Methods: This is a mathematical analysis and model building study of autologous blastocyst stage embryo transfers at a University-affiliated center. A total of 448 blastocyst stage embryos were transferred in 244 fresh and frozen embryo transfers from May 2015 through April 2018. Blastocyst morphology was divided into good, fair, and poor overall morphology grades. Each embryo transfer was modeled as an equation equating the sum of the unknown live birth rates of the transferred embryos to the number of live births that resulted. The least squares solution to the system of embryo transfer equations was determined using linear algebra. Results: Trophectoderm morphology was a better predictor of live birth rate than inner cell mass morphology. Embryos graded AA/AB/BA (good) had the highest live birth rates followed by BB/CB (fair), and BC/CC (poor). In our youngest age group (25-32 years) live birth rates per embryo were 51% for good, 39% for fair, and 25% for poor quality embryos. In our oldest age group (40-44 years) the live birth rates per embryo were 22% for good, 14% for fair, and 8% for poor quality embryos. Conclusions: These techniques can help analyze small datasets such as those from individual clinics to aid in determining the ideal number of embryos to transfer to achieve live birth while limiting the risk of multiple gestations.","author":[{"dropping-particle":"","family":"Awadalla","given":"Michael","non-dropping-particle":"","parse-names":false,"suffix":""},{"dropping-particle":"","family":"Kim","given":"Ashley","non-dropping-particle":"","parse-names":false,"suffix":""},{"dropping-particle":"","family":"Vestal","given":"Nicole","non-dropping-particle":"","parse-names":false,"suffix":""},{"dropping-particle":"","family":"Ho","given":"Jacqueline","non-dropping-particle":"","parse-names":false,"suffix":""},{"dropping-particle":"","family":"Bendikson","given":"Kristin","non-dropping-particle":"","parse-names":false,"suffix":""}],"container-title":"Jornal Brasileiro de Reproducao Assistida","id":"ITEM-1","issue":"3","issued":{"date-parts":[["2021"]]},"page":"373-382","title":"Effect of age and embryo morphology on live birth rate after transfer of unbiopsied blastocysts","type":"article-journal","volume":"25"},"uris":["http://www.mendeley.com/documents/?uuid=54e9e88e-0fe0-4be7-9b4d-aed62bb39eb8"]}],"mendeley":{"formattedCitation":"[14]","plainTextFormattedCitation":"[14]","previouslyFormattedCitation":"[16]"},"properties":{"noteIndex":0},"schema":"https://github.com/citation-style-language/schema/raw/master/csl-citation.json"}</w:instrText>
      </w:r>
      <w:r w:rsidR="00272BDB" w:rsidRPr="006C211A">
        <w:rPr>
          <w:rFonts w:ascii="Arial" w:hAnsi="Arial" w:cs="Arial"/>
          <w:color w:val="000000" w:themeColor="text1"/>
          <w:sz w:val="18"/>
          <w:szCs w:val="18"/>
          <w:lang w:val="vi-VN"/>
        </w:rPr>
        <w:fldChar w:fldCharType="separate"/>
      </w:r>
      <w:r w:rsidR="00DD1779" w:rsidRPr="00DD1779">
        <w:rPr>
          <w:rFonts w:ascii="Arial" w:hAnsi="Arial" w:cs="Arial"/>
          <w:noProof/>
          <w:color w:val="000000" w:themeColor="text1"/>
          <w:sz w:val="18"/>
          <w:szCs w:val="18"/>
          <w:lang w:val="vi-VN"/>
        </w:rPr>
        <w:t>[14]</w:t>
      </w:r>
      <w:r w:rsidR="00272BDB" w:rsidRPr="006C211A">
        <w:rPr>
          <w:rFonts w:ascii="Arial" w:hAnsi="Arial" w:cs="Arial"/>
          <w:color w:val="000000" w:themeColor="text1"/>
          <w:sz w:val="18"/>
          <w:szCs w:val="18"/>
          <w:lang w:val="vi-VN"/>
        </w:rPr>
        <w:fldChar w:fldCharType="end"/>
      </w:r>
      <w:r w:rsidR="00272BDB" w:rsidRPr="00272BDB">
        <w:rPr>
          <w:rFonts w:ascii="Arial" w:hAnsi="Arial" w:cs="Arial"/>
          <w:color w:val="000000" w:themeColor="text1"/>
          <w:sz w:val="18"/>
          <w:szCs w:val="18"/>
          <w:lang w:val="vi-VN"/>
        </w:rPr>
        <w:t xml:space="preserve">. Contrastingly, other research demonstrated ICM grade </w:t>
      </w:r>
      <w:del w:id="52" w:author="Duy Nguyen-Le" w:date="2022-11-01T11:23:00Z">
        <w:r w:rsidR="00272BDB" w:rsidRPr="00272BDB" w:rsidDel="00B55007">
          <w:rPr>
            <w:rFonts w:ascii="Arial" w:hAnsi="Arial" w:cs="Arial"/>
            <w:color w:val="000000" w:themeColor="text1"/>
            <w:sz w:val="18"/>
            <w:szCs w:val="18"/>
            <w:lang w:val="vi-VN"/>
          </w:rPr>
          <w:delText xml:space="preserve">is </w:delText>
        </w:r>
      </w:del>
      <w:ins w:id="53" w:author="Duy Nguyen-Le" w:date="2022-11-01T11:23:00Z">
        <w:r w:rsidR="00B55007">
          <w:rPr>
            <w:rFonts w:ascii="Arial" w:hAnsi="Arial" w:cs="Arial"/>
            <w:color w:val="000000" w:themeColor="text1"/>
            <w:sz w:val="18"/>
            <w:szCs w:val="18"/>
          </w:rPr>
          <w:t>wa</w:t>
        </w:r>
        <w:r w:rsidR="00B55007" w:rsidRPr="00272BDB">
          <w:rPr>
            <w:rFonts w:ascii="Arial" w:hAnsi="Arial" w:cs="Arial"/>
            <w:color w:val="000000" w:themeColor="text1"/>
            <w:sz w:val="18"/>
            <w:szCs w:val="18"/>
            <w:lang w:val="vi-VN"/>
          </w:rPr>
          <w:t xml:space="preserve">s </w:t>
        </w:r>
      </w:ins>
      <w:r w:rsidR="00272BDB" w:rsidRPr="00272BDB">
        <w:rPr>
          <w:rFonts w:ascii="Arial" w:hAnsi="Arial" w:cs="Arial"/>
          <w:color w:val="000000" w:themeColor="text1"/>
          <w:sz w:val="18"/>
          <w:szCs w:val="18"/>
          <w:lang w:val="vi-VN"/>
        </w:rPr>
        <w:t xml:space="preserve">the strongest predictor of live birth </w:t>
      </w:r>
      <w:r w:rsidR="00272BDB">
        <w:rPr>
          <w:rFonts w:ascii="Arial" w:hAnsi="Arial" w:cs="Arial"/>
          <w:color w:val="000000" w:themeColor="text1"/>
          <w:sz w:val="18"/>
          <w:szCs w:val="18"/>
          <w:lang w:val="vi-VN"/>
        </w:rPr>
        <w:fldChar w:fldCharType="begin" w:fldLock="1"/>
      </w:r>
      <w:r w:rsidR="00DD1779">
        <w:rPr>
          <w:rFonts w:ascii="Arial" w:hAnsi="Arial" w:cs="Arial"/>
          <w:color w:val="000000" w:themeColor="text1"/>
          <w:sz w:val="18"/>
          <w:szCs w:val="18"/>
          <w:lang w:val="vi-VN"/>
        </w:rPr>
        <w:instrText>ADDIN CSL_CITATION {"citationItems":[{"id":"ITEM-1","itemData":{"DOI":"10.3389/fendo.2021.621221","ISSN":"16642392","abstract":"Background: The scoring system for human blastocysts is traditionally based on morphology; however, there are controversies on the effect of morphology parameters on pregnancy outcomes. The aim of this study is to evaluate the predicting value of each morphology parameter on pregnancy outcomes in a setting of single embryo transfer. Methods: This is a retrospective cohort study on patients undergoing frozen-thawed single blastocyst transfer at our center, between Jan. 2009 and Dec. 2018. A total of 10,482 cycles were analyzed. The blastocysts were scored according to the expansion and hatching status, morphology of inner cell mass (ICM), and cells of trophectoderm (TE). The primary outcome measure was live birth rate. One-way analysis of variance, chi-square test, and multiple logistic regression were used for statistical analysis. Results: The clinical pregnancy rate was lower in the blastocysts of stage 3 (48.15%), compared with those of stage 4 (56.15%), stage 5 (54.91%), and stage 6 (53.37%). The live birth rate was lower in the blastocysts of stage 3 (37.07%), compared with those of stage 4 (44.21%) and stage 5 (41.67%). The rates of clinical pregnancy (A: 66.60%, B: 53.25%, C: 39.33%) and live birth (A: 54.62%, B: 41.29%, C: 28.45%) were both decreased with decreasing grade of ICM morphology, and these differences were pairwise significant. The miscarriage rate of blastocysts with ICM grade A was lower, compared with ICM grade C (17.53 vs. 27.66%). Blastocysts with TE morphology of C had lower rates of clinical pregnancy (43.53%) and live birth (32.57%), compared with those with TE morphology of A and B (clinical pregnancy rate: 64.26% for A, 58.11% for B; live birth rate: 52.74% for A, 45.64% for B). There were no significant differences in rates of clinical pregnancy, live birth, and miscarriage between the blastocysts with TE grade A and B. Conclusions: The blastocyst expansion stage, ICM grade, and TE grade are all associated with pregnancy outcomes. ICM grade is the strongest predictor of live birth. A blastocyst with stage 4–5, ICM grade A, and TE grade A/B should be given priority for single embryo transfer.","author":[{"dropping-particle":"","family":"Ai","given":"Jihui","non-dropping-particle":"","parse-names":false,"suffix":""},{"dropping-particle":"","family":"Jin","given":"Lei","non-dropping-particle":"","parse-names":false,"suffix":""},{"dropping-particle":"","family":"Zheng","given":"Yu","non-dropping-particle":"","parse-names":false,"suffix":""},{"dropping-particle":"","family":"Yang","given":"Peiwen","non-dropping-particle":"","parse-names":false,"suffix":""},{"dropping-particle":"","family":"Huang","given":"Bo","non-dropping-particle":"","parse-names":false,"suffix":""},{"dropping-particle":"","family":"Dong","given":"Xiyuan","non-dropping-particle":"","parse-names":false,"suffix":""}],"container-title":"Frontiers in Endocrinology","id":"ITEM-1","issue":"February","issued":{"date-parts":[["2021"]]},"page":"1-10","title":"The Morphology of Inner Cell Mass Is the Strongest Predictor of Live Birth After a Frozen-Thawed Single Embryo Transfer","type":"article-journal","volume":"12"},"uris":["http://www.mendeley.com/documents/?uuid=5c455a48-3d16-4bc4-a7c8-b217879913cf"]}],"mendeley":{"formattedCitation":"[15]","plainTextFormattedCitation":"[15]","previouslyFormattedCitation":"[14]"},"properties":{"noteIndex":0},"schema":"https://github.com/citation-style-language/schema/raw/master/csl-citation.json"}</w:instrText>
      </w:r>
      <w:r w:rsidR="00272BDB">
        <w:rPr>
          <w:rFonts w:ascii="Arial" w:hAnsi="Arial" w:cs="Arial"/>
          <w:color w:val="000000" w:themeColor="text1"/>
          <w:sz w:val="18"/>
          <w:szCs w:val="18"/>
          <w:lang w:val="vi-VN"/>
        </w:rPr>
        <w:fldChar w:fldCharType="separate"/>
      </w:r>
      <w:r w:rsidR="00DD1779" w:rsidRPr="00DD1779">
        <w:rPr>
          <w:rFonts w:ascii="Arial" w:hAnsi="Arial" w:cs="Arial"/>
          <w:noProof/>
          <w:color w:val="000000" w:themeColor="text1"/>
          <w:sz w:val="18"/>
          <w:szCs w:val="18"/>
          <w:lang w:val="vi-VN"/>
        </w:rPr>
        <w:t>[15]</w:t>
      </w:r>
      <w:r w:rsidR="00272BDB">
        <w:rPr>
          <w:rFonts w:ascii="Arial" w:hAnsi="Arial" w:cs="Arial"/>
          <w:color w:val="000000" w:themeColor="text1"/>
          <w:sz w:val="18"/>
          <w:szCs w:val="18"/>
          <w:lang w:val="vi-VN"/>
        </w:rPr>
        <w:fldChar w:fldCharType="end"/>
      </w:r>
      <w:r w:rsidR="00272BDB" w:rsidRPr="00272BDB">
        <w:rPr>
          <w:rFonts w:ascii="Arial" w:hAnsi="Arial" w:cs="Arial"/>
          <w:color w:val="000000" w:themeColor="text1"/>
          <w:sz w:val="18"/>
          <w:szCs w:val="18"/>
          <w:lang w:val="vi-VN"/>
        </w:rPr>
        <w:t>. The morphological parameters are the blastocyst expansion stage, ICM grade, and TE grade all associated with live birth. Of those, the parameter that has the highest predictor value of live birth is still controversial.</w:t>
      </w:r>
    </w:p>
    <w:p w14:paraId="44F1EA73" w14:textId="77777777" w:rsidR="00796081" w:rsidRPr="00FA7012" w:rsidRDefault="00CA3D1C" w:rsidP="00F75F35">
      <w:pPr>
        <w:pBdr>
          <w:top w:val="nil"/>
          <w:left w:val="nil"/>
          <w:bottom w:val="nil"/>
          <w:right w:val="nil"/>
          <w:between w:val="nil"/>
        </w:pBdr>
        <w:spacing w:before="120" w:after="120"/>
        <w:jc w:val="both"/>
        <w:rPr>
          <w:rFonts w:ascii="Arial" w:hAnsi="Arial" w:cs="Arial"/>
          <w:color w:val="000000" w:themeColor="text1"/>
          <w:sz w:val="18"/>
          <w:szCs w:val="18"/>
          <w:lang w:val="vi-VN"/>
        </w:rPr>
      </w:pPr>
      <w:r w:rsidRPr="00CA3D1C">
        <w:rPr>
          <w:rFonts w:ascii="Courier New" w:hAnsi="Courier New" w:cs="Courier New"/>
          <w:color w:val="000000" w:themeColor="text1"/>
          <w:sz w:val="18"/>
          <w:szCs w:val="18"/>
          <w:lang w:val="vi-VN"/>
        </w:rPr>
        <w:t>﻿</w:t>
      </w:r>
      <w:r w:rsidR="00F9470F" w:rsidRPr="00F9470F">
        <w:rPr>
          <w:rFonts w:ascii="Arial" w:hAnsi="Arial" w:cs="Arial"/>
          <w:color w:val="000000" w:themeColor="text1"/>
          <w:sz w:val="18"/>
          <w:szCs w:val="18"/>
          <w:lang w:val="vi-VN"/>
        </w:rPr>
        <w:t xml:space="preserve">The limitations of this study included its retrospective design, which only focused on the analysis of the morphometric and kinetics of good-quality blastocysts group in eSBT cycles. </w:t>
      </w:r>
      <w:r w:rsidR="006940A1" w:rsidRPr="006940A1">
        <w:rPr>
          <w:rFonts w:ascii="Arial" w:hAnsi="Arial" w:cs="Arial"/>
          <w:color w:val="000000" w:themeColor="text1"/>
          <w:sz w:val="18"/>
          <w:szCs w:val="18"/>
          <w:lang w:val="vi-VN"/>
        </w:rPr>
        <w:t>Further studies with a prospective design, larger sample sizes,  and analysis of different quality blastocysts will be needed to evaluate the correlation between morphometric kinetics and live birth.</w:t>
      </w:r>
    </w:p>
    <w:p w14:paraId="0FBC16DF" w14:textId="77777777" w:rsidR="00617BFF" w:rsidRPr="00AC61CA" w:rsidRDefault="007C4222" w:rsidP="00F75F35">
      <w:pPr>
        <w:pBdr>
          <w:top w:val="nil"/>
          <w:left w:val="nil"/>
          <w:bottom w:val="nil"/>
          <w:right w:val="nil"/>
          <w:between w:val="nil"/>
        </w:pBdr>
        <w:spacing w:before="120" w:after="120"/>
        <w:jc w:val="both"/>
        <w:rPr>
          <w:rFonts w:ascii="Arial" w:hAnsi="Arial" w:cs="Arial"/>
          <w:b/>
          <w:color w:val="000000" w:themeColor="text1"/>
          <w:sz w:val="18"/>
          <w:szCs w:val="18"/>
        </w:rPr>
      </w:pPr>
      <w:r w:rsidRPr="00AC61CA">
        <w:rPr>
          <w:rFonts w:ascii="Arial" w:hAnsi="Arial" w:cs="Arial"/>
          <w:b/>
          <w:color w:val="000000" w:themeColor="text1"/>
          <w:sz w:val="18"/>
          <w:szCs w:val="18"/>
        </w:rPr>
        <w:t>Conclusions</w:t>
      </w:r>
    </w:p>
    <w:p w14:paraId="3DC61B5D" w14:textId="77777777" w:rsidR="00617BFF" w:rsidRPr="00D20BA6" w:rsidRDefault="007C4222" w:rsidP="00D20BA6">
      <w:pPr>
        <w:spacing w:before="120" w:after="120"/>
        <w:jc w:val="both"/>
        <w:rPr>
          <w:rFonts w:ascii="Arial" w:hAnsi="Arial" w:cs="Arial"/>
          <w:color w:val="000000" w:themeColor="text1"/>
          <w:sz w:val="18"/>
          <w:szCs w:val="18"/>
          <w:highlight w:val="white"/>
        </w:rPr>
      </w:pPr>
      <w:r w:rsidRPr="00AC61CA">
        <w:rPr>
          <w:rFonts w:ascii="Arial" w:hAnsi="Arial" w:cs="Arial"/>
          <w:color w:val="000000" w:themeColor="text1"/>
          <w:sz w:val="18"/>
          <w:szCs w:val="18"/>
        </w:rPr>
        <w:t xml:space="preserve">This study revealed that blastocyst diameter and kinetics (tSB, tB, tEB, dB) of good quality blastocysts were not correlated to live birth. </w:t>
      </w:r>
      <w:r w:rsidRPr="00AC61CA">
        <w:rPr>
          <w:rFonts w:ascii="Arial" w:hAnsi="Arial" w:cs="Arial"/>
          <w:color w:val="000000" w:themeColor="text1"/>
          <w:sz w:val="18"/>
          <w:szCs w:val="18"/>
          <w:highlight w:val="white"/>
        </w:rPr>
        <w:t>Therefore, when selecting a good morphology blastocyst for transfer, it is no longer necessary to evaluate diameter and kinetic parameters reflecting blastocyst development. Future studies should also investigate the correlation of other kinetic parameters with live birth.</w:t>
      </w:r>
    </w:p>
    <w:p w14:paraId="74149B05" w14:textId="77777777" w:rsidR="00617BFF" w:rsidRPr="00AC61CA" w:rsidRDefault="007C4222" w:rsidP="009A7627">
      <w:pPr>
        <w:spacing w:before="120" w:after="120"/>
        <w:jc w:val="both"/>
        <w:rPr>
          <w:rFonts w:ascii="Arial" w:hAnsi="Arial" w:cs="Arial"/>
          <w:b/>
          <w:color w:val="000000" w:themeColor="text1"/>
          <w:sz w:val="18"/>
          <w:szCs w:val="18"/>
        </w:rPr>
      </w:pPr>
      <w:r w:rsidRPr="00AC61CA">
        <w:rPr>
          <w:rFonts w:ascii="Arial" w:hAnsi="Arial" w:cs="Arial"/>
          <w:b/>
          <w:color w:val="000000" w:themeColor="text1"/>
          <w:sz w:val="18"/>
          <w:szCs w:val="18"/>
        </w:rPr>
        <w:t>References</w:t>
      </w:r>
    </w:p>
    <w:p w14:paraId="558BFFA8" w14:textId="77777777" w:rsidR="00DD1779" w:rsidRPr="00DD1779" w:rsidRDefault="00C53B0D" w:rsidP="00DD1779">
      <w:pPr>
        <w:widowControl w:val="0"/>
        <w:autoSpaceDE w:val="0"/>
        <w:autoSpaceDN w:val="0"/>
        <w:adjustRightInd w:val="0"/>
        <w:ind w:left="640" w:hanging="640"/>
        <w:rPr>
          <w:rFonts w:ascii="Arial" w:hAnsi="Arial" w:cs="Arial"/>
          <w:noProof/>
          <w:sz w:val="16"/>
        </w:rPr>
      </w:pPr>
      <w:r w:rsidRPr="00AC61CA">
        <w:rPr>
          <w:rFonts w:ascii="Arial" w:hAnsi="Arial" w:cs="Arial"/>
          <w:color w:val="000000" w:themeColor="text1"/>
          <w:sz w:val="18"/>
          <w:szCs w:val="18"/>
          <w:lang w:val="vi-VN"/>
        </w:rPr>
        <w:fldChar w:fldCharType="begin" w:fldLock="1"/>
      </w:r>
      <w:r w:rsidRPr="00AC61CA">
        <w:rPr>
          <w:rFonts w:ascii="Arial" w:hAnsi="Arial" w:cs="Arial"/>
          <w:color w:val="000000" w:themeColor="text1"/>
          <w:sz w:val="18"/>
          <w:szCs w:val="18"/>
          <w:lang w:val="vi-VN"/>
        </w:rPr>
        <w:instrText xml:space="preserve">ADDIN Mendeley Bibliography CSL_BIBLIOGRAPHY </w:instrText>
      </w:r>
      <w:r w:rsidRPr="00AC61CA">
        <w:rPr>
          <w:rFonts w:ascii="Arial" w:hAnsi="Arial" w:cs="Arial"/>
          <w:color w:val="000000" w:themeColor="text1"/>
          <w:sz w:val="18"/>
          <w:szCs w:val="18"/>
          <w:lang w:val="vi-VN"/>
        </w:rPr>
        <w:fldChar w:fldCharType="separate"/>
      </w:r>
      <w:r w:rsidR="00DD1779" w:rsidRPr="00DD1779">
        <w:rPr>
          <w:rFonts w:ascii="Arial" w:hAnsi="Arial" w:cs="Arial"/>
          <w:noProof/>
          <w:sz w:val="16"/>
        </w:rPr>
        <w:t>[1]</w:t>
      </w:r>
      <w:r w:rsidR="00DD1779" w:rsidRPr="00DD1779">
        <w:rPr>
          <w:rFonts w:ascii="Arial" w:hAnsi="Arial" w:cs="Arial"/>
          <w:noProof/>
          <w:sz w:val="16"/>
        </w:rPr>
        <w:tab/>
        <w:t xml:space="preserve">E. Adolfsson and A. N. Andershed, “Morphology vs morphokinetics: A retrospective comparison of interobserver and intra-observer agreement between embryologists on blastocysts with known implantation outcome,” </w:t>
      </w:r>
      <w:r w:rsidR="00DD1779" w:rsidRPr="00DD1779">
        <w:rPr>
          <w:rFonts w:ascii="Arial" w:hAnsi="Arial" w:cs="Arial"/>
          <w:i/>
          <w:iCs/>
          <w:noProof/>
          <w:sz w:val="16"/>
        </w:rPr>
        <w:t>J. Bras. Reprod. Assist.</w:t>
      </w:r>
      <w:r w:rsidR="00DD1779" w:rsidRPr="00DD1779">
        <w:rPr>
          <w:rFonts w:ascii="Arial" w:hAnsi="Arial" w:cs="Arial"/>
          <w:noProof/>
          <w:sz w:val="16"/>
        </w:rPr>
        <w:t>, vol. 22, no. 3, pp. 228–237, 2018.</w:t>
      </w:r>
    </w:p>
    <w:p w14:paraId="76DBBF26"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[2]</w:t>
      </w:r>
      <w:r w:rsidRPr="00DD1779">
        <w:rPr>
          <w:rFonts w:ascii="Arial" w:hAnsi="Arial" w:cs="Arial"/>
          <w:noProof/>
          <w:sz w:val="16"/>
        </w:rPr>
        <w:tab/>
        <w:t xml:space="preserve">L. Martínez-Granados </w:t>
      </w:r>
      <w:r w:rsidRPr="00DD1779">
        <w:rPr>
          <w:rFonts w:ascii="Arial" w:hAnsi="Arial" w:cs="Arial"/>
          <w:i/>
          <w:iCs/>
          <w:noProof/>
          <w:sz w:val="16"/>
        </w:rPr>
        <w:t>et al.</w:t>
      </w:r>
      <w:r w:rsidRPr="00DD1779">
        <w:rPr>
          <w:rFonts w:ascii="Arial" w:hAnsi="Arial" w:cs="Arial"/>
          <w:noProof/>
          <w:sz w:val="16"/>
        </w:rPr>
        <w:t xml:space="preserve">, “Inter-laboratory agreement on embryo classification and clinical decision:  Conventional morphological assessment vs. time lapse.,” </w:t>
      </w:r>
      <w:r w:rsidRPr="00DD1779">
        <w:rPr>
          <w:rFonts w:ascii="Arial" w:hAnsi="Arial" w:cs="Arial"/>
          <w:i/>
          <w:iCs/>
          <w:noProof/>
          <w:sz w:val="16"/>
        </w:rPr>
        <w:t>PLoS One</w:t>
      </w:r>
      <w:r w:rsidRPr="00DD1779">
        <w:rPr>
          <w:rFonts w:ascii="Arial" w:hAnsi="Arial" w:cs="Arial"/>
          <w:noProof/>
          <w:sz w:val="16"/>
        </w:rPr>
        <w:t>, vol. 12, no. 8, p. e0183328, 2017.</w:t>
      </w:r>
    </w:p>
    <w:p w14:paraId="6740FCF4"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[3]</w:t>
      </w:r>
      <w:r w:rsidRPr="00DD1779">
        <w:rPr>
          <w:rFonts w:ascii="Arial" w:hAnsi="Arial" w:cs="Arial"/>
          <w:noProof/>
          <w:sz w:val="16"/>
        </w:rPr>
        <w:tab/>
        <w:t xml:space="preserve">D. K. Gardner and W. B. Schoolcraft, “Culture and transfer of human blastocysts.,” </w:t>
      </w:r>
      <w:r w:rsidRPr="00DD1779">
        <w:rPr>
          <w:rFonts w:ascii="Arial" w:hAnsi="Arial" w:cs="Arial"/>
          <w:i/>
          <w:iCs/>
          <w:noProof/>
          <w:sz w:val="16"/>
        </w:rPr>
        <w:t>Curr. Opin. Obstet. Gynecol.</w:t>
      </w:r>
      <w:r w:rsidRPr="00DD1779">
        <w:rPr>
          <w:rFonts w:ascii="Arial" w:hAnsi="Arial" w:cs="Arial"/>
          <w:noProof/>
          <w:sz w:val="16"/>
        </w:rPr>
        <w:t>, vol. 11, no. 3, pp. 307–311, Jun. 1999.</w:t>
      </w:r>
    </w:p>
    <w:p w14:paraId="43350910"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[4]</w:t>
      </w:r>
      <w:r w:rsidRPr="00DD1779">
        <w:rPr>
          <w:rFonts w:ascii="Arial" w:hAnsi="Arial" w:cs="Arial"/>
          <w:noProof/>
          <w:sz w:val="16"/>
        </w:rPr>
        <w:tab/>
        <w:t xml:space="preserve">J. Subira </w:t>
      </w:r>
      <w:r w:rsidRPr="00DD1779">
        <w:rPr>
          <w:rFonts w:ascii="Arial" w:hAnsi="Arial" w:cs="Arial"/>
          <w:i/>
          <w:iCs/>
          <w:noProof/>
          <w:sz w:val="16"/>
        </w:rPr>
        <w:t>et al.</w:t>
      </w:r>
      <w:r w:rsidRPr="00DD1779">
        <w:rPr>
          <w:rFonts w:ascii="Arial" w:hAnsi="Arial" w:cs="Arial"/>
          <w:noProof/>
          <w:sz w:val="16"/>
        </w:rPr>
        <w:t xml:space="preserve">, “Grade of the inner cell mass, but not trophectoderm, predicts live birth in fresh  blastocyst single transfers.,” </w:t>
      </w:r>
      <w:r w:rsidRPr="00DD1779">
        <w:rPr>
          <w:rFonts w:ascii="Arial" w:hAnsi="Arial" w:cs="Arial"/>
          <w:i/>
          <w:iCs/>
          <w:noProof/>
          <w:sz w:val="16"/>
        </w:rPr>
        <w:t>Hum. Fertil. (Camb).</w:t>
      </w:r>
      <w:r w:rsidRPr="00DD1779">
        <w:rPr>
          <w:rFonts w:ascii="Arial" w:hAnsi="Arial" w:cs="Arial"/>
          <w:noProof/>
          <w:sz w:val="16"/>
        </w:rPr>
        <w:t>, vol. 19, no. 4, pp. 254–261, Dec. 2016.</w:t>
      </w:r>
    </w:p>
    <w:p w14:paraId="64A97E48"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[5]</w:t>
      </w:r>
      <w:r w:rsidRPr="00DD1779">
        <w:rPr>
          <w:rFonts w:ascii="Arial" w:hAnsi="Arial" w:cs="Arial"/>
          <w:noProof/>
          <w:sz w:val="16"/>
        </w:rPr>
        <w:tab/>
        <w:t xml:space="preserve">E. Van den Abbeel </w:t>
      </w:r>
      <w:r w:rsidRPr="00DD1779">
        <w:rPr>
          <w:rFonts w:ascii="Arial" w:hAnsi="Arial" w:cs="Arial"/>
          <w:i/>
          <w:iCs/>
          <w:noProof/>
          <w:sz w:val="16"/>
        </w:rPr>
        <w:t>et al.</w:t>
      </w:r>
      <w:r w:rsidRPr="00DD1779">
        <w:rPr>
          <w:rFonts w:ascii="Arial" w:hAnsi="Arial" w:cs="Arial"/>
          <w:noProof/>
          <w:sz w:val="16"/>
        </w:rPr>
        <w:t xml:space="preserve">, “Association between blastocyst morphology and outcome of single-blastocyst transfer.,” </w:t>
      </w:r>
      <w:r w:rsidRPr="00DD1779">
        <w:rPr>
          <w:rFonts w:ascii="Arial" w:hAnsi="Arial" w:cs="Arial"/>
          <w:i/>
          <w:iCs/>
          <w:noProof/>
          <w:sz w:val="16"/>
        </w:rPr>
        <w:t>Reprod. Biomed. Online</w:t>
      </w:r>
      <w:r w:rsidRPr="00DD1779">
        <w:rPr>
          <w:rFonts w:ascii="Arial" w:hAnsi="Arial" w:cs="Arial"/>
          <w:noProof/>
          <w:sz w:val="16"/>
        </w:rPr>
        <w:t>, vol. 27, no. 4, pp. 353–61, Oct. 2013.</w:t>
      </w:r>
    </w:p>
    <w:p w14:paraId="555E7755"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[6]</w:t>
      </w:r>
      <w:r w:rsidRPr="00DD1779">
        <w:rPr>
          <w:rFonts w:ascii="Arial" w:hAnsi="Arial" w:cs="Arial"/>
          <w:noProof/>
          <w:sz w:val="16"/>
        </w:rPr>
        <w:tab/>
        <w:t xml:space="preserve">J. Zhao, Y. Yan, X. Huang, L. Sun, and Y. Li, “Blastocoele expansion : an important parameter for predicting clinical success pregnancy after frozen-warmed blastocysts transfer,” </w:t>
      </w:r>
      <w:r w:rsidRPr="00DD1779">
        <w:rPr>
          <w:rFonts w:ascii="Arial" w:hAnsi="Arial" w:cs="Arial"/>
          <w:i/>
          <w:iCs/>
          <w:noProof/>
          <w:sz w:val="16"/>
        </w:rPr>
        <w:t>Reprod. Biol. Endocrinol.</w:t>
      </w:r>
      <w:r w:rsidRPr="00DD1779">
        <w:rPr>
          <w:rFonts w:ascii="Arial" w:hAnsi="Arial" w:cs="Arial"/>
          <w:noProof/>
          <w:sz w:val="16"/>
        </w:rPr>
        <w:t>, vol. 2, pp. 1–8, 2019.</w:t>
      </w:r>
    </w:p>
    <w:p w14:paraId="2414D64A"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[7]</w:t>
      </w:r>
      <w:r w:rsidRPr="00DD1779">
        <w:rPr>
          <w:rFonts w:ascii="Arial" w:hAnsi="Arial" w:cs="Arial"/>
          <w:noProof/>
          <w:sz w:val="16"/>
        </w:rPr>
        <w:tab/>
        <w:t xml:space="preserve">J. B. Bakkensen, P. Brady, D. Carusi, P. Romanski, A. M. Thomas, and C. Racowsky, “Association between blastocyst morphology and pregnancy and perinatal outcomes following fresh and cryopreserved embryo transfer,” </w:t>
      </w:r>
      <w:r w:rsidRPr="00DD1779">
        <w:rPr>
          <w:rFonts w:ascii="Arial" w:hAnsi="Arial" w:cs="Arial"/>
          <w:i/>
          <w:iCs/>
          <w:noProof/>
          <w:sz w:val="16"/>
        </w:rPr>
        <w:t>J. Assist. Reprod. Genet.</w:t>
      </w:r>
      <w:r w:rsidRPr="00DD1779">
        <w:rPr>
          <w:rFonts w:ascii="Arial" w:hAnsi="Arial" w:cs="Arial"/>
          <w:noProof/>
          <w:sz w:val="16"/>
        </w:rPr>
        <w:t>, vol. 36, no. 11, pp. 2315–2324, 2019.</w:t>
      </w:r>
    </w:p>
    <w:p w14:paraId="4E6DA9A0"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lastRenderedPageBreak/>
        <w:t>[8]</w:t>
      </w:r>
      <w:r w:rsidRPr="00DD1779">
        <w:rPr>
          <w:rFonts w:ascii="Arial" w:hAnsi="Arial" w:cs="Arial"/>
          <w:noProof/>
          <w:sz w:val="16"/>
        </w:rPr>
        <w:tab/>
        <w:t xml:space="preserve">S. M. Thompson, N. Onwubalili, K. Brown, S. K. Jindal, and P. G. McGovern, “Blastocyst expansion score and trophectoderm morphology strongly predict successful clinical pregnancy and live birth following elective single embryo blastocyst transfer (eSET): A national study,” </w:t>
      </w:r>
      <w:r w:rsidRPr="00DD1779">
        <w:rPr>
          <w:rFonts w:ascii="Arial" w:hAnsi="Arial" w:cs="Arial"/>
          <w:i/>
          <w:iCs/>
          <w:noProof/>
          <w:sz w:val="16"/>
        </w:rPr>
        <w:t>J. Assist. Reprod. Genet.</w:t>
      </w:r>
      <w:r w:rsidRPr="00DD1779">
        <w:rPr>
          <w:rFonts w:ascii="Arial" w:hAnsi="Arial" w:cs="Arial"/>
          <w:noProof/>
          <w:sz w:val="16"/>
        </w:rPr>
        <w:t>, vol. 30, no. 12, pp. 1577–1581, 2013.</w:t>
      </w:r>
    </w:p>
    <w:p w14:paraId="601149AC"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[9]</w:t>
      </w:r>
      <w:r w:rsidRPr="00DD1779">
        <w:rPr>
          <w:rFonts w:ascii="Arial" w:hAnsi="Arial" w:cs="Arial"/>
          <w:noProof/>
          <w:sz w:val="16"/>
        </w:rPr>
        <w:tab/>
        <w:t xml:space="preserve">M. Almagor, Y. Harir, S. Fieldust, Y. Or, and Z. Shoham, “The ratio between inner cell mass diameter and blastocyst diameter is correlated with successful pregnancy outcomes of single blastocyst transfers,” </w:t>
      </w:r>
      <w:r w:rsidRPr="00DD1779">
        <w:rPr>
          <w:rFonts w:ascii="Arial" w:hAnsi="Arial" w:cs="Arial"/>
          <w:i/>
          <w:iCs/>
          <w:noProof/>
          <w:sz w:val="16"/>
        </w:rPr>
        <w:t>Fertil. Steril.</w:t>
      </w:r>
      <w:r w:rsidRPr="00DD1779">
        <w:rPr>
          <w:rFonts w:ascii="Arial" w:hAnsi="Arial" w:cs="Arial"/>
          <w:noProof/>
          <w:sz w:val="16"/>
        </w:rPr>
        <w:t>, no. August, pp. 1–6, 2016.</w:t>
      </w:r>
    </w:p>
    <w:p w14:paraId="12443091"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[10]</w:t>
      </w:r>
      <w:r w:rsidRPr="00DD1779">
        <w:rPr>
          <w:rFonts w:ascii="Arial" w:hAnsi="Arial" w:cs="Arial"/>
          <w:noProof/>
          <w:sz w:val="16"/>
        </w:rPr>
        <w:tab/>
        <w:t xml:space="preserve">R. Sciorio, D. Thong, K. J. Thong, and S. J. Pickerin, “Clinical pregnancy is significantly associated with the blastocyst width and area,” </w:t>
      </w:r>
      <w:r w:rsidRPr="00DD1779">
        <w:rPr>
          <w:rFonts w:ascii="Arial" w:hAnsi="Arial" w:cs="Arial"/>
          <w:i/>
          <w:iCs/>
          <w:noProof/>
          <w:sz w:val="16"/>
        </w:rPr>
        <w:t>J Assist Reprod Genet</w:t>
      </w:r>
      <w:r w:rsidRPr="00DD1779">
        <w:rPr>
          <w:rFonts w:ascii="Arial" w:hAnsi="Arial" w:cs="Arial"/>
          <w:noProof/>
          <w:sz w:val="16"/>
        </w:rPr>
        <w:t>, vol. 38, no. 4, pp. 847–855, 2021.</w:t>
      </w:r>
    </w:p>
    <w:p w14:paraId="5D07DF6D"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[11]</w:t>
      </w:r>
      <w:r w:rsidRPr="00DD1779">
        <w:rPr>
          <w:rFonts w:ascii="Arial" w:hAnsi="Arial" w:cs="Arial"/>
          <w:noProof/>
          <w:sz w:val="16"/>
        </w:rPr>
        <w:tab/>
        <w:t xml:space="preserve">L. Bori </w:t>
      </w:r>
      <w:r w:rsidRPr="00DD1779">
        <w:rPr>
          <w:rFonts w:ascii="Arial" w:hAnsi="Arial" w:cs="Arial"/>
          <w:i/>
          <w:iCs/>
          <w:noProof/>
          <w:sz w:val="16"/>
        </w:rPr>
        <w:t>et al.</w:t>
      </w:r>
      <w:r w:rsidRPr="00DD1779">
        <w:rPr>
          <w:rFonts w:ascii="Arial" w:hAnsi="Arial" w:cs="Arial"/>
          <w:noProof/>
          <w:sz w:val="16"/>
        </w:rPr>
        <w:t xml:space="preserve">, “Novel and conventional embryo parameters as input data for artificial neural networks: an artificial intelligence model applied for prediction of the implantation potential,” </w:t>
      </w:r>
      <w:r w:rsidRPr="00DD1779">
        <w:rPr>
          <w:rFonts w:ascii="Arial" w:hAnsi="Arial" w:cs="Arial"/>
          <w:i/>
          <w:iCs/>
          <w:noProof/>
          <w:sz w:val="16"/>
        </w:rPr>
        <w:t>Fertil. Steril.</w:t>
      </w:r>
      <w:r w:rsidRPr="00DD1779">
        <w:rPr>
          <w:rFonts w:ascii="Arial" w:hAnsi="Arial" w:cs="Arial"/>
          <w:noProof/>
          <w:sz w:val="16"/>
        </w:rPr>
        <w:t>, vol. 114, no. 6, pp. 1232–1241, 2020.</w:t>
      </w:r>
    </w:p>
    <w:p w14:paraId="12132DA5"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[12]</w:t>
      </w:r>
      <w:r w:rsidRPr="00DD1779">
        <w:rPr>
          <w:rFonts w:ascii="Arial" w:hAnsi="Arial" w:cs="Arial"/>
          <w:noProof/>
          <w:sz w:val="16"/>
        </w:rPr>
        <w:tab/>
        <w:t xml:space="preserve">S. Fishel </w:t>
      </w:r>
      <w:r w:rsidRPr="00DD1779">
        <w:rPr>
          <w:rFonts w:ascii="Arial" w:hAnsi="Arial" w:cs="Arial"/>
          <w:i/>
          <w:iCs/>
          <w:noProof/>
          <w:sz w:val="16"/>
        </w:rPr>
        <w:t>et al.</w:t>
      </w:r>
      <w:r w:rsidRPr="00DD1779">
        <w:rPr>
          <w:rFonts w:ascii="Arial" w:hAnsi="Arial" w:cs="Arial"/>
          <w:noProof/>
          <w:sz w:val="16"/>
        </w:rPr>
        <w:t xml:space="preserve">, “Time-lapse imaging algorithms rank human preimplantation embryos according to the probability of live birth,” </w:t>
      </w:r>
      <w:r w:rsidRPr="00DD1779">
        <w:rPr>
          <w:rFonts w:ascii="Arial" w:hAnsi="Arial" w:cs="Arial"/>
          <w:i/>
          <w:iCs/>
          <w:noProof/>
          <w:sz w:val="16"/>
        </w:rPr>
        <w:t>Reprod. Biomed. Online</w:t>
      </w:r>
      <w:r w:rsidRPr="00DD1779">
        <w:rPr>
          <w:rFonts w:ascii="Arial" w:hAnsi="Arial" w:cs="Arial"/>
          <w:noProof/>
          <w:sz w:val="16"/>
        </w:rPr>
        <w:t>, vol. 37, no. 3, pp. 304–313, 2018.</w:t>
      </w:r>
    </w:p>
    <w:p w14:paraId="04CACCA4"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[13]</w:t>
      </w:r>
      <w:r w:rsidRPr="00DD1779">
        <w:rPr>
          <w:rFonts w:ascii="Arial" w:hAnsi="Arial" w:cs="Arial"/>
          <w:noProof/>
          <w:sz w:val="16"/>
        </w:rPr>
        <w:tab/>
        <w:t xml:space="preserve">H. N. R. Hirata, S. Inoue, K. Taguchi, H. Toshihiro, “P-177 Blastocyst diameter is an important parameter for predicting live birth in frozen single blastocyst transfer cycles,” in </w:t>
      </w:r>
      <w:r w:rsidRPr="00DD1779">
        <w:rPr>
          <w:rFonts w:ascii="Arial" w:hAnsi="Arial" w:cs="Arial"/>
          <w:i/>
          <w:iCs/>
          <w:noProof/>
          <w:sz w:val="16"/>
        </w:rPr>
        <w:t>Abstracts of the 34th Annual Meeting of the ESHRE, Barcelona, Spain 1 to 4 July 2018</w:t>
      </w:r>
      <w:r w:rsidRPr="00DD1779">
        <w:rPr>
          <w:rFonts w:ascii="Arial" w:hAnsi="Arial" w:cs="Arial"/>
          <w:noProof/>
          <w:sz w:val="16"/>
        </w:rPr>
        <w:t>, 2018, p. i222.</w:t>
      </w:r>
    </w:p>
    <w:p w14:paraId="73195DCE"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[14]</w:t>
      </w:r>
      <w:r w:rsidRPr="00DD1779">
        <w:rPr>
          <w:rFonts w:ascii="Arial" w:hAnsi="Arial" w:cs="Arial"/>
          <w:noProof/>
          <w:sz w:val="16"/>
        </w:rPr>
        <w:tab/>
        <w:t xml:space="preserve">M. Awadalla, A. Kim, N. Vestal, J. Ho, and K. Bendikson, “Effect of age and embryo morphology on live birth rate after transfer of unbiopsied blastocysts,” </w:t>
      </w:r>
      <w:r w:rsidRPr="00DD1779">
        <w:rPr>
          <w:rFonts w:ascii="Arial" w:hAnsi="Arial" w:cs="Arial"/>
          <w:i/>
          <w:iCs/>
          <w:noProof/>
          <w:sz w:val="16"/>
        </w:rPr>
        <w:t>J. Bras. Reprod. Assist.</w:t>
      </w:r>
      <w:r w:rsidRPr="00DD1779">
        <w:rPr>
          <w:rFonts w:ascii="Arial" w:hAnsi="Arial" w:cs="Arial"/>
          <w:noProof/>
          <w:sz w:val="16"/>
        </w:rPr>
        <w:t>, vol. 25, no. 3, pp. 373–382, 2021.</w:t>
      </w:r>
    </w:p>
    <w:p w14:paraId="2F30AAD0" w14:textId="77777777" w:rsidR="00DD1779" w:rsidRPr="00DD1779" w:rsidRDefault="00DD1779" w:rsidP="00DD1779">
      <w:pPr>
        <w:widowControl w:val="0"/>
        <w:autoSpaceDE w:val="0"/>
        <w:autoSpaceDN w:val="0"/>
        <w:adjustRightInd w:val="0"/>
        <w:ind w:left="640" w:hanging="640"/>
        <w:rPr>
          <w:rFonts w:ascii="Arial" w:hAnsi="Arial" w:cs="Arial"/>
          <w:noProof/>
          <w:sz w:val="16"/>
        </w:rPr>
      </w:pPr>
      <w:r w:rsidRPr="00DD1779">
        <w:rPr>
          <w:rFonts w:ascii="Arial" w:hAnsi="Arial" w:cs="Arial"/>
          <w:noProof/>
          <w:sz w:val="16"/>
        </w:rPr>
        <w:t>[15]</w:t>
      </w:r>
      <w:r w:rsidRPr="00DD1779">
        <w:rPr>
          <w:rFonts w:ascii="Arial" w:hAnsi="Arial" w:cs="Arial"/>
          <w:noProof/>
          <w:sz w:val="16"/>
        </w:rPr>
        <w:tab/>
        <w:t xml:space="preserve">J. Ai, L. Jin, Y. Zheng, P. Yang, B. Huang, and X. Dong, “The Morphology of Inner Cell Mass Is the Strongest Predictor of Live Birth After a Frozen-Thawed Single Embryo Transfer,” </w:t>
      </w:r>
      <w:r w:rsidRPr="00DD1779">
        <w:rPr>
          <w:rFonts w:ascii="Arial" w:hAnsi="Arial" w:cs="Arial"/>
          <w:i/>
          <w:iCs/>
          <w:noProof/>
          <w:sz w:val="16"/>
        </w:rPr>
        <w:t>Front. Endocrinol. (Lausanne).</w:t>
      </w:r>
      <w:r w:rsidRPr="00DD1779">
        <w:rPr>
          <w:rFonts w:ascii="Arial" w:hAnsi="Arial" w:cs="Arial"/>
          <w:noProof/>
          <w:sz w:val="16"/>
        </w:rPr>
        <w:t>, vol. 12, no. February, pp. 1–10, 2021.</w:t>
      </w:r>
    </w:p>
    <w:p w14:paraId="7915B484" w14:textId="77777777" w:rsidR="000E4006" w:rsidRDefault="00C53B0D" w:rsidP="00DD1779">
      <w:pPr>
        <w:widowControl w:val="0"/>
        <w:autoSpaceDE w:val="0"/>
        <w:autoSpaceDN w:val="0"/>
        <w:adjustRightInd w:val="0"/>
        <w:ind w:left="640" w:hanging="640"/>
        <w:rPr>
          <w:color w:val="000000" w:themeColor="text1"/>
          <w:sz w:val="26"/>
          <w:szCs w:val="26"/>
          <w:lang w:val="vi-VN"/>
        </w:rPr>
      </w:pPr>
      <w:r w:rsidRPr="00AC61CA">
        <w:rPr>
          <w:rFonts w:ascii="Arial" w:hAnsi="Arial" w:cs="Arial"/>
          <w:color w:val="000000" w:themeColor="text1"/>
          <w:sz w:val="18"/>
          <w:szCs w:val="18"/>
          <w:lang w:val="vi-VN"/>
        </w:rPr>
        <w:fldChar w:fldCharType="end"/>
      </w:r>
    </w:p>
    <w:p w14:paraId="50BB2CAE" w14:textId="77777777" w:rsidR="00857C00" w:rsidRPr="00DC31A6" w:rsidRDefault="00857C00" w:rsidP="009A7627">
      <w:pPr>
        <w:widowControl w:val="0"/>
        <w:autoSpaceDE w:val="0"/>
        <w:autoSpaceDN w:val="0"/>
        <w:adjustRightInd w:val="0"/>
        <w:spacing w:before="120" w:after="120"/>
        <w:ind w:left="480" w:hanging="480"/>
        <w:rPr>
          <w:color w:val="000000" w:themeColor="text1"/>
          <w:sz w:val="26"/>
          <w:szCs w:val="26"/>
          <w:lang w:val="vi-VN"/>
        </w:rPr>
      </w:pPr>
    </w:p>
    <w:sectPr w:rsidR="00857C00" w:rsidRPr="00DC31A6" w:rsidSect="00B03333">
      <w:pgSz w:w="11909" w:h="16834"/>
      <w:pgMar w:top="1134" w:right="1134" w:bottom="1304" w:left="1134"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4B36"/>
    <w:multiLevelType w:val="hybridMultilevel"/>
    <w:tmpl w:val="4482ACC2"/>
    <w:lvl w:ilvl="0" w:tplc="1952B5FA">
      <w:start w:val="1"/>
      <w:numFmt w:val="decimal"/>
      <w:lvlText w:val="(%1)"/>
      <w:lvlJc w:val="left"/>
      <w:pPr>
        <w:ind w:left="1080" w:hanging="360"/>
      </w:pPr>
      <w:rPr>
        <w:rFonts w:hint="default"/>
        <w:vertAlign w:val="superscrip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5829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y Nguyen-Le">
    <w15:presenceInfo w15:providerId="Windows Live" w15:userId="46aa27e0abca5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MTcxMjOwNDE3NDZX0lEKTi0uzszPAykwrAUACK+VZCwAAAA="/>
  </w:docVars>
  <w:rsids>
    <w:rsidRoot w:val="00617BFF"/>
    <w:rsid w:val="00003F5C"/>
    <w:rsid w:val="00004184"/>
    <w:rsid w:val="00025B91"/>
    <w:rsid w:val="00035D70"/>
    <w:rsid w:val="00041119"/>
    <w:rsid w:val="00041B43"/>
    <w:rsid w:val="00042794"/>
    <w:rsid w:val="00042C5B"/>
    <w:rsid w:val="00054F69"/>
    <w:rsid w:val="00061E79"/>
    <w:rsid w:val="00065E4D"/>
    <w:rsid w:val="00087363"/>
    <w:rsid w:val="00090971"/>
    <w:rsid w:val="000A2957"/>
    <w:rsid w:val="000B656D"/>
    <w:rsid w:val="000C3ED6"/>
    <w:rsid w:val="000D7AAB"/>
    <w:rsid w:val="000E00FE"/>
    <w:rsid w:val="000E4006"/>
    <w:rsid w:val="0011319E"/>
    <w:rsid w:val="00117AA3"/>
    <w:rsid w:val="0012132C"/>
    <w:rsid w:val="00121FE6"/>
    <w:rsid w:val="00165EF5"/>
    <w:rsid w:val="00167FB6"/>
    <w:rsid w:val="001726AD"/>
    <w:rsid w:val="00184817"/>
    <w:rsid w:val="00185D48"/>
    <w:rsid w:val="0018759F"/>
    <w:rsid w:val="001C0339"/>
    <w:rsid w:val="001C0D33"/>
    <w:rsid w:val="001D5ACB"/>
    <w:rsid w:val="001D7BE5"/>
    <w:rsid w:val="001D7ED0"/>
    <w:rsid w:val="001E37B8"/>
    <w:rsid w:val="001F2F47"/>
    <w:rsid w:val="001F51A3"/>
    <w:rsid w:val="0020534A"/>
    <w:rsid w:val="00212406"/>
    <w:rsid w:val="00212443"/>
    <w:rsid w:val="00225970"/>
    <w:rsid w:val="0023141A"/>
    <w:rsid w:val="00233296"/>
    <w:rsid w:val="00241F96"/>
    <w:rsid w:val="00245700"/>
    <w:rsid w:val="00253490"/>
    <w:rsid w:val="002622BF"/>
    <w:rsid w:val="00264877"/>
    <w:rsid w:val="002651A6"/>
    <w:rsid w:val="00266135"/>
    <w:rsid w:val="00270A9A"/>
    <w:rsid w:val="00272BDB"/>
    <w:rsid w:val="0027334B"/>
    <w:rsid w:val="00274669"/>
    <w:rsid w:val="00276C23"/>
    <w:rsid w:val="00281993"/>
    <w:rsid w:val="0029347D"/>
    <w:rsid w:val="002B7131"/>
    <w:rsid w:val="002E66FB"/>
    <w:rsid w:val="002F1BBF"/>
    <w:rsid w:val="0031173A"/>
    <w:rsid w:val="003206EB"/>
    <w:rsid w:val="00330431"/>
    <w:rsid w:val="00332124"/>
    <w:rsid w:val="00340697"/>
    <w:rsid w:val="003526D8"/>
    <w:rsid w:val="00355E8E"/>
    <w:rsid w:val="0037046D"/>
    <w:rsid w:val="00370FA7"/>
    <w:rsid w:val="003765EC"/>
    <w:rsid w:val="003807B1"/>
    <w:rsid w:val="00383B6E"/>
    <w:rsid w:val="00390338"/>
    <w:rsid w:val="00397121"/>
    <w:rsid w:val="00397F03"/>
    <w:rsid w:val="003A4F31"/>
    <w:rsid w:val="0040654C"/>
    <w:rsid w:val="00421A88"/>
    <w:rsid w:val="00437005"/>
    <w:rsid w:val="00440061"/>
    <w:rsid w:val="004558A3"/>
    <w:rsid w:val="004705EE"/>
    <w:rsid w:val="00471580"/>
    <w:rsid w:val="00474683"/>
    <w:rsid w:val="00481A40"/>
    <w:rsid w:val="00496C35"/>
    <w:rsid w:val="004A6285"/>
    <w:rsid w:val="004B3E4D"/>
    <w:rsid w:val="004B4AFB"/>
    <w:rsid w:val="004C194E"/>
    <w:rsid w:val="004D1CEB"/>
    <w:rsid w:val="004D5AFE"/>
    <w:rsid w:val="005032FA"/>
    <w:rsid w:val="00504254"/>
    <w:rsid w:val="00505671"/>
    <w:rsid w:val="005056DB"/>
    <w:rsid w:val="00517E47"/>
    <w:rsid w:val="005223D1"/>
    <w:rsid w:val="0054055C"/>
    <w:rsid w:val="0054154E"/>
    <w:rsid w:val="00552E96"/>
    <w:rsid w:val="00553ACB"/>
    <w:rsid w:val="00557571"/>
    <w:rsid w:val="00560FDE"/>
    <w:rsid w:val="0056778F"/>
    <w:rsid w:val="00571421"/>
    <w:rsid w:val="00587411"/>
    <w:rsid w:val="0059443F"/>
    <w:rsid w:val="005A6CD7"/>
    <w:rsid w:val="005A7517"/>
    <w:rsid w:val="005B6B22"/>
    <w:rsid w:val="005C4A47"/>
    <w:rsid w:val="005D20F9"/>
    <w:rsid w:val="005D587C"/>
    <w:rsid w:val="005E3B94"/>
    <w:rsid w:val="005F04F5"/>
    <w:rsid w:val="00611E50"/>
    <w:rsid w:val="00617BFF"/>
    <w:rsid w:val="006271FF"/>
    <w:rsid w:val="00644919"/>
    <w:rsid w:val="00650DBA"/>
    <w:rsid w:val="006940A1"/>
    <w:rsid w:val="006A764A"/>
    <w:rsid w:val="006C211A"/>
    <w:rsid w:val="006D32E5"/>
    <w:rsid w:val="006D4DEE"/>
    <w:rsid w:val="006D74EB"/>
    <w:rsid w:val="006E0490"/>
    <w:rsid w:val="006E1C09"/>
    <w:rsid w:val="006F12D0"/>
    <w:rsid w:val="0070286A"/>
    <w:rsid w:val="00703825"/>
    <w:rsid w:val="00722B37"/>
    <w:rsid w:val="00726079"/>
    <w:rsid w:val="00734487"/>
    <w:rsid w:val="00734A67"/>
    <w:rsid w:val="00737FB6"/>
    <w:rsid w:val="00751CC3"/>
    <w:rsid w:val="00751F81"/>
    <w:rsid w:val="007622CD"/>
    <w:rsid w:val="00765A76"/>
    <w:rsid w:val="0076782E"/>
    <w:rsid w:val="00784B46"/>
    <w:rsid w:val="00792FF2"/>
    <w:rsid w:val="00796081"/>
    <w:rsid w:val="007B0683"/>
    <w:rsid w:val="007B1465"/>
    <w:rsid w:val="007B7838"/>
    <w:rsid w:val="007C1C74"/>
    <w:rsid w:val="007C4222"/>
    <w:rsid w:val="007E030A"/>
    <w:rsid w:val="007E27E1"/>
    <w:rsid w:val="007F6D32"/>
    <w:rsid w:val="00800894"/>
    <w:rsid w:val="00810D0D"/>
    <w:rsid w:val="00831FE8"/>
    <w:rsid w:val="00845931"/>
    <w:rsid w:val="00857C00"/>
    <w:rsid w:val="00870A52"/>
    <w:rsid w:val="00871825"/>
    <w:rsid w:val="00875E67"/>
    <w:rsid w:val="00876380"/>
    <w:rsid w:val="00877A21"/>
    <w:rsid w:val="00880CA5"/>
    <w:rsid w:val="00890392"/>
    <w:rsid w:val="008938F6"/>
    <w:rsid w:val="00896FF1"/>
    <w:rsid w:val="008A0D14"/>
    <w:rsid w:val="008B0BA3"/>
    <w:rsid w:val="008B5B14"/>
    <w:rsid w:val="008D75E0"/>
    <w:rsid w:val="008E7C19"/>
    <w:rsid w:val="008F239E"/>
    <w:rsid w:val="008F32E9"/>
    <w:rsid w:val="00907900"/>
    <w:rsid w:val="0091261A"/>
    <w:rsid w:val="0091427A"/>
    <w:rsid w:val="0091631F"/>
    <w:rsid w:val="009254D2"/>
    <w:rsid w:val="009255EB"/>
    <w:rsid w:val="00927FFB"/>
    <w:rsid w:val="009319F2"/>
    <w:rsid w:val="00936A1F"/>
    <w:rsid w:val="00950C54"/>
    <w:rsid w:val="00953534"/>
    <w:rsid w:val="0095531D"/>
    <w:rsid w:val="009675D2"/>
    <w:rsid w:val="00967EFF"/>
    <w:rsid w:val="00971CB6"/>
    <w:rsid w:val="0097231A"/>
    <w:rsid w:val="0098709E"/>
    <w:rsid w:val="00987CB1"/>
    <w:rsid w:val="009943D2"/>
    <w:rsid w:val="009957D2"/>
    <w:rsid w:val="009959C2"/>
    <w:rsid w:val="009A4A9D"/>
    <w:rsid w:val="009A7627"/>
    <w:rsid w:val="009A7ACD"/>
    <w:rsid w:val="009C61F7"/>
    <w:rsid w:val="009C6562"/>
    <w:rsid w:val="009F5077"/>
    <w:rsid w:val="009F5B58"/>
    <w:rsid w:val="00A16B73"/>
    <w:rsid w:val="00A17281"/>
    <w:rsid w:val="00A200A8"/>
    <w:rsid w:val="00A20E9E"/>
    <w:rsid w:val="00A36D07"/>
    <w:rsid w:val="00A53821"/>
    <w:rsid w:val="00A6150A"/>
    <w:rsid w:val="00A61B4A"/>
    <w:rsid w:val="00A70D02"/>
    <w:rsid w:val="00A81C1F"/>
    <w:rsid w:val="00A854BE"/>
    <w:rsid w:val="00AA7265"/>
    <w:rsid w:val="00AA7B47"/>
    <w:rsid w:val="00AB0F51"/>
    <w:rsid w:val="00AB599B"/>
    <w:rsid w:val="00AC61CA"/>
    <w:rsid w:val="00AD262E"/>
    <w:rsid w:val="00AD34F9"/>
    <w:rsid w:val="00AE4A9E"/>
    <w:rsid w:val="00AF1C54"/>
    <w:rsid w:val="00AF7894"/>
    <w:rsid w:val="00B03333"/>
    <w:rsid w:val="00B24253"/>
    <w:rsid w:val="00B35E37"/>
    <w:rsid w:val="00B47286"/>
    <w:rsid w:val="00B55007"/>
    <w:rsid w:val="00B75532"/>
    <w:rsid w:val="00B91F84"/>
    <w:rsid w:val="00BB234D"/>
    <w:rsid w:val="00BB55EC"/>
    <w:rsid w:val="00BE2073"/>
    <w:rsid w:val="00BE5CAA"/>
    <w:rsid w:val="00C0304B"/>
    <w:rsid w:val="00C05EDA"/>
    <w:rsid w:val="00C217F0"/>
    <w:rsid w:val="00C503AB"/>
    <w:rsid w:val="00C53B0D"/>
    <w:rsid w:val="00C62FF9"/>
    <w:rsid w:val="00C73A95"/>
    <w:rsid w:val="00C754DA"/>
    <w:rsid w:val="00C86E08"/>
    <w:rsid w:val="00C93B58"/>
    <w:rsid w:val="00CA0CA7"/>
    <w:rsid w:val="00CA3D1C"/>
    <w:rsid w:val="00CB68B4"/>
    <w:rsid w:val="00CD44CE"/>
    <w:rsid w:val="00CE35ED"/>
    <w:rsid w:val="00CF5DD6"/>
    <w:rsid w:val="00D01036"/>
    <w:rsid w:val="00D20BA6"/>
    <w:rsid w:val="00D234EF"/>
    <w:rsid w:val="00D2491D"/>
    <w:rsid w:val="00D279EE"/>
    <w:rsid w:val="00D33097"/>
    <w:rsid w:val="00D36107"/>
    <w:rsid w:val="00D40A44"/>
    <w:rsid w:val="00D42DC8"/>
    <w:rsid w:val="00D50BC4"/>
    <w:rsid w:val="00D53B88"/>
    <w:rsid w:val="00D64CD6"/>
    <w:rsid w:val="00D677CC"/>
    <w:rsid w:val="00D72803"/>
    <w:rsid w:val="00D80202"/>
    <w:rsid w:val="00D82AFB"/>
    <w:rsid w:val="00D83115"/>
    <w:rsid w:val="00D835E8"/>
    <w:rsid w:val="00DA186D"/>
    <w:rsid w:val="00DA53C3"/>
    <w:rsid w:val="00DC31A6"/>
    <w:rsid w:val="00DD1779"/>
    <w:rsid w:val="00DD7726"/>
    <w:rsid w:val="00DD79A6"/>
    <w:rsid w:val="00DE19DD"/>
    <w:rsid w:val="00DE4286"/>
    <w:rsid w:val="00DF2E09"/>
    <w:rsid w:val="00E158F0"/>
    <w:rsid w:val="00E170B0"/>
    <w:rsid w:val="00E36F22"/>
    <w:rsid w:val="00E53CF3"/>
    <w:rsid w:val="00E62A22"/>
    <w:rsid w:val="00E77660"/>
    <w:rsid w:val="00E80180"/>
    <w:rsid w:val="00E85144"/>
    <w:rsid w:val="00E94EBE"/>
    <w:rsid w:val="00EA0FDD"/>
    <w:rsid w:val="00EA7CFB"/>
    <w:rsid w:val="00EB2C03"/>
    <w:rsid w:val="00EB6FC9"/>
    <w:rsid w:val="00EC5532"/>
    <w:rsid w:val="00EC58E5"/>
    <w:rsid w:val="00EC7705"/>
    <w:rsid w:val="00ED7277"/>
    <w:rsid w:val="00EE533A"/>
    <w:rsid w:val="00EE72A8"/>
    <w:rsid w:val="00EF39E0"/>
    <w:rsid w:val="00EF6600"/>
    <w:rsid w:val="00F026D6"/>
    <w:rsid w:val="00F04824"/>
    <w:rsid w:val="00F05FC3"/>
    <w:rsid w:val="00F10DF1"/>
    <w:rsid w:val="00F15CBE"/>
    <w:rsid w:val="00F203E5"/>
    <w:rsid w:val="00F3310C"/>
    <w:rsid w:val="00F50375"/>
    <w:rsid w:val="00F7453C"/>
    <w:rsid w:val="00F750D3"/>
    <w:rsid w:val="00F75F35"/>
    <w:rsid w:val="00F9470F"/>
    <w:rsid w:val="00FA2866"/>
    <w:rsid w:val="00FA7012"/>
    <w:rsid w:val="00FD3E0C"/>
    <w:rsid w:val="00FD66B6"/>
    <w:rsid w:val="00FE2907"/>
    <w:rsid w:val="00FF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88EF"/>
  <w15:docId w15:val="{DA62817B-C389-A241-9D9C-A855F40A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43F"/>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root-block-node">
    <w:name w:val="root-block-node"/>
    <w:basedOn w:val="Normal"/>
    <w:rsid w:val="00C33DC5"/>
    <w:pPr>
      <w:spacing w:before="100" w:beforeAutospacing="1" w:after="100" w:afterAutospacing="1"/>
    </w:pPr>
  </w:style>
  <w:style w:type="character" w:customStyle="1" w:styleId="red-underline">
    <w:name w:val="red-underline"/>
    <w:basedOn w:val="DefaultParagraphFont"/>
    <w:rsid w:val="00C33DC5"/>
  </w:style>
  <w:style w:type="character" w:styleId="Strong">
    <w:name w:val="Strong"/>
    <w:basedOn w:val="DefaultParagraphFont"/>
    <w:uiPriority w:val="22"/>
    <w:qFormat/>
    <w:rsid w:val="00C33DC5"/>
    <w:rPr>
      <w:b/>
      <w:bCs/>
    </w:rPr>
  </w:style>
  <w:style w:type="character" w:customStyle="1" w:styleId="blue-underline">
    <w:name w:val="blue-underline"/>
    <w:basedOn w:val="DefaultParagraphFont"/>
    <w:rsid w:val="00C33DC5"/>
  </w:style>
  <w:style w:type="paragraph" w:styleId="BalloonText">
    <w:name w:val="Balloon Text"/>
    <w:basedOn w:val="Normal"/>
    <w:link w:val="BalloonTextChar"/>
    <w:uiPriority w:val="99"/>
    <w:semiHidden/>
    <w:unhideWhenUsed/>
    <w:rsid w:val="00FC15B2"/>
    <w:rPr>
      <w:sz w:val="18"/>
      <w:szCs w:val="18"/>
    </w:rPr>
  </w:style>
  <w:style w:type="character" w:customStyle="1" w:styleId="BalloonTextChar">
    <w:name w:val="Balloon Text Char"/>
    <w:basedOn w:val="DefaultParagraphFont"/>
    <w:link w:val="BalloonText"/>
    <w:uiPriority w:val="99"/>
    <w:semiHidden/>
    <w:rsid w:val="00FC15B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84153"/>
    <w:rPr>
      <w:sz w:val="16"/>
      <w:szCs w:val="16"/>
    </w:rPr>
  </w:style>
  <w:style w:type="paragraph" w:styleId="CommentText">
    <w:name w:val="annotation text"/>
    <w:basedOn w:val="Normal"/>
    <w:link w:val="CommentTextChar"/>
    <w:uiPriority w:val="99"/>
    <w:semiHidden/>
    <w:unhideWhenUsed/>
    <w:rsid w:val="00684153"/>
    <w:rPr>
      <w:sz w:val="20"/>
      <w:szCs w:val="20"/>
    </w:rPr>
  </w:style>
  <w:style w:type="character" w:customStyle="1" w:styleId="CommentTextChar">
    <w:name w:val="Comment Text Char"/>
    <w:basedOn w:val="DefaultParagraphFont"/>
    <w:link w:val="CommentText"/>
    <w:uiPriority w:val="99"/>
    <w:semiHidden/>
    <w:rsid w:val="00684153"/>
    <w:rPr>
      <w:sz w:val="20"/>
      <w:szCs w:val="20"/>
    </w:rPr>
  </w:style>
  <w:style w:type="paragraph" w:styleId="CommentSubject">
    <w:name w:val="annotation subject"/>
    <w:basedOn w:val="CommentText"/>
    <w:next w:val="CommentText"/>
    <w:link w:val="CommentSubjectChar"/>
    <w:uiPriority w:val="99"/>
    <w:semiHidden/>
    <w:unhideWhenUsed/>
    <w:rsid w:val="00684153"/>
    <w:rPr>
      <w:b/>
      <w:bCs/>
    </w:rPr>
  </w:style>
  <w:style w:type="character" w:customStyle="1" w:styleId="CommentSubjectChar">
    <w:name w:val="Comment Subject Char"/>
    <w:basedOn w:val="CommentTextChar"/>
    <w:link w:val="CommentSubject"/>
    <w:uiPriority w:val="99"/>
    <w:semiHidden/>
    <w:rsid w:val="00684153"/>
    <w:rPr>
      <w:b/>
      <w:bCs/>
      <w:sz w:val="20"/>
      <w:szCs w:val="20"/>
    </w:rPr>
  </w:style>
  <w:style w:type="paragraph" w:styleId="Revision">
    <w:name w:val="Revision"/>
    <w:hidden/>
    <w:uiPriority w:val="99"/>
    <w:semiHidden/>
    <w:rsid w:val="0003128D"/>
  </w:style>
  <w:style w:type="paragraph" w:styleId="NormalWeb">
    <w:name w:val="Normal (Web)"/>
    <w:basedOn w:val="Normal"/>
    <w:uiPriority w:val="99"/>
    <w:unhideWhenUsed/>
    <w:rsid w:val="00834139"/>
    <w:pPr>
      <w:spacing w:before="100" w:beforeAutospacing="1" w:after="100" w:afterAutospacing="1"/>
    </w:pPr>
  </w:style>
  <w:style w:type="table" w:styleId="TableGrid">
    <w:name w:val="Table Grid"/>
    <w:basedOn w:val="TableNormal"/>
    <w:uiPriority w:val="39"/>
    <w:rsid w:val="00644081"/>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rPr>
      <w:rFonts w:ascii="Cambria" w:eastAsia="Cambria" w:hAnsi="Cambria" w:cs="Cambria"/>
    </w:r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E36F22"/>
  </w:style>
  <w:style w:type="character" w:styleId="Hyperlink">
    <w:name w:val="Hyperlink"/>
    <w:basedOn w:val="DefaultParagraphFont"/>
    <w:uiPriority w:val="99"/>
    <w:semiHidden/>
    <w:unhideWhenUsed/>
    <w:rsid w:val="00E36F22"/>
    <w:rPr>
      <w:color w:val="0000FF"/>
      <w:u w:val="single"/>
    </w:rPr>
  </w:style>
  <w:style w:type="character" w:customStyle="1" w:styleId="Heading3Char">
    <w:name w:val="Heading 3 Char"/>
    <w:basedOn w:val="DefaultParagraphFont"/>
    <w:link w:val="Heading3"/>
    <w:uiPriority w:val="9"/>
    <w:rsid w:val="00E36F22"/>
    <w:rPr>
      <w:color w:val="434343"/>
      <w:sz w:val="28"/>
      <w:szCs w:val="28"/>
      <w:lang w:val="en-US"/>
    </w:rPr>
  </w:style>
  <w:style w:type="character" w:styleId="Emphasis">
    <w:name w:val="Emphasis"/>
    <w:basedOn w:val="DefaultParagraphFont"/>
    <w:uiPriority w:val="20"/>
    <w:qFormat/>
    <w:rsid w:val="00AA7265"/>
    <w:rPr>
      <w:i/>
      <w:iCs/>
    </w:rPr>
  </w:style>
  <w:style w:type="character" w:styleId="PlaceholderText">
    <w:name w:val="Placeholder Text"/>
    <w:basedOn w:val="DefaultParagraphFont"/>
    <w:uiPriority w:val="99"/>
    <w:semiHidden/>
    <w:rsid w:val="005D587C"/>
    <w:rPr>
      <w:color w:val="808080"/>
    </w:rPr>
  </w:style>
  <w:style w:type="paragraph" w:styleId="ListParagraph">
    <w:name w:val="List Paragraph"/>
    <w:basedOn w:val="Normal"/>
    <w:uiPriority w:val="34"/>
    <w:qFormat/>
    <w:rsid w:val="00B0333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9435">
      <w:bodyDiv w:val="1"/>
      <w:marLeft w:val="0"/>
      <w:marRight w:val="0"/>
      <w:marTop w:val="0"/>
      <w:marBottom w:val="0"/>
      <w:divBdr>
        <w:top w:val="none" w:sz="0" w:space="0" w:color="auto"/>
        <w:left w:val="none" w:sz="0" w:space="0" w:color="auto"/>
        <w:bottom w:val="none" w:sz="0" w:space="0" w:color="auto"/>
        <w:right w:val="none" w:sz="0" w:space="0" w:color="auto"/>
      </w:divBdr>
    </w:div>
    <w:div w:id="134372260">
      <w:bodyDiv w:val="1"/>
      <w:marLeft w:val="0"/>
      <w:marRight w:val="0"/>
      <w:marTop w:val="0"/>
      <w:marBottom w:val="0"/>
      <w:divBdr>
        <w:top w:val="none" w:sz="0" w:space="0" w:color="auto"/>
        <w:left w:val="none" w:sz="0" w:space="0" w:color="auto"/>
        <w:bottom w:val="none" w:sz="0" w:space="0" w:color="auto"/>
        <w:right w:val="none" w:sz="0" w:space="0" w:color="auto"/>
      </w:divBdr>
    </w:div>
    <w:div w:id="182861512">
      <w:bodyDiv w:val="1"/>
      <w:marLeft w:val="0"/>
      <w:marRight w:val="0"/>
      <w:marTop w:val="0"/>
      <w:marBottom w:val="0"/>
      <w:divBdr>
        <w:top w:val="none" w:sz="0" w:space="0" w:color="auto"/>
        <w:left w:val="none" w:sz="0" w:space="0" w:color="auto"/>
        <w:bottom w:val="none" w:sz="0" w:space="0" w:color="auto"/>
        <w:right w:val="none" w:sz="0" w:space="0" w:color="auto"/>
      </w:divBdr>
    </w:div>
    <w:div w:id="295182660">
      <w:bodyDiv w:val="1"/>
      <w:marLeft w:val="0"/>
      <w:marRight w:val="0"/>
      <w:marTop w:val="0"/>
      <w:marBottom w:val="0"/>
      <w:divBdr>
        <w:top w:val="none" w:sz="0" w:space="0" w:color="auto"/>
        <w:left w:val="none" w:sz="0" w:space="0" w:color="auto"/>
        <w:bottom w:val="none" w:sz="0" w:space="0" w:color="auto"/>
        <w:right w:val="none" w:sz="0" w:space="0" w:color="auto"/>
      </w:divBdr>
      <w:divsChild>
        <w:div w:id="1115632495">
          <w:marLeft w:val="0"/>
          <w:marRight w:val="0"/>
          <w:marTop w:val="100"/>
          <w:marBottom w:val="0"/>
          <w:divBdr>
            <w:top w:val="none" w:sz="0" w:space="0" w:color="auto"/>
            <w:left w:val="none" w:sz="0" w:space="0" w:color="auto"/>
            <w:bottom w:val="none" w:sz="0" w:space="0" w:color="auto"/>
            <w:right w:val="none" w:sz="0" w:space="0" w:color="auto"/>
          </w:divBdr>
        </w:div>
        <w:div w:id="711419263">
          <w:marLeft w:val="0"/>
          <w:marRight w:val="0"/>
          <w:marTop w:val="0"/>
          <w:marBottom w:val="0"/>
          <w:divBdr>
            <w:top w:val="none" w:sz="0" w:space="0" w:color="auto"/>
            <w:left w:val="none" w:sz="0" w:space="0" w:color="auto"/>
            <w:bottom w:val="none" w:sz="0" w:space="0" w:color="auto"/>
            <w:right w:val="none" w:sz="0" w:space="0" w:color="auto"/>
          </w:divBdr>
          <w:divsChild>
            <w:div w:id="2033460084">
              <w:marLeft w:val="0"/>
              <w:marRight w:val="0"/>
              <w:marTop w:val="0"/>
              <w:marBottom w:val="0"/>
              <w:divBdr>
                <w:top w:val="none" w:sz="0" w:space="0" w:color="auto"/>
                <w:left w:val="none" w:sz="0" w:space="0" w:color="auto"/>
                <w:bottom w:val="none" w:sz="0" w:space="0" w:color="auto"/>
                <w:right w:val="none" w:sz="0" w:space="0" w:color="auto"/>
              </w:divBdr>
              <w:divsChild>
                <w:div w:id="1730684173">
                  <w:marLeft w:val="0"/>
                  <w:marRight w:val="0"/>
                  <w:marTop w:val="0"/>
                  <w:marBottom w:val="0"/>
                  <w:divBdr>
                    <w:top w:val="none" w:sz="0" w:space="0" w:color="auto"/>
                    <w:left w:val="none" w:sz="0" w:space="0" w:color="auto"/>
                    <w:bottom w:val="none" w:sz="0" w:space="0" w:color="auto"/>
                    <w:right w:val="none" w:sz="0" w:space="0" w:color="auto"/>
                  </w:divBdr>
                  <w:divsChild>
                    <w:div w:id="13896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5713">
          <w:marLeft w:val="0"/>
          <w:marRight w:val="0"/>
          <w:marTop w:val="0"/>
          <w:marBottom w:val="0"/>
          <w:divBdr>
            <w:top w:val="none" w:sz="0" w:space="0" w:color="auto"/>
            <w:left w:val="none" w:sz="0" w:space="0" w:color="auto"/>
            <w:bottom w:val="none" w:sz="0" w:space="0" w:color="auto"/>
            <w:right w:val="none" w:sz="0" w:space="0" w:color="auto"/>
          </w:divBdr>
          <w:divsChild>
            <w:div w:id="2070808703">
              <w:marLeft w:val="0"/>
              <w:marRight w:val="0"/>
              <w:marTop w:val="0"/>
              <w:marBottom w:val="0"/>
              <w:divBdr>
                <w:top w:val="none" w:sz="0" w:space="0" w:color="auto"/>
                <w:left w:val="none" w:sz="0" w:space="0" w:color="auto"/>
                <w:bottom w:val="none" w:sz="0" w:space="0" w:color="auto"/>
                <w:right w:val="none" w:sz="0" w:space="0" w:color="auto"/>
              </w:divBdr>
              <w:divsChild>
                <w:div w:id="17863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5286">
      <w:bodyDiv w:val="1"/>
      <w:marLeft w:val="0"/>
      <w:marRight w:val="0"/>
      <w:marTop w:val="0"/>
      <w:marBottom w:val="0"/>
      <w:divBdr>
        <w:top w:val="none" w:sz="0" w:space="0" w:color="auto"/>
        <w:left w:val="none" w:sz="0" w:space="0" w:color="auto"/>
        <w:bottom w:val="none" w:sz="0" w:space="0" w:color="auto"/>
        <w:right w:val="none" w:sz="0" w:space="0" w:color="auto"/>
      </w:divBdr>
    </w:div>
    <w:div w:id="574168366">
      <w:bodyDiv w:val="1"/>
      <w:marLeft w:val="0"/>
      <w:marRight w:val="0"/>
      <w:marTop w:val="0"/>
      <w:marBottom w:val="0"/>
      <w:divBdr>
        <w:top w:val="none" w:sz="0" w:space="0" w:color="auto"/>
        <w:left w:val="none" w:sz="0" w:space="0" w:color="auto"/>
        <w:bottom w:val="none" w:sz="0" w:space="0" w:color="auto"/>
        <w:right w:val="none" w:sz="0" w:space="0" w:color="auto"/>
      </w:divBdr>
    </w:div>
    <w:div w:id="575172302">
      <w:bodyDiv w:val="1"/>
      <w:marLeft w:val="0"/>
      <w:marRight w:val="0"/>
      <w:marTop w:val="0"/>
      <w:marBottom w:val="0"/>
      <w:divBdr>
        <w:top w:val="none" w:sz="0" w:space="0" w:color="auto"/>
        <w:left w:val="none" w:sz="0" w:space="0" w:color="auto"/>
        <w:bottom w:val="none" w:sz="0" w:space="0" w:color="auto"/>
        <w:right w:val="none" w:sz="0" w:space="0" w:color="auto"/>
      </w:divBdr>
    </w:div>
    <w:div w:id="866403670">
      <w:bodyDiv w:val="1"/>
      <w:marLeft w:val="0"/>
      <w:marRight w:val="0"/>
      <w:marTop w:val="0"/>
      <w:marBottom w:val="0"/>
      <w:divBdr>
        <w:top w:val="none" w:sz="0" w:space="0" w:color="auto"/>
        <w:left w:val="none" w:sz="0" w:space="0" w:color="auto"/>
        <w:bottom w:val="none" w:sz="0" w:space="0" w:color="auto"/>
        <w:right w:val="none" w:sz="0" w:space="0" w:color="auto"/>
      </w:divBdr>
    </w:div>
    <w:div w:id="1394769441">
      <w:bodyDiv w:val="1"/>
      <w:marLeft w:val="0"/>
      <w:marRight w:val="0"/>
      <w:marTop w:val="0"/>
      <w:marBottom w:val="0"/>
      <w:divBdr>
        <w:top w:val="none" w:sz="0" w:space="0" w:color="auto"/>
        <w:left w:val="none" w:sz="0" w:space="0" w:color="auto"/>
        <w:bottom w:val="none" w:sz="0" w:space="0" w:color="auto"/>
        <w:right w:val="none" w:sz="0" w:space="0" w:color="auto"/>
      </w:divBdr>
    </w:div>
    <w:div w:id="1511331844">
      <w:bodyDiv w:val="1"/>
      <w:marLeft w:val="0"/>
      <w:marRight w:val="0"/>
      <w:marTop w:val="0"/>
      <w:marBottom w:val="0"/>
      <w:divBdr>
        <w:top w:val="none" w:sz="0" w:space="0" w:color="auto"/>
        <w:left w:val="none" w:sz="0" w:space="0" w:color="auto"/>
        <w:bottom w:val="none" w:sz="0" w:space="0" w:color="auto"/>
        <w:right w:val="none" w:sz="0" w:space="0" w:color="auto"/>
      </w:divBdr>
    </w:div>
    <w:div w:id="1529833732">
      <w:bodyDiv w:val="1"/>
      <w:marLeft w:val="0"/>
      <w:marRight w:val="0"/>
      <w:marTop w:val="0"/>
      <w:marBottom w:val="0"/>
      <w:divBdr>
        <w:top w:val="none" w:sz="0" w:space="0" w:color="auto"/>
        <w:left w:val="none" w:sz="0" w:space="0" w:color="auto"/>
        <w:bottom w:val="none" w:sz="0" w:space="0" w:color="auto"/>
        <w:right w:val="none" w:sz="0" w:space="0" w:color="auto"/>
      </w:divBdr>
    </w:div>
    <w:div w:id="1638561495">
      <w:bodyDiv w:val="1"/>
      <w:marLeft w:val="0"/>
      <w:marRight w:val="0"/>
      <w:marTop w:val="0"/>
      <w:marBottom w:val="0"/>
      <w:divBdr>
        <w:top w:val="none" w:sz="0" w:space="0" w:color="auto"/>
        <w:left w:val="none" w:sz="0" w:space="0" w:color="auto"/>
        <w:bottom w:val="none" w:sz="0" w:space="0" w:color="auto"/>
        <w:right w:val="none" w:sz="0" w:space="0" w:color="auto"/>
      </w:divBdr>
      <w:divsChild>
        <w:div w:id="1495410266">
          <w:marLeft w:val="0"/>
          <w:marRight w:val="0"/>
          <w:marTop w:val="0"/>
          <w:marBottom w:val="0"/>
          <w:divBdr>
            <w:top w:val="none" w:sz="0" w:space="0" w:color="auto"/>
            <w:left w:val="none" w:sz="0" w:space="0" w:color="auto"/>
            <w:bottom w:val="none" w:sz="0" w:space="0" w:color="auto"/>
            <w:right w:val="none" w:sz="0" w:space="0" w:color="auto"/>
          </w:divBdr>
          <w:divsChild>
            <w:div w:id="700057686">
              <w:marLeft w:val="0"/>
              <w:marRight w:val="0"/>
              <w:marTop w:val="0"/>
              <w:marBottom w:val="0"/>
              <w:divBdr>
                <w:top w:val="none" w:sz="0" w:space="0" w:color="auto"/>
                <w:left w:val="none" w:sz="0" w:space="0" w:color="auto"/>
                <w:bottom w:val="none" w:sz="0" w:space="0" w:color="auto"/>
                <w:right w:val="none" w:sz="0" w:space="0" w:color="auto"/>
              </w:divBdr>
              <w:divsChild>
                <w:div w:id="19303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8441">
      <w:bodyDiv w:val="1"/>
      <w:marLeft w:val="0"/>
      <w:marRight w:val="0"/>
      <w:marTop w:val="0"/>
      <w:marBottom w:val="0"/>
      <w:divBdr>
        <w:top w:val="none" w:sz="0" w:space="0" w:color="auto"/>
        <w:left w:val="none" w:sz="0" w:space="0" w:color="auto"/>
        <w:bottom w:val="none" w:sz="0" w:space="0" w:color="auto"/>
        <w:right w:val="none" w:sz="0" w:space="0" w:color="auto"/>
      </w:divBdr>
    </w:div>
    <w:div w:id="1769496247">
      <w:bodyDiv w:val="1"/>
      <w:marLeft w:val="0"/>
      <w:marRight w:val="0"/>
      <w:marTop w:val="0"/>
      <w:marBottom w:val="0"/>
      <w:divBdr>
        <w:top w:val="none" w:sz="0" w:space="0" w:color="auto"/>
        <w:left w:val="none" w:sz="0" w:space="0" w:color="auto"/>
        <w:bottom w:val="none" w:sz="0" w:space="0" w:color="auto"/>
        <w:right w:val="none" w:sz="0" w:space="0" w:color="auto"/>
      </w:divBdr>
    </w:div>
    <w:div w:id="1770655632">
      <w:bodyDiv w:val="1"/>
      <w:marLeft w:val="0"/>
      <w:marRight w:val="0"/>
      <w:marTop w:val="0"/>
      <w:marBottom w:val="0"/>
      <w:divBdr>
        <w:top w:val="none" w:sz="0" w:space="0" w:color="auto"/>
        <w:left w:val="none" w:sz="0" w:space="0" w:color="auto"/>
        <w:bottom w:val="none" w:sz="0" w:space="0" w:color="auto"/>
        <w:right w:val="none" w:sz="0" w:space="0" w:color="auto"/>
      </w:divBdr>
    </w:div>
    <w:div w:id="1874731574">
      <w:bodyDiv w:val="1"/>
      <w:marLeft w:val="0"/>
      <w:marRight w:val="0"/>
      <w:marTop w:val="0"/>
      <w:marBottom w:val="0"/>
      <w:divBdr>
        <w:top w:val="none" w:sz="0" w:space="0" w:color="auto"/>
        <w:left w:val="none" w:sz="0" w:space="0" w:color="auto"/>
        <w:bottom w:val="none" w:sz="0" w:space="0" w:color="auto"/>
        <w:right w:val="none" w:sz="0" w:space="0" w:color="auto"/>
      </w:divBdr>
    </w:div>
    <w:div w:id="1899511801">
      <w:bodyDiv w:val="1"/>
      <w:marLeft w:val="0"/>
      <w:marRight w:val="0"/>
      <w:marTop w:val="0"/>
      <w:marBottom w:val="0"/>
      <w:divBdr>
        <w:top w:val="none" w:sz="0" w:space="0" w:color="auto"/>
        <w:left w:val="none" w:sz="0" w:space="0" w:color="auto"/>
        <w:bottom w:val="none" w:sz="0" w:space="0" w:color="auto"/>
        <w:right w:val="none" w:sz="0" w:space="0" w:color="auto"/>
      </w:divBdr>
    </w:div>
    <w:div w:id="2132892223">
      <w:bodyDiv w:val="1"/>
      <w:marLeft w:val="0"/>
      <w:marRight w:val="0"/>
      <w:marTop w:val="0"/>
      <w:marBottom w:val="0"/>
      <w:divBdr>
        <w:top w:val="none" w:sz="0" w:space="0" w:color="auto"/>
        <w:left w:val="none" w:sz="0" w:space="0" w:color="auto"/>
        <w:bottom w:val="none" w:sz="0" w:space="0" w:color="auto"/>
        <w:right w:val="none" w:sz="0" w:space="0" w:color="auto"/>
      </w:divBdr>
    </w:div>
    <w:div w:id="2143494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yAHV43Tx8xzl5Ip/542YXAFxs3g==">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</go:docsCustomData>
</go:gDocsCustomXmlDataStorage>
</file>

<file path=customXml/itemProps1.xml><?xml version="1.0" encoding="utf-8"?>
<ds:datastoreItem xmlns:ds="http://schemas.openxmlformats.org/officeDocument/2006/customXml" ds:itemID="{6163000D-2A8F-A249-88BD-E1B78FA3C7B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7</Pages>
  <Words>13515</Words>
  <Characters>77042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Nguyen-Le</cp:lastModifiedBy>
  <cp:revision>651</cp:revision>
  <dcterms:created xsi:type="dcterms:W3CDTF">2021-12-20T09:14:00Z</dcterms:created>
  <dcterms:modified xsi:type="dcterms:W3CDTF">2022-11-01T04:24:00Z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http://www.zotero.org/styles/elsevier-vancouver-author-date</vt:lpwstr>
  </property>
  <property fmtid="{D5CDD505-2E9C-101B-9397-08002B2CF9AE}" pid="11" name="Mendeley Recent Style Name 4_1">
    <vt:lpwstr>Elsevier - Vancouver (author-date)</vt:lpwstr>
  </property>
  <property fmtid="{D5CDD505-2E9C-101B-9397-08002B2CF9AE}" pid="12" name="Mendeley Recent Style Id 5_1">
    <vt:lpwstr>http://www.zotero.org/styles/fertility-and-sterility</vt:lpwstr>
  </property>
  <property fmtid="{D5CDD505-2E9C-101B-9397-08002B2CF9AE}" pid="13" name="Mendeley Recent Style Name 5_1">
    <vt:lpwstr>Fertility and Sterility</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e7bdaa22-9a56-3809-be2a-28e58f0c07db</vt:lpwstr>
  </property>
  <property fmtid="{D5CDD505-2E9C-101B-9397-08002B2CF9AE}" pid="24" name="Mendeley Citation Style_1">
    <vt:lpwstr>http://www.zotero.org/styles/ieee</vt:lpwstr>
  </property>
</Properties>
</file>